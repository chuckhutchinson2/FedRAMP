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105" w:rsidRDefault="00361105" w:rsidP="00361105">
      <w:pPr>
        <w:jc w:val="center"/>
        <w:rPr>
          <w:sz w:val="40"/>
          <w:szCs w:val="40"/>
        </w:rPr>
      </w:pPr>
      <w:r>
        <w:rPr>
          <w:noProof/>
          <w:sz w:val="40"/>
          <w:szCs w:val="40"/>
        </w:rPr>
        <w:drawing>
          <wp:inline distT="0" distB="0" distL="0" distR="0" wp14:anchorId="1B313ED2" wp14:editId="4B43C625">
            <wp:extent cx="3200400" cy="2286000"/>
            <wp:effectExtent l="19050" t="0" r="0" b="0"/>
            <wp:docPr id="3" name="Picture 1" descr="W:\Security Contract\ARTI\TECHNICAL EDITOR DOCS\Seal\seal-color-oig-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Security Contract\ARTI\TECHNICAL EDITOR DOCS\Seal\seal-color-oig-logo.JPG"/>
                    <pic:cNvPicPr preferRelativeResize="0">
                      <a:picLocks noChangeAspect="1" noChangeArrowheads="1"/>
                    </pic:cNvPicPr>
                  </pic:nvPicPr>
                  <pic:blipFill>
                    <a:blip r:embed="rId8" cstate="print"/>
                    <a:srcRect/>
                    <a:stretch>
                      <a:fillRect/>
                    </a:stretch>
                  </pic:blipFill>
                  <pic:spPr bwMode="auto">
                    <a:xfrm>
                      <a:off x="0" y="0"/>
                      <a:ext cx="3200400" cy="2286000"/>
                    </a:xfrm>
                    <a:prstGeom prst="rect">
                      <a:avLst/>
                    </a:prstGeom>
                    <a:noFill/>
                    <a:ln w="9525">
                      <a:noFill/>
                      <a:miter lim="800000"/>
                      <a:headEnd/>
                      <a:tailEnd/>
                    </a:ln>
                  </pic:spPr>
                </pic:pic>
              </a:graphicData>
            </a:graphic>
          </wp:inline>
        </w:drawing>
      </w:r>
    </w:p>
    <w:p w:rsidR="00361105" w:rsidRPr="00B726F0" w:rsidRDefault="00361105" w:rsidP="00361105">
      <w:pPr>
        <w:spacing w:after="0"/>
        <w:jc w:val="center"/>
        <w:rPr>
          <w:rFonts w:ascii="Arial Narrow" w:hAnsi="Arial Narrow"/>
          <w:b/>
        </w:rPr>
      </w:pPr>
    </w:p>
    <w:p w:rsidR="00361105" w:rsidRPr="00B726F0" w:rsidRDefault="00361105" w:rsidP="00361105">
      <w:pPr>
        <w:spacing w:after="0"/>
        <w:jc w:val="center"/>
        <w:rPr>
          <w:rFonts w:ascii="Arial Narrow" w:hAnsi="Arial Narrow"/>
          <w:b/>
        </w:rPr>
      </w:pPr>
    </w:p>
    <w:p w:rsidR="00361105" w:rsidRPr="00F76916" w:rsidRDefault="00361105" w:rsidP="00361105">
      <w:pPr>
        <w:spacing w:after="0"/>
        <w:jc w:val="center"/>
        <w:rPr>
          <w:rStyle w:val="TitleofDocument"/>
        </w:rPr>
      </w:pPr>
      <w:r w:rsidRPr="00F76916">
        <w:rPr>
          <w:rStyle w:val="TitleofDocument"/>
        </w:rPr>
        <w:t xml:space="preserve">Office of </w:t>
      </w:r>
      <w:r>
        <w:rPr>
          <w:rStyle w:val="TitleofDocument"/>
        </w:rPr>
        <w:t>Inspector General</w:t>
      </w:r>
    </w:p>
    <w:p w:rsidR="00361105" w:rsidRPr="00B726F0" w:rsidRDefault="00361105" w:rsidP="00361105">
      <w:pPr>
        <w:spacing w:after="0"/>
        <w:jc w:val="center"/>
        <w:rPr>
          <w:rFonts w:ascii="Arial Narrow" w:hAnsi="Arial Narrow"/>
          <w:b/>
        </w:rPr>
      </w:pPr>
    </w:p>
    <w:p w:rsidR="00361105" w:rsidRDefault="00732C81" w:rsidP="00361105">
      <w:pPr>
        <w:spacing w:after="0"/>
        <w:jc w:val="center"/>
        <w:rPr>
          <w:rStyle w:val="TitleofDocument"/>
          <w:rFonts w:cs="Arial"/>
          <w:color w:val="000000"/>
          <w:sz w:val="56"/>
          <w:szCs w:val="56"/>
        </w:rPr>
      </w:pPr>
      <w:r>
        <w:rPr>
          <w:rStyle w:val="TitleofDocument"/>
          <w:rFonts w:cs="Arial"/>
          <w:color w:val="000000"/>
          <w:sz w:val="56"/>
          <w:szCs w:val="56"/>
        </w:rPr>
        <w:t>ASW Customer SSP</w:t>
      </w:r>
    </w:p>
    <w:p w:rsidR="00361105" w:rsidRPr="00826AEE" w:rsidRDefault="00361105" w:rsidP="00361105">
      <w:pPr>
        <w:spacing w:after="0"/>
        <w:jc w:val="center"/>
        <w:rPr>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2060"/>
        <w:tblCellMar>
          <w:top w:w="20" w:type="dxa"/>
          <w:left w:w="20" w:type="dxa"/>
          <w:bottom w:w="20" w:type="dxa"/>
          <w:right w:w="20" w:type="dxa"/>
        </w:tblCellMar>
        <w:tblLook w:val="01E0" w:firstRow="1" w:lastRow="1" w:firstColumn="1" w:lastColumn="1" w:noHBand="0" w:noVBand="0"/>
      </w:tblPr>
      <w:tblGrid>
        <w:gridCol w:w="9350"/>
      </w:tblGrid>
      <w:tr w:rsidR="00361105" w:rsidRPr="001533EF" w:rsidTr="00963369">
        <w:tc>
          <w:tcPr>
            <w:tcW w:w="5000" w:type="pct"/>
            <w:shd w:val="clear" w:color="auto" w:fill="002060"/>
          </w:tcPr>
          <w:p w:rsidR="00361105" w:rsidRDefault="00732C81" w:rsidP="00963369">
            <w:pPr>
              <w:spacing w:before="120"/>
              <w:jc w:val="center"/>
              <w:rPr>
                <w:rFonts w:ascii="Arial Narrow" w:hAnsi="Arial Narrow" w:cs="Arial"/>
                <w:b/>
                <w:bCs/>
                <w:i/>
                <w:color w:val="FFFFFF"/>
                <w:sz w:val="48"/>
                <w:szCs w:val="48"/>
              </w:rPr>
            </w:pPr>
            <w:r>
              <w:rPr>
                <w:rStyle w:val="TitleofDocument"/>
                <w:rFonts w:cs="Arial"/>
                <w:color w:val="000000"/>
                <w:sz w:val="56"/>
                <w:szCs w:val="56"/>
              </w:rPr>
              <w:t xml:space="preserve"> </w:t>
            </w:r>
            <w:r w:rsidRPr="00732C81">
              <w:rPr>
                <w:rFonts w:ascii="Arial Narrow" w:hAnsi="Arial Narrow" w:cs="Arial"/>
                <w:b/>
                <w:bCs/>
                <w:i/>
                <w:color w:val="FFFFFF"/>
                <w:sz w:val="48"/>
                <w:szCs w:val="48"/>
              </w:rPr>
              <w:t>FedRAMP Mod</w:t>
            </w:r>
            <w:r>
              <w:rPr>
                <w:rFonts w:ascii="Arial Narrow" w:hAnsi="Arial Narrow" w:cs="Arial"/>
                <w:b/>
                <w:bCs/>
                <w:i/>
                <w:color w:val="FFFFFF"/>
                <w:sz w:val="48"/>
                <w:szCs w:val="48"/>
              </w:rPr>
              <w:t>el</w:t>
            </w:r>
            <w:r w:rsidR="001B620A">
              <w:rPr>
                <w:rFonts w:ascii="Arial Narrow" w:hAnsi="Arial Narrow" w:cs="Arial"/>
                <w:b/>
                <w:bCs/>
                <w:i/>
                <w:color w:val="FFFFFF"/>
                <w:sz w:val="48"/>
                <w:szCs w:val="48"/>
              </w:rPr>
              <w:t xml:space="preserve"> Template</w:t>
            </w:r>
          </w:p>
        </w:tc>
      </w:tr>
    </w:tbl>
    <w:p w:rsidR="00361105" w:rsidRDefault="00361105" w:rsidP="00361105">
      <w:pPr>
        <w:pStyle w:val="StyleCentered"/>
        <w:rPr>
          <w:rFonts w:ascii="Arial Narrow" w:hAnsi="Arial Narrow" w:cs="Arial"/>
          <w:sz w:val="24"/>
          <w:szCs w:val="24"/>
        </w:rPr>
      </w:pPr>
    </w:p>
    <w:p w:rsidR="00361105" w:rsidRDefault="00361105" w:rsidP="00361105">
      <w:pPr>
        <w:pStyle w:val="StyleCentered"/>
        <w:rPr>
          <w:rFonts w:ascii="Arial Narrow" w:hAnsi="Arial Narrow" w:cs="Arial"/>
          <w:sz w:val="24"/>
          <w:szCs w:val="24"/>
        </w:rPr>
      </w:pPr>
    </w:p>
    <w:p w:rsidR="00361105" w:rsidRDefault="00361105" w:rsidP="00361105">
      <w:pPr>
        <w:pStyle w:val="StyleCentered"/>
        <w:rPr>
          <w:rFonts w:ascii="Arial Narrow" w:hAnsi="Arial Narrow" w:cs="Arial"/>
          <w:sz w:val="24"/>
          <w:szCs w:val="24"/>
        </w:rPr>
      </w:pPr>
    </w:p>
    <w:p w:rsidR="00361105" w:rsidRDefault="00361105" w:rsidP="00361105">
      <w:pPr>
        <w:pStyle w:val="StyleCentered"/>
        <w:rPr>
          <w:rFonts w:ascii="Arial Narrow" w:hAnsi="Arial Narrow" w:cs="Arial"/>
          <w:sz w:val="24"/>
          <w:szCs w:val="24"/>
        </w:rPr>
      </w:pPr>
    </w:p>
    <w:p w:rsidR="00361105" w:rsidRDefault="00361105" w:rsidP="00361105">
      <w:pPr>
        <w:pStyle w:val="StyleCentered"/>
        <w:rPr>
          <w:rFonts w:ascii="Arial Narrow" w:hAnsi="Arial Narrow" w:cs="Arial"/>
          <w:sz w:val="24"/>
          <w:szCs w:val="24"/>
        </w:rPr>
      </w:pPr>
    </w:p>
    <w:p w:rsidR="00361105" w:rsidRPr="00B726F0" w:rsidRDefault="00361105" w:rsidP="00361105">
      <w:pPr>
        <w:pStyle w:val="StyleCentered"/>
        <w:rPr>
          <w:rFonts w:ascii="Arial Narrow" w:hAnsi="Arial Narrow" w:cs="Arial"/>
          <w:sz w:val="24"/>
          <w:szCs w:val="24"/>
        </w:rPr>
      </w:pPr>
    </w:p>
    <w:p w:rsidR="00361105" w:rsidRPr="00B726F0" w:rsidRDefault="00361105" w:rsidP="00361105">
      <w:pPr>
        <w:pStyle w:val="StyleCentered"/>
        <w:rPr>
          <w:rFonts w:ascii="Arial Narrow" w:hAnsi="Arial Narrow" w:cs="Arial"/>
          <w:sz w:val="24"/>
          <w:szCs w:val="24"/>
        </w:rPr>
      </w:pPr>
      <w:r>
        <w:rPr>
          <w:rFonts w:ascii="Arial Narrow" w:hAnsi="Arial Narrow"/>
          <w:b/>
          <w:bCs/>
          <w:i/>
          <w:iCs/>
          <w:sz w:val="40"/>
        </w:rPr>
        <w:fldChar w:fldCharType="begin"/>
      </w:r>
      <w:r>
        <w:rPr>
          <w:rFonts w:ascii="Arial Narrow" w:hAnsi="Arial Narrow"/>
          <w:b/>
          <w:bCs/>
          <w:i/>
          <w:iCs/>
          <w:sz w:val="40"/>
        </w:rPr>
        <w:instrText xml:space="preserve"> DATE \@ "MMMM d, yyyy" </w:instrText>
      </w:r>
      <w:r>
        <w:rPr>
          <w:rFonts w:ascii="Arial Narrow" w:hAnsi="Arial Narrow"/>
          <w:b/>
          <w:bCs/>
          <w:i/>
          <w:iCs/>
          <w:sz w:val="40"/>
        </w:rPr>
        <w:fldChar w:fldCharType="separate"/>
      </w:r>
      <w:r w:rsidR="00E36097">
        <w:rPr>
          <w:rFonts w:ascii="Arial Narrow" w:hAnsi="Arial Narrow"/>
          <w:b/>
          <w:bCs/>
          <w:i/>
          <w:iCs/>
          <w:noProof/>
          <w:sz w:val="40"/>
        </w:rPr>
        <w:t>December 13, 2016</w:t>
      </w:r>
      <w:r>
        <w:rPr>
          <w:rFonts w:ascii="Arial Narrow" w:hAnsi="Arial Narrow"/>
          <w:b/>
          <w:bCs/>
          <w:i/>
          <w:iCs/>
          <w:sz w:val="40"/>
        </w:rPr>
        <w:fldChar w:fldCharType="end"/>
      </w:r>
    </w:p>
    <w:p w:rsidR="00361105" w:rsidRPr="00B726F0" w:rsidRDefault="00361105" w:rsidP="00361105">
      <w:pPr>
        <w:pStyle w:val="StyleCentered"/>
        <w:rPr>
          <w:rFonts w:ascii="Arial Narrow" w:hAnsi="Arial Narrow" w:cs="Arial"/>
          <w:sz w:val="24"/>
          <w:szCs w:val="24"/>
        </w:rPr>
      </w:pPr>
    </w:p>
    <w:p w:rsidR="00361105" w:rsidRPr="00B726F0" w:rsidRDefault="00361105" w:rsidP="00361105">
      <w:pPr>
        <w:pStyle w:val="StyleCentered"/>
        <w:rPr>
          <w:rFonts w:ascii="Arial Narrow" w:hAnsi="Arial Narrow" w:cs="Arial"/>
          <w:sz w:val="24"/>
          <w:szCs w:val="24"/>
        </w:rPr>
      </w:pPr>
    </w:p>
    <w:p w:rsidR="00361105" w:rsidRPr="00B726F0" w:rsidRDefault="00361105" w:rsidP="00361105">
      <w:pPr>
        <w:pStyle w:val="StyleCentered"/>
        <w:rPr>
          <w:rFonts w:ascii="Arial Narrow" w:hAnsi="Arial Narrow" w:cs="Arial"/>
          <w:sz w:val="24"/>
          <w:szCs w:val="24"/>
        </w:rPr>
      </w:pPr>
    </w:p>
    <w:p w:rsidR="00361105" w:rsidRPr="00B726F0" w:rsidRDefault="00361105" w:rsidP="00361105">
      <w:pPr>
        <w:pStyle w:val="StyleCentered"/>
        <w:rPr>
          <w:rFonts w:ascii="Arial Narrow" w:hAnsi="Arial Narrow" w:cs="Arial"/>
          <w:sz w:val="24"/>
          <w:szCs w:val="24"/>
        </w:rPr>
      </w:pPr>
    </w:p>
    <w:p w:rsidR="00361105" w:rsidRPr="00B726F0" w:rsidRDefault="00361105" w:rsidP="00361105">
      <w:pPr>
        <w:pStyle w:val="StyleCentered"/>
        <w:rPr>
          <w:rFonts w:ascii="Arial Narrow" w:hAnsi="Arial Narrow" w:cs="Arial"/>
          <w:sz w:val="24"/>
          <w:szCs w:val="24"/>
        </w:rPr>
      </w:pPr>
    </w:p>
    <w:p w:rsidR="00361105" w:rsidRPr="00B726F0" w:rsidRDefault="00524295" w:rsidP="00361105">
      <w:pPr>
        <w:pStyle w:val="StyleCentered"/>
        <w:rPr>
          <w:rFonts w:ascii="Arial Narrow" w:hAnsi="Arial Narrow" w:cs="Arial"/>
          <w:sz w:val="24"/>
          <w:szCs w:val="24"/>
        </w:rPr>
      </w:pPr>
      <w:r>
        <w:rPr>
          <w:rFonts w:ascii="Arial Narrow" w:hAnsi="Arial Narrow" w:cs="Arial"/>
          <w:sz w:val="24"/>
          <w:szCs w:val="24"/>
        </w:rPr>
        <w:t xml:space="preserve"> </w:t>
      </w:r>
    </w:p>
    <w:p w:rsidR="00361105" w:rsidRDefault="00361105" w:rsidP="00361105">
      <w:pPr>
        <w:pStyle w:val="StyleCentered"/>
        <w:rPr>
          <w:rFonts w:ascii="Arial Narrow" w:hAnsi="Arial Narrow" w:cs="Arial"/>
          <w:sz w:val="24"/>
          <w:szCs w:val="24"/>
        </w:rPr>
      </w:pPr>
    </w:p>
    <w:p w:rsidR="00361105" w:rsidRPr="00B726F0" w:rsidRDefault="00361105" w:rsidP="00361105">
      <w:pPr>
        <w:pStyle w:val="StyleCentered"/>
        <w:rPr>
          <w:rFonts w:ascii="Arial Narrow" w:hAnsi="Arial Narrow" w:cs="Arial"/>
          <w:sz w:val="24"/>
          <w:szCs w:val="24"/>
        </w:rPr>
      </w:pPr>
    </w:p>
    <w:p w:rsidR="00361105" w:rsidRPr="00F76916" w:rsidRDefault="00361105" w:rsidP="00361105">
      <w:pPr>
        <w:pStyle w:val="PreparedbyARTITitle"/>
        <w:rPr>
          <w:rFonts w:ascii="Arial Narrow" w:hAnsi="Arial Narrow"/>
          <w:b/>
          <w:i w:val="0"/>
        </w:rPr>
      </w:pPr>
      <w:r w:rsidRPr="00F76916">
        <w:rPr>
          <w:rFonts w:ascii="Arial Narrow" w:hAnsi="Arial Narrow"/>
          <w:b/>
          <w:i w:val="0"/>
        </w:rPr>
        <w:t>Prepared by:</w:t>
      </w:r>
    </w:p>
    <w:p w:rsidR="00361105" w:rsidRPr="00E81A51" w:rsidRDefault="00361105" w:rsidP="00361105">
      <w:pPr>
        <w:pStyle w:val="PreparedbyARTITitle"/>
        <w:spacing w:after="0"/>
        <w:rPr>
          <w:rFonts w:ascii="Arial Narrow" w:hAnsi="Arial Narrow"/>
        </w:rPr>
      </w:pPr>
      <w:r>
        <w:rPr>
          <w:rFonts w:ascii="Arial Narrow" w:hAnsi="Arial Narrow"/>
        </w:rPr>
        <w:t>Lunarline Inc.</w:t>
      </w:r>
    </w:p>
    <w:p w:rsidR="00361105" w:rsidRDefault="00E36097" w:rsidP="00361105">
      <w:pPr>
        <w:pStyle w:val="PreparedbyARTITitle"/>
      </w:pPr>
      <w:r>
        <w:pict w14:anchorId="02155AB4">
          <v:rect id="_x0000_i1025" style="width:462.85pt;height:1pt" o:hrpct="989" o:hralign="center" o:hrstd="t" o:hrnoshade="t" o:hr="t" fillcolor="#000064" stroked="f">
            <v:imagedata r:id="rId9" o:title=""/>
          </v:rect>
        </w:pict>
      </w:r>
    </w:p>
    <w:p w:rsidR="00361105" w:rsidRDefault="00361105" w:rsidP="00361105">
      <w:pPr>
        <w:sectPr w:rsidR="00361105" w:rsidSect="00C37423">
          <w:footerReference w:type="even" r:id="rId10"/>
          <w:footerReference w:type="default" r:id="rId11"/>
          <w:footerReference w:type="first" r:id="rId12"/>
          <w:pgSz w:w="12240" w:h="15840" w:code="1"/>
          <w:pgMar w:top="1440" w:right="1440" w:bottom="1440" w:left="1440" w:header="720" w:footer="720" w:gutter="0"/>
          <w:pgNumType w:fmt="lowerRoman" w:start="1"/>
          <w:cols w:space="720"/>
          <w:docGrid w:linePitch="360"/>
        </w:sectPr>
      </w:pPr>
    </w:p>
    <w:p w:rsidR="00361105" w:rsidRDefault="00361105" w:rsidP="00361105">
      <w:pPr>
        <w:spacing w:after="0"/>
        <w:jc w:val="center"/>
      </w:pPr>
      <w:r w:rsidRPr="006447C1">
        <w:rPr>
          <w:rStyle w:val="Style14ptNotBold"/>
          <w:rFonts w:ascii="Arial" w:hAnsi="Arial" w:cs="Arial"/>
        </w:rPr>
        <w:lastRenderedPageBreak/>
        <w:t>[This Page</w:t>
      </w:r>
      <w:r>
        <w:rPr>
          <w:rStyle w:val="Style14ptNotBold"/>
          <w:rFonts w:ascii="Arial" w:hAnsi="Arial" w:cs="Arial"/>
        </w:rPr>
        <w:t xml:space="preserve"> </w:t>
      </w:r>
      <w:r w:rsidRPr="008A35E4">
        <w:rPr>
          <w:rStyle w:val="Style14ptNotBold"/>
          <w:rFonts w:ascii="Arial" w:hAnsi="Arial" w:cs="Arial"/>
        </w:rPr>
        <w:t>intentionally</w:t>
      </w:r>
      <w:r w:rsidRPr="006447C1">
        <w:rPr>
          <w:rStyle w:val="Style14ptNotBold"/>
          <w:rFonts w:ascii="Arial" w:hAnsi="Arial" w:cs="Arial"/>
        </w:rPr>
        <w:t xml:space="preserve"> Left Blank]</w:t>
      </w:r>
    </w:p>
    <w:p w:rsidR="00361105" w:rsidRDefault="00361105" w:rsidP="00361105"/>
    <w:p w:rsidR="00361105" w:rsidRDefault="00361105" w:rsidP="00361105">
      <w:pPr>
        <w:sectPr w:rsidR="00361105" w:rsidSect="00C37423">
          <w:headerReference w:type="default" r:id="rId13"/>
          <w:footerReference w:type="default" r:id="rId14"/>
          <w:pgSz w:w="12240" w:h="15840" w:code="1"/>
          <w:pgMar w:top="1440" w:right="1440" w:bottom="1440" w:left="1440" w:header="720" w:footer="720" w:gutter="0"/>
          <w:pgNumType w:fmt="lowerRoman" w:start="1"/>
          <w:cols w:space="720"/>
          <w:vAlign w:val="center"/>
          <w:noEndnote/>
        </w:sectPr>
      </w:pPr>
    </w:p>
    <w:p w:rsidR="00732C81" w:rsidRDefault="00732C81" w:rsidP="00732C81">
      <w:pPr>
        <w:pStyle w:val="DocTitleLevel1"/>
      </w:pPr>
      <w:r>
        <w:lastRenderedPageBreak/>
        <w:t>Introduction</w:t>
      </w:r>
    </w:p>
    <w:p w:rsidR="00732C81" w:rsidRDefault="00732C81" w:rsidP="00732C81">
      <w:r>
        <w:t xml:space="preserve">This template is designed to help AWS customers write a System Security Plan (SSP) that describes an application built upon AWS services.  A completed SSP can be used as the basis for a FedRAMP or an agency-specific authorization effort.  This template is pre-populated with instructions and guidance on how to complete each section.  It follows the AWS shared responsibility model, clearlyx defining which controls are the responsibility of AWS and which are managed by the customer. </w:t>
      </w:r>
    </w:p>
    <w:p w:rsidR="00732C81" w:rsidRDefault="00732C81" w:rsidP="00732C81">
      <w:r>
        <w:rPr>
          <w:b/>
        </w:rPr>
        <w:t>**</w:t>
      </w:r>
      <w:r w:rsidRPr="000A36C0">
        <w:rPr>
          <w:b/>
        </w:rPr>
        <w:t>Please Note:</w:t>
      </w:r>
      <w:r>
        <w:t xml:space="preserve"> This AWS Customer SSP Template covers all of the controls required for a FedRAMP High impact level system. For FedRAMP Moderate and Low impact systems, the controls from the higher baselines should be removed and the relative parameters for the remaining controls updated to the appropriate level (Moderate or Low).</w:t>
      </w:r>
      <w:r w:rsidRPr="00F55F8F">
        <w:t xml:space="preserve"> </w:t>
      </w:r>
      <w:r>
        <w:t>**</w:t>
      </w:r>
    </w:p>
    <w:p w:rsidR="00732C81" w:rsidRDefault="00732C81" w:rsidP="00732C81">
      <w:r>
        <w:t xml:space="preserve">For a listing of all authorized AWS Services please visit </w:t>
      </w:r>
      <w:hyperlink r:id="rId15" w:history="1">
        <w:r w:rsidRPr="00DF1074">
          <w:rPr>
            <w:rStyle w:val="Hyperlink"/>
          </w:rPr>
          <w:t>https://aws.amazon.com/compliance/fedramp</w:t>
        </w:r>
      </w:hyperlink>
      <w:r>
        <w:t xml:space="preserve">.  Additionally, for a listing of all FedRAMP services-in-scope please visit </w:t>
      </w:r>
      <w:hyperlink r:id="rId16" w:history="1">
        <w:r w:rsidRPr="00DF1074">
          <w:rPr>
            <w:rStyle w:val="Hyperlink"/>
          </w:rPr>
          <w:t>https://aws.amazon.com/compliance/services-in-scope/</w:t>
        </w:r>
      </w:hyperlink>
      <w:r>
        <w:t xml:space="preserve">. It is the responsibility of the customer to make a </w:t>
      </w:r>
      <w:r w:rsidRPr="00967536">
        <w:rPr>
          <w:b/>
        </w:rPr>
        <w:t>risk-based decision</w:t>
      </w:r>
      <w:r>
        <w:t xml:space="preserve"> prior to leveraging FedRAMP compliant AWS Services. </w:t>
      </w:r>
    </w:p>
    <w:p w:rsidR="00732C81" w:rsidRDefault="00732C81" w:rsidP="00732C81">
      <w:r>
        <w:t>AWS also provides additional materials that can assist with the design of a secure architecture.  These whitepapers are available on the AWS website (</w:t>
      </w:r>
      <w:r w:rsidRPr="00A543FF">
        <w:t>aws.amazon.com/whitepapers/</w:t>
      </w:r>
      <w:r>
        <w:t>) for further security details refer to:</w:t>
      </w:r>
    </w:p>
    <w:p w:rsidR="00732C81" w:rsidRDefault="00732C81" w:rsidP="00732C81">
      <w:pPr>
        <w:pStyle w:val="ListParagraph"/>
        <w:numPr>
          <w:ilvl w:val="0"/>
          <w:numId w:val="176"/>
        </w:numPr>
        <w:rPr>
          <w:i/>
        </w:rPr>
      </w:pPr>
      <w:r w:rsidRPr="00E74B18">
        <w:rPr>
          <w:i/>
        </w:rPr>
        <w:t>AWS Security Best Practices</w:t>
      </w:r>
      <w:r>
        <w:rPr>
          <w:i/>
        </w:rPr>
        <w:t xml:space="preserve"> </w:t>
      </w:r>
    </w:p>
    <w:p w:rsidR="00732C81" w:rsidRPr="00E74B18" w:rsidRDefault="00732C81" w:rsidP="00732C81">
      <w:pPr>
        <w:pStyle w:val="ListParagraph"/>
        <w:numPr>
          <w:ilvl w:val="1"/>
          <w:numId w:val="176"/>
        </w:numPr>
        <w:rPr>
          <w:i/>
        </w:rPr>
      </w:pPr>
      <w:r w:rsidRPr="00967536">
        <w:rPr>
          <w:b/>
          <w:i/>
        </w:rPr>
        <w:t>Important Note:</w:t>
      </w:r>
      <w:r>
        <w:rPr>
          <w:i/>
        </w:rPr>
        <w:t xml:space="preserve"> </w:t>
      </w:r>
      <w:r w:rsidRPr="00DC0FA6">
        <w:rPr>
          <w:i/>
        </w:rPr>
        <w:t>Please review the “services-in-scope” URL provided above to determine FedRAMP authorized</w:t>
      </w:r>
      <w:r>
        <w:rPr>
          <w:i/>
        </w:rPr>
        <w:t xml:space="preserve"> AWS Services prior to their use. This whitepaper is a “best practice” and potentially includes AWS Services that are not in-scope for FedRAMP.</w:t>
      </w:r>
      <w:r w:rsidRPr="00DC0FA6">
        <w:rPr>
          <w:i/>
        </w:rPr>
        <w:t>)</w:t>
      </w:r>
    </w:p>
    <w:p w:rsidR="00732C81" w:rsidRPr="00E74B18" w:rsidRDefault="00732C81" w:rsidP="00732C81">
      <w:pPr>
        <w:pStyle w:val="ListParagraph"/>
        <w:numPr>
          <w:ilvl w:val="0"/>
          <w:numId w:val="176"/>
        </w:numPr>
        <w:rPr>
          <w:i/>
        </w:rPr>
      </w:pPr>
      <w:r w:rsidRPr="00E74B18">
        <w:rPr>
          <w:i/>
        </w:rPr>
        <w:t>Amazon Web Services: Overview of Security Processes</w:t>
      </w:r>
    </w:p>
    <w:p w:rsidR="00732C81" w:rsidRPr="00967536" w:rsidRDefault="00732C81" w:rsidP="00732C81">
      <w:pPr>
        <w:rPr>
          <w:color w:val="FF0000"/>
        </w:rPr>
      </w:pPr>
      <w:r>
        <w:t xml:space="preserve">A brief discussion about shared responsibility follows. We have also included an instruction guide that describes the steps required to complete your SSP.  </w:t>
      </w:r>
      <w:r w:rsidRPr="00967536">
        <w:rPr>
          <w:color w:val="FF0000"/>
        </w:rPr>
        <w:t>The instruction sections</w:t>
      </w:r>
      <w:r>
        <w:rPr>
          <w:color w:val="FF0000"/>
        </w:rPr>
        <w:t xml:space="preserve">, </w:t>
      </w:r>
      <w:r w:rsidRPr="00967536">
        <w:rPr>
          <w:color w:val="FF0000"/>
        </w:rPr>
        <w:t>pages 1-8</w:t>
      </w:r>
      <w:r>
        <w:rPr>
          <w:color w:val="FF0000"/>
        </w:rPr>
        <w:t xml:space="preserve"> of this document, </w:t>
      </w:r>
      <w:r w:rsidRPr="00967536">
        <w:rPr>
          <w:color w:val="FF0000"/>
        </w:rPr>
        <w:t>should be removed before the final SSP is published.</w:t>
      </w:r>
    </w:p>
    <w:p w:rsidR="00732C81" w:rsidRDefault="00732C81" w:rsidP="00732C81">
      <w:pPr>
        <w:pStyle w:val="DocTitleLevel1"/>
      </w:pPr>
      <w:r>
        <w:lastRenderedPageBreak/>
        <w:t>Disclaimer</w:t>
      </w:r>
    </w:p>
    <w:p w:rsidR="00732C81" w:rsidRDefault="00732C81" w:rsidP="00732C81">
      <w:pPr>
        <w:rPr>
          <w:i/>
        </w:rPr>
      </w:pPr>
      <w:r w:rsidRPr="00A80B4E">
        <w:rPr>
          <w:i/>
        </w:rPr>
        <w:t>THIS DOCUMENT IS © 2010-201</w:t>
      </w:r>
      <w:r>
        <w:rPr>
          <w:i/>
        </w:rPr>
        <w:t>6</w:t>
      </w:r>
      <w:r w:rsidRPr="00A80B4E">
        <w:rPr>
          <w:i/>
        </w:rPr>
        <w:t xml:space="preserve"> AMAZON.COM, INC., OR ITS AFFILIATES (“AMAZON”) AND CONSTITUTES AMAZON CONFIDENTIAL INFORMATION.  THIS DOCUMENT MAY NOT BE DISCLOSED WITHOUT AMAZON WEB SERVICES, INC.’s (“AWS”) PRIOR WRITTEN CONSENT. This document is for information purposes only. It represents AWS’s current product offerings as of the date of issue of this document.  Partners and their customers are responsible for making their own independent assessment of the information in this document and any use of AWS products or services, each of which is provided “as is” without warranty of any kind, whether express or implied. This document does not create any warranties, representations, contractual commitments, conditions or assurances from Amazon, its affiliates, suppliers or licensors. The responsibilities and liabilities of AWS to its partners and customers are controlled by AWS agreements, and this document is not part of, nor does it modify, any agreement between AWS and its partners and customers.  Partner agrees that it will include a disclaimer similar to the foregoing in any document based on the contents of this document. </w:t>
      </w:r>
    </w:p>
    <w:p w:rsidR="00732C81" w:rsidRDefault="00732C81" w:rsidP="00732C81">
      <w:pPr>
        <w:pStyle w:val="DocTitleLevel1"/>
      </w:pPr>
      <w:r>
        <w:t>Shared Responsibility Guidance</w:t>
      </w:r>
    </w:p>
    <w:p w:rsidR="00732C81" w:rsidRDefault="00732C81" w:rsidP="00732C81">
      <w:pPr>
        <w:pStyle w:val="DocTitleLevel2"/>
      </w:pPr>
      <w:bookmarkStart w:id="0" w:name="_Ref219174151"/>
      <w:r>
        <w:t>Control Responsibilities</w:t>
      </w:r>
      <w:bookmarkEnd w:id="0"/>
    </w:p>
    <w:p w:rsidR="00732C81" w:rsidRDefault="00732C81" w:rsidP="00732C81">
      <w:pPr>
        <w:spacing w:before="120"/>
      </w:pPr>
      <w:r>
        <w:t xml:space="preserve">AWS cloud services </w:t>
      </w:r>
      <w:r w:rsidRPr="0036157E">
        <w:t xml:space="preserve">provide </w:t>
      </w:r>
      <w:r>
        <w:t>the infrastructure to support customer workloads.  Regions, Availability Zones (AZs), and services comprise the General Support System (GSS) that supports each customer’s Major Application (MA).</w:t>
      </w:r>
    </w:p>
    <w:p w:rsidR="00732C81" w:rsidRDefault="00732C81" w:rsidP="00732C81">
      <w:pPr>
        <w:spacing w:before="120"/>
        <w:jc w:val="center"/>
      </w:pPr>
      <w:r w:rsidRPr="00661F92">
        <w:rPr>
          <w:noProof/>
        </w:rPr>
        <w:lastRenderedPageBreak/>
        <w:drawing>
          <wp:inline distT="0" distB="0" distL="0" distR="0" wp14:anchorId="6527C08B" wp14:editId="411273CE">
            <wp:extent cx="4548146" cy="2931003"/>
            <wp:effectExtent l="0" t="0" r="5080" b="3175"/>
            <wp:docPr id="4" name="Picture 4" descr="AWS Shared Respon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Shared Responsibil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3066" cy="2934174"/>
                    </a:xfrm>
                    <a:prstGeom prst="rect">
                      <a:avLst/>
                    </a:prstGeom>
                    <a:noFill/>
                    <a:ln>
                      <a:noFill/>
                    </a:ln>
                  </pic:spPr>
                </pic:pic>
              </a:graphicData>
            </a:graphic>
          </wp:inline>
        </w:drawing>
      </w:r>
    </w:p>
    <w:p w:rsidR="00732C81" w:rsidRPr="00A95B07" w:rsidRDefault="00732C81" w:rsidP="00732C81">
      <w:pPr>
        <w:pStyle w:val="Figurecaption"/>
      </w:pPr>
      <w:bookmarkStart w:id="1" w:name="_Toc248895137"/>
      <w:r>
        <w:t>Control Responsibilities</w:t>
      </w:r>
      <w:bookmarkEnd w:id="1"/>
    </w:p>
    <w:p w:rsidR="00732C81" w:rsidRDefault="00732C81" w:rsidP="00732C81">
      <w:pPr>
        <w:pStyle w:val="DocTitleLevel2"/>
      </w:pPr>
      <w:r>
        <w:t>AWS Responsibilities</w:t>
      </w:r>
    </w:p>
    <w:p w:rsidR="00732C81" w:rsidRPr="0036157E" w:rsidRDefault="00732C81" w:rsidP="00732C81">
      <w:pPr>
        <w:spacing w:before="120"/>
      </w:pPr>
      <w:r w:rsidRPr="0036157E">
        <w:t>Applications built on top of</w:t>
      </w:r>
      <w:r>
        <w:t xml:space="preserve"> the AWS infrastructure</w:t>
      </w:r>
      <w:r w:rsidRPr="0036157E">
        <w:t xml:space="preserve"> inherit the features and configurable options provided by </w:t>
      </w:r>
      <w:r>
        <w:t>AWS</w:t>
      </w:r>
      <w:r w:rsidRPr="0036157E">
        <w:t xml:space="preserve">. </w:t>
      </w:r>
      <w:r>
        <w:t xml:space="preserve"> </w:t>
      </w:r>
      <w:r w:rsidRPr="0036157E">
        <w:t xml:space="preserve">In this model, </w:t>
      </w:r>
      <w:r>
        <w:t>AWS</w:t>
      </w:r>
      <w:r w:rsidRPr="0036157E">
        <w:t xml:space="preserve"> </w:t>
      </w:r>
      <w:r>
        <w:t>provides the</w:t>
      </w:r>
      <w:r w:rsidRPr="0036157E">
        <w:t xml:space="preserve"> se</w:t>
      </w:r>
      <w:r>
        <w:t xml:space="preserve">rvice delivery layers including </w:t>
      </w:r>
      <w:r w:rsidRPr="0036157E">
        <w:t>infrastructure and service management processes.</w:t>
      </w:r>
      <w:r>
        <w:t xml:space="preserve">  AWS</w:t>
      </w:r>
      <w:r w:rsidRPr="0036157E">
        <w:t xml:space="preserve"> manage</w:t>
      </w:r>
      <w:r>
        <w:t>s</w:t>
      </w:r>
      <w:r w:rsidRPr="0036157E">
        <w:t xml:space="preserve"> the cloud infrastructure including the network, data storage, system resources, data centers, </w:t>
      </w:r>
      <w:r>
        <w:t xml:space="preserve">physical </w:t>
      </w:r>
      <w:r w:rsidRPr="0036157E">
        <w:t>security, reliability, and supporting hardware and software.</w:t>
      </w:r>
      <w:r>
        <w:t xml:space="preserve"> </w:t>
      </w:r>
    </w:p>
    <w:p w:rsidR="00732C81" w:rsidRDefault="00732C81" w:rsidP="00732C81">
      <w:pPr>
        <w:pStyle w:val="DocTitleLevel2"/>
      </w:pPr>
      <w:r>
        <w:t>Customer Responsibilities</w:t>
      </w:r>
    </w:p>
    <w:p w:rsidR="00732C81" w:rsidRPr="004B6B0F" w:rsidRDefault="00732C81" w:rsidP="00732C81">
      <w:r>
        <w:t>T</w:t>
      </w:r>
      <w:r w:rsidRPr="004B6B0F">
        <w:t xml:space="preserve">he customer is responsible for </w:t>
      </w:r>
      <w:r>
        <w:t xml:space="preserve">their </w:t>
      </w:r>
      <w:r w:rsidRPr="004B6B0F">
        <w:t xml:space="preserve">guest operating systems, deployed applications, and limited configuration control of select networking resources (e.g., firewalls) but is not responsible for the underlying cloud infrastructure. At customer instantiation of a </w:t>
      </w:r>
      <w:r>
        <w:t>host</w:t>
      </w:r>
      <w:r w:rsidRPr="004B6B0F">
        <w:t>, AWS makes no warranties as to the patch level or configuration settings</w:t>
      </w:r>
      <w:r>
        <w:t xml:space="preserve"> included with that host</w:t>
      </w:r>
      <w:r w:rsidRPr="004B6B0F">
        <w:t>. Customer responsibility includes updating any instance to a patch level</w:t>
      </w:r>
      <w:r>
        <w:t xml:space="preserve"> that is acceptable by the customer organization</w:t>
      </w:r>
      <w:r w:rsidRPr="004B6B0F">
        <w:t xml:space="preserve"> and </w:t>
      </w:r>
      <w:r>
        <w:t>choosing</w:t>
      </w:r>
      <w:r w:rsidRPr="004B6B0F">
        <w:t xml:space="preserve"> configurations to suit </w:t>
      </w:r>
      <w:r>
        <w:t xml:space="preserve">their </w:t>
      </w:r>
      <w:r w:rsidRPr="004B6B0F">
        <w:t xml:space="preserve">specific needs. Upon deployment of virtual machines, the customer assumes full administrator access and is responsible for performing </w:t>
      </w:r>
      <w:r>
        <w:t xml:space="preserve">all </w:t>
      </w:r>
      <w:r w:rsidRPr="004B6B0F">
        <w:t xml:space="preserve">configuration, patching, security hardening, vulnerability scanning and application installation, as necessary. </w:t>
      </w:r>
    </w:p>
    <w:p w:rsidR="00732C81" w:rsidRPr="0049412D" w:rsidRDefault="00732C81" w:rsidP="00732C81">
      <w:pPr>
        <w:pStyle w:val="DocTitleLevel3"/>
      </w:pPr>
      <w:r w:rsidRPr="0049412D">
        <w:t>Service Instance Management</w:t>
      </w:r>
    </w:p>
    <w:p w:rsidR="00732C81" w:rsidRDefault="00732C81" w:rsidP="00732C81">
      <w:pPr>
        <w:spacing w:before="120"/>
      </w:pPr>
      <w:r w:rsidRPr="005E394D">
        <w:lastRenderedPageBreak/>
        <w:t xml:space="preserve">Customers are responsible for managing </w:t>
      </w:r>
      <w:r>
        <w:t>their instantiations of storage buckets and objects, compute instances and Virtual Private Cloud (VPC) network environments. This includes customer-</w:t>
      </w:r>
      <w:r w:rsidRPr="005E394D">
        <w:t xml:space="preserve">installed </w:t>
      </w:r>
      <w:r>
        <w:t xml:space="preserve">operating systems and </w:t>
      </w:r>
      <w:r w:rsidRPr="005E394D">
        <w:t>applications</w:t>
      </w:r>
      <w:r>
        <w:t>. Customers are also responsible for managing</w:t>
      </w:r>
      <w:r w:rsidRPr="005E394D">
        <w:t xml:space="preserve"> specific controls relating to shared touch points within the security authorization boundary </w:t>
      </w:r>
      <w:r>
        <w:t>such as</w:t>
      </w:r>
      <w:r w:rsidRPr="005E394D">
        <w:t xml:space="preserve"> establishing customized security control solutions</w:t>
      </w:r>
      <w:r>
        <w:t xml:space="preserve">. Examples include, but are not limited to, configuration and patch management, vulnerability scanning, disaster recovery, protecting data in transit and at rest, host firewall management, managing credentials, identity and access management, and managing VPC network configurations. </w:t>
      </w:r>
    </w:p>
    <w:p w:rsidR="00732C81" w:rsidRDefault="00732C81" w:rsidP="00732C81">
      <w:r>
        <w:t>C</w:t>
      </w:r>
      <w:r w:rsidRPr="00BB4168">
        <w:t xml:space="preserve">ustomers </w:t>
      </w:r>
      <w:r>
        <w:t xml:space="preserve">provision and </w:t>
      </w:r>
      <w:r w:rsidRPr="00BB4168">
        <w:t>configure their imple</w:t>
      </w:r>
      <w:r>
        <w:t>mentation of storage, virtual m</w:t>
      </w:r>
      <w:r w:rsidRPr="00BB4168">
        <w:t xml:space="preserve">achines </w:t>
      </w:r>
      <w:r>
        <w:t xml:space="preserve">and VPC </w:t>
      </w:r>
      <w:r w:rsidRPr="00BB4168">
        <w:t xml:space="preserve">using </w:t>
      </w:r>
      <w:r>
        <w:t>API calls to the AWS API endpoints. This allows the customer to</w:t>
      </w:r>
      <w:r w:rsidRPr="008043D5">
        <w:t xml:space="preserve"> launch and terminate cloud instances, change firewall parameters, and perform other </w:t>
      </w:r>
      <w:r>
        <w:t xml:space="preserve">management </w:t>
      </w:r>
      <w:r w:rsidRPr="008043D5">
        <w:t>functions.</w:t>
      </w:r>
    </w:p>
    <w:p w:rsidR="00732C81" w:rsidRDefault="00732C81" w:rsidP="00732C81">
      <w:pPr>
        <w:pStyle w:val="DocTitleLevel3"/>
      </w:pPr>
      <w:r>
        <w:t>Application Management</w:t>
      </w:r>
    </w:p>
    <w:p w:rsidR="00732C81" w:rsidRDefault="00732C81" w:rsidP="00732C81">
      <w:r>
        <w:t>Major Applications (MAs) that run on AWS</w:t>
      </w:r>
      <w:r w:rsidRPr="000E08D0">
        <w:t xml:space="preserve"> </w:t>
      </w:r>
      <w:r>
        <w:t>are entirely the responsibility of each customer to configure and maintain.  This System Security Plan template addresses the controls relevant to each application.</w:t>
      </w:r>
    </w:p>
    <w:p w:rsidR="00732C81" w:rsidRDefault="00732C81" w:rsidP="00732C81">
      <w:pPr>
        <w:pStyle w:val="DocTitleLevel3"/>
      </w:pPr>
      <w:r>
        <w:t>Guest Operating System Maintenance</w:t>
      </w:r>
    </w:p>
    <w:p w:rsidR="00732C81" w:rsidRPr="00A95B07" w:rsidRDefault="00732C81" w:rsidP="00732C81">
      <w:r w:rsidRPr="00A95B07">
        <w:t xml:space="preserve">AWS provided images (Amazon Linux AMIs) for the guest operating system are patched to a point in time. The installation will be the minimum installation of the operating system. </w:t>
      </w:r>
      <w:r>
        <w:t xml:space="preserve"> </w:t>
      </w:r>
      <w:r w:rsidRPr="00A95B07">
        <w:t xml:space="preserve">AMIs are also </w:t>
      </w:r>
      <w:r>
        <w:t>available that contain</w:t>
      </w:r>
      <w:r w:rsidRPr="00A95B07">
        <w:t xml:space="preserve"> standard releases from OS vendors such as Windows Server, RHEL, SUSE Linux and Ubuntu Linux with no additional configuration </w:t>
      </w:r>
      <w:r>
        <w:t xml:space="preserve">or patching </w:t>
      </w:r>
      <w:r w:rsidRPr="00A95B07">
        <w:t xml:space="preserve">applied to the image. </w:t>
      </w:r>
    </w:p>
    <w:p w:rsidR="00732C81" w:rsidRPr="00A95B07" w:rsidRDefault="00732C81" w:rsidP="00732C81">
      <w:r w:rsidRPr="00A95B07">
        <w:t xml:space="preserve">AWS does not perform patch management, system hardening, and does not provide any application support within the </w:t>
      </w:r>
      <w:r>
        <w:t>customer environment</w:t>
      </w:r>
      <w:r w:rsidRPr="00A95B07">
        <w:t xml:space="preserve">. </w:t>
      </w:r>
    </w:p>
    <w:p w:rsidR="00732C81" w:rsidRDefault="00732C81" w:rsidP="00732C81">
      <w:r>
        <w:t>Upon</w:t>
      </w:r>
      <w:r w:rsidRPr="00A95B07">
        <w:t xml:space="preserve"> </w:t>
      </w:r>
      <w:r>
        <w:t xml:space="preserve">the </w:t>
      </w:r>
      <w:r w:rsidRPr="00A95B07">
        <w:t>customer instantiation of an AMI, AWS makes no warranties as to the patch level or configuration settings. Customer responsibility includes updating any instance to a</w:t>
      </w:r>
      <w:r>
        <w:t xml:space="preserve">n acceptable </w:t>
      </w:r>
      <w:r w:rsidRPr="00A95B07">
        <w:t>patch level and configuring</w:t>
      </w:r>
      <w:r>
        <w:t xml:space="preserve"> it</w:t>
      </w:r>
      <w:r w:rsidRPr="00A95B07">
        <w:t xml:space="preserve"> to suit specific needs. </w:t>
      </w:r>
      <w:r w:rsidRPr="00A95B07">
        <w:lastRenderedPageBreak/>
        <w:t xml:space="preserve">Upon deployment of virtual machines, the customer assumes full administrator access and is responsible for performing additional configuration, patching, security hardening, vulnerability scanning and application installation, as necessary. </w:t>
      </w:r>
      <w:r>
        <w:t xml:space="preserve"> </w:t>
      </w:r>
      <w:r w:rsidRPr="00A95B07">
        <w:t xml:space="preserve">AWS </w:t>
      </w:r>
      <w:r>
        <w:t xml:space="preserve">does </w:t>
      </w:r>
      <w:r w:rsidRPr="00A95B07">
        <w:t xml:space="preserve">not </w:t>
      </w:r>
      <w:r>
        <w:t xml:space="preserve">have </w:t>
      </w:r>
      <w:r w:rsidRPr="00A95B07">
        <w:t>administrator access to customer’s AMIs.</w:t>
      </w:r>
    </w:p>
    <w:p w:rsidR="00732C81" w:rsidRDefault="00732C81" w:rsidP="00732C81">
      <w:pPr>
        <w:pStyle w:val="DocTitleLevel2"/>
      </w:pPr>
      <w:r>
        <w:t>Shared Responsibilities</w:t>
      </w:r>
    </w:p>
    <w:p w:rsidR="00732C81" w:rsidRDefault="00732C81" w:rsidP="00732C81">
      <w:r w:rsidRPr="00814B78">
        <w:t xml:space="preserve">Because customers are building systems on top of the AWS cloud infrastructure, many security measures will be </w:t>
      </w:r>
      <w:r w:rsidRPr="00814B78">
        <w:rPr>
          <w:i/>
        </w:rPr>
        <w:t>shared</w:t>
      </w:r>
      <w:r w:rsidRPr="00814B78">
        <w:t xml:space="preserve">: customers will provide security for their software components and AWS will provide security for its infrastructure. </w:t>
      </w:r>
      <w:r>
        <w:t>In other cases</w:t>
      </w:r>
      <w:r w:rsidRPr="00814B78">
        <w:t xml:space="preserve">, customers will be able to </w:t>
      </w:r>
      <w:r w:rsidRPr="00814B78">
        <w:rPr>
          <w:i/>
        </w:rPr>
        <w:t>inherit</w:t>
      </w:r>
      <w:r w:rsidRPr="00814B78">
        <w:t xml:space="preserve"> </w:t>
      </w:r>
      <w:r>
        <w:t>the security controls from AWS</w:t>
      </w:r>
      <w:r w:rsidRPr="00814B78">
        <w:t>, meaning customers won’t have to provide those controls for their components because AWS is already providing it.</w:t>
      </w:r>
      <w:r>
        <w:t xml:space="preserve">  Control responsibilities are described in this document, or listed in a more concise form in the AWS FedRAMP Control Implementation Summary (CIS).</w:t>
      </w:r>
    </w:p>
    <w:p w:rsidR="00732C81" w:rsidRDefault="00732C81" w:rsidP="00732C81">
      <w:pPr>
        <w:spacing w:after="0"/>
        <w:rPr>
          <w:rFonts w:ascii="Franklin Gothic Medium" w:hAnsi="Franklin Gothic Medium"/>
          <w:color w:val="1F4E79" w:themeColor="accent1" w:themeShade="80"/>
          <w:sz w:val="36"/>
          <w:szCs w:val="108"/>
        </w:rPr>
      </w:pPr>
    </w:p>
    <w:p w:rsidR="00732C81" w:rsidRDefault="00732C81" w:rsidP="00732C81">
      <w:pPr>
        <w:pStyle w:val="DocTitleLevel1"/>
      </w:pPr>
      <w:r>
        <w:t>Instructions</w:t>
      </w:r>
    </w:p>
    <w:p w:rsidR="00732C81" w:rsidRDefault="00732C81" w:rsidP="00732C81">
      <w:r>
        <w:t>Follow the below instructions to complete all sections of the SSP, additional guidance is provided throughout this SSP template:</w:t>
      </w:r>
    </w:p>
    <w:tbl>
      <w:tblPr>
        <w:tblStyle w:val="TableGrid"/>
        <w:tblW w:w="8725" w:type="dxa"/>
        <w:jc w:val="center"/>
        <w:tblLook w:val="04A0" w:firstRow="1" w:lastRow="0" w:firstColumn="1" w:lastColumn="0" w:noHBand="0" w:noVBand="1"/>
      </w:tblPr>
      <w:tblGrid>
        <w:gridCol w:w="1355"/>
        <w:gridCol w:w="7370"/>
      </w:tblGrid>
      <w:tr w:rsidR="00732C81" w:rsidTr="00963369">
        <w:trPr>
          <w:jc w:val="center"/>
        </w:trPr>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1: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Populate the "Information System Name" </w:t>
            </w:r>
          </w:p>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Populate the "Information System Abbreviation"</w:t>
            </w:r>
          </w:p>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Populate the "Unique Identifier". This unique identifier and system abbreviation will be </w:t>
            </w:r>
            <w:r>
              <w:rPr>
                <w:rFonts w:ascii="Times New Roman" w:hAnsi="Times New Roman"/>
              </w:rPr>
              <w:t>provided</w:t>
            </w:r>
            <w:r w:rsidRPr="00EA459A">
              <w:rPr>
                <w:rFonts w:ascii="Times New Roman" w:hAnsi="Times New Roman"/>
              </w:rPr>
              <w:t xml:space="preserve"> to you during the initiation process by the FedRAMP PMO.</w:t>
            </w:r>
          </w:p>
        </w:tc>
      </w:tr>
      <w:tr w:rsidR="00732C81" w:rsidTr="00963369">
        <w:trPr>
          <w:jc w:val="center"/>
        </w:trPr>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2: </w:t>
            </w:r>
          </w:p>
          <w:p w:rsidR="00732C81" w:rsidRPr="00EA459A" w:rsidRDefault="00732C81" w:rsidP="00963369">
            <w:pPr>
              <w:rPr>
                <w:rFonts w:ascii="Times New Roman" w:hAnsi="Times New Roman"/>
                <w:b/>
              </w:rPr>
            </w:pP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First complete sub-sections 2.1 and 2.2, the impact levels for the Confidentiality, Integrity, and Availability objectives.  Refer to FIPS 199, Standards for Security Categorization of Federal Information and Information Systems for additional guidance on choosing these levels.</w:t>
            </w:r>
          </w:p>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Next, check the appropriate box that corresponds to your overall impact categorization in Table 2-1. Remember that the highest rating from any one category becomes the information system's overall security categorization. </w:t>
            </w:r>
          </w:p>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Complete the E-authentication questions in Section 2.3.  Refer to the e-Authentication Template located on the FedRAMP website for additional guidance.</w:t>
            </w:r>
          </w:p>
        </w:tc>
      </w:tr>
      <w:tr w:rsidR="00732C81" w:rsidTr="00963369">
        <w:trPr>
          <w:jc w:val="center"/>
        </w:trPr>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3: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Enter contact information for the system owner in this section.</w:t>
            </w:r>
          </w:p>
        </w:tc>
      </w:tr>
      <w:tr w:rsidR="00732C81" w:rsidTr="00963369">
        <w:trPr>
          <w:jc w:val="center"/>
        </w:trPr>
        <w:tc>
          <w:tcPr>
            <w:tcW w:w="1355" w:type="dxa"/>
          </w:tcPr>
          <w:p w:rsidR="00732C81" w:rsidRPr="00EA459A" w:rsidRDefault="00732C81" w:rsidP="00963369">
            <w:pPr>
              <w:rPr>
                <w:rFonts w:ascii="Times New Roman" w:hAnsi="Times New Roman"/>
                <w:b/>
              </w:rPr>
            </w:pPr>
            <w:r w:rsidRPr="00EA459A">
              <w:rPr>
                <w:rFonts w:ascii="Times New Roman" w:hAnsi="Times New Roman"/>
                <w:b/>
              </w:rPr>
              <w:t>Section 4:</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Follow the instruction and determine the path that the CSP is using to obtain an authorization. </w:t>
            </w:r>
          </w:p>
        </w:tc>
      </w:tr>
      <w:tr w:rsidR="00732C81" w:rsidTr="00963369">
        <w:trPr>
          <w:jc w:val="center"/>
        </w:trPr>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5: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Enter contact information for the other designated contacts in this </w:t>
            </w:r>
            <w:r w:rsidRPr="00EA459A">
              <w:rPr>
                <w:rFonts w:ascii="Times New Roman" w:hAnsi="Times New Roman"/>
              </w:rPr>
              <w:lastRenderedPageBreak/>
              <w:t>section.</w:t>
            </w:r>
          </w:p>
        </w:tc>
      </w:tr>
      <w:tr w:rsidR="00732C81" w:rsidTr="00963369">
        <w:trPr>
          <w:jc w:val="center"/>
        </w:trPr>
        <w:tc>
          <w:tcPr>
            <w:tcW w:w="1355" w:type="dxa"/>
          </w:tcPr>
          <w:p w:rsidR="00732C81" w:rsidRPr="00EA459A" w:rsidRDefault="00732C81" w:rsidP="00963369">
            <w:pPr>
              <w:rPr>
                <w:rFonts w:ascii="Times New Roman" w:hAnsi="Times New Roman"/>
                <w:b/>
              </w:rPr>
            </w:pPr>
            <w:r w:rsidRPr="00EA459A">
              <w:rPr>
                <w:rFonts w:ascii="Times New Roman" w:hAnsi="Times New Roman"/>
                <w:b/>
              </w:rPr>
              <w:lastRenderedPageBreak/>
              <w:t xml:space="preserve">Section 6: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Enter contact information for your ISSO or other security representative, and the FedRAMP appointed ISSO (which is not applicable if using the Agency FedRAMP model).</w:t>
            </w:r>
          </w:p>
        </w:tc>
      </w:tr>
      <w:tr w:rsidR="00732C81" w:rsidTr="00963369">
        <w:trPr>
          <w:jc w:val="center"/>
        </w:trPr>
        <w:tc>
          <w:tcPr>
            <w:tcW w:w="1355" w:type="dxa"/>
          </w:tcPr>
          <w:p w:rsidR="00732C81" w:rsidRPr="00EA459A" w:rsidRDefault="00732C81" w:rsidP="00963369">
            <w:pPr>
              <w:rPr>
                <w:rFonts w:ascii="Times New Roman" w:hAnsi="Times New Roman"/>
                <w:b/>
              </w:rPr>
            </w:pPr>
            <w:r w:rsidRPr="00EA459A">
              <w:rPr>
                <w:rFonts w:ascii="Times New Roman" w:hAnsi="Times New Roman"/>
                <w:b/>
              </w:rPr>
              <w:t>Section 7:</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Check the appropriate box that corresponds to the current operational status.  </w:t>
            </w:r>
          </w:p>
        </w:tc>
      </w:tr>
      <w:tr w:rsidR="00732C81" w:rsidTr="00963369">
        <w:trPr>
          <w:jc w:val="center"/>
        </w:trPr>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8: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Fill in the application name, following the search/replace guide above.  </w:t>
            </w:r>
            <w:r>
              <w:rPr>
                <w:rFonts w:ascii="Times New Roman" w:hAnsi="Times New Roman"/>
              </w:rPr>
              <w:t xml:space="preserve">In Section </w:t>
            </w:r>
            <w:r w:rsidRPr="00EA459A">
              <w:rPr>
                <w:rFonts w:ascii="Times New Roman" w:hAnsi="Times New Roman"/>
              </w:rPr>
              <w:t xml:space="preserve">8.1, check the service layers that apply to this SSP.  </w:t>
            </w:r>
          </w:p>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In 8.2, check the cloud deployment model that applies. </w:t>
            </w:r>
          </w:p>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In 8.3, enter the names of any other provisional authorizations that are leveraged as part of your authorization boundary.  Include the appropriate AWS system, following the search/replace guide </w:t>
            </w:r>
            <w:r>
              <w:rPr>
                <w:rFonts w:ascii="Times New Roman" w:hAnsi="Times New Roman"/>
              </w:rPr>
              <w:t>below</w:t>
            </w:r>
            <w:r w:rsidRPr="00EA459A">
              <w:rPr>
                <w:rFonts w:ascii="Times New Roman" w:hAnsi="Times New Roman"/>
              </w:rPr>
              <w:t>.</w:t>
            </w:r>
          </w:p>
        </w:tc>
      </w:tr>
      <w:tr w:rsidR="00732C81" w:rsidTr="00963369">
        <w:tblPrEx>
          <w:jc w:val="left"/>
        </w:tblPrEx>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9: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Fill in this section with a complete description of the application.  There are additional instructions about each subsection within the body of the document.</w:t>
            </w:r>
          </w:p>
        </w:tc>
      </w:tr>
      <w:tr w:rsidR="00732C81" w:rsidTr="00963369">
        <w:tblPrEx>
          <w:jc w:val="left"/>
        </w:tblPrEx>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10: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Complete each subsection based on the instructions listed within brackets. </w:t>
            </w:r>
          </w:p>
        </w:tc>
      </w:tr>
      <w:tr w:rsidR="00732C81" w:rsidTr="00963369">
        <w:tblPrEx>
          <w:jc w:val="left"/>
        </w:tblPrEx>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11: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List any system interconnections, if applicable, according to the guidance within the body of the text.  </w:t>
            </w:r>
          </w:p>
        </w:tc>
      </w:tr>
      <w:tr w:rsidR="00732C81" w:rsidTr="00963369">
        <w:tblPrEx>
          <w:jc w:val="left"/>
        </w:tblPrEx>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Sections 12: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Refer to FedRAMP.gov for a template on the laws, regulations, standards, and guidance. Leverage this template to populate tables 12-1 and 12-2 of this SSP. This is also within Section 15.12 of this document. </w:t>
            </w:r>
          </w:p>
        </w:tc>
      </w:tr>
      <w:tr w:rsidR="00732C81" w:rsidTr="00963369">
        <w:tblPrEx>
          <w:jc w:val="left"/>
        </w:tblPrEx>
        <w:tc>
          <w:tcPr>
            <w:tcW w:w="1355" w:type="dxa"/>
          </w:tcPr>
          <w:p w:rsidR="00732C81" w:rsidRPr="00EA459A" w:rsidRDefault="00732C81" w:rsidP="00963369">
            <w:pPr>
              <w:rPr>
                <w:rFonts w:ascii="Times New Roman" w:hAnsi="Times New Roman"/>
                <w:b/>
              </w:rPr>
            </w:pPr>
            <w:r w:rsidRPr="00EA459A">
              <w:rPr>
                <w:rFonts w:ascii="Times New Roman" w:hAnsi="Times New Roman"/>
                <w:b/>
              </w:rPr>
              <w:t>Section 13:</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Throughout this section populate the following in each control, as applicable: </w:t>
            </w:r>
          </w:p>
          <w:p w:rsidR="00732C81" w:rsidRPr="00EA459A" w:rsidRDefault="00732C81" w:rsidP="00732C81">
            <w:pPr>
              <w:pStyle w:val="ListParagraph"/>
              <w:widowControl w:val="0"/>
              <w:numPr>
                <w:ilvl w:val="1"/>
                <w:numId w:val="178"/>
              </w:numPr>
              <w:suppressAutoHyphens/>
              <w:rPr>
                <w:rFonts w:ascii="Times New Roman" w:hAnsi="Times New Roman"/>
              </w:rPr>
            </w:pPr>
            <w:r w:rsidRPr="00EA459A">
              <w:rPr>
                <w:rFonts w:ascii="Times New Roman" w:hAnsi="Times New Roman"/>
              </w:rPr>
              <w:t xml:space="preserve">"Responsible Role" marked with "[TBD by Customer]". </w:t>
            </w:r>
          </w:p>
          <w:p w:rsidR="00732C81" w:rsidRPr="00EA459A" w:rsidRDefault="00732C81" w:rsidP="00732C81">
            <w:pPr>
              <w:pStyle w:val="ListParagraph"/>
              <w:widowControl w:val="0"/>
              <w:numPr>
                <w:ilvl w:val="1"/>
                <w:numId w:val="178"/>
              </w:numPr>
              <w:suppressAutoHyphens/>
              <w:rPr>
                <w:rFonts w:ascii="Times New Roman" w:hAnsi="Times New Roman"/>
              </w:rPr>
            </w:pPr>
            <w:r w:rsidRPr="00EA459A">
              <w:rPr>
                <w:rFonts w:ascii="Times New Roman" w:hAnsi="Times New Roman"/>
              </w:rPr>
              <w:t xml:space="preserve">"Parameters" marked with "[TBD by Customer]". These parameters need to be determined by the customer leveraging this SSP. </w:t>
            </w:r>
          </w:p>
          <w:p w:rsidR="00732C81" w:rsidRDefault="00732C81" w:rsidP="00732C81">
            <w:pPr>
              <w:pStyle w:val="ListParagraph"/>
              <w:widowControl w:val="0"/>
              <w:numPr>
                <w:ilvl w:val="1"/>
                <w:numId w:val="178"/>
              </w:numPr>
              <w:suppressAutoHyphens/>
              <w:rPr>
                <w:rFonts w:ascii="Times New Roman" w:hAnsi="Times New Roman"/>
              </w:rPr>
            </w:pPr>
            <w:r w:rsidRPr="00EA459A">
              <w:rPr>
                <w:rFonts w:ascii="Times New Roman" w:hAnsi="Times New Roman"/>
              </w:rPr>
              <w:t xml:space="preserve">"Implementation Status" </w:t>
            </w:r>
            <w:r>
              <w:rPr>
                <w:rFonts w:ascii="Times New Roman" w:hAnsi="Times New Roman"/>
              </w:rPr>
              <w:t xml:space="preserve">which needs to be determined by the customer. </w:t>
            </w:r>
            <w:r w:rsidRPr="00EA459A">
              <w:rPr>
                <w:rFonts w:ascii="Times New Roman" w:hAnsi="Times New Roman"/>
              </w:rPr>
              <w:t xml:space="preserve"> </w:t>
            </w:r>
          </w:p>
          <w:p w:rsidR="00732C81" w:rsidRPr="00EA459A" w:rsidRDefault="00732C81" w:rsidP="00732C81">
            <w:pPr>
              <w:pStyle w:val="ListParagraph"/>
              <w:widowControl w:val="0"/>
              <w:numPr>
                <w:ilvl w:val="1"/>
                <w:numId w:val="178"/>
              </w:numPr>
              <w:suppressAutoHyphens/>
              <w:rPr>
                <w:rFonts w:ascii="Times New Roman" w:hAnsi="Times New Roman"/>
              </w:rPr>
            </w:pPr>
            <w:r>
              <w:rPr>
                <w:rFonts w:ascii="Times New Roman" w:hAnsi="Times New Roman"/>
              </w:rPr>
              <w:t>“Implementation Statement” (Labeled as “</w:t>
            </w:r>
            <w:r w:rsidRPr="002404C6">
              <w:rPr>
                <w:rFonts w:ascii="Times New Roman" w:hAnsi="Times New Roman"/>
              </w:rPr>
              <w:t>What is the solution and how is it implemented?</w:t>
            </w:r>
            <w:r>
              <w:rPr>
                <w:rFonts w:ascii="Times New Roman" w:hAnsi="Times New Roman"/>
              </w:rPr>
              <w:t>”)</w:t>
            </w:r>
          </w:p>
          <w:p w:rsidR="00732C81" w:rsidRPr="00EA459A" w:rsidRDefault="00732C81" w:rsidP="00732C81">
            <w:pPr>
              <w:pStyle w:val="ListParagraph"/>
              <w:widowControl w:val="0"/>
              <w:numPr>
                <w:ilvl w:val="2"/>
                <w:numId w:val="178"/>
              </w:numPr>
              <w:suppressAutoHyphens/>
              <w:rPr>
                <w:rFonts w:ascii="Times New Roman" w:hAnsi="Times New Roman"/>
              </w:rPr>
            </w:pPr>
            <w:r w:rsidRPr="00EA459A">
              <w:rPr>
                <w:rFonts w:ascii="Times New Roman" w:hAnsi="Times New Roman"/>
              </w:rPr>
              <w:t xml:space="preserve">Work to </w:t>
            </w:r>
            <w:r>
              <w:rPr>
                <w:rFonts w:ascii="Times New Roman" w:hAnsi="Times New Roman"/>
              </w:rPr>
              <w:t>document the customer implementation marked with brackets "[ ]". I</w:t>
            </w:r>
            <w:r w:rsidRPr="00EA459A">
              <w:rPr>
                <w:rFonts w:ascii="Times New Roman" w:hAnsi="Times New Roman"/>
              </w:rPr>
              <w:t xml:space="preserve">talicized guidance </w:t>
            </w:r>
            <w:r>
              <w:rPr>
                <w:rFonts w:ascii="Times New Roman" w:hAnsi="Times New Roman"/>
              </w:rPr>
              <w:t>has been</w:t>
            </w:r>
            <w:r w:rsidRPr="00EA459A">
              <w:rPr>
                <w:rFonts w:ascii="Times New Roman" w:hAnsi="Times New Roman"/>
              </w:rPr>
              <w:t xml:space="preserve"> provided by AWS regarding cu</w:t>
            </w:r>
            <w:r>
              <w:rPr>
                <w:rFonts w:ascii="Times New Roman" w:hAnsi="Times New Roman"/>
              </w:rPr>
              <w:t xml:space="preserve">stomer responsibility and should be removed/replaced by the customer with system-specific information.  </w:t>
            </w:r>
          </w:p>
        </w:tc>
      </w:tr>
      <w:tr w:rsidR="00732C81" w:rsidTr="00963369">
        <w:tblPrEx>
          <w:jc w:val="left"/>
        </w:tblPrEx>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14: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N/A</w:t>
            </w:r>
          </w:p>
        </w:tc>
      </w:tr>
      <w:tr w:rsidR="00732C81" w:rsidTr="00963369">
        <w:tblPrEx>
          <w:jc w:val="left"/>
        </w:tblPrEx>
        <w:tc>
          <w:tcPr>
            <w:tcW w:w="1355" w:type="dxa"/>
          </w:tcPr>
          <w:p w:rsidR="00732C81" w:rsidRPr="00EA459A" w:rsidRDefault="00732C81" w:rsidP="00963369">
            <w:pPr>
              <w:rPr>
                <w:rFonts w:ascii="Times New Roman" w:hAnsi="Times New Roman"/>
                <w:b/>
              </w:rPr>
            </w:pPr>
            <w:r w:rsidRPr="00EA459A">
              <w:rPr>
                <w:rFonts w:ascii="Times New Roman" w:hAnsi="Times New Roman"/>
                <w:b/>
              </w:rPr>
              <w:t xml:space="preserve">Section 15: </w:t>
            </w:r>
          </w:p>
        </w:tc>
        <w:tc>
          <w:tcPr>
            <w:tcW w:w="7370" w:type="dxa"/>
          </w:tcPr>
          <w:p w:rsidR="00732C81" w:rsidRPr="00EA459A" w:rsidRDefault="00732C81" w:rsidP="00732C81">
            <w:pPr>
              <w:pStyle w:val="ListParagraph"/>
              <w:widowControl w:val="0"/>
              <w:numPr>
                <w:ilvl w:val="0"/>
                <w:numId w:val="178"/>
              </w:numPr>
              <w:suppressAutoHyphens/>
              <w:rPr>
                <w:rFonts w:ascii="Times New Roman" w:hAnsi="Times New Roman"/>
              </w:rPr>
            </w:pPr>
            <w:r w:rsidRPr="00EA459A">
              <w:rPr>
                <w:rFonts w:ascii="Times New Roman" w:hAnsi="Times New Roman"/>
              </w:rPr>
              <w:t xml:space="preserve">Fill out </w:t>
            </w:r>
            <w:r>
              <w:rPr>
                <w:rFonts w:ascii="Times New Roman" w:hAnsi="Times New Roman"/>
              </w:rPr>
              <w:t>the</w:t>
            </w:r>
            <w:r w:rsidRPr="00EA459A">
              <w:rPr>
                <w:rFonts w:ascii="Times New Roman" w:hAnsi="Times New Roman"/>
              </w:rPr>
              <w:t xml:space="preserve"> necessary supporting documentation within this section. </w:t>
            </w:r>
          </w:p>
        </w:tc>
      </w:tr>
    </w:tbl>
    <w:p w:rsidR="00732C81" w:rsidRDefault="00732C81" w:rsidP="00732C81"/>
    <w:p w:rsidR="00732C81" w:rsidRDefault="00732C81" w:rsidP="00732C81">
      <w:pPr>
        <w:spacing w:after="0"/>
        <w:jc w:val="center"/>
      </w:pPr>
      <w:r>
        <w:br w:type="page"/>
      </w:r>
    </w:p>
    <w:p w:rsidR="00732C81" w:rsidRDefault="00732C81" w:rsidP="00732C81">
      <w:pPr>
        <w:pStyle w:val="DocTitleLevel2"/>
      </w:pPr>
      <w:r>
        <w:lastRenderedPageBreak/>
        <w:t>Search and Replace Instructions</w:t>
      </w:r>
    </w:p>
    <w:p w:rsidR="00732C81" w:rsidRDefault="00732C81" w:rsidP="00732C81">
      <w:r>
        <w:t xml:space="preserve">To simplify data entry and reduce copy/paste efforts throughout the SSP, some recurring data fields have been linked together, and you need only enter the data once. Enter the data once; then click outside the data entry field, and all occurrences of that field will be populated. </w:t>
      </w:r>
    </w:p>
    <w:p w:rsidR="00732C81" w:rsidRDefault="00732C81" w:rsidP="00732C81">
      <w:r>
        <w:t>For the fields in the table below with brackets surrounding the text “[ ]”, search and replace all instances (including the brackets) based on the guidance below:</w:t>
      </w:r>
    </w:p>
    <w:p w:rsidR="00732C81" w:rsidRPr="00AC2F05" w:rsidRDefault="00732C81" w:rsidP="00732C81">
      <w:pPr>
        <w:rPr>
          <w:b/>
        </w:rPr>
      </w:pPr>
      <w:r w:rsidRPr="00AC2F05">
        <w:rPr>
          <w:b/>
        </w:rPr>
        <w:t xml:space="preserve">**Please Note: Do not do a global replace for </w:t>
      </w:r>
      <w:r>
        <w:rPr>
          <w:b/>
        </w:rPr>
        <w:t>“</w:t>
      </w:r>
      <w:r w:rsidRPr="00AC2F05">
        <w:rPr>
          <w:b/>
        </w:rPr>
        <w:t>[TBD by Customer]</w:t>
      </w:r>
      <w:r>
        <w:rPr>
          <w:b/>
        </w:rPr>
        <w:t>”</w:t>
      </w:r>
      <w:r w:rsidRPr="00AC2F05">
        <w:rPr>
          <w:b/>
        </w:rPr>
        <w:t xml:space="preserve"> - </w:t>
      </w:r>
      <w:r>
        <w:rPr>
          <w:b/>
        </w:rPr>
        <w:t>T</w:t>
      </w:r>
      <w:r w:rsidRPr="00AC2F05">
        <w:rPr>
          <w:b/>
        </w:rPr>
        <w:t xml:space="preserve">his </w:t>
      </w:r>
      <w:r>
        <w:rPr>
          <w:b/>
        </w:rPr>
        <w:t>value will depend</w:t>
      </w:r>
      <w:r w:rsidRPr="00AC2F05">
        <w:rPr>
          <w:b/>
        </w:rPr>
        <w:t xml:space="preserve"> on whether this is a role, parameter, or implementation statement </w:t>
      </w:r>
      <w:r>
        <w:rPr>
          <w:b/>
        </w:rPr>
        <w:t>and must be determined by the customer</w:t>
      </w:r>
      <w:r w:rsidRPr="00AC2F05">
        <w:rPr>
          <w:b/>
        </w:rPr>
        <w:t>. **</w:t>
      </w:r>
    </w:p>
    <w:tbl>
      <w:tblPr>
        <w:tblStyle w:val="TableGrid"/>
        <w:tblW w:w="8635" w:type="dxa"/>
        <w:jc w:val="center"/>
        <w:tblLook w:val="04A0" w:firstRow="1" w:lastRow="0" w:firstColumn="1" w:lastColumn="0" w:noHBand="0" w:noVBand="1"/>
      </w:tblPr>
      <w:tblGrid>
        <w:gridCol w:w="2250"/>
        <w:gridCol w:w="6385"/>
      </w:tblGrid>
      <w:tr w:rsidR="00732C81" w:rsidRPr="005B3B08" w:rsidTr="00963369">
        <w:trPr>
          <w:jc w:val="center"/>
        </w:trPr>
        <w:tc>
          <w:tcPr>
            <w:tcW w:w="2250" w:type="dxa"/>
            <w:shd w:val="clear" w:color="auto" w:fill="BFBFBF" w:themeFill="background1" w:themeFillShade="BF"/>
          </w:tcPr>
          <w:p w:rsidR="00732C81" w:rsidRPr="001B1C06" w:rsidRDefault="00732C81" w:rsidP="00963369">
            <w:pPr>
              <w:rPr>
                <w:rFonts w:ascii="Times New Roman" w:hAnsi="Times New Roman"/>
                <w:b/>
              </w:rPr>
            </w:pPr>
            <w:r w:rsidRPr="001B1C06">
              <w:rPr>
                <w:rFonts w:ascii="Times New Roman" w:hAnsi="Times New Roman"/>
                <w:b/>
              </w:rPr>
              <w:t>Repeatable Field</w:t>
            </w:r>
          </w:p>
        </w:tc>
        <w:tc>
          <w:tcPr>
            <w:tcW w:w="6385" w:type="dxa"/>
            <w:shd w:val="clear" w:color="auto" w:fill="BFBFBF" w:themeFill="background1" w:themeFillShade="BF"/>
          </w:tcPr>
          <w:p w:rsidR="00732C81" w:rsidRPr="001B1C06" w:rsidRDefault="00732C81" w:rsidP="00963369">
            <w:pPr>
              <w:rPr>
                <w:rFonts w:ascii="Times New Roman" w:hAnsi="Times New Roman"/>
                <w:b/>
              </w:rPr>
            </w:pPr>
            <w:r w:rsidRPr="001B1C06">
              <w:rPr>
                <w:rFonts w:ascii="Times New Roman" w:hAnsi="Times New Roman"/>
                <w:b/>
              </w:rPr>
              <w:t>Replace with</w:t>
            </w:r>
          </w:p>
        </w:tc>
      </w:tr>
      <w:tr w:rsidR="00732C81" w:rsidRPr="000C56FA" w:rsidTr="00963369">
        <w:trPr>
          <w:jc w:val="center"/>
        </w:trPr>
        <w:tc>
          <w:tcPr>
            <w:tcW w:w="2250" w:type="dxa"/>
          </w:tcPr>
          <w:p w:rsidR="00732C81" w:rsidRPr="001B1C06" w:rsidRDefault="00732C81" w:rsidP="00963369">
            <w:pPr>
              <w:rPr>
                <w:rFonts w:ascii="Times New Roman" w:hAnsi="Times New Roman"/>
              </w:rPr>
            </w:pPr>
            <w:r w:rsidRPr="001B1C06">
              <w:rPr>
                <w:rFonts w:ascii="Times New Roman" w:hAnsi="Times New Roman"/>
              </w:rPr>
              <w:t>CSP Name</w:t>
            </w:r>
          </w:p>
        </w:tc>
        <w:tc>
          <w:tcPr>
            <w:tcW w:w="6385" w:type="dxa"/>
          </w:tcPr>
          <w:p w:rsidR="00732C81" w:rsidRPr="001B1C06" w:rsidRDefault="00732C81" w:rsidP="00963369">
            <w:pPr>
              <w:rPr>
                <w:rFonts w:ascii="Times New Roman" w:hAnsi="Times New Roman"/>
              </w:rPr>
            </w:pPr>
            <w:r w:rsidRPr="001B1C06">
              <w:rPr>
                <w:rFonts w:ascii="Times New Roman" w:hAnsi="Times New Roman"/>
              </w:rPr>
              <w:t>Your company name (This is a global replace)</w:t>
            </w:r>
          </w:p>
        </w:tc>
      </w:tr>
      <w:tr w:rsidR="00732C81" w:rsidRPr="000C56FA" w:rsidTr="00963369">
        <w:trPr>
          <w:jc w:val="center"/>
        </w:trPr>
        <w:tc>
          <w:tcPr>
            <w:tcW w:w="2250" w:type="dxa"/>
          </w:tcPr>
          <w:p w:rsidR="00732C81" w:rsidRPr="001B1C06" w:rsidRDefault="00732C81" w:rsidP="00963369">
            <w:pPr>
              <w:rPr>
                <w:rFonts w:ascii="Times New Roman" w:hAnsi="Times New Roman"/>
              </w:rPr>
            </w:pPr>
            <w:r w:rsidRPr="001B1C06">
              <w:rPr>
                <w:rFonts w:ascii="Times New Roman" w:hAnsi="Times New Roman"/>
              </w:rPr>
              <w:t>Information System Name</w:t>
            </w:r>
          </w:p>
        </w:tc>
        <w:tc>
          <w:tcPr>
            <w:tcW w:w="6385" w:type="dxa"/>
          </w:tcPr>
          <w:p w:rsidR="00732C81" w:rsidRPr="001B1C06" w:rsidRDefault="00732C81" w:rsidP="00963369">
            <w:pPr>
              <w:rPr>
                <w:rFonts w:ascii="Times New Roman" w:hAnsi="Times New Roman"/>
              </w:rPr>
            </w:pPr>
            <w:r w:rsidRPr="001B1C06">
              <w:rPr>
                <w:rFonts w:ascii="Times New Roman" w:hAnsi="Times New Roman"/>
              </w:rPr>
              <w:t>The name of your system or application (This is a global replace)</w:t>
            </w:r>
          </w:p>
        </w:tc>
      </w:tr>
      <w:tr w:rsidR="00732C81" w:rsidRPr="000C56FA" w:rsidTr="00963369">
        <w:trPr>
          <w:jc w:val="center"/>
        </w:trPr>
        <w:tc>
          <w:tcPr>
            <w:tcW w:w="2250" w:type="dxa"/>
          </w:tcPr>
          <w:p w:rsidR="00732C81" w:rsidRPr="001B1C06" w:rsidRDefault="00732C81" w:rsidP="00963369">
            <w:pPr>
              <w:rPr>
                <w:rFonts w:ascii="Times New Roman" w:hAnsi="Times New Roman"/>
              </w:rPr>
            </w:pPr>
            <w:r w:rsidRPr="001B1C06">
              <w:rPr>
                <w:rFonts w:ascii="Times New Roman" w:hAnsi="Times New Roman"/>
              </w:rPr>
              <w:t>Information System Abbreviation</w:t>
            </w:r>
          </w:p>
        </w:tc>
        <w:tc>
          <w:tcPr>
            <w:tcW w:w="6385" w:type="dxa"/>
          </w:tcPr>
          <w:p w:rsidR="00732C81" w:rsidRPr="001B1C06" w:rsidRDefault="00732C81" w:rsidP="00963369">
            <w:pPr>
              <w:rPr>
                <w:rFonts w:ascii="Times New Roman" w:hAnsi="Times New Roman"/>
              </w:rPr>
            </w:pPr>
            <w:r w:rsidRPr="001B1C06">
              <w:rPr>
                <w:rFonts w:ascii="Times New Roman" w:hAnsi="Times New Roman"/>
              </w:rPr>
              <w:t>The abbreviated name of your system or application (This is a global replace)</w:t>
            </w:r>
          </w:p>
        </w:tc>
      </w:tr>
      <w:tr w:rsidR="00732C81" w:rsidRPr="000C56FA" w:rsidTr="00963369">
        <w:trPr>
          <w:jc w:val="center"/>
        </w:trPr>
        <w:tc>
          <w:tcPr>
            <w:tcW w:w="2250" w:type="dxa"/>
          </w:tcPr>
          <w:p w:rsidR="00732C81" w:rsidRPr="001B1C06" w:rsidRDefault="00732C81" w:rsidP="00963369">
            <w:pPr>
              <w:rPr>
                <w:rFonts w:ascii="Times New Roman" w:hAnsi="Times New Roman"/>
              </w:rPr>
            </w:pPr>
            <w:r w:rsidRPr="001B1C06">
              <w:rPr>
                <w:rFonts w:ascii="Times New Roman" w:hAnsi="Times New Roman"/>
              </w:rPr>
              <w:t>Version [Number]</w:t>
            </w:r>
          </w:p>
        </w:tc>
        <w:tc>
          <w:tcPr>
            <w:tcW w:w="6385" w:type="dxa"/>
          </w:tcPr>
          <w:p w:rsidR="00732C81" w:rsidRPr="001B1C06" w:rsidRDefault="00732C81" w:rsidP="00963369">
            <w:pPr>
              <w:rPr>
                <w:rFonts w:ascii="Times New Roman" w:hAnsi="Times New Roman"/>
              </w:rPr>
            </w:pPr>
            <w:r w:rsidRPr="001B1C06">
              <w:rPr>
                <w:rFonts w:ascii="Times New Roman" w:hAnsi="Times New Roman"/>
              </w:rPr>
              <w:t>The version number of your document. (This is a global replace)</w:t>
            </w:r>
          </w:p>
        </w:tc>
      </w:tr>
      <w:tr w:rsidR="00732C81" w:rsidRPr="000C56FA" w:rsidTr="00963369">
        <w:trPr>
          <w:jc w:val="center"/>
        </w:trPr>
        <w:tc>
          <w:tcPr>
            <w:tcW w:w="2250" w:type="dxa"/>
          </w:tcPr>
          <w:p w:rsidR="00732C81" w:rsidRPr="001B1C06" w:rsidRDefault="00732C81" w:rsidP="00963369">
            <w:pPr>
              <w:rPr>
                <w:rFonts w:ascii="Times New Roman" w:hAnsi="Times New Roman"/>
              </w:rPr>
            </w:pPr>
            <w:r w:rsidRPr="001B1C06">
              <w:rPr>
                <w:rFonts w:ascii="Times New Roman" w:hAnsi="Times New Roman"/>
              </w:rPr>
              <w:t>[Date]</w:t>
            </w:r>
          </w:p>
        </w:tc>
        <w:tc>
          <w:tcPr>
            <w:tcW w:w="6385" w:type="dxa"/>
          </w:tcPr>
          <w:p w:rsidR="00732C81" w:rsidRPr="001B1C06" w:rsidRDefault="00732C81" w:rsidP="00963369">
            <w:pPr>
              <w:rPr>
                <w:rFonts w:ascii="Times New Roman" w:hAnsi="Times New Roman"/>
              </w:rPr>
            </w:pPr>
            <w:r w:rsidRPr="001B1C06">
              <w:rPr>
                <w:rFonts w:ascii="Times New Roman" w:hAnsi="Times New Roman"/>
              </w:rPr>
              <w:t>Date the document was updated/created. (This is a global replace)</w:t>
            </w:r>
          </w:p>
        </w:tc>
      </w:tr>
      <w:tr w:rsidR="00732C81" w:rsidRPr="000C56FA" w:rsidTr="00963369">
        <w:trPr>
          <w:jc w:val="center"/>
        </w:trPr>
        <w:tc>
          <w:tcPr>
            <w:tcW w:w="2250" w:type="dxa"/>
          </w:tcPr>
          <w:p w:rsidR="00732C81" w:rsidRPr="001B1C06" w:rsidRDefault="00732C81" w:rsidP="00963369">
            <w:pPr>
              <w:rPr>
                <w:rFonts w:ascii="Times New Roman" w:hAnsi="Times New Roman"/>
              </w:rPr>
            </w:pPr>
            <w:r w:rsidRPr="001B1C06">
              <w:rPr>
                <w:rFonts w:ascii="Times New Roman" w:hAnsi="Times New Roman"/>
              </w:rPr>
              <w:t>[TBD by Customer]</w:t>
            </w:r>
          </w:p>
        </w:tc>
        <w:tc>
          <w:tcPr>
            <w:tcW w:w="6385" w:type="dxa"/>
          </w:tcPr>
          <w:p w:rsidR="00732C81" w:rsidRPr="001B1C06" w:rsidRDefault="00732C81" w:rsidP="00963369">
            <w:pPr>
              <w:rPr>
                <w:rFonts w:ascii="Times New Roman" w:hAnsi="Times New Roman"/>
              </w:rPr>
            </w:pPr>
            <w:r w:rsidRPr="001B1C06">
              <w:rPr>
                <w:rFonts w:ascii="Times New Roman" w:hAnsi="Times New Roman"/>
              </w:rPr>
              <w:t xml:space="preserve">This is the customer’s responsibility to determine and obtain this information. </w:t>
            </w:r>
          </w:p>
          <w:p w:rsidR="00732C81" w:rsidRPr="001B1C06" w:rsidRDefault="00732C81" w:rsidP="00963369">
            <w:pPr>
              <w:rPr>
                <w:rFonts w:ascii="Times New Roman" w:hAnsi="Times New Roman"/>
              </w:rPr>
            </w:pPr>
            <w:r w:rsidRPr="001B1C06">
              <w:rPr>
                <w:rFonts w:ascii="Times New Roman" w:hAnsi="Times New Roman"/>
                <w:b/>
              </w:rPr>
              <w:t xml:space="preserve">Do not do a global replace for this value </w:t>
            </w:r>
            <w:r w:rsidRPr="001B1C06">
              <w:rPr>
                <w:rFonts w:ascii="Times New Roman" w:hAnsi="Times New Roman"/>
              </w:rPr>
              <w:t>as this may depend on whether this is a role, parameter, or implementation statement throughout the document and must be determined by the customer.</w:t>
            </w:r>
          </w:p>
        </w:tc>
      </w:tr>
      <w:tr w:rsidR="00732C81" w:rsidRPr="009376F3" w:rsidTr="00963369">
        <w:tblPrEx>
          <w:jc w:val="left"/>
        </w:tblPrEx>
        <w:tc>
          <w:tcPr>
            <w:tcW w:w="2250" w:type="dxa"/>
          </w:tcPr>
          <w:p w:rsidR="00732C81" w:rsidRPr="009F04DE" w:rsidRDefault="00732C81" w:rsidP="00963369">
            <w:pPr>
              <w:rPr>
                <w:rFonts w:ascii="Times New Roman" w:hAnsi="Times New Roman"/>
              </w:rPr>
            </w:pPr>
            <w:r w:rsidRPr="009F04DE">
              <w:rPr>
                <w:rFonts w:ascii="Times New Roman" w:hAnsi="Times New Roman"/>
              </w:rPr>
              <w:t>[AWS Region]</w:t>
            </w:r>
          </w:p>
        </w:tc>
        <w:tc>
          <w:tcPr>
            <w:tcW w:w="6385" w:type="dxa"/>
          </w:tcPr>
          <w:p w:rsidR="00732C81" w:rsidRPr="009F04DE" w:rsidRDefault="00732C81" w:rsidP="00963369">
            <w:pPr>
              <w:rPr>
                <w:rFonts w:ascii="Times New Roman" w:hAnsi="Times New Roman"/>
              </w:rPr>
            </w:pPr>
            <w:r w:rsidRPr="009F04DE">
              <w:rPr>
                <w:rFonts w:ascii="Times New Roman" w:hAnsi="Times New Roman"/>
                <w:b/>
              </w:rPr>
              <w:t xml:space="preserve">Search and </w:t>
            </w:r>
            <w:r>
              <w:rPr>
                <w:rFonts w:ascii="Times New Roman" w:hAnsi="Times New Roman"/>
                <w:b/>
              </w:rPr>
              <w:t>r</w:t>
            </w:r>
            <w:r w:rsidRPr="009F04DE">
              <w:rPr>
                <w:rFonts w:ascii="Times New Roman" w:hAnsi="Times New Roman"/>
                <w:b/>
              </w:rPr>
              <w:t xml:space="preserve">eplace all </w:t>
            </w:r>
            <w:r>
              <w:rPr>
                <w:rFonts w:ascii="Times New Roman" w:hAnsi="Times New Roman"/>
                <w:b/>
              </w:rPr>
              <w:t xml:space="preserve">- </w:t>
            </w:r>
            <w:r>
              <w:rPr>
                <w:rFonts w:ascii="Times New Roman" w:hAnsi="Times New Roman"/>
              </w:rPr>
              <w:t xml:space="preserve">This will either be “US East/West” or “AWS GovCloud (US)” and is dependent on the AWS region being leveraged by the customer. Please visit www.FedRAMP.gov regarding the different AWS regions that are authorized. </w:t>
            </w:r>
          </w:p>
        </w:tc>
      </w:tr>
      <w:tr w:rsidR="00732C81" w:rsidRPr="009376F3" w:rsidTr="00963369">
        <w:tblPrEx>
          <w:jc w:val="left"/>
        </w:tblPrEx>
        <w:tc>
          <w:tcPr>
            <w:tcW w:w="2250" w:type="dxa"/>
          </w:tcPr>
          <w:p w:rsidR="00732C81" w:rsidRPr="009F04DE" w:rsidRDefault="00732C81" w:rsidP="00963369">
            <w:pPr>
              <w:rPr>
                <w:rFonts w:ascii="Times New Roman" w:hAnsi="Times New Roman"/>
              </w:rPr>
            </w:pPr>
            <w:r w:rsidRPr="009F04DE">
              <w:rPr>
                <w:rFonts w:ascii="Times New Roman" w:hAnsi="Times New Roman"/>
              </w:rPr>
              <w:t>[Date of Authorization]</w:t>
            </w:r>
          </w:p>
        </w:tc>
        <w:tc>
          <w:tcPr>
            <w:tcW w:w="6385" w:type="dxa"/>
          </w:tcPr>
          <w:p w:rsidR="00732C81" w:rsidRPr="009F04DE" w:rsidRDefault="00732C81" w:rsidP="00963369">
            <w:pPr>
              <w:rPr>
                <w:rFonts w:ascii="Times New Roman" w:hAnsi="Times New Roman"/>
              </w:rPr>
            </w:pPr>
            <w:r w:rsidRPr="009F04DE">
              <w:rPr>
                <w:rFonts w:ascii="Times New Roman" w:hAnsi="Times New Roman"/>
                <w:b/>
              </w:rPr>
              <w:t xml:space="preserve">Search and </w:t>
            </w:r>
            <w:r>
              <w:rPr>
                <w:rFonts w:ascii="Times New Roman" w:hAnsi="Times New Roman"/>
                <w:b/>
              </w:rPr>
              <w:t>r</w:t>
            </w:r>
            <w:r w:rsidRPr="009F04DE">
              <w:rPr>
                <w:rFonts w:ascii="Times New Roman" w:hAnsi="Times New Roman"/>
                <w:b/>
              </w:rPr>
              <w:t>eplace all</w:t>
            </w:r>
            <w:r w:rsidRPr="009F04DE">
              <w:rPr>
                <w:rFonts w:ascii="Times New Roman" w:hAnsi="Times New Roman"/>
              </w:rPr>
              <w:t xml:space="preserve"> </w:t>
            </w:r>
            <w:r>
              <w:rPr>
                <w:rFonts w:ascii="Times New Roman" w:hAnsi="Times New Roman"/>
              </w:rPr>
              <w:t xml:space="preserve">– This is the AWS Authorization Date and is dependent on the AWS region being leveraged by the customer. Please visit  www.FedRAMP.gov’s marketplace for the most up-to-date information regarding AWS’ authorization dates. </w:t>
            </w:r>
          </w:p>
        </w:tc>
      </w:tr>
      <w:tr w:rsidR="00732C81" w:rsidRPr="009376F3" w:rsidTr="00963369">
        <w:tblPrEx>
          <w:jc w:val="left"/>
        </w:tblPrEx>
        <w:tc>
          <w:tcPr>
            <w:tcW w:w="2250" w:type="dxa"/>
          </w:tcPr>
          <w:p w:rsidR="00732C81" w:rsidRPr="009F04DE" w:rsidRDefault="00732C81" w:rsidP="00963369">
            <w:pPr>
              <w:rPr>
                <w:rFonts w:ascii="Times New Roman" w:hAnsi="Times New Roman"/>
              </w:rPr>
            </w:pPr>
            <w:r w:rsidRPr="009F04DE">
              <w:rPr>
                <w:rFonts w:ascii="Times New Roman" w:hAnsi="Times New Roman"/>
              </w:rPr>
              <w:t>[Provisional OR Agency]</w:t>
            </w:r>
          </w:p>
        </w:tc>
        <w:tc>
          <w:tcPr>
            <w:tcW w:w="6385" w:type="dxa"/>
          </w:tcPr>
          <w:p w:rsidR="00732C81" w:rsidRPr="009F04DE" w:rsidRDefault="00732C81" w:rsidP="00963369">
            <w:pPr>
              <w:rPr>
                <w:rFonts w:ascii="Times New Roman" w:hAnsi="Times New Roman"/>
              </w:rPr>
            </w:pPr>
            <w:r w:rsidRPr="009F04DE">
              <w:rPr>
                <w:rFonts w:ascii="Times New Roman" w:hAnsi="Times New Roman"/>
                <w:b/>
              </w:rPr>
              <w:t xml:space="preserve">Search and </w:t>
            </w:r>
            <w:r>
              <w:rPr>
                <w:rFonts w:ascii="Times New Roman" w:hAnsi="Times New Roman"/>
                <w:b/>
              </w:rPr>
              <w:t>r</w:t>
            </w:r>
            <w:r w:rsidRPr="009F04DE">
              <w:rPr>
                <w:rFonts w:ascii="Times New Roman" w:hAnsi="Times New Roman"/>
                <w:b/>
              </w:rPr>
              <w:t>eplace all</w:t>
            </w:r>
            <w:r w:rsidRPr="009F04DE">
              <w:rPr>
                <w:rFonts w:ascii="Times New Roman" w:hAnsi="Times New Roman"/>
              </w:rPr>
              <w:t xml:space="preserve"> </w:t>
            </w:r>
            <w:r>
              <w:rPr>
                <w:rFonts w:ascii="Times New Roman" w:hAnsi="Times New Roman"/>
              </w:rPr>
              <w:t xml:space="preserve">– This will either be an “Agency” or a “Provisional” ATO depending on the AWS region being leveraged by the customer. </w:t>
            </w:r>
          </w:p>
        </w:tc>
      </w:tr>
    </w:tbl>
    <w:p w:rsidR="00732C81" w:rsidRDefault="00732C81" w:rsidP="00732C81">
      <w:pPr>
        <w:spacing w:after="0"/>
      </w:pPr>
    </w:p>
    <w:p w:rsidR="00732C81" w:rsidRPr="00BE10F9" w:rsidRDefault="00732C81" w:rsidP="00732C81">
      <w:pPr>
        <w:pStyle w:val="DocTitleLevel2"/>
      </w:pPr>
      <w:r>
        <w:lastRenderedPageBreak/>
        <w:t xml:space="preserve">Guidance on </w:t>
      </w:r>
      <w:r w:rsidRPr="00BE10F9">
        <w:t>Control Headings</w:t>
      </w:r>
    </w:p>
    <w:p w:rsidR="00732C81" w:rsidRPr="00BE10F9" w:rsidRDefault="00732C81" w:rsidP="00732C81">
      <w:r w:rsidRPr="00BE10F9">
        <w:t xml:space="preserve">The </w:t>
      </w:r>
      <w:r>
        <w:t>security</w:t>
      </w:r>
      <w:r w:rsidRPr="00BE10F9">
        <w:t xml:space="preserve"> controls are contained in Section </w:t>
      </w:r>
      <w:r w:rsidRPr="00AC2F05">
        <w:t>13</w:t>
      </w:r>
      <w:r w:rsidRPr="00BE10F9">
        <w:t>.  The control headings are exact copies of those from the FedRAMP SSP template, and so should not be modified.  Control parameters and definitions, which appear as [</w:t>
      </w:r>
      <w:r w:rsidRPr="00BE10F9">
        <w:rPr>
          <w:i/>
        </w:rPr>
        <w:t>Assignment: organization-defined variable</w:t>
      </w:r>
      <w:r w:rsidRPr="00BE10F9">
        <w:t xml:space="preserve">], should be defined in the control description below each heading according to the customer’s specific requirements. </w:t>
      </w:r>
    </w:p>
    <w:p w:rsidR="00732C81" w:rsidRPr="00BE10F9" w:rsidRDefault="00732C81" w:rsidP="00732C81">
      <w:r w:rsidRPr="00BE10F9">
        <w:t>See the Shared Responsibility Guidance section for a discussion of which controls apply to the AWS infrastructure, the application, or are shared between the two.</w:t>
      </w:r>
    </w:p>
    <w:p w:rsidR="00732C81" w:rsidRPr="00BE10F9" w:rsidRDefault="00732C81" w:rsidP="00732C81">
      <w:pPr>
        <w:pStyle w:val="DocTitleLevel2"/>
      </w:pPr>
      <w:r w:rsidRPr="00BE10F9">
        <w:t>Control Descriptions</w:t>
      </w:r>
    </w:p>
    <w:p w:rsidR="00732C81" w:rsidRPr="00BE10F9" w:rsidRDefault="00732C81" w:rsidP="00732C81">
      <w:r w:rsidRPr="00E72D8D">
        <w:t xml:space="preserve">The control descriptions are pre-populated with guidance or instructions </w:t>
      </w:r>
      <w:r w:rsidRPr="00AC2F05">
        <w:t xml:space="preserve">in </w:t>
      </w:r>
      <w:r w:rsidRPr="00AC2F05">
        <w:rPr>
          <w:i/>
        </w:rPr>
        <w:t>[brackets].</w:t>
      </w:r>
      <w:r w:rsidRPr="00E72D8D">
        <w:t xml:space="preserve">  Replace these paragraphs with your own text as applicable.</w:t>
      </w:r>
    </w:p>
    <w:p w:rsidR="00732C81" w:rsidRPr="00BE10F9" w:rsidRDefault="00732C81" w:rsidP="00732C81">
      <w:r w:rsidRPr="00BE10F9">
        <w:t xml:space="preserve">Control </w:t>
      </w:r>
      <w:r>
        <w:t>implementation statements</w:t>
      </w:r>
      <w:r w:rsidRPr="00BE10F9">
        <w:t xml:space="preserve"> should be concise, but completely address each point in the control requirements.  A general best practice is to answer who, what, when, where, and how often.  These are the types of details that assessors will look for in the SSP, and will measure against during a formal FedRAMP assessment.  If the control is not fully implemented currently, mark it as partially implemented and be sure to document any mitigating controls that would reduce the level of residual risk.</w:t>
      </w:r>
    </w:p>
    <w:p w:rsidR="00732C81" w:rsidRPr="00BE10F9" w:rsidRDefault="00732C81" w:rsidP="00732C81">
      <w:r w:rsidRPr="00BE10F9">
        <w:t xml:space="preserve">If the control has a shared responsibility between AWS and the customer application, there will be two parts to each description.   One for the implementation of your application (labeled </w:t>
      </w:r>
      <w:r w:rsidRPr="00BE10F9">
        <w:rPr>
          <w:u w:val="single"/>
        </w:rPr>
        <w:t>Application</w:t>
      </w:r>
      <w:r w:rsidRPr="00BE10F9">
        <w:t xml:space="preserve">), and the other is for the AWS responsibility (labeled </w:t>
      </w:r>
      <w:r w:rsidRPr="00BE10F9">
        <w:rPr>
          <w:u w:val="single"/>
        </w:rPr>
        <w:t>Infrastructure</w:t>
      </w:r>
      <w:r w:rsidRPr="00BE10F9">
        <w:t>).  Any statements about inheritance</w:t>
      </w:r>
      <w:r>
        <w:t xml:space="preserve"> or reference</w:t>
      </w:r>
      <w:r w:rsidRPr="00BE10F9">
        <w:t xml:space="preserve">, which are not in brackets, should remain. </w:t>
      </w:r>
    </w:p>
    <w:p w:rsidR="00732C81" w:rsidRPr="00BE10F9" w:rsidRDefault="00732C81" w:rsidP="00732C81">
      <w:r w:rsidRPr="00BE10F9">
        <w:t>Federal agencies may request a copy of the AWS SSP, included in the AWS FedRAMP package, in order to review the implementation details of controls from the AWS perspective for making their ATO determination.  Remember that the application SSP should not duplicate the descriptions in the AWS SSP, but instead should describe controls from the application’s perspective.</w:t>
      </w:r>
    </w:p>
    <w:p w:rsidR="00732C81" w:rsidRPr="00BE10F9" w:rsidRDefault="00732C81" w:rsidP="00732C81">
      <w:r w:rsidRPr="00BE10F9">
        <w:lastRenderedPageBreak/>
        <w:t>Once the controls have been fully described, remove all of these instructions from the final document.</w:t>
      </w:r>
    </w:p>
    <w:p w:rsidR="00732C81" w:rsidRPr="00BE10F9" w:rsidRDefault="00732C81" w:rsidP="00732C81">
      <w:pPr>
        <w:pStyle w:val="DocTitleLevel2"/>
      </w:pPr>
      <w:r>
        <w:t>Final Note</w:t>
      </w:r>
    </w:p>
    <w:p w:rsidR="00732C81" w:rsidRDefault="00732C81" w:rsidP="00732C81">
      <w:r w:rsidRPr="00BE10F9">
        <w:t>This SSP template is a resource for AWS customers and is meant to be used for AWS-based application Assessment and Authorization (A&amp;A) packages to document to compliance posture of their applications and systems built on AWS.  Separate from the AWS FedRAMP package, each major application built upon AWS will have its own SSP, third-party assessment, FedRAMP documentation package, and ATO decision.  Customers are encouraged to contact an AWS Solutions Architect (SA) or the AWS Compliance team for additional help with this process and to provide feedback on this template (</w:t>
      </w:r>
      <w:r w:rsidRPr="00001E2E">
        <w:t>awscompliance@amazon.com</w:t>
      </w:r>
      <w:r w:rsidRPr="00BE10F9">
        <w:t>).</w:t>
      </w:r>
    </w:p>
    <w:p w:rsidR="00732C81" w:rsidRPr="00BE10F9" w:rsidRDefault="00732C81" w:rsidP="00732C81">
      <w:r>
        <w:t xml:space="preserve">As always, a great resource to leverage for training and/or additional FedRAMP guidance and information can be found at </w:t>
      </w:r>
      <w:r w:rsidRPr="00001E2E">
        <w:t>www.FedRAMP.gov</w:t>
      </w:r>
      <w:r>
        <w:t xml:space="preserve">. </w:t>
      </w:r>
    </w:p>
    <w:p w:rsidR="00732C81" w:rsidRPr="00AC2F05" w:rsidRDefault="00732C81" w:rsidP="00732C81">
      <w:pPr>
        <w:pBdr>
          <w:top w:val="single" w:sz="4" w:space="1" w:color="auto"/>
          <w:bottom w:val="single" w:sz="4" w:space="1" w:color="auto"/>
        </w:pBdr>
        <w:jc w:val="center"/>
        <w:rPr>
          <w:b/>
          <w:i/>
          <w:sz w:val="44"/>
        </w:rPr>
      </w:pPr>
      <w:r w:rsidRPr="00AC2F05">
        <w:rPr>
          <w:b/>
          <w:i/>
          <w:sz w:val="44"/>
        </w:rPr>
        <w:t xml:space="preserve">Remove this line and everything above it  </w:t>
      </w:r>
    </w:p>
    <w:p w:rsidR="00732C81" w:rsidRPr="00400FB6" w:rsidRDefault="00732C81" w:rsidP="00732C81"/>
    <w:p w:rsidR="00732C81" w:rsidRDefault="00732C81" w:rsidP="00732C81">
      <w:pPr>
        <w:spacing w:after="0"/>
        <w:rPr>
          <w:rFonts w:eastAsiaTheme="majorEastAsia" w:cstheme="majorBidi"/>
          <w:noProof/>
          <w:color w:val="002060"/>
          <w:spacing w:val="5"/>
          <w:kern w:val="28"/>
          <w:sz w:val="36"/>
          <w:szCs w:val="52"/>
        </w:rPr>
      </w:pPr>
      <w:r>
        <w:br w:type="page"/>
      </w:r>
    </w:p>
    <w:p w:rsidR="00732C81" w:rsidRPr="006137FD" w:rsidRDefault="00732C81" w:rsidP="00732C81">
      <w:pPr>
        <w:sectPr w:rsidR="00732C81" w:rsidRPr="006137FD" w:rsidSect="003361CB">
          <w:headerReference w:type="default" r:id="rId18"/>
          <w:footerReference w:type="default" r:id="rId19"/>
          <w:pgSz w:w="12240" w:h="15840"/>
          <w:pgMar w:top="1440" w:right="1800" w:bottom="1440" w:left="1800" w:header="720" w:footer="720" w:gutter="0"/>
          <w:pgNumType w:fmt="lowerRoman"/>
          <w:cols w:space="720"/>
          <w:titlePg/>
          <w:docGrid w:linePitch="326"/>
        </w:sectPr>
      </w:pPr>
      <w:bookmarkStart w:id="2" w:name="_Toc270583319"/>
    </w:p>
    <w:p w:rsidR="00172E82" w:rsidRDefault="00576B55" w:rsidP="00576B55">
      <w:pPr>
        <w:pStyle w:val="GSATitleCoverPage"/>
        <w:keepNext/>
        <w:keepLines/>
        <w:pBdr>
          <w:bottom w:val="none" w:sz="0" w:space="0" w:color="auto"/>
        </w:pBdr>
      </w:pPr>
      <w:bookmarkStart w:id="3" w:name="_Toc383429249"/>
      <w:bookmarkStart w:id="4" w:name="_Toc383430500"/>
      <w:bookmarkStart w:id="5" w:name="_Toc383433170"/>
      <w:bookmarkStart w:id="6" w:name="_Toc383444402"/>
      <w:bookmarkStart w:id="7" w:name="_Toc385594024"/>
      <w:bookmarkStart w:id="8" w:name="_Toc385594416"/>
      <w:bookmarkStart w:id="9" w:name="_Toc385594804"/>
      <w:bookmarkStart w:id="10" w:name="_Toc388620661"/>
      <w:r>
        <w:rPr>
          <w:sz w:val="40"/>
          <w:szCs w:val="40"/>
        </w:rPr>
        <w:lastRenderedPageBreak/>
        <w:drawing>
          <wp:anchor distT="0" distB="0" distL="114300" distR="114300" simplePos="0" relativeHeight="251662336" behindDoc="0" locked="0" layoutInCell="1" allowOverlap="1" wp14:anchorId="6DFB815A" wp14:editId="3F52FF82">
            <wp:simplePos x="0" y="0"/>
            <wp:positionH relativeFrom="column">
              <wp:posOffset>1203385</wp:posOffset>
            </wp:positionH>
            <wp:positionV relativeFrom="paragraph">
              <wp:posOffset>-34507</wp:posOffset>
            </wp:positionV>
            <wp:extent cx="3209026" cy="2415397"/>
            <wp:effectExtent l="0" t="0" r="0" b="4445"/>
            <wp:wrapNone/>
            <wp:docPr id="7" name="Picture 1" descr="W:\Security Contract\ARTI\TECHNICAL EDITOR DOCS\Seal\seal-color-oig-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Security Contract\ARTI\TECHNICAL EDITOR DOCS\Seal\seal-color-oig-logo.JPG"/>
                    <pic:cNvPicPr preferRelativeResize="0">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13888" cy="241905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ins w:id="11" w:author="Foxworth, Tiffany L (OIG/OMP) (CTR)" w:date="2016-12-07T10:15:00Z">
        <w:r>
          <mc:AlternateContent>
            <mc:Choice Requires="wps">
              <w:drawing>
                <wp:anchor distT="0" distB="0" distL="114300" distR="114300" simplePos="0" relativeHeight="251661312" behindDoc="1" locked="0" layoutInCell="1" allowOverlap="1" wp14:anchorId="00A420C8" wp14:editId="665A11CE">
                  <wp:simplePos x="0" y="0"/>
                  <wp:positionH relativeFrom="column">
                    <wp:posOffset>-560250</wp:posOffset>
                  </wp:positionH>
                  <wp:positionV relativeFrom="paragraph">
                    <wp:posOffset>-405585</wp:posOffset>
                  </wp:positionV>
                  <wp:extent cx="6769100" cy="9169400"/>
                  <wp:effectExtent l="57150" t="57150" r="50800" b="50800"/>
                  <wp:wrapNone/>
                  <wp:docPr id="6" name="Rectangle 6"/>
                  <wp:cNvGraphicFramePr/>
                  <a:graphic xmlns:a="http://schemas.openxmlformats.org/drawingml/2006/main">
                    <a:graphicData uri="http://schemas.microsoft.com/office/word/2010/wordprocessingShape">
                      <wps:wsp>
                        <wps:cNvSpPr/>
                        <wps:spPr>
                          <a:xfrm>
                            <a:off x="0" y="0"/>
                            <a:ext cx="6769100" cy="9169400"/>
                          </a:xfrm>
                          <a:prstGeom prst="rect">
                            <a:avLst/>
                          </a:prstGeom>
                          <a:solidFill>
                            <a:schemeClr val="bg1"/>
                          </a:solidFill>
                          <a:ln w="111125" cmpd="dbl">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7341" w:rsidRPr="00B726F0" w:rsidRDefault="00937341" w:rsidP="00576B55">
                              <w:pPr>
                                <w:pStyle w:val="StyleCentered"/>
                                <w:jc w:val="left"/>
                                <w:rPr>
                                  <w:rFonts w:ascii="Arial Narrow" w:hAnsi="Arial Narrow" w:cs="Arial"/>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420C8" id="Rectangle 6" o:spid="_x0000_s1026" style="position:absolute;left:0;text-align:left;margin-left:-44.1pt;margin-top:-31.95pt;width:533pt;height:7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" fillcolor="white [3212]" strokecolor="#002060" strokeweight="8.75pt">
                  <v:stroke linestyle="thinThin"/>
                  <v:textbox>
                    <w:txbxContent>
                      <w:p w:rsidR="00937341" w:rsidRPr="00B726F0" w:rsidRDefault="00937341" w:rsidP="00576B55">
                        <w:pPr>
                          <w:pStyle w:val="StyleCentered"/>
                          <w:jc w:val="left"/>
                          <w:rPr>
                            <w:rFonts w:ascii="Arial Narrow" w:hAnsi="Arial Narrow" w:cs="Arial"/>
                            <w:sz w:val="24"/>
                            <w:szCs w:val="24"/>
                          </w:rPr>
                        </w:pPr>
                      </w:p>
                    </w:txbxContent>
                  </v:textbox>
                </v:rect>
              </w:pict>
            </mc:Fallback>
          </mc:AlternateContent>
        </w:r>
      </w:ins>
    </w:p>
    <w:p w:rsidR="00534E77" w:rsidRPr="00F76916" w:rsidRDefault="00534E77" w:rsidP="00534E77">
      <w:pPr>
        <w:spacing w:after="0"/>
        <w:jc w:val="center"/>
        <w:rPr>
          <w:rStyle w:val="TitleofDocument"/>
        </w:rPr>
      </w:pPr>
      <w:r w:rsidRPr="00F76916">
        <w:rPr>
          <w:rStyle w:val="TitleofDocument"/>
        </w:rPr>
        <w:t xml:space="preserve">Office of </w:t>
      </w:r>
      <w:r>
        <w:rPr>
          <w:rStyle w:val="TitleofDocument"/>
        </w:rPr>
        <w:t>Inspector General</w:t>
      </w:r>
    </w:p>
    <w:p w:rsidR="00534E77" w:rsidRPr="00B726F0" w:rsidRDefault="00534E77" w:rsidP="00534E77">
      <w:pPr>
        <w:spacing w:after="0"/>
        <w:jc w:val="center"/>
        <w:rPr>
          <w:rFonts w:ascii="Arial Narrow" w:hAnsi="Arial Narrow"/>
          <w:b/>
        </w:rPr>
      </w:pPr>
    </w:p>
    <w:p w:rsidR="00576B55" w:rsidRDefault="00576B55" w:rsidP="00534E77">
      <w:pPr>
        <w:spacing w:after="0"/>
        <w:jc w:val="center"/>
        <w:rPr>
          <w:rStyle w:val="TitleofDocument"/>
          <w:rFonts w:cs="Arial"/>
          <w:color w:val="000000"/>
          <w:sz w:val="56"/>
          <w:szCs w:val="56"/>
        </w:rPr>
      </w:pPr>
    </w:p>
    <w:p w:rsidR="00576B55" w:rsidRDefault="00576B55" w:rsidP="00534E77">
      <w:pPr>
        <w:spacing w:after="0"/>
        <w:jc w:val="center"/>
        <w:rPr>
          <w:rStyle w:val="TitleofDocument"/>
          <w:rFonts w:cs="Arial"/>
          <w:color w:val="000000"/>
          <w:sz w:val="56"/>
          <w:szCs w:val="56"/>
        </w:rPr>
      </w:pPr>
    </w:p>
    <w:p w:rsidR="00576B55" w:rsidRDefault="00576B55" w:rsidP="00534E77">
      <w:pPr>
        <w:spacing w:after="0"/>
        <w:jc w:val="center"/>
        <w:rPr>
          <w:rStyle w:val="TitleofDocument"/>
          <w:rFonts w:cs="Arial"/>
          <w:color w:val="000000"/>
          <w:sz w:val="56"/>
          <w:szCs w:val="56"/>
        </w:rPr>
      </w:pPr>
    </w:p>
    <w:p w:rsidR="00534E77" w:rsidRDefault="00576B55" w:rsidP="00576B55">
      <w:pPr>
        <w:spacing w:after="0"/>
        <w:jc w:val="center"/>
        <w:rPr>
          <w:rStyle w:val="TitleofDocument"/>
          <w:rFonts w:cs="Arial"/>
          <w:color w:val="000000"/>
          <w:sz w:val="56"/>
          <w:szCs w:val="56"/>
        </w:rPr>
      </w:pPr>
      <w:r w:rsidRPr="00576B55">
        <w:rPr>
          <w:rStyle w:val="TitleofDocument"/>
          <w:rFonts w:cs="Arial"/>
          <w:color w:val="000000"/>
          <w:sz w:val="56"/>
          <w:szCs w:val="56"/>
        </w:rPr>
        <w:t>FedRAMP System Security Plan (SSP)</w:t>
      </w:r>
      <w:r w:rsidRPr="00576B55">
        <w:rPr>
          <w:rStyle w:val="TitleofDocument"/>
          <w:rFonts w:cs="Arial"/>
          <w:color w:val="000000"/>
          <w:sz w:val="56"/>
          <w:szCs w:val="56"/>
        </w:rPr>
        <w:br/>
        <w:t>High Baseline</w:t>
      </w:r>
    </w:p>
    <w:tbl>
      <w:tblPr>
        <w:tblStyle w:val="TableGrid"/>
        <w:tblpPr w:leftFromText="180" w:rightFromText="180" w:vertAnchor="text" w:horzAnchor="margin" w:tblpY="143"/>
        <w:tblW w:w="8789" w:type="dxa"/>
        <w:tblLook w:val="04A0" w:firstRow="1" w:lastRow="0" w:firstColumn="1" w:lastColumn="0" w:noHBand="0" w:noVBand="1"/>
      </w:tblPr>
      <w:tblGrid>
        <w:gridCol w:w="8789"/>
      </w:tblGrid>
      <w:tr w:rsidR="00576B55" w:rsidRPr="00534E77" w:rsidTr="00576B55">
        <w:trPr>
          <w:trHeight w:val="818"/>
        </w:trPr>
        <w:tc>
          <w:tcPr>
            <w:tcW w:w="8789" w:type="dxa"/>
            <w:shd w:val="clear" w:color="auto" w:fill="002060"/>
            <w:vAlign w:val="center"/>
          </w:tcPr>
          <w:p w:rsidR="00576B55" w:rsidRPr="00576B55" w:rsidRDefault="00576B55" w:rsidP="00576B55">
            <w:pPr>
              <w:pStyle w:val="GSACoverPageInsertName"/>
              <w:rPr>
                <w:rFonts w:ascii="Arial Narrow" w:hAnsi="Arial Narrow" w:cs="Arial"/>
                <w:b/>
                <w:bCs/>
                <w:i/>
                <w:color w:val="FFFFFF"/>
                <w:sz w:val="48"/>
                <w:szCs w:val="48"/>
              </w:rPr>
            </w:pPr>
            <w:r w:rsidRPr="00576B55">
              <w:rPr>
                <w:rFonts w:ascii="Arial Narrow" w:hAnsi="Arial Narrow" w:cs="Arial"/>
                <w:b/>
                <w:bCs/>
                <w:i/>
                <w:color w:val="FFFFFF"/>
                <w:sz w:val="48"/>
                <w:szCs w:val="48"/>
              </w:rPr>
              <w:t xml:space="preserve"> </w:t>
            </w:r>
            <w:sdt>
              <w:sdtPr>
                <w:rPr>
                  <w:rFonts w:ascii="Arial Narrow" w:hAnsi="Arial Narrow" w:cs="Arial"/>
                  <w:b/>
                  <w:bCs/>
                  <w:i/>
                  <w:color w:val="FFFFFF"/>
                  <w:sz w:val="48"/>
                  <w:szCs w:val="48"/>
                </w:rPr>
                <w:alias w:val="CSP Name"/>
                <w:tag w:val="cspname"/>
                <w:id w:val="1341503158"/>
                <w:placeholder>
                  <w:docPart w:val="AA846D86BD544EDD8851ABE94609138A"/>
                </w:placeholder>
                <w:dataBinding w:xpath="/root[1]/companyinfo[1]/cspname[1]" w:storeItemID="{44BEC3F7-CE87-4EB0-838F-88333877F166}"/>
                <w:text/>
              </w:sdtPr>
              <w:sdtEndPr/>
              <w:sdtContent>
                <w:r w:rsidRPr="00576B55">
                  <w:rPr>
                    <w:rFonts w:ascii="Arial Narrow" w:hAnsi="Arial Narrow" w:cs="Arial"/>
                    <w:b/>
                    <w:bCs/>
                    <w:i/>
                    <w:color w:val="FFFFFF"/>
                    <w:sz w:val="48"/>
                    <w:szCs w:val="48"/>
                  </w:rPr>
                  <w:t>CSP Name</w:t>
                </w:r>
              </w:sdtContent>
            </w:sdt>
          </w:p>
          <w:p w:rsidR="00576B55" w:rsidRPr="00576B55" w:rsidRDefault="00E36097" w:rsidP="00576B55">
            <w:pPr>
              <w:pStyle w:val="GSACoverPageInsertName"/>
              <w:rPr>
                <w:rFonts w:ascii="Arial Narrow" w:hAnsi="Arial Narrow" w:cs="Arial"/>
                <w:b/>
                <w:bCs/>
                <w:i/>
                <w:color w:val="FFFFFF"/>
                <w:sz w:val="48"/>
                <w:szCs w:val="48"/>
              </w:rPr>
            </w:pPr>
            <w:sdt>
              <w:sdtPr>
                <w:rPr>
                  <w:rFonts w:ascii="Arial Narrow" w:hAnsi="Arial Narrow" w:cs="Arial"/>
                  <w:b/>
                  <w:bCs/>
                  <w:i/>
                  <w:color w:val="FFFFFF"/>
                  <w:sz w:val="48"/>
                  <w:szCs w:val="48"/>
                </w:rPr>
                <w:alias w:val="Information System Name"/>
                <w:tag w:val="informationsystemname"/>
                <w:id w:val="-732004060"/>
                <w:placeholder>
                  <w:docPart w:val="48DD78D0877249BC8F85CDE3A4F4D3D7"/>
                </w:placeholder>
                <w:dataBinding w:xpath="/root[1]/companyinfo[1]/informationsystemname[1]" w:storeItemID="{44BEC3F7-CE87-4EB0-838F-88333877F166}"/>
                <w:text/>
              </w:sdtPr>
              <w:sdtEndPr/>
              <w:sdtContent>
                <w:r w:rsidR="00576B55" w:rsidRPr="00576B55">
                  <w:rPr>
                    <w:rFonts w:ascii="Arial Narrow" w:hAnsi="Arial Narrow" w:cs="Arial"/>
                    <w:b/>
                    <w:bCs/>
                    <w:i/>
                    <w:color w:val="FFFFFF"/>
                    <w:sz w:val="48"/>
                    <w:szCs w:val="48"/>
                  </w:rPr>
                  <w:t>Information System Name</w:t>
                </w:r>
              </w:sdtContent>
            </w:sdt>
          </w:p>
          <w:p w:rsidR="00576B55" w:rsidRPr="00576B55" w:rsidRDefault="00576B55" w:rsidP="00576B55">
            <w:pPr>
              <w:pStyle w:val="GSACoverPageInsertName"/>
              <w:rPr>
                <w:rFonts w:ascii="Arial Narrow" w:hAnsi="Arial Narrow" w:cs="Arial"/>
                <w:b/>
                <w:bCs/>
                <w:i/>
                <w:color w:val="FFFFFF"/>
                <w:sz w:val="48"/>
                <w:szCs w:val="48"/>
              </w:rPr>
            </w:pPr>
            <w:r w:rsidRPr="00576B55">
              <w:rPr>
                <w:rFonts w:ascii="Arial Narrow" w:hAnsi="Arial Narrow" w:cs="Arial"/>
                <w:b/>
                <w:bCs/>
                <w:i/>
                <w:color w:val="FFFFFF"/>
                <w:sz w:val="48"/>
                <w:szCs w:val="48"/>
              </w:rPr>
              <w:t xml:space="preserve">Version </w:t>
            </w:r>
            <w:sdt>
              <w:sdtPr>
                <w:rPr>
                  <w:rFonts w:ascii="Arial Narrow" w:hAnsi="Arial Narrow" w:cs="Arial"/>
                  <w:b/>
                  <w:bCs/>
                  <w:i/>
                  <w:color w:val="FFFFFF"/>
                  <w:sz w:val="48"/>
                  <w:szCs w:val="48"/>
                </w:rPr>
                <w:alias w:val="Version Number"/>
                <w:tag w:val="versionnumber"/>
                <w:id w:val="-1564483698"/>
                <w:placeholder>
                  <w:docPart w:val="2F6EC56A03BC431DA19CEED20AF39440"/>
                </w:placeholder>
                <w:dataBinding w:xpath="/root[1]/versioninfo[1]/versionnumber[1]" w:storeItemID="{44BEC3F7-CE87-4EB0-838F-88333877F166}"/>
                <w:text/>
              </w:sdtPr>
              <w:sdtEndPr/>
              <w:sdtContent>
                <w:r w:rsidRPr="00576B55">
                  <w:rPr>
                    <w:rFonts w:ascii="Arial Narrow" w:hAnsi="Arial Narrow" w:cs="Arial"/>
                    <w:b/>
                    <w:bCs/>
                    <w:i/>
                    <w:color w:val="FFFFFF"/>
                    <w:sz w:val="48"/>
                    <w:szCs w:val="48"/>
                  </w:rPr>
                  <w:t>[Number]</w:t>
                </w:r>
              </w:sdtContent>
            </w:sdt>
          </w:p>
        </w:tc>
      </w:tr>
    </w:tbl>
    <w:p w:rsidR="009C3686" w:rsidRDefault="009C3686" w:rsidP="009C3686">
      <w:pPr>
        <w:pStyle w:val="StyleCentered"/>
        <w:jc w:val="left"/>
        <w:rPr>
          <w:rFonts w:ascii="Times New Roman" w:eastAsiaTheme="majorEastAsia" w:hAnsi="Times New Roman" w:cstheme="majorBidi"/>
          <w:b/>
          <w:i/>
          <w:noProof/>
          <w:color w:val="002060"/>
          <w:spacing w:val="5"/>
          <w:kern w:val="28"/>
          <w:sz w:val="36"/>
          <w:szCs w:val="52"/>
        </w:rPr>
      </w:pPr>
    </w:p>
    <w:p w:rsidR="009C3686" w:rsidRPr="00B726F0" w:rsidRDefault="009C3686" w:rsidP="00576B55">
      <w:pPr>
        <w:pStyle w:val="StyleCentered"/>
        <w:rPr>
          <w:rFonts w:ascii="Arial Narrow" w:hAnsi="Arial Narrow" w:cs="Arial"/>
          <w:sz w:val="24"/>
          <w:szCs w:val="24"/>
        </w:rPr>
      </w:pPr>
      <w:r>
        <w:rPr>
          <w:rFonts w:ascii="Arial Narrow" w:hAnsi="Arial Narrow"/>
          <w:b/>
          <w:bCs/>
          <w:i/>
          <w:iCs/>
          <w:sz w:val="40"/>
        </w:rPr>
        <w:fldChar w:fldCharType="begin"/>
      </w:r>
      <w:r>
        <w:rPr>
          <w:rFonts w:ascii="Arial Narrow" w:hAnsi="Arial Narrow"/>
          <w:b/>
          <w:bCs/>
          <w:i/>
          <w:iCs/>
          <w:sz w:val="40"/>
        </w:rPr>
        <w:instrText xml:space="preserve"> DATE \@ "MMMM d, yyyy" </w:instrText>
      </w:r>
      <w:r>
        <w:rPr>
          <w:rFonts w:ascii="Arial Narrow" w:hAnsi="Arial Narrow"/>
          <w:b/>
          <w:bCs/>
          <w:i/>
          <w:iCs/>
          <w:sz w:val="40"/>
        </w:rPr>
        <w:fldChar w:fldCharType="separate"/>
      </w:r>
      <w:r w:rsidR="00E36097">
        <w:rPr>
          <w:rFonts w:ascii="Arial Narrow" w:hAnsi="Arial Narrow"/>
          <w:b/>
          <w:bCs/>
          <w:i/>
          <w:iCs/>
          <w:noProof/>
          <w:sz w:val="40"/>
        </w:rPr>
        <w:t>December 13, 2016</w:t>
      </w:r>
      <w:r>
        <w:rPr>
          <w:rFonts w:ascii="Arial Narrow" w:hAnsi="Arial Narrow"/>
          <w:b/>
          <w:bCs/>
          <w:i/>
          <w:iCs/>
          <w:sz w:val="40"/>
        </w:rPr>
        <w:fldChar w:fldCharType="end"/>
      </w:r>
    </w:p>
    <w:p w:rsidR="009958E9" w:rsidRDefault="009958E9">
      <w:pPr>
        <w:spacing w:after="160" w:line="259" w:lineRule="auto"/>
        <w:rPr>
          <w:rFonts w:ascii="Arial" w:hAnsi="Arial" w:cs="Arial"/>
          <w:b/>
          <w:sz w:val="32"/>
          <w:szCs w:val="32"/>
        </w:rPr>
      </w:pPr>
      <w:r>
        <w:rPr>
          <w:rFonts w:ascii="Arial" w:hAnsi="Arial" w:cs="Arial"/>
        </w:rPr>
        <w:br w:type="page"/>
      </w:r>
    </w:p>
    <w:p w:rsidR="009958E9" w:rsidRPr="000D6BE8" w:rsidRDefault="009958E9" w:rsidP="009958E9">
      <w:pPr>
        <w:pStyle w:val="FrontmatterTitles"/>
        <w:rPr>
          <w:rFonts w:ascii="Arial" w:hAnsi="Arial" w:cs="Arial"/>
        </w:rPr>
      </w:pPr>
      <w:bookmarkStart w:id="12" w:name="_GoBack"/>
      <w:bookmarkEnd w:id="12"/>
      <w:r w:rsidRPr="000D6BE8">
        <w:rPr>
          <w:rFonts w:ascii="Arial" w:hAnsi="Arial" w:cs="Arial"/>
        </w:rPr>
        <w:lastRenderedPageBreak/>
        <w:t>Document Change Control Sheet</w:t>
      </w:r>
    </w:p>
    <w:tbl>
      <w:tblPr>
        <w:tblW w:w="5784"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43" w:type="dxa"/>
          <w:left w:w="43" w:type="dxa"/>
          <w:bottom w:w="43" w:type="dxa"/>
          <w:right w:w="43" w:type="dxa"/>
        </w:tblCellMar>
        <w:tblLook w:val="01E0" w:firstRow="1" w:lastRow="1" w:firstColumn="1" w:lastColumn="1" w:noHBand="0" w:noVBand="0"/>
      </w:tblPr>
      <w:tblGrid>
        <w:gridCol w:w="1162"/>
        <w:gridCol w:w="3960"/>
        <w:gridCol w:w="866"/>
        <w:gridCol w:w="3158"/>
        <w:gridCol w:w="830"/>
      </w:tblGrid>
      <w:tr w:rsidR="009958E9" w:rsidRPr="000D6BE8" w:rsidTr="00AB13EA">
        <w:trPr>
          <w:trHeight w:val="465"/>
          <w:jc w:val="center"/>
        </w:trPr>
        <w:tc>
          <w:tcPr>
            <w:tcW w:w="582" w:type="pct"/>
            <w:shd w:val="clear" w:color="auto" w:fill="002060"/>
            <w:vAlign w:val="center"/>
          </w:tcPr>
          <w:p w:rsidR="009958E9" w:rsidRPr="00A75FEB" w:rsidRDefault="009958E9" w:rsidP="009958E9">
            <w:pPr>
              <w:pStyle w:val="Normal10"/>
              <w:jc w:val="center"/>
              <w:rPr>
                <w:rFonts w:ascii="Arial" w:hAnsi="Arial" w:cs="Arial"/>
                <w:b/>
              </w:rPr>
            </w:pPr>
            <w:r w:rsidRPr="00A75FEB">
              <w:rPr>
                <w:rFonts w:ascii="Arial" w:hAnsi="Arial" w:cs="Arial"/>
                <w:b/>
              </w:rPr>
              <w:t>Date</w:t>
            </w:r>
          </w:p>
        </w:tc>
        <w:tc>
          <w:tcPr>
            <w:tcW w:w="1985" w:type="pct"/>
            <w:shd w:val="clear" w:color="auto" w:fill="002060"/>
            <w:vAlign w:val="center"/>
          </w:tcPr>
          <w:p w:rsidR="009958E9" w:rsidRPr="00A75FEB" w:rsidRDefault="009958E9" w:rsidP="009958E9">
            <w:pPr>
              <w:pStyle w:val="Normal10"/>
              <w:jc w:val="center"/>
              <w:rPr>
                <w:rFonts w:ascii="Arial" w:hAnsi="Arial" w:cs="Arial"/>
                <w:b/>
              </w:rPr>
            </w:pPr>
            <w:r w:rsidRPr="00A75FEB">
              <w:rPr>
                <w:rFonts w:ascii="Arial" w:hAnsi="Arial" w:cs="Arial"/>
                <w:b/>
              </w:rPr>
              <w:t>File Name</w:t>
            </w:r>
          </w:p>
        </w:tc>
        <w:tc>
          <w:tcPr>
            <w:tcW w:w="434" w:type="pct"/>
            <w:shd w:val="clear" w:color="auto" w:fill="002060"/>
            <w:vAlign w:val="center"/>
          </w:tcPr>
          <w:p w:rsidR="009958E9" w:rsidRPr="00A75FEB" w:rsidRDefault="009958E9" w:rsidP="009958E9">
            <w:pPr>
              <w:pStyle w:val="Normal10"/>
              <w:jc w:val="center"/>
              <w:rPr>
                <w:rFonts w:ascii="Arial" w:hAnsi="Arial" w:cs="Arial"/>
                <w:b/>
              </w:rPr>
            </w:pPr>
            <w:r w:rsidRPr="00A75FEB">
              <w:rPr>
                <w:rFonts w:ascii="Arial" w:hAnsi="Arial" w:cs="Arial"/>
                <w:b/>
              </w:rPr>
              <w:t>Initials</w:t>
            </w:r>
          </w:p>
        </w:tc>
        <w:tc>
          <w:tcPr>
            <w:tcW w:w="1583" w:type="pct"/>
            <w:shd w:val="clear" w:color="auto" w:fill="002060"/>
            <w:vAlign w:val="center"/>
          </w:tcPr>
          <w:p w:rsidR="009958E9" w:rsidRPr="00A75FEB" w:rsidRDefault="009958E9" w:rsidP="009958E9">
            <w:pPr>
              <w:pStyle w:val="Normal10"/>
              <w:jc w:val="center"/>
              <w:rPr>
                <w:rFonts w:ascii="Arial" w:hAnsi="Arial" w:cs="Arial"/>
                <w:b/>
              </w:rPr>
            </w:pPr>
            <w:r w:rsidRPr="00A75FEB">
              <w:rPr>
                <w:rFonts w:ascii="Arial" w:hAnsi="Arial" w:cs="Arial"/>
                <w:b/>
              </w:rPr>
              <w:t>Status/Comments</w:t>
            </w:r>
          </w:p>
        </w:tc>
        <w:tc>
          <w:tcPr>
            <w:tcW w:w="416" w:type="pct"/>
            <w:shd w:val="clear" w:color="auto" w:fill="002060"/>
          </w:tcPr>
          <w:p w:rsidR="009958E9" w:rsidRPr="00A75FEB" w:rsidRDefault="009958E9" w:rsidP="009958E9">
            <w:pPr>
              <w:pStyle w:val="Normal10"/>
              <w:jc w:val="center"/>
              <w:rPr>
                <w:rFonts w:ascii="Arial" w:hAnsi="Arial" w:cs="Arial"/>
                <w:b/>
              </w:rPr>
            </w:pPr>
            <w:r>
              <w:rPr>
                <w:rFonts w:ascii="Arial" w:hAnsi="Arial" w:cs="Arial"/>
                <w:b/>
              </w:rPr>
              <w:t>Version</w:t>
            </w:r>
          </w:p>
        </w:tc>
      </w:tr>
      <w:tr w:rsidR="009958E9" w:rsidRPr="000D6BE8" w:rsidTr="00AB13EA">
        <w:trPr>
          <w:trHeight w:val="273"/>
          <w:jc w:val="center"/>
        </w:trPr>
        <w:tc>
          <w:tcPr>
            <w:tcW w:w="582" w:type="pct"/>
            <w:vAlign w:val="center"/>
          </w:tcPr>
          <w:p w:rsidR="009958E9" w:rsidRPr="00A75FEB" w:rsidRDefault="00AB13EA" w:rsidP="00AB13EA">
            <w:pPr>
              <w:pStyle w:val="Normal10"/>
              <w:jc w:val="center"/>
              <w:rPr>
                <w:rFonts w:ascii="Arial" w:hAnsi="Arial" w:cs="Arial"/>
              </w:rPr>
            </w:pPr>
            <w:r>
              <w:rPr>
                <w:rFonts w:ascii="Arial" w:hAnsi="Arial" w:cs="Arial"/>
              </w:rPr>
              <w:t>xx</w:t>
            </w:r>
            <w:r w:rsidR="009958E9">
              <w:rPr>
                <w:rFonts w:ascii="Arial" w:hAnsi="Arial" w:cs="Arial"/>
              </w:rPr>
              <w:t>/02/2016</w:t>
            </w:r>
          </w:p>
        </w:tc>
        <w:tc>
          <w:tcPr>
            <w:tcW w:w="1985" w:type="pct"/>
            <w:vAlign w:val="center"/>
          </w:tcPr>
          <w:p w:rsidR="009958E9" w:rsidRPr="00DC5BBF" w:rsidRDefault="008A364F" w:rsidP="009958E9">
            <w:pPr>
              <w:pStyle w:val="Normal10"/>
              <w:rPr>
                <w:rFonts w:ascii="Arial" w:hAnsi="Arial" w:cs="Arial"/>
              </w:rPr>
            </w:pPr>
            <w:r>
              <w:rPr>
                <w:rFonts w:ascii="Arial" w:hAnsi="Arial" w:cs="Arial"/>
                <w:szCs w:val="20"/>
              </w:rPr>
              <w:t>[Information System Name].</w:t>
            </w:r>
            <w:r w:rsidR="009958E9" w:rsidRPr="00DC5BBF">
              <w:rPr>
                <w:rFonts w:ascii="Arial" w:hAnsi="Arial" w:cs="Arial"/>
              </w:rPr>
              <w:t>docx</w:t>
            </w:r>
          </w:p>
        </w:tc>
        <w:tc>
          <w:tcPr>
            <w:tcW w:w="434" w:type="pct"/>
            <w:vAlign w:val="center"/>
          </w:tcPr>
          <w:p w:rsidR="009958E9" w:rsidRPr="00A75FEB" w:rsidRDefault="009958E9" w:rsidP="009958E9">
            <w:pPr>
              <w:pStyle w:val="Normal10"/>
              <w:jc w:val="center"/>
              <w:rPr>
                <w:rFonts w:ascii="Arial" w:hAnsi="Arial" w:cs="Arial"/>
              </w:rPr>
            </w:pPr>
            <w:r>
              <w:rPr>
                <w:rFonts w:ascii="Arial" w:hAnsi="Arial" w:cs="Arial"/>
              </w:rPr>
              <w:t>TF</w:t>
            </w:r>
          </w:p>
        </w:tc>
        <w:tc>
          <w:tcPr>
            <w:tcW w:w="1583" w:type="pct"/>
            <w:vAlign w:val="center"/>
          </w:tcPr>
          <w:p w:rsidR="009958E9" w:rsidRPr="00A75FEB" w:rsidRDefault="009958E9" w:rsidP="009958E9">
            <w:pPr>
              <w:pStyle w:val="Normal10"/>
              <w:rPr>
                <w:rFonts w:ascii="Arial" w:hAnsi="Arial" w:cs="Arial"/>
              </w:rPr>
            </w:pPr>
            <w:r>
              <w:rPr>
                <w:rFonts w:ascii="Arial" w:hAnsi="Arial" w:cs="Arial"/>
              </w:rPr>
              <w:t>Initial document preparation</w:t>
            </w:r>
          </w:p>
        </w:tc>
        <w:tc>
          <w:tcPr>
            <w:tcW w:w="416" w:type="pct"/>
          </w:tcPr>
          <w:p w:rsidR="009958E9" w:rsidRDefault="009958E9" w:rsidP="009958E9">
            <w:pPr>
              <w:pStyle w:val="Normal10"/>
              <w:jc w:val="center"/>
              <w:rPr>
                <w:rFonts w:ascii="Arial" w:hAnsi="Arial" w:cs="Arial"/>
              </w:rPr>
            </w:pPr>
            <w:r>
              <w:rPr>
                <w:rFonts w:ascii="Arial" w:hAnsi="Arial" w:cs="Arial"/>
              </w:rPr>
              <w:t>1.0</w:t>
            </w:r>
          </w:p>
        </w:tc>
      </w:tr>
      <w:tr w:rsidR="009958E9" w:rsidRPr="000D6BE8" w:rsidTr="00AB13EA">
        <w:trPr>
          <w:trHeight w:val="273"/>
          <w:jc w:val="center"/>
        </w:trPr>
        <w:tc>
          <w:tcPr>
            <w:tcW w:w="582" w:type="pct"/>
            <w:vAlign w:val="center"/>
          </w:tcPr>
          <w:p w:rsidR="009958E9" w:rsidRDefault="00AB13EA" w:rsidP="009958E9">
            <w:pPr>
              <w:pStyle w:val="Normal10"/>
              <w:jc w:val="center"/>
              <w:rPr>
                <w:rFonts w:ascii="Arial" w:hAnsi="Arial" w:cs="Arial"/>
              </w:rPr>
            </w:pPr>
            <w:r>
              <w:rPr>
                <w:rFonts w:ascii="Arial" w:hAnsi="Arial" w:cs="Arial"/>
              </w:rPr>
              <w:t>xx</w:t>
            </w:r>
            <w:r w:rsidR="009958E9">
              <w:rPr>
                <w:rFonts w:ascii="Arial" w:hAnsi="Arial" w:cs="Arial"/>
              </w:rPr>
              <w:t>/05/2016</w:t>
            </w:r>
          </w:p>
        </w:tc>
        <w:tc>
          <w:tcPr>
            <w:tcW w:w="1985" w:type="pct"/>
            <w:vAlign w:val="center"/>
          </w:tcPr>
          <w:p w:rsidR="009958E9" w:rsidRDefault="008A364F" w:rsidP="009958E9">
            <w:pPr>
              <w:pStyle w:val="Normal10"/>
              <w:rPr>
                <w:rFonts w:ascii="Arial" w:hAnsi="Arial" w:cs="Arial"/>
                <w:szCs w:val="20"/>
              </w:rPr>
            </w:pPr>
            <w:r>
              <w:rPr>
                <w:rFonts w:ascii="Arial" w:hAnsi="Arial" w:cs="Arial"/>
                <w:szCs w:val="20"/>
              </w:rPr>
              <w:t>[Information System Name].</w:t>
            </w:r>
            <w:r w:rsidRPr="00DC5BBF">
              <w:rPr>
                <w:rFonts w:ascii="Arial" w:hAnsi="Arial" w:cs="Arial"/>
              </w:rPr>
              <w:t>docx</w:t>
            </w:r>
          </w:p>
        </w:tc>
        <w:tc>
          <w:tcPr>
            <w:tcW w:w="434" w:type="pct"/>
            <w:vAlign w:val="center"/>
          </w:tcPr>
          <w:p w:rsidR="009958E9" w:rsidRDefault="009958E9" w:rsidP="009958E9">
            <w:pPr>
              <w:pStyle w:val="Normal10"/>
              <w:jc w:val="center"/>
              <w:rPr>
                <w:rFonts w:ascii="Arial" w:hAnsi="Arial" w:cs="Arial"/>
              </w:rPr>
            </w:pPr>
            <w:r>
              <w:rPr>
                <w:rFonts w:ascii="Arial" w:hAnsi="Arial" w:cs="Arial"/>
              </w:rPr>
              <w:t>GO</w:t>
            </w:r>
          </w:p>
        </w:tc>
        <w:tc>
          <w:tcPr>
            <w:tcW w:w="1583" w:type="pct"/>
            <w:vAlign w:val="center"/>
          </w:tcPr>
          <w:p w:rsidR="009958E9" w:rsidRDefault="009958E9" w:rsidP="009958E9">
            <w:pPr>
              <w:pStyle w:val="Normal10"/>
              <w:rPr>
                <w:rFonts w:ascii="Arial" w:hAnsi="Arial" w:cs="Arial"/>
              </w:rPr>
            </w:pPr>
            <w:r>
              <w:rPr>
                <w:rFonts w:ascii="Arial" w:hAnsi="Arial" w:cs="Arial"/>
              </w:rPr>
              <w:t>Quality Review</w:t>
            </w:r>
          </w:p>
        </w:tc>
        <w:tc>
          <w:tcPr>
            <w:tcW w:w="416" w:type="pct"/>
          </w:tcPr>
          <w:p w:rsidR="009958E9" w:rsidRDefault="009958E9" w:rsidP="009958E9">
            <w:pPr>
              <w:pStyle w:val="Normal10"/>
              <w:jc w:val="center"/>
              <w:rPr>
                <w:rFonts w:ascii="Arial" w:hAnsi="Arial" w:cs="Arial"/>
              </w:rPr>
            </w:pPr>
            <w:r>
              <w:rPr>
                <w:rFonts w:ascii="Arial" w:hAnsi="Arial" w:cs="Arial"/>
              </w:rPr>
              <w:t>1.0</w:t>
            </w:r>
          </w:p>
        </w:tc>
      </w:tr>
      <w:tr w:rsidR="009958E9" w:rsidRPr="000D6BE8" w:rsidTr="00AB13EA">
        <w:trPr>
          <w:trHeight w:val="273"/>
          <w:jc w:val="center"/>
        </w:trPr>
        <w:tc>
          <w:tcPr>
            <w:tcW w:w="582" w:type="pct"/>
          </w:tcPr>
          <w:p w:rsidR="009958E9" w:rsidRDefault="009958E9" w:rsidP="009958E9">
            <w:pPr>
              <w:pStyle w:val="Normal10"/>
              <w:jc w:val="center"/>
              <w:rPr>
                <w:rFonts w:ascii="Arial" w:hAnsi="Arial" w:cs="Arial"/>
              </w:rPr>
            </w:pPr>
            <w:r>
              <w:rPr>
                <w:rFonts w:ascii="Arial" w:hAnsi="Arial" w:cs="Arial"/>
              </w:rPr>
              <w:t>11/XX/2016</w:t>
            </w:r>
          </w:p>
        </w:tc>
        <w:tc>
          <w:tcPr>
            <w:tcW w:w="1985" w:type="pct"/>
          </w:tcPr>
          <w:p w:rsidR="009958E9" w:rsidRPr="00F56FA7" w:rsidRDefault="008A364F" w:rsidP="009958E9">
            <w:pPr>
              <w:pStyle w:val="Normal10"/>
              <w:rPr>
                <w:rFonts w:ascii="Arial" w:hAnsi="Arial" w:cs="Arial"/>
              </w:rPr>
            </w:pPr>
            <w:r>
              <w:rPr>
                <w:rFonts w:ascii="Arial" w:hAnsi="Arial" w:cs="Arial"/>
                <w:szCs w:val="20"/>
              </w:rPr>
              <w:t>[Information System Name].</w:t>
            </w:r>
            <w:r w:rsidRPr="00DC5BBF">
              <w:rPr>
                <w:rFonts w:ascii="Arial" w:hAnsi="Arial" w:cs="Arial"/>
              </w:rPr>
              <w:t>docx</w:t>
            </w:r>
          </w:p>
        </w:tc>
        <w:tc>
          <w:tcPr>
            <w:tcW w:w="434" w:type="pct"/>
            <w:vAlign w:val="center"/>
          </w:tcPr>
          <w:p w:rsidR="009958E9" w:rsidRDefault="009958E9" w:rsidP="009958E9">
            <w:pPr>
              <w:pStyle w:val="Normal10"/>
              <w:jc w:val="center"/>
              <w:rPr>
                <w:rFonts w:ascii="Arial" w:hAnsi="Arial" w:cs="Arial"/>
              </w:rPr>
            </w:pPr>
            <w:r>
              <w:rPr>
                <w:rFonts w:ascii="Arial" w:hAnsi="Arial" w:cs="Arial"/>
              </w:rPr>
              <w:t>GO</w:t>
            </w:r>
          </w:p>
        </w:tc>
        <w:tc>
          <w:tcPr>
            <w:tcW w:w="1583" w:type="pct"/>
            <w:vAlign w:val="center"/>
          </w:tcPr>
          <w:p w:rsidR="009958E9" w:rsidRDefault="009958E9" w:rsidP="009958E9">
            <w:pPr>
              <w:pStyle w:val="Normal10"/>
              <w:rPr>
                <w:rFonts w:ascii="Arial" w:hAnsi="Arial" w:cs="Arial"/>
              </w:rPr>
            </w:pPr>
            <w:r>
              <w:rPr>
                <w:rFonts w:ascii="Arial" w:hAnsi="Arial" w:cs="Arial"/>
              </w:rPr>
              <w:t>Reviewed and forwarded to the COR</w:t>
            </w:r>
          </w:p>
        </w:tc>
        <w:tc>
          <w:tcPr>
            <w:tcW w:w="416" w:type="pct"/>
          </w:tcPr>
          <w:p w:rsidR="009958E9" w:rsidRDefault="009958E9" w:rsidP="009958E9">
            <w:pPr>
              <w:pStyle w:val="Normal10"/>
              <w:jc w:val="center"/>
              <w:rPr>
                <w:rFonts w:ascii="Arial" w:hAnsi="Arial" w:cs="Arial"/>
              </w:rPr>
            </w:pPr>
            <w:r>
              <w:rPr>
                <w:rFonts w:ascii="Arial" w:hAnsi="Arial" w:cs="Arial"/>
              </w:rPr>
              <w:t>1.0</w:t>
            </w:r>
          </w:p>
        </w:tc>
      </w:tr>
    </w:tbl>
    <w:p w:rsidR="009958E9" w:rsidRPr="00E45059" w:rsidRDefault="009958E9" w:rsidP="009958E9">
      <w:pPr>
        <w:spacing w:before="120"/>
        <w:jc w:val="center"/>
        <w:rPr>
          <w:rFonts w:ascii="Arial" w:hAnsi="Arial" w:cs="Arial"/>
          <w:b/>
          <w:bCs/>
          <w:i/>
          <w:iCs/>
          <w:color w:val="FF0000"/>
        </w:rPr>
      </w:pPr>
      <w:r w:rsidRPr="00E45059">
        <w:rPr>
          <w:rFonts w:ascii="Arial" w:hAnsi="Arial" w:cs="Arial"/>
          <w:b/>
          <w:i/>
          <w:color w:val="FF0000"/>
        </w:rPr>
        <w:t>Note:</w:t>
      </w:r>
      <w:r w:rsidRPr="00E45059">
        <w:rPr>
          <w:rFonts w:ascii="Arial" w:hAnsi="Arial" w:cs="Arial"/>
          <w:b/>
          <w:bCs/>
          <w:i/>
          <w:iCs/>
          <w:color w:val="FF0000"/>
        </w:rPr>
        <w:t xml:space="preserve"> </w:t>
      </w:r>
      <w:r w:rsidRPr="00E45059">
        <w:rPr>
          <w:rFonts w:ascii="Arial" w:hAnsi="Arial" w:cs="Arial"/>
          <w:b/>
          <w:i/>
          <w:color w:val="FF0000"/>
        </w:rPr>
        <w:t>Retain this table for document maintenance.</w:t>
      </w:r>
    </w:p>
    <w:p w:rsidR="009958E9" w:rsidRDefault="009958E9" w:rsidP="009958E9">
      <w:pPr>
        <w:rPr>
          <w:rFonts w:ascii="Arial" w:hAnsi="Arial" w:cs="Arial"/>
        </w:rPr>
      </w:pPr>
      <w:r>
        <w:rPr>
          <w:rFonts w:ascii="Arial" w:hAnsi="Arial" w:cs="Arial"/>
          <w:b/>
        </w:rPr>
        <w:t>TF</w:t>
      </w:r>
      <w:r>
        <w:rPr>
          <w:rFonts w:ascii="Arial" w:hAnsi="Arial" w:cs="Arial"/>
        </w:rPr>
        <w:t xml:space="preserve"> – Tiffany Foxworth</w:t>
      </w:r>
    </w:p>
    <w:p w:rsidR="00C37423" w:rsidRDefault="009958E9" w:rsidP="00C37423">
      <w:pPr>
        <w:rPr>
          <w:rFonts w:ascii="Arial" w:hAnsi="Arial" w:cs="Arial"/>
        </w:rPr>
      </w:pPr>
      <w:r>
        <w:rPr>
          <w:rFonts w:ascii="Arial" w:hAnsi="Arial" w:cs="Arial"/>
          <w:b/>
        </w:rPr>
        <w:t>GO</w:t>
      </w:r>
      <w:r w:rsidR="00C37423">
        <w:rPr>
          <w:rFonts w:ascii="Arial" w:hAnsi="Arial" w:cs="Arial"/>
        </w:rPr>
        <w:t xml:space="preserve"> – George Oyedele</w:t>
      </w:r>
    </w:p>
    <w:p w:rsidR="00906EAC" w:rsidRDefault="00906EAC" w:rsidP="00C37423">
      <w:pPr>
        <w:rPr>
          <w:rFonts w:ascii="Arial" w:hAnsi="Arial" w:cs="Arial"/>
        </w:rPr>
      </w:pPr>
    </w:p>
    <w:p w:rsidR="008A268C" w:rsidRPr="00C37423" w:rsidRDefault="008A268C" w:rsidP="00906EAC">
      <w:pPr>
        <w:pStyle w:val="FrontmatterTitles"/>
        <w:ind w:left="180" w:hanging="810"/>
        <w:jc w:val="left"/>
        <w:rPr>
          <w:rFonts w:ascii="Arial" w:hAnsi="Arial" w:cs="Arial"/>
        </w:rPr>
      </w:pPr>
      <w:r w:rsidRPr="00C37423">
        <w:rPr>
          <w:rFonts w:ascii="Arial" w:hAnsi="Arial" w:cs="Arial"/>
        </w:rPr>
        <w:t>Prepared by</w:t>
      </w:r>
      <w:r w:rsidR="00C37423">
        <w:rPr>
          <w:rFonts w:ascii="Arial" w:hAnsi="Arial" w:cs="Arial"/>
        </w:rPr>
        <w:t>:</w:t>
      </w:r>
    </w:p>
    <w:tbl>
      <w:tblPr>
        <w:tblW w:w="99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49"/>
        <w:gridCol w:w="2522"/>
        <w:gridCol w:w="4829"/>
      </w:tblGrid>
      <w:tr w:rsidR="008A268C" w:rsidRPr="003614F0" w:rsidTr="00C37423">
        <w:trPr>
          <w:cantSplit/>
          <w:trHeight w:hRule="exact" w:val="403"/>
          <w:tblHeader/>
        </w:trPr>
        <w:tc>
          <w:tcPr>
            <w:tcW w:w="9900" w:type="dxa"/>
            <w:gridSpan w:val="3"/>
            <w:shd w:val="clear" w:color="auto" w:fill="002060"/>
            <w:tcMar>
              <w:top w:w="0" w:type="dxa"/>
              <w:bottom w:w="115" w:type="dxa"/>
            </w:tcMar>
            <w:vAlign w:val="center"/>
          </w:tcPr>
          <w:p w:rsidR="008A268C" w:rsidRPr="003614F0" w:rsidRDefault="00137336" w:rsidP="008A268C">
            <w:pPr>
              <w:pStyle w:val="Normal10"/>
              <w:jc w:val="center"/>
            </w:pPr>
            <w:r>
              <w:rPr>
                <w:rFonts w:ascii="Arial" w:hAnsi="Arial" w:cs="Arial"/>
                <w:b/>
              </w:rPr>
              <w:t>[</w:t>
            </w:r>
            <w:r w:rsidR="008A268C" w:rsidRPr="0004175A">
              <w:rPr>
                <w:rFonts w:ascii="Arial" w:hAnsi="Arial" w:cs="Arial"/>
                <w:b/>
              </w:rPr>
              <w:t>Identification of Organization that Prepared this Document</w:t>
            </w:r>
            <w:r>
              <w:rPr>
                <w:rFonts w:ascii="Arial" w:hAnsi="Arial" w:cs="Arial"/>
                <w:b/>
              </w:rPr>
              <w:t>]</w:t>
            </w:r>
          </w:p>
        </w:tc>
      </w:tr>
      <w:tr w:rsidR="008A268C" w:rsidRPr="003614F0" w:rsidTr="00C37423">
        <w:trPr>
          <w:cantSplit/>
          <w:trHeight w:hRule="exact" w:val="403"/>
        </w:trPr>
        <w:sdt>
          <w:sdtPr>
            <w:alias w:val="Insert Logo"/>
            <w:tag w:val="insertlogo"/>
            <w:id w:val="-738703971"/>
            <w:showingPlcHdr/>
            <w:picture/>
          </w:sdtPr>
          <w:sdtEndPr/>
          <w:sdtContent>
            <w:tc>
              <w:tcPr>
                <w:tcW w:w="2415" w:type="dxa"/>
                <w:vMerge w:val="restart"/>
                <w:tcMar>
                  <w:top w:w="0" w:type="dxa"/>
                  <w:bottom w:w="115" w:type="dxa"/>
                </w:tcMar>
              </w:tcPr>
              <w:p w:rsidR="008A268C" w:rsidRPr="003614F0" w:rsidRDefault="008A268C" w:rsidP="008A268C">
                <w:pPr>
                  <w:pStyle w:val="GSATableText"/>
                </w:pPr>
                <w:r>
                  <w:rPr>
                    <w:noProof/>
                  </w:rPr>
                  <w:drawing>
                    <wp:inline distT="0" distB="0" distL="0" distR="0" wp14:anchorId="38611F1E" wp14:editId="00F39539">
                      <wp:extent cx="1527175" cy="15271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inline>
                  </w:drawing>
                </w:r>
              </w:p>
            </w:tc>
          </w:sdtContent>
        </w:sdt>
        <w:tc>
          <w:tcPr>
            <w:tcW w:w="2546" w:type="dxa"/>
            <w:shd w:val="clear" w:color="auto" w:fill="auto"/>
            <w:tcMar>
              <w:top w:w="0" w:type="dxa"/>
              <w:left w:w="101" w:type="dxa"/>
              <w:bottom w:w="115" w:type="dxa"/>
              <w:right w:w="101" w:type="dxa"/>
            </w:tcMar>
          </w:tcPr>
          <w:p w:rsidR="008A268C" w:rsidRPr="003614F0" w:rsidRDefault="008A268C" w:rsidP="008A268C">
            <w:pPr>
              <w:pStyle w:val="GSATableHeading"/>
            </w:pPr>
            <w:r w:rsidRPr="003614F0">
              <w:t>Organization Name</w:t>
            </w:r>
          </w:p>
        </w:tc>
        <w:sdt>
          <w:sdtPr>
            <w:alias w:val="Company/Organization"/>
            <w:tag w:val="company"/>
            <w:id w:val="-610125421"/>
            <w:placeholder>
              <w:docPart w:val="C73F116BD9E24DABAD68C5D19EE7BAA1"/>
            </w:placeholder>
            <w:showingPlcHdr/>
            <w:text w:multiLine="1"/>
          </w:sdtPr>
          <w:sdtEndPr/>
          <w:sdtContent>
            <w:tc>
              <w:tcPr>
                <w:tcW w:w="4939" w:type="dxa"/>
                <w:shd w:val="clear" w:color="auto" w:fill="auto"/>
                <w:tcMar>
                  <w:top w:w="0" w:type="dxa"/>
                  <w:left w:w="101" w:type="dxa"/>
                  <w:bottom w:w="115" w:type="dxa"/>
                  <w:right w:w="101" w:type="dxa"/>
                </w:tcMar>
              </w:tcPr>
              <w:p w:rsidR="008A268C" w:rsidRPr="003614F0" w:rsidRDefault="008A268C" w:rsidP="008A268C">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8A268C" w:rsidRPr="003614F0" w:rsidTr="00C37423">
        <w:trPr>
          <w:cantSplit/>
          <w:trHeight w:hRule="exact" w:val="403"/>
        </w:trPr>
        <w:tc>
          <w:tcPr>
            <w:tcW w:w="2415" w:type="dxa"/>
            <w:vMerge/>
            <w:tcMar>
              <w:top w:w="0" w:type="dxa"/>
              <w:bottom w:w="115" w:type="dxa"/>
            </w:tcMar>
          </w:tcPr>
          <w:p w:rsidR="008A268C" w:rsidRPr="003614F0" w:rsidRDefault="008A268C" w:rsidP="008A268C">
            <w:pPr>
              <w:pStyle w:val="GSATableText"/>
            </w:pPr>
          </w:p>
        </w:tc>
        <w:tc>
          <w:tcPr>
            <w:tcW w:w="2546" w:type="dxa"/>
            <w:shd w:val="clear" w:color="auto" w:fill="auto"/>
            <w:tcMar>
              <w:top w:w="0" w:type="dxa"/>
              <w:left w:w="101" w:type="dxa"/>
              <w:bottom w:w="115" w:type="dxa"/>
              <w:right w:w="101" w:type="dxa"/>
            </w:tcMar>
          </w:tcPr>
          <w:p w:rsidR="008A268C" w:rsidRPr="003614F0" w:rsidRDefault="008A268C" w:rsidP="008A268C">
            <w:pPr>
              <w:pStyle w:val="GSATableHeading"/>
            </w:pPr>
            <w:r w:rsidRPr="003614F0">
              <w:t>Street Address</w:t>
            </w:r>
          </w:p>
        </w:tc>
        <w:sdt>
          <w:sdtPr>
            <w:alias w:val="Street Address 1"/>
            <w:tag w:val="address1"/>
            <w:id w:val="4873852"/>
            <w:placeholder>
              <w:docPart w:val="933CC5E9139A4CF2910FDC8FC2EE3C17"/>
            </w:placeholder>
            <w:showingPlcHdr/>
          </w:sdtPr>
          <w:sdtEndPr/>
          <w:sdtContent>
            <w:tc>
              <w:tcPr>
                <w:tcW w:w="4939" w:type="dxa"/>
                <w:shd w:val="clear" w:color="auto" w:fill="auto"/>
                <w:tcMar>
                  <w:top w:w="0" w:type="dxa"/>
                  <w:left w:w="101" w:type="dxa"/>
                  <w:bottom w:w="115" w:type="dxa"/>
                  <w:right w:w="101" w:type="dxa"/>
                </w:tcMar>
              </w:tcPr>
              <w:p w:rsidR="008A268C" w:rsidRPr="003614F0" w:rsidRDefault="008A268C" w:rsidP="008A268C">
                <w:pPr>
                  <w:pStyle w:val="GSATableText"/>
                </w:pPr>
                <w:r>
                  <w:rPr>
                    <w:rStyle w:val="PlaceholderText"/>
                  </w:rPr>
                  <w:t>&lt;Enter Street Address&gt;</w:t>
                </w:r>
              </w:p>
            </w:tc>
          </w:sdtContent>
        </w:sdt>
      </w:tr>
      <w:tr w:rsidR="008A268C" w:rsidRPr="003614F0" w:rsidTr="00C37423">
        <w:trPr>
          <w:cantSplit/>
          <w:trHeight w:hRule="exact" w:val="403"/>
        </w:trPr>
        <w:tc>
          <w:tcPr>
            <w:tcW w:w="2415" w:type="dxa"/>
            <w:vMerge/>
            <w:tcMar>
              <w:top w:w="0" w:type="dxa"/>
              <w:bottom w:w="115" w:type="dxa"/>
            </w:tcMar>
          </w:tcPr>
          <w:p w:rsidR="008A268C" w:rsidRPr="003614F0" w:rsidRDefault="008A268C" w:rsidP="008A268C">
            <w:pPr>
              <w:pStyle w:val="GSATableText"/>
            </w:pPr>
          </w:p>
        </w:tc>
        <w:tc>
          <w:tcPr>
            <w:tcW w:w="2546" w:type="dxa"/>
            <w:shd w:val="clear" w:color="auto" w:fill="auto"/>
            <w:tcMar>
              <w:top w:w="0" w:type="dxa"/>
              <w:left w:w="101" w:type="dxa"/>
              <w:bottom w:w="115" w:type="dxa"/>
              <w:right w:w="101" w:type="dxa"/>
            </w:tcMar>
          </w:tcPr>
          <w:p w:rsidR="008A268C" w:rsidRPr="003614F0" w:rsidRDefault="008A268C" w:rsidP="008A268C">
            <w:pPr>
              <w:pStyle w:val="GSATableHeading"/>
            </w:pPr>
            <w:r w:rsidRPr="003614F0">
              <w:t>Suite/Room/Building</w:t>
            </w:r>
          </w:p>
        </w:tc>
        <w:sdt>
          <w:sdtPr>
            <w:alias w:val="Address 2"/>
            <w:tag w:val="address2"/>
            <w:id w:val="8879514"/>
            <w:placeholder>
              <w:docPart w:val="C1EF44E49BF6434F9FC406C8AB9A8877"/>
            </w:placeholder>
            <w:showingPlcHdr/>
          </w:sdtPr>
          <w:sdtEndPr/>
          <w:sdtContent>
            <w:tc>
              <w:tcPr>
                <w:tcW w:w="4939" w:type="dxa"/>
                <w:shd w:val="clear" w:color="auto" w:fill="auto"/>
                <w:tcMar>
                  <w:top w:w="0" w:type="dxa"/>
                  <w:left w:w="101" w:type="dxa"/>
                  <w:bottom w:w="115" w:type="dxa"/>
                  <w:right w:w="101" w:type="dxa"/>
                </w:tcMar>
              </w:tcPr>
              <w:p w:rsidR="008A268C" w:rsidRPr="003614F0" w:rsidRDefault="008A268C" w:rsidP="008A268C">
                <w:pPr>
                  <w:pStyle w:val="GSATableText"/>
                </w:pPr>
                <w:r>
                  <w:rPr>
                    <w:rStyle w:val="PlaceholderText"/>
                  </w:rPr>
                  <w:t>&lt;Enter Suite/Room/Building&gt;</w:t>
                </w:r>
              </w:p>
            </w:tc>
          </w:sdtContent>
        </w:sdt>
      </w:tr>
      <w:tr w:rsidR="008A268C" w:rsidRPr="003614F0" w:rsidTr="00C37423">
        <w:trPr>
          <w:cantSplit/>
          <w:trHeight w:hRule="exact" w:val="403"/>
        </w:trPr>
        <w:tc>
          <w:tcPr>
            <w:tcW w:w="2415" w:type="dxa"/>
            <w:vMerge/>
            <w:tcMar>
              <w:top w:w="0" w:type="dxa"/>
              <w:bottom w:w="115" w:type="dxa"/>
            </w:tcMar>
          </w:tcPr>
          <w:p w:rsidR="008A268C" w:rsidRPr="003614F0" w:rsidRDefault="008A268C" w:rsidP="008A268C">
            <w:pPr>
              <w:pStyle w:val="GSATableText"/>
            </w:pPr>
          </w:p>
        </w:tc>
        <w:tc>
          <w:tcPr>
            <w:tcW w:w="2546" w:type="dxa"/>
            <w:shd w:val="clear" w:color="auto" w:fill="auto"/>
            <w:tcMar>
              <w:top w:w="0" w:type="dxa"/>
              <w:left w:w="101" w:type="dxa"/>
              <w:bottom w:w="115" w:type="dxa"/>
              <w:right w:w="101" w:type="dxa"/>
            </w:tcMar>
          </w:tcPr>
          <w:p w:rsidR="008A268C" w:rsidRPr="003614F0" w:rsidRDefault="008A268C" w:rsidP="008A268C">
            <w:pPr>
              <w:pStyle w:val="GSATableHeading"/>
            </w:pPr>
            <w:r w:rsidRPr="003614F0">
              <w:t>City, State Zip</w:t>
            </w:r>
          </w:p>
        </w:tc>
        <w:sdt>
          <w:sdtPr>
            <w:alias w:val="Zip Code"/>
            <w:tag w:val="zip"/>
            <w:id w:val="-625552314"/>
            <w:placeholder>
              <w:docPart w:val="0FE9B5F07E6741AB98FEF55D76162E9E"/>
            </w:placeholder>
            <w:showingPlcHdr/>
          </w:sdtPr>
          <w:sdtEndPr/>
          <w:sdtContent>
            <w:tc>
              <w:tcPr>
                <w:tcW w:w="4939" w:type="dxa"/>
                <w:shd w:val="clear" w:color="auto" w:fill="auto"/>
                <w:tcMar>
                  <w:top w:w="0" w:type="dxa"/>
                  <w:left w:w="101" w:type="dxa"/>
                  <w:bottom w:w="115" w:type="dxa"/>
                  <w:right w:w="101" w:type="dxa"/>
                </w:tcMar>
              </w:tcPr>
              <w:p w:rsidR="008A268C" w:rsidRPr="003614F0" w:rsidRDefault="008A268C" w:rsidP="008A268C">
                <w:pPr>
                  <w:pStyle w:val="GSATableText"/>
                </w:pPr>
                <w:r>
                  <w:rPr>
                    <w:rStyle w:val="PlaceholderText"/>
                  </w:rPr>
                  <w:t>&lt;Enter Zip Code&gt;</w:t>
                </w:r>
              </w:p>
            </w:tc>
          </w:sdtContent>
        </w:sdt>
      </w:tr>
    </w:tbl>
    <w:p w:rsidR="00906EAC" w:rsidRDefault="00906EAC" w:rsidP="00906EAC">
      <w:pPr>
        <w:pStyle w:val="FrontmatterTitles"/>
        <w:tabs>
          <w:tab w:val="left" w:pos="90"/>
        </w:tabs>
        <w:ind w:hanging="1350"/>
        <w:jc w:val="left"/>
        <w:rPr>
          <w:rFonts w:ascii="Arial" w:hAnsi="Arial" w:cs="Arial"/>
        </w:rPr>
      </w:pPr>
      <w:bookmarkStart w:id="13" w:name="_Toc383429251"/>
      <w:bookmarkStart w:id="14" w:name="_Toc383430502"/>
      <w:bookmarkStart w:id="15" w:name="_Toc383433172"/>
      <w:bookmarkStart w:id="16" w:name="_Toc383444404"/>
      <w:bookmarkStart w:id="17" w:name="_Toc385594026"/>
      <w:bookmarkStart w:id="18" w:name="_Toc385594418"/>
      <w:bookmarkStart w:id="19" w:name="_Toc385594806"/>
      <w:bookmarkStart w:id="20" w:name="_Toc388620663"/>
      <w:bookmarkEnd w:id="3"/>
      <w:bookmarkEnd w:id="4"/>
      <w:bookmarkEnd w:id="5"/>
      <w:bookmarkEnd w:id="6"/>
      <w:bookmarkEnd w:id="7"/>
      <w:bookmarkEnd w:id="8"/>
      <w:bookmarkEnd w:id="9"/>
      <w:bookmarkEnd w:id="10"/>
    </w:p>
    <w:p w:rsidR="00732C81" w:rsidRPr="00C37423" w:rsidRDefault="00732C81" w:rsidP="00906EAC">
      <w:pPr>
        <w:pStyle w:val="FrontmatterTitles"/>
        <w:tabs>
          <w:tab w:val="left" w:pos="90"/>
        </w:tabs>
        <w:ind w:hanging="1350"/>
        <w:jc w:val="left"/>
        <w:rPr>
          <w:rFonts w:ascii="Arial" w:hAnsi="Arial" w:cs="Arial"/>
        </w:rPr>
      </w:pPr>
      <w:r w:rsidRPr="00C37423">
        <w:rPr>
          <w:rFonts w:ascii="Arial" w:hAnsi="Arial" w:cs="Arial"/>
        </w:rPr>
        <w:t>Prepared for</w:t>
      </w:r>
      <w:bookmarkEnd w:id="13"/>
      <w:bookmarkEnd w:id="14"/>
      <w:bookmarkEnd w:id="15"/>
      <w:bookmarkEnd w:id="16"/>
      <w:bookmarkEnd w:id="17"/>
      <w:bookmarkEnd w:id="18"/>
      <w:bookmarkEnd w:id="19"/>
      <w:bookmarkEnd w:id="20"/>
      <w:r w:rsidR="00906EAC">
        <w:rPr>
          <w:rFonts w:ascii="Arial" w:hAnsi="Arial" w:cs="Arial"/>
        </w:rPr>
        <w:t>:</w:t>
      </w:r>
      <w:r w:rsidRPr="00C37423">
        <w:rPr>
          <w:rFonts w:ascii="Arial" w:hAnsi="Arial" w:cs="Arial"/>
        </w:rPr>
        <w:t xml:space="preserve"> </w:t>
      </w:r>
    </w:p>
    <w:tbl>
      <w:tblPr>
        <w:tblW w:w="9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49"/>
        <w:gridCol w:w="2486"/>
        <w:gridCol w:w="4870"/>
      </w:tblGrid>
      <w:tr w:rsidR="00732C81" w:rsidRPr="0014198A" w:rsidTr="00906EAC">
        <w:trPr>
          <w:cantSplit/>
          <w:trHeight w:hRule="exact" w:val="403"/>
          <w:tblHeader/>
          <w:jc w:val="center"/>
        </w:trPr>
        <w:tc>
          <w:tcPr>
            <w:tcW w:w="9905" w:type="dxa"/>
            <w:gridSpan w:val="3"/>
            <w:shd w:val="clear" w:color="auto" w:fill="002060"/>
            <w:tcMar>
              <w:top w:w="0" w:type="dxa"/>
              <w:bottom w:w="115" w:type="dxa"/>
            </w:tcMar>
            <w:vAlign w:val="center"/>
          </w:tcPr>
          <w:p w:rsidR="00732C81" w:rsidRPr="0014198A" w:rsidRDefault="00137336" w:rsidP="00C37423">
            <w:pPr>
              <w:pStyle w:val="Normal10"/>
              <w:jc w:val="center"/>
            </w:pPr>
            <w:r>
              <w:rPr>
                <w:rFonts w:ascii="Arial" w:hAnsi="Arial" w:cs="Arial"/>
                <w:b/>
              </w:rPr>
              <w:t>[</w:t>
            </w:r>
            <w:r w:rsidR="00732C81" w:rsidRPr="00C37423">
              <w:rPr>
                <w:rFonts w:ascii="Arial" w:hAnsi="Arial" w:cs="Arial"/>
                <w:b/>
              </w:rPr>
              <w:t>Identification of Cloud Service Provider</w:t>
            </w:r>
            <w:r>
              <w:rPr>
                <w:rFonts w:ascii="Arial" w:hAnsi="Arial" w:cs="Arial"/>
                <w:b/>
              </w:rPr>
              <w:t>]</w:t>
            </w:r>
          </w:p>
        </w:tc>
      </w:tr>
      <w:tr w:rsidR="00732C81" w:rsidRPr="003614F0" w:rsidTr="00137336">
        <w:trPr>
          <w:cantSplit/>
          <w:trHeight w:hRule="exact" w:val="403"/>
          <w:jc w:val="center"/>
        </w:trPr>
        <w:sdt>
          <w:sdtPr>
            <w:alias w:val="Insert Logo"/>
            <w:tag w:val="insertlogo"/>
            <w:id w:val="333813486"/>
            <w:showingPlcHdr/>
            <w:picture/>
          </w:sdtPr>
          <w:sdtEndPr/>
          <w:sdtContent>
            <w:tc>
              <w:tcPr>
                <w:tcW w:w="2549" w:type="dxa"/>
                <w:vMerge w:val="restart"/>
                <w:tcMar>
                  <w:top w:w="0" w:type="dxa"/>
                  <w:bottom w:w="115" w:type="dxa"/>
                </w:tcMar>
              </w:tcPr>
              <w:p w:rsidR="00732C81" w:rsidRPr="003614F0" w:rsidRDefault="00732C81" w:rsidP="00963369">
                <w:pPr>
                  <w:pStyle w:val="GSATableText"/>
                </w:pPr>
                <w:r>
                  <w:rPr>
                    <w:noProof/>
                  </w:rPr>
                  <w:drawing>
                    <wp:inline distT="0" distB="0" distL="0" distR="0" wp14:anchorId="37CC7CD4" wp14:editId="3ADDACE1">
                      <wp:extent cx="1527175" cy="1527175"/>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inline>
                  </w:drawing>
                </w:r>
              </w:p>
            </w:tc>
          </w:sdtContent>
        </w:sdt>
        <w:tc>
          <w:tcPr>
            <w:tcW w:w="2486" w:type="dxa"/>
            <w:shd w:val="clear" w:color="auto" w:fill="auto"/>
            <w:tcMar>
              <w:top w:w="0" w:type="dxa"/>
              <w:left w:w="101" w:type="dxa"/>
              <w:bottom w:w="115" w:type="dxa"/>
              <w:right w:w="101" w:type="dxa"/>
            </w:tcMar>
          </w:tcPr>
          <w:p w:rsidR="00732C81" w:rsidRPr="003614F0" w:rsidRDefault="00732C81" w:rsidP="00963369">
            <w:pPr>
              <w:pStyle w:val="GSATableHeading"/>
            </w:pPr>
            <w:r w:rsidRPr="003614F0">
              <w:t>Organization Name</w:t>
            </w:r>
          </w:p>
        </w:tc>
        <w:sdt>
          <w:sdtPr>
            <w:alias w:val="Company/Organization"/>
            <w:tag w:val="company"/>
            <w:id w:val="-2138180553"/>
            <w:placeholder>
              <w:docPart w:val="F580246FD47C44FAA4900AD532070ED3"/>
            </w:placeholder>
            <w:showingPlcHdr/>
            <w:text w:multiLine="1"/>
          </w:sdtPr>
          <w:sdtEndPr/>
          <w:sdtContent>
            <w:tc>
              <w:tcPr>
                <w:tcW w:w="4870" w:type="dxa"/>
                <w:shd w:val="clear" w:color="auto" w:fill="auto"/>
                <w:tcMar>
                  <w:top w:w="0" w:type="dxa"/>
                  <w:left w:w="101" w:type="dxa"/>
                  <w:bottom w:w="115" w:type="dxa"/>
                  <w:right w:w="101" w:type="dxa"/>
                </w:tcMar>
              </w:tcPr>
              <w:p w:rsidR="00732C81" w:rsidRPr="003614F0" w:rsidRDefault="00732C81" w:rsidP="00963369">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732C81" w:rsidRPr="003614F0" w:rsidTr="00137336">
        <w:trPr>
          <w:cantSplit/>
          <w:trHeight w:hRule="exact" w:val="403"/>
          <w:jc w:val="center"/>
        </w:trPr>
        <w:tc>
          <w:tcPr>
            <w:tcW w:w="2549" w:type="dxa"/>
            <w:vMerge/>
            <w:tcMar>
              <w:top w:w="0" w:type="dxa"/>
              <w:bottom w:w="115" w:type="dxa"/>
            </w:tcMar>
          </w:tcPr>
          <w:p w:rsidR="00732C81" w:rsidRPr="003614F0" w:rsidRDefault="00732C81" w:rsidP="00963369">
            <w:pPr>
              <w:pStyle w:val="GSATableText"/>
            </w:pPr>
          </w:p>
        </w:tc>
        <w:tc>
          <w:tcPr>
            <w:tcW w:w="2486" w:type="dxa"/>
            <w:shd w:val="clear" w:color="auto" w:fill="auto"/>
            <w:tcMar>
              <w:top w:w="0" w:type="dxa"/>
              <w:left w:w="101" w:type="dxa"/>
              <w:bottom w:w="115" w:type="dxa"/>
              <w:right w:w="101" w:type="dxa"/>
            </w:tcMar>
          </w:tcPr>
          <w:p w:rsidR="00732C81" w:rsidRPr="003614F0" w:rsidRDefault="00732C81" w:rsidP="00963369">
            <w:pPr>
              <w:pStyle w:val="GSATableHeading"/>
            </w:pPr>
            <w:r w:rsidRPr="003614F0">
              <w:t>Street Address</w:t>
            </w:r>
          </w:p>
        </w:tc>
        <w:sdt>
          <w:sdtPr>
            <w:alias w:val="Street Address 1"/>
            <w:tag w:val="address1"/>
            <w:id w:val="-1021158864"/>
            <w:placeholder>
              <w:docPart w:val="57613ECE433B494A9609537F03A0E0C4"/>
            </w:placeholder>
            <w:showingPlcHdr/>
          </w:sdtPr>
          <w:sdtEndPr/>
          <w:sdtContent>
            <w:tc>
              <w:tcPr>
                <w:tcW w:w="4870" w:type="dxa"/>
                <w:shd w:val="clear" w:color="auto" w:fill="auto"/>
                <w:tcMar>
                  <w:top w:w="0" w:type="dxa"/>
                  <w:left w:w="101" w:type="dxa"/>
                  <w:bottom w:w="115" w:type="dxa"/>
                  <w:right w:w="101" w:type="dxa"/>
                </w:tcMar>
              </w:tcPr>
              <w:p w:rsidR="00732C81" w:rsidRPr="003614F0" w:rsidRDefault="00732C81" w:rsidP="00963369">
                <w:pPr>
                  <w:pStyle w:val="GSATableText"/>
                </w:pPr>
                <w:r>
                  <w:rPr>
                    <w:rStyle w:val="PlaceholderText"/>
                  </w:rPr>
                  <w:t>&lt;Enter Street Address&gt;</w:t>
                </w:r>
              </w:p>
            </w:tc>
          </w:sdtContent>
        </w:sdt>
      </w:tr>
      <w:tr w:rsidR="00732C81" w:rsidRPr="003614F0" w:rsidTr="00137336">
        <w:trPr>
          <w:cantSplit/>
          <w:trHeight w:hRule="exact" w:val="403"/>
          <w:jc w:val="center"/>
        </w:trPr>
        <w:tc>
          <w:tcPr>
            <w:tcW w:w="2549" w:type="dxa"/>
            <w:vMerge/>
            <w:tcMar>
              <w:top w:w="0" w:type="dxa"/>
              <w:bottom w:w="115" w:type="dxa"/>
            </w:tcMar>
          </w:tcPr>
          <w:p w:rsidR="00732C81" w:rsidRPr="003614F0" w:rsidRDefault="00732C81" w:rsidP="00963369">
            <w:pPr>
              <w:pStyle w:val="GSATableText"/>
            </w:pPr>
          </w:p>
        </w:tc>
        <w:tc>
          <w:tcPr>
            <w:tcW w:w="2486" w:type="dxa"/>
            <w:shd w:val="clear" w:color="auto" w:fill="auto"/>
            <w:tcMar>
              <w:top w:w="0" w:type="dxa"/>
              <w:left w:w="101" w:type="dxa"/>
              <w:bottom w:w="115" w:type="dxa"/>
              <w:right w:w="101" w:type="dxa"/>
            </w:tcMar>
          </w:tcPr>
          <w:p w:rsidR="00732C81" w:rsidRPr="003614F0" w:rsidRDefault="00732C81" w:rsidP="00963369">
            <w:pPr>
              <w:pStyle w:val="GSATableHeading"/>
            </w:pPr>
            <w:r w:rsidRPr="003614F0">
              <w:t>Suite/Room/Building</w:t>
            </w:r>
          </w:p>
        </w:tc>
        <w:sdt>
          <w:sdtPr>
            <w:alias w:val="Address 2"/>
            <w:tag w:val="address2"/>
            <w:id w:val="198139374"/>
            <w:placeholder>
              <w:docPart w:val="2769B2A3C80A4319AB3DCD9517EA82BD"/>
            </w:placeholder>
            <w:showingPlcHdr/>
          </w:sdtPr>
          <w:sdtEndPr/>
          <w:sdtContent>
            <w:tc>
              <w:tcPr>
                <w:tcW w:w="4870" w:type="dxa"/>
                <w:shd w:val="clear" w:color="auto" w:fill="auto"/>
                <w:tcMar>
                  <w:top w:w="0" w:type="dxa"/>
                  <w:left w:w="101" w:type="dxa"/>
                  <w:bottom w:w="115" w:type="dxa"/>
                  <w:right w:w="101" w:type="dxa"/>
                </w:tcMar>
              </w:tcPr>
              <w:p w:rsidR="00732C81" w:rsidRPr="003614F0" w:rsidRDefault="00732C81" w:rsidP="00963369">
                <w:pPr>
                  <w:pStyle w:val="GSATableText"/>
                </w:pPr>
                <w:r>
                  <w:rPr>
                    <w:rStyle w:val="PlaceholderText"/>
                  </w:rPr>
                  <w:t>&lt;Enter Suite/Room/Building&gt;</w:t>
                </w:r>
              </w:p>
            </w:tc>
          </w:sdtContent>
        </w:sdt>
      </w:tr>
      <w:tr w:rsidR="00732C81" w:rsidRPr="003614F0" w:rsidTr="00137336">
        <w:trPr>
          <w:cantSplit/>
          <w:trHeight w:hRule="exact" w:val="403"/>
          <w:jc w:val="center"/>
        </w:trPr>
        <w:tc>
          <w:tcPr>
            <w:tcW w:w="2549" w:type="dxa"/>
            <w:vMerge/>
            <w:tcMar>
              <w:top w:w="0" w:type="dxa"/>
              <w:bottom w:w="115" w:type="dxa"/>
            </w:tcMar>
          </w:tcPr>
          <w:p w:rsidR="00732C81" w:rsidRPr="003614F0" w:rsidRDefault="00732C81" w:rsidP="00963369">
            <w:pPr>
              <w:pStyle w:val="GSATableText"/>
            </w:pPr>
          </w:p>
        </w:tc>
        <w:tc>
          <w:tcPr>
            <w:tcW w:w="2486" w:type="dxa"/>
            <w:shd w:val="clear" w:color="auto" w:fill="auto"/>
            <w:tcMar>
              <w:top w:w="0" w:type="dxa"/>
              <w:left w:w="101" w:type="dxa"/>
              <w:bottom w:w="115" w:type="dxa"/>
              <w:right w:w="101" w:type="dxa"/>
            </w:tcMar>
          </w:tcPr>
          <w:p w:rsidR="00732C81" w:rsidRPr="003614F0" w:rsidRDefault="00732C81" w:rsidP="00963369">
            <w:pPr>
              <w:pStyle w:val="GSATableHeading"/>
            </w:pPr>
            <w:r w:rsidRPr="003614F0">
              <w:t>City, State Zip</w:t>
            </w:r>
          </w:p>
        </w:tc>
        <w:sdt>
          <w:sdtPr>
            <w:alias w:val="Zip Code"/>
            <w:tag w:val="zip"/>
            <w:id w:val="181788450"/>
            <w:placeholder>
              <w:docPart w:val="56DE0C71087442F5B50DA41BB1E065EB"/>
            </w:placeholder>
            <w:showingPlcHdr/>
          </w:sdtPr>
          <w:sdtEndPr/>
          <w:sdtContent>
            <w:tc>
              <w:tcPr>
                <w:tcW w:w="4870" w:type="dxa"/>
                <w:shd w:val="clear" w:color="auto" w:fill="auto"/>
                <w:tcMar>
                  <w:top w:w="0" w:type="dxa"/>
                  <w:left w:w="101" w:type="dxa"/>
                  <w:bottom w:w="115" w:type="dxa"/>
                  <w:right w:w="101" w:type="dxa"/>
                </w:tcMar>
              </w:tcPr>
              <w:p w:rsidR="00732C81" w:rsidRPr="003614F0" w:rsidRDefault="00732C81" w:rsidP="00963369">
                <w:pPr>
                  <w:pStyle w:val="GSATableText"/>
                </w:pPr>
                <w:r>
                  <w:rPr>
                    <w:rStyle w:val="PlaceholderText"/>
                  </w:rPr>
                  <w:t>&lt;Enter Zip Code&gt;</w:t>
                </w:r>
              </w:p>
            </w:tc>
          </w:sdtContent>
        </w:sdt>
      </w:tr>
      <w:bookmarkEnd w:id="2"/>
    </w:tbl>
    <w:p w:rsidR="00732C81" w:rsidRPr="002C3786" w:rsidRDefault="00732C81" w:rsidP="00732C81">
      <w:pPr>
        <w:sectPr w:rsidR="00732C81" w:rsidRPr="002C3786" w:rsidSect="003361CB">
          <w:footerReference w:type="default" r:id="rId22"/>
          <w:headerReference w:type="first" r:id="rId23"/>
          <w:footerReference w:type="first" r:id="rId24"/>
          <w:pgSz w:w="12240" w:h="15840"/>
          <w:pgMar w:top="1440" w:right="1800" w:bottom="1440" w:left="1800" w:header="720" w:footer="720" w:gutter="0"/>
          <w:pgNumType w:start="1"/>
          <w:cols w:space="720"/>
          <w:docGrid w:linePitch="326"/>
        </w:sectPr>
      </w:pPr>
    </w:p>
    <w:p w:rsidR="00732C81" w:rsidRPr="00076DF5" w:rsidRDefault="00732C81" w:rsidP="00076DF5">
      <w:pPr>
        <w:spacing w:before="240" w:after="240"/>
        <w:jc w:val="center"/>
        <w:rPr>
          <w:rFonts w:ascii="Arial Narrow" w:hAnsi="Arial Narrow" w:cs="Arial"/>
          <w:b/>
          <w:caps/>
          <w:sz w:val="32"/>
          <w:szCs w:val="32"/>
        </w:rPr>
      </w:pPr>
      <w:r w:rsidRPr="00076DF5">
        <w:rPr>
          <w:rFonts w:ascii="Arial Narrow" w:hAnsi="Arial Narrow" w:cs="Arial"/>
          <w:b/>
          <w:caps/>
          <w:sz w:val="32"/>
          <w:szCs w:val="32"/>
        </w:rPr>
        <w:lastRenderedPageBreak/>
        <w:t>Table of Contents</w:t>
      </w:r>
    </w:p>
    <w:p w:rsidR="00963369" w:rsidRDefault="00732C81">
      <w:pPr>
        <w:pStyle w:val="TOC1"/>
        <w:tabs>
          <w:tab w:val="left" w:pos="480"/>
          <w:tab w:val="right" w:leader="dot" w:pos="9350"/>
        </w:tabs>
        <w:rPr>
          <w:rFonts w:asciiTheme="minorHAnsi" w:eastAsiaTheme="minorEastAsia" w:hAnsiTheme="minorHAnsi" w:cstheme="minorBidi"/>
          <w:caps w:val="0"/>
          <w:noProof/>
          <w:sz w:val="22"/>
          <w:szCs w:val="22"/>
        </w:rPr>
      </w:pPr>
      <w:r>
        <w:rPr>
          <w:rFonts w:asciiTheme="minorHAnsi" w:eastAsiaTheme="minorEastAsia" w:hAnsiTheme="minorHAnsi" w:cstheme="minorBidi"/>
          <w:noProof/>
          <w:szCs w:val="22"/>
        </w:rPr>
        <w:fldChar w:fldCharType="begin"/>
      </w:r>
      <w:r>
        <w:rPr>
          <w:rFonts w:asciiTheme="minorHAnsi" w:eastAsiaTheme="minorEastAsia" w:hAnsiTheme="minorHAnsi" w:cstheme="minorBidi"/>
          <w:noProof/>
          <w:szCs w:val="22"/>
        </w:rPr>
        <w:instrText xml:space="preserve"> TOC \o "1-4" \h \z \u </w:instrText>
      </w:r>
      <w:r>
        <w:rPr>
          <w:rFonts w:asciiTheme="minorHAnsi" w:eastAsiaTheme="minorEastAsia" w:hAnsiTheme="minorHAnsi" w:cstheme="minorBidi"/>
          <w:noProof/>
          <w:szCs w:val="22"/>
        </w:rPr>
        <w:fldChar w:fldCharType="separate"/>
      </w:r>
      <w:hyperlink w:anchor="_Toc468804729" w:history="1">
        <w:r w:rsidR="00963369" w:rsidRPr="006A0B2C">
          <w:rPr>
            <w:rStyle w:val="Hyperlink"/>
            <w:noProof/>
          </w:rPr>
          <w:t>1</w:t>
        </w:r>
        <w:r w:rsidR="00963369">
          <w:rPr>
            <w:rFonts w:asciiTheme="minorHAnsi" w:eastAsiaTheme="minorEastAsia" w:hAnsiTheme="minorHAnsi" w:cstheme="minorBidi"/>
            <w:caps w:val="0"/>
            <w:noProof/>
            <w:sz w:val="22"/>
            <w:szCs w:val="22"/>
          </w:rPr>
          <w:tab/>
        </w:r>
        <w:r w:rsidR="00963369" w:rsidRPr="006A0B2C">
          <w:rPr>
            <w:rStyle w:val="Hyperlink"/>
            <w:noProof/>
          </w:rPr>
          <w:t>Information System Name/Title</w:t>
        </w:r>
        <w:r w:rsidR="00963369">
          <w:rPr>
            <w:noProof/>
            <w:webHidden/>
          </w:rPr>
          <w:tab/>
        </w:r>
        <w:r w:rsidR="00963369">
          <w:rPr>
            <w:noProof/>
            <w:webHidden/>
          </w:rPr>
          <w:fldChar w:fldCharType="begin"/>
        </w:r>
        <w:r w:rsidR="00963369">
          <w:rPr>
            <w:noProof/>
            <w:webHidden/>
          </w:rPr>
          <w:instrText xml:space="preserve"> PAGEREF _Toc468804729 \h </w:instrText>
        </w:r>
        <w:r w:rsidR="00963369">
          <w:rPr>
            <w:noProof/>
            <w:webHidden/>
          </w:rPr>
        </w:r>
        <w:r w:rsidR="00963369">
          <w:rPr>
            <w:noProof/>
            <w:webHidden/>
          </w:rPr>
          <w:fldChar w:fldCharType="separate"/>
        </w:r>
        <w:r w:rsidR="00963369">
          <w:rPr>
            <w:noProof/>
            <w:webHidden/>
          </w:rPr>
          <w:t>21</w:t>
        </w:r>
        <w:r w:rsidR="00963369">
          <w:rPr>
            <w:noProof/>
            <w:webHidden/>
          </w:rPr>
          <w:fldChar w:fldCharType="end"/>
        </w:r>
      </w:hyperlink>
    </w:p>
    <w:p w:rsidR="00963369" w:rsidRDefault="00E36097">
      <w:pPr>
        <w:pStyle w:val="TOC1"/>
        <w:tabs>
          <w:tab w:val="left" w:pos="480"/>
          <w:tab w:val="right" w:leader="dot" w:pos="9350"/>
        </w:tabs>
        <w:rPr>
          <w:rFonts w:asciiTheme="minorHAnsi" w:eastAsiaTheme="minorEastAsia" w:hAnsiTheme="minorHAnsi" w:cstheme="minorBidi"/>
          <w:caps w:val="0"/>
          <w:noProof/>
          <w:sz w:val="22"/>
          <w:szCs w:val="22"/>
        </w:rPr>
      </w:pPr>
      <w:hyperlink w:anchor="_Toc468804730" w:history="1">
        <w:r w:rsidR="00963369" w:rsidRPr="006A0B2C">
          <w:rPr>
            <w:rStyle w:val="Hyperlink"/>
            <w:noProof/>
          </w:rPr>
          <w:t>2</w:t>
        </w:r>
        <w:r w:rsidR="00963369">
          <w:rPr>
            <w:rFonts w:asciiTheme="minorHAnsi" w:eastAsiaTheme="minorEastAsia" w:hAnsiTheme="minorHAnsi" w:cstheme="minorBidi"/>
            <w:caps w:val="0"/>
            <w:noProof/>
            <w:sz w:val="22"/>
            <w:szCs w:val="22"/>
          </w:rPr>
          <w:tab/>
        </w:r>
        <w:r w:rsidR="00963369" w:rsidRPr="006A0B2C">
          <w:rPr>
            <w:rStyle w:val="Hyperlink"/>
            <w:noProof/>
          </w:rPr>
          <w:t>Information System Categorization</w:t>
        </w:r>
        <w:r w:rsidR="00963369">
          <w:rPr>
            <w:noProof/>
            <w:webHidden/>
          </w:rPr>
          <w:tab/>
        </w:r>
        <w:r w:rsidR="00963369">
          <w:rPr>
            <w:noProof/>
            <w:webHidden/>
          </w:rPr>
          <w:fldChar w:fldCharType="begin"/>
        </w:r>
        <w:r w:rsidR="00963369">
          <w:rPr>
            <w:noProof/>
            <w:webHidden/>
          </w:rPr>
          <w:instrText xml:space="preserve"> PAGEREF _Toc468804730 \h </w:instrText>
        </w:r>
        <w:r w:rsidR="00963369">
          <w:rPr>
            <w:noProof/>
            <w:webHidden/>
          </w:rPr>
        </w:r>
        <w:r w:rsidR="00963369">
          <w:rPr>
            <w:noProof/>
            <w:webHidden/>
          </w:rPr>
          <w:fldChar w:fldCharType="separate"/>
        </w:r>
        <w:r w:rsidR="00963369">
          <w:rPr>
            <w:noProof/>
            <w:webHidden/>
          </w:rPr>
          <w:t>21</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31" w:history="1">
        <w:r w:rsidR="00963369" w:rsidRPr="006A0B2C">
          <w:rPr>
            <w:rStyle w:val="Hyperlink"/>
            <w:noProof/>
          </w:rPr>
          <w:t>2.1</w:t>
        </w:r>
        <w:r w:rsidR="00963369">
          <w:rPr>
            <w:rFonts w:asciiTheme="minorHAnsi" w:eastAsiaTheme="minorEastAsia" w:hAnsiTheme="minorHAnsi" w:cstheme="minorBidi"/>
            <w:noProof/>
            <w:sz w:val="22"/>
            <w:szCs w:val="22"/>
          </w:rPr>
          <w:tab/>
        </w:r>
        <w:r w:rsidR="00963369" w:rsidRPr="006A0B2C">
          <w:rPr>
            <w:rStyle w:val="Hyperlink"/>
            <w:noProof/>
          </w:rPr>
          <w:t>Information Types</w:t>
        </w:r>
        <w:r w:rsidR="00963369">
          <w:rPr>
            <w:noProof/>
            <w:webHidden/>
          </w:rPr>
          <w:tab/>
        </w:r>
        <w:r w:rsidR="00963369">
          <w:rPr>
            <w:noProof/>
            <w:webHidden/>
          </w:rPr>
          <w:fldChar w:fldCharType="begin"/>
        </w:r>
        <w:r w:rsidR="00963369">
          <w:rPr>
            <w:noProof/>
            <w:webHidden/>
          </w:rPr>
          <w:instrText xml:space="preserve"> PAGEREF _Toc468804731 \h </w:instrText>
        </w:r>
        <w:r w:rsidR="00963369">
          <w:rPr>
            <w:noProof/>
            <w:webHidden/>
          </w:rPr>
        </w:r>
        <w:r w:rsidR="00963369">
          <w:rPr>
            <w:noProof/>
            <w:webHidden/>
          </w:rPr>
          <w:fldChar w:fldCharType="separate"/>
        </w:r>
        <w:r w:rsidR="00963369">
          <w:rPr>
            <w:noProof/>
            <w:webHidden/>
          </w:rPr>
          <w:t>21</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32" w:history="1">
        <w:r w:rsidR="00963369" w:rsidRPr="006A0B2C">
          <w:rPr>
            <w:rStyle w:val="Hyperlink"/>
            <w:noProof/>
          </w:rPr>
          <w:t>2.2</w:t>
        </w:r>
        <w:r w:rsidR="00963369">
          <w:rPr>
            <w:rFonts w:asciiTheme="minorHAnsi" w:eastAsiaTheme="minorEastAsia" w:hAnsiTheme="minorHAnsi" w:cstheme="minorBidi"/>
            <w:noProof/>
            <w:sz w:val="22"/>
            <w:szCs w:val="22"/>
          </w:rPr>
          <w:tab/>
        </w:r>
        <w:r w:rsidR="00963369" w:rsidRPr="006A0B2C">
          <w:rPr>
            <w:rStyle w:val="Hyperlink"/>
            <w:noProof/>
          </w:rPr>
          <w:t>Security Objectives Categorization (FIPS 199)</w:t>
        </w:r>
        <w:r w:rsidR="00963369">
          <w:rPr>
            <w:noProof/>
            <w:webHidden/>
          </w:rPr>
          <w:tab/>
        </w:r>
        <w:r w:rsidR="00963369">
          <w:rPr>
            <w:noProof/>
            <w:webHidden/>
          </w:rPr>
          <w:fldChar w:fldCharType="begin"/>
        </w:r>
        <w:r w:rsidR="00963369">
          <w:rPr>
            <w:noProof/>
            <w:webHidden/>
          </w:rPr>
          <w:instrText xml:space="preserve"> PAGEREF _Toc468804732 \h </w:instrText>
        </w:r>
        <w:r w:rsidR="00963369">
          <w:rPr>
            <w:noProof/>
            <w:webHidden/>
          </w:rPr>
        </w:r>
        <w:r w:rsidR="00963369">
          <w:rPr>
            <w:noProof/>
            <w:webHidden/>
          </w:rPr>
          <w:fldChar w:fldCharType="separate"/>
        </w:r>
        <w:r w:rsidR="00963369">
          <w:rPr>
            <w:noProof/>
            <w:webHidden/>
          </w:rPr>
          <w:t>23</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33" w:history="1">
        <w:r w:rsidR="00963369" w:rsidRPr="006A0B2C">
          <w:rPr>
            <w:rStyle w:val="Hyperlink"/>
            <w:noProof/>
          </w:rPr>
          <w:t>2.3</w:t>
        </w:r>
        <w:r w:rsidR="00963369">
          <w:rPr>
            <w:rFonts w:asciiTheme="minorHAnsi" w:eastAsiaTheme="minorEastAsia" w:hAnsiTheme="minorHAnsi" w:cstheme="minorBidi"/>
            <w:noProof/>
            <w:sz w:val="22"/>
            <w:szCs w:val="22"/>
          </w:rPr>
          <w:tab/>
        </w:r>
        <w:r w:rsidR="00963369" w:rsidRPr="006A0B2C">
          <w:rPr>
            <w:rStyle w:val="Hyperlink"/>
            <w:noProof/>
          </w:rPr>
          <w:t>E-Authentication Determination</w:t>
        </w:r>
        <w:r w:rsidR="00963369">
          <w:rPr>
            <w:noProof/>
            <w:webHidden/>
          </w:rPr>
          <w:tab/>
        </w:r>
        <w:r w:rsidR="00963369">
          <w:rPr>
            <w:noProof/>
            <w:webHidden/>
          </w:rPr>
          <w:fldChar w:fldCharType="begin"/>
        </w:r>
        <w:r w:rsidR="00963369">
          <w:rPr>
            <w:noProof/>
            <w:webHidden/>
          </w:rPr>
          <w:instrText xml:space="preserve"> PAGEREF _Toc468804733 \h </w:instrText>
        </w:r>
        <w:r w:rsidR="00963369">
          <w:rPr>
            <w:noProof/>
            <w:webHidden/>
          </w:rPr>
        </w:r>
        <w:r w:rsidR="00963369">
          <w:rPr>
            <w:noProof/>
            <w:webHidden/>
          </w:rPr>
          <w:fldChar w:fldCharType="separate"/>
        </w:r>
        <w:r w:rsidR="00963369">
          <w:rPr>
            <w:noProof/>
            <w:webHidden/>
          </w:rPr>
          <w:t>24</w:t>
        </w:r>
        <w:r w:rsidR="00963369">
          <w:rPr>
            <w:noProof/>
            <w:webHidden/>
          </w:rPr>
          <w:fldChar w:fldCharType="end"/>
        </w:r>
      </w:hyperlink>
    </w:p>
    <w:p w:rsidR="00963369" w:rsidRDefault="00E36097">
      <w:pPr>
        <w:pStyle w:val="TOC1"/>
        <w:tabs>
          <w:tab w:val="left" w:pos="480"/>
          <w:tab w:val="right" w:leader="dot" w:pos="9350"/>
        </w:tabs>
        <w:rPr>
          <w:rFonts w:asciiTheme="minorHAnsi" w:eastAsiaTheme="minorEastAsia" w:hAnsiTheme="minorHAnsi" w:cstheme="minorBidi"/>
          <w:caps w:val="0"/>
          <w:noProof/>
          <w:sz w:val="22"/>
          <w:szCs w:val="22"/>
        </w:rPr>
      </w:pPr>
      <w:hyperlink w:anchor="_Toc468804734" w:history="1">
        <w:r w:rsidR="00963369" w:rsidRPr="006A0B2C">
          <w:rPr>
            <w:rStyle w:val="Hyperlink"/>
            <w:noProof/>
          </w:rPr>
          <w:t>3</w:t>
        </w:r>
        <w:r w:rsidR="00963369">
          <w:rPr>
            <w:rFonts w:asciiTheme="minorHAnsi" w:eastAsiaTheme="minorEastAsia" w:hAnsiTheme="minorHAnsi" w:cstheme="minorBidi"/>
            <w:caps w:val="0"/>
            <w:noProof/>
            <w:sz w:val="22"/>
            <w:szCs w:val="22"/>
          </w:rPr>
          <w:tab/>
        </w:r>
        <w:r w:rsidR="00963369" w:rsidRPr="006A0B2C">
          <w:rPr>
            <w:rStyle w:val="Hyperlink"/>
            <w:noProof/>
          </w:rPr>
          <w:t>Information System Owner</w:t>
        </w:r>
        <w:r w:rsidR="00963369">
          <w:rPr>
            <w:noProof/>
            <w:webHidden/>
          </w:rPr>
          <w:tab/>
        </w:r>
        <w:r w:rsidR="00963369">
          <w:rPr>
            <w:noProof/>
            <w:webHidden/>
          </w:rPr>
          <w:fldChar w:fldCharType="begin"/>
        </w:r>
        <w:r w:rsidR="00963369">
          <w:rPr>
            <w:noProof/>
            <w:webHidden/>
          </w:rPr>
          <w:instrText xml:space="preserve"> PAGEREF _Toc468804734 \h </w:instrText>
        </w:r>
        <w:r w:rsidR="00963369">
          <w:rPr>
            <w:noProof/>
            <w:webHidden/>
          </w:rPr>
        </w:r>
        <w:r w:rsidR="00963369">
          <w:rPr>
            <w:noProof/>
            <w:webHidden/>
          </w:rPr>
          <w:fldChar w:fldCharType="separate"/>
        </w:r>
        <w:r w:rsidR="00963369">
          <w:rPr>
            <w:noProof/>
            <w:webHidden/>
          </w:rPr>
          <w:t>25</w:t>
        </w:r>
        <w:r w:rsidR="00963369">
          <w:rPr>
            <w:noProof/>
            <w:webHidden/>
          </w:rPr>
          <w:fldChar w:fldCharType="end"/>
        </w:r>
      </w:hyperlink>
    </w:p>
    <w:p w:rsidR="00963369" w:rsidRDefault="00E36097">
      <w:pPr>
        <w:pStyle w:val="TOC1"/>
        <w:tabs>
          <w:tab w:val="left" w:pos="480"/>
          <w:tab w:val="right" w:leader="dot" w:pos="9350"/>
        </w:tabs>
        <w:rPr>
          <w:rFonts w:asciiTheme="minorHAnsi" w:eastAsiaTheme="minorEastAsia" w:hAnsiTheme="minorHAnsi" w:cstheme="minorBidi"/>
          <w:caps w:val="0"/>
          <w:noProof/>
          <w:sz w:val="22"/>
          <w:szCs w:val="22"/>
        </w:rPr>
      </w:pPr>
      <w:hyperlink w:anchor="_Toc468804735" w:history="1">
        <w:r w:rsidR="00963369" w:rsidRPr="006A0B2C">
          <w:rPr>
            <w:rStyle w:val="Hyperlink"/>
            <w:noProof/>
          </w:rPr>
          <w:t>4</w:t>
        </w:r>
        <w:r w:rsidR="00963369">
          <w:rPr>
            <w:rFonts w:asciiTheme="minorHAnsi" w:eastAsiaTheme="minorEastAsia" w:hAnsiTheme="minorHAnsi" w:cstheme="minorBidi"/>
            <w:caps w:val="0"/>
            <w:noProof/>
            <w:sz w:val="22"/>
            <w:szCs w:val="22"/>
          </w:rPr>
          <w:tab/>
        </w:r>
        <w:r w:rsidR="00963369" w:rsidRPr="006A0B2C">
          <w:rPr>
            <w:rStyle w:val="Hyperlink"/>
            <w:noProof/>
          </w:rPr>
          <w:t>Authorizing Official</w:t>
        </w:r>
        <w:r w:rsidR="00963369">
          <w:rPr>
            <w:noProof/>
            <w:webHidden/>
          </w:rPr>
          <w:tab/>
        </w:r>
        <w:r w:rsidR="00963369">
          <w:rPr>
            <w:noProof/>
            <w:webHidden/>
          </w:rPr>
          <w:fldChar w:fldCharType="begin"/>
        </w:r>
        <w:r w:rsidR="00963369">
          <w:rPr>
            <w:noProof/>
            <w:webHidden/>
          </w:rPr>
          <w:instrText xml:space="preserve"> PAGEREF _Toc468804735 \h </w:instrText>
        </w:r>
        <w:r w:rsidR="00963369">
          <w:rPr>
            <w:noProof/>
            <w:webHidden/>
          </w:rPr>
        </w:r>
        <w:r w:rsidR="00963369">
          <w:rPr>
            <w:noProof/>
            <w:webHidden/>
          </w:rPr>
          <w:fldChar w:fldCharType="separate"/>
        </w:r>
        <w:r w:rsidR="00963369">
          <w:rPr>
            <w:noProof/>
            <w:webHidden/>
          </w:rPr>
          <w:t>25</w:t>
        </w:r>
        <w:r w:rsidR="00963369">
          <w:rPr>
            <w:noProof/>
            <w:webHidden/>
          </w:rPr>
          <w:fldChar w:fldCharType="end"/>
        </w:r>
      </w:hyperlink>
    </w:p>
    <w:p w:rsidR="00963369" w:rsidRDefault="00E36097">
      <w:pPr>
        <w:pStyle w:val="TOC1"/>
        <w:tabs>
          <w:tab w:val="left" w:pos="480"/>
          <w:tab w:val="right" w:leader="dot" w:pos="9350"/>
        </w:tabs>
        <w:rPr>
          <w:rFonts w:asciiTheme="minorHAnsi" w:eastAsiaTheme="minorEastAsia" w:hAnsiTheme="minorHAnsi" w:cstheme="minorBidi"/>
          <w:caps w:val="0"/>
          <w:noProof/>
          <w:sz w:val="22"/>
          <w:szCs w:val="22"/>
        </w:rPr>
      </w:pPr>
      <w:hyperlink w:anchor="_Toc468804736" w:history="1">
        <w:r w:rsidR="00963369" w:rsidRPr="006A0B2C">
          <w:rPr>
            <w:rStyle w:val="Hyperlink"/>
            <w:noProof/>
          </w:rPr>
          <w:t>5</w:t>
        </w:r>
        <w:r w:rsidR="00963369">
          <w:rPr>
            <w:rFonts w:asciiTheme="minorHAnsi" w:eastAsiaTheme="minorEastAsia" w:hAnsiTheme="minorHAnsi" w:cstheme="minorBidi"/>
            <w:caps w:val="0"/>
            <w:noProof/>
            <w:sz w:val="22"/>
            <w:szCs w:val="22"/>
          </w:rPr>
          <w:tab/>
        </w:r>
        <w:r w:rsidR="00963369" w:rsidRPr="006A0B2C">
          <w:rPr>
            <w:rStyle w:val="Hyperlink"/>
            <w:noProof/>
          </w:rPr>
          <w:t>Other Designated Contacts</w:t>
        </w:r>
        <w:r w:rsidR="00963369">
          <w:rPr>
            <w:noProof/>
            <w:webHidden/>
          </w:rPr>
          <w:tab/>
        </w:r>
        <w:r w:rsidR="00963369">
          <w:rPr>
            <w:noProof/>
            <w:webHidden/>
          </w:rPr>
          <w:fldChar w:fldCharType="begin"/>
        </w:r>
        <w:r w:rsidR="00963369">
          <w:rPr>
            <w:noProof/>
            <w:webHidden/>
          </w:rPr>
          <w:instrText xml:space="preserve"> PAGEREF _Toc468804736 \h </w:instrText>
        </w:r>
        <w:r w:rsidR="00963369">
          <w:rPr>
            <w:noProof/>
            <w:webHidden/>
          </w:rPr>
        </w:r>
        <w:r w:rsidR="00963369">
          <w:rPr>
            <w:noProof/>
            <w:webHidden/>
          </w:rPr>
          <w:fldChar w:fldCharType="separate"/>
        </w:r>
        <w:r w:rsidR="00963369">
          <w:rPr>
            <w:noProof/>
            <w:webHidden/>
          </w:rPr>
          <w:t>25</w:t>
        </w:r>
        <w:r w:rsidR="00963369">
          <w:rPr>
            <w:noProof/>
            <w:webHidden/>
          </w:rPr>
          <w:fldChar w:fldCharType="end"/>
        </w:r>
      </w:hyperlink>
    </w:p>
    <w:p w:rsidR="00963369" w:rsidRDefault="00E36097">
      <w:pPr>
        <w:pStyle w:val="TOC1"/>
        <w:tabs>
          <w:tab w:val="left" w:pos="480"/>
          <w:tab w:val="right" w:leader="dot" w:pos="9350"/>
        </w:tabs>
        <w:rPr>
          <w:rFonts w:asciiTheme="minorHAnsi" w:eastAsiaTheme="minorEastAsia" w:hAnsiTheme="minorHAnsi" w:cstheme="minorBidi"/>
          <w:caps w:val="0"/>
          <w:noProof/>
          <w:sz w:val="22"/>
          <w:szCs w:val="22"/>
        </w:rPr>
      </w:pPr>
      <w:hyperlink w:anchor="_Toc468804737" w:history="1">
        <w:r w:rsidR="00963369" w:rsidRPr="006A0B2C">
          <w:rPr>
            <w:rStyle w:val="Hyperlink"/>
            <w:noProof/>
          </w:rPr>
          <w:t>6</w:t>
        </w:r>
        <w:r w:rsidR="00963369">
          <w:rPr>
            <w:rFonts w:asciiTheme="minorHAnsi" w:eastAsiaTheme="minorEastAsia" w:hAnsiTheme="minorHAnsi" w:cstheme="minorBidi"/>
            <w:caps w:val="0"/>
            <w:noProof/>
            <w:sz w:val="22"/>
            <w:szCs w:val="22"/>
          </w:rPr>
          <w:tab/>
        </w:r>
        <w:r w:rsidR="00963369" w:rsidRPr="006A0B2C">
          <w:rPr>
            <w:rStyle w:val="Hyperlink"/>
            <w:noProof/>
          </w:rPr>
          <w:t>Assignment of Security Responsibility</w:t>
        </w:r>
        <w:r w:rsidR="00963369">
          <w:rPr>
            <w:noProof/>
            <w:webHidden/>
          </w:rPr>
          <w:tab/>
        </w:r>
        <w:r w:rsidR="00963369">
          <w:rPr>
            <w:noProof/>
            <w:webHidden/>
          </w:rPr>
          <w:fldChar w:fldCharType="begin"/>
        </w:r>
        <w:r w:rsidR="00963369">
          <w:rPr>
            <w:noProof/>
            <w:webHidden/>
          </w:rPr>
          <w:instrText xml:space="preserve"> PAGEREF _Toc468804737 \h </w:instrText>
        </w:r>
        <w:r w:rsidR="00963369">
          <w:rPr>
            <w:noProof/>
            <w:webHidden/>
          </w:rPr>
        </w:r>
        <w:r w:rsidR="00963369">
          <w:rPr>
            <w:noProof/>
            <w:webHidden/>
          </w:rPr>
          <w:fldChar w:fldCharType="separate"/>
        </w:r>
        <w:r w:rsidR="00963369">
          <w:rPr>
            <w:noProof/>
            <w:webHidden/>
          </w:rPr>
          <w:t>26</w:t>
        </w:r>
        <w:r w:rsidR="00963369">
          <w:rPr>
            <w:noProof/>
            <w:webHidden/>
          </w:rPr>
          <w:fldChar w:fldCharType="end"/>
        </w:r>
      </w:hyperlink>
    </w:p>
    <w:p w:rsidR="00963369" w:rsidRDefault="00E36097">
      <w:pPr>
        <w:pStyle w:val="TOC1"/>
        <w:tabs>
          <w:tab w:val="left" w:pos="480"/>
          <w:tab w:val="right" w:leader="dot" w:pos="9350"/>
        </w:tabs>
        <w:rPr>
          <w:rFonts w:asciiTheme="minorHAnsi" w:eastAsiaTheme="minorEastAsia" w:hAnsiTheme="minorHAnsi" w:cstheme="minorBidi"/>
          <w:caps w:val="0"/>
          <w:noProof/>
          <w:sz w:val="22"/>
          <w:szCs w:val="22"/>
        </w:rPr>
      </w:pPr>
      <w:hyperlink w:anchor="_Toc468804738" w:history="1">
        <w:r w:rsidR="00963369" w:rsidRPr="006A0B2C">
          <w:rPr>
            <w:rStyle w:val="Hyperlink"/>
            <w:noProof/>
          </w:rPr>
          <w:t>7</w:t>
        </w:r>
        <w:r w:rsidR="00963369">
          <w:rPr>
            <w:rFonts w:asciiTheme="minorHAnsi" w:eastAsiaTheme="minorEastAsia" w:hAnsiTheme="minorHAnsi" w:cstheme="minorBidi"/>
            <w:caps w:val="0"/>
            <w:noProof/>
            <w:sz w:val="22"/>
            <w:szCs w:val="22"/>
          </w:rPr>
          <w:tab/>
        </w:r>
        <w:r w:rsidR="00963369" w:rsidRPr="006A0B2C">
          <w:rPr>
            <w:rStyle w:val="Hyperlink"/>
            <w:noProof/>
          </w:rPr>
          <w:t>Information System Operational Status</w:t>
        </w:r>
        <w:r w:rsidR="00963369">
          <w:rPr>
            <w:noProof/>
            <w:webHidden/>
          </w:rPr>
          <w:tab/>
        </w:r>
        <w:r w:rsidR="00963369">
          <w:rPr>
            <w:noProof/>
            <w:webHidden/>
          </w:rPr>
          <w:fldChar w:fldCharType="begin"/>
        </w:r>
        <w:r w:rsidR="00963369">
          <w:rPr>
            <w:noProof/>
            <w:webHidden/>
          </w:rPr>
          <w:instrText xml:space="preserve"> PAGEREF _Toc468804738 \h </w:instrText>
        </w:r>
        <w:r w:rsidR="00963369">
          <w:rPr>
            <w:noProof/>
            <w:webHidden/>
          </w:rPr>
        </w:r>
        <w:r w:rsidR="00963369">
          <w:rPr>
            <w:noProof/>
            <w:webHidden/>
          </w:rPr>
          <w:fldChar w:fldCharType="separate"/>
        </w:r>
        <w:r w:rsidR="00963369">
          <w:rPr>
            <w:noProof/>
            <w:webHidden/>
          </w:rPr>
          <w:t>27</w:t>
        </w:r>
        <w:r w:rsidR="00963369">
          <w:rPr>
            <w:noProof/>
            <w:webHidden/>
          </w:rPr>
          <w:fldChar w:fldCharType="end"/>
        </w:r>
      </w:hyperlink>
    </w:p>
    <w:p w:rsidR="00963369" w:rsidRDefault="00E36097">
      <w:pPr>
        <w:pStyle w:val="TOC1"/>
        <w:tabs>
          <w:tab w:val="left" w:pos="480"/>
          <w:tab w:val="right" w:leader="dot" w:pos="9350"/>
        </w:tabs>
        <w:rPr>
          <w:rFonts w:asciiTheme="minorHAnsi" w:eastAsiaTheme="minorEastAsia" w:hAnsiTheme="minorHAnsi" w:cstheme="minorBidi"/>
          <w:caps w:val="0"/>
          <w:noProof/>
          <w:sz w:val="22"/>
          <w:szCs w:val="22"/>
        </w:rPr>
      </w:pPr>
      <w:hyperlink w:anchor="_Toc468804739" w:history="1">
        <w:r w:rsidR="00963369" w:rsidRPr="006A0B2C">
          <w:rPr>
            <w:rStyle w:val="Hyperlink"/>
            <w:noProof/>
          </w:rPr>
          <w:t>8</w:t>
        </w:r>
        <w:r w:rsidR="00963369">
          <w:rPr>
            <w:rFonts w:asciiTheme="minorHAnsi" w:eastAsiaTheme="minorEastAsia" w:hAnsiTheme="minorHAnsi" w:cstheme="minorBidi"/>
            <w:caps w:val="0"/>
            <w:noProof/>
            <w:sz w:val="22"/>
            <w:szCs w:val="22"/>
          </w:rPr>
          <w:tab/>
        </w:r>
        <w:r w:rsidR="00963369" w:rsidRPr="006A0B2C">
          <w:rPr>
            <w:rStyle w:val="Hyperlink"/>
            <w:noProof/>
          </w:rPr>
          <w:t>Information System Type</w:t>
        </w:r>
        <w:r w:rsidR="00963369">
          <w:rPr>
            <w:noProof/>
            <w:webHidden/>
          </w:rPr>
          <w:tab/>
        </w:r>
        <w:r w:rsidR="00963369">
          <w:rPr>
            <w:noProof/>
            <w:webHidden/>
          </w:rPr>
          <w:fldChar w:fldCharType="begin"/>
        </w:r>
        <w:r w:rsidR="00963369">
          <w:rPr>
            <w:noProof/>
            <w:webHidden/>
          </w:rPr>
          <w:instrText xml:space="preserve"> PAGEREF _Toc468804739 \h </w:instrText>
        </w:r>
        <w:r w:rsidR="00963369">
          <w:rPr>
            <w:noProof/>
            <w:webHidden/>
          </w:rPr>
        </w:r>
        <w:r w:rsidR="00963369">
          <w:rPr>
            <w:noProof/>
            <w:webHidden/>
          </w:rPr>
          <w:fldChar w:fldCharType="separate"/>
        </w:r>
        <w:r w:rsidR="00963369">
          <w:rPr>
            <w:noProof/>
            <w:webHidden/>
          </w:rPr>
          <w:t>28</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40" w:history="1">
        <w:r w:rsidR="00963369" w:rsidRPr="006A0B2C">
          <w:rPr>
            <w:rStyle w:val="Hyperlink"/>
            <w:noProof/>
          </w:rPr>
          <w:t>8.1</w:t>
        </w:r>
        <w:r w:rsidR="00963369">
          <w:rPr>
            <w:rFonts w:asciiTheme="minorHAnsi" w:eastAsiaTheme="minorEastAsia" w:hAnsiTheme="minorHAnsi" w:cstheme="minorBidi"/>
            <w:noProof/>
            <w:sz w:val="22"/>
            <w:szCs w:val="22"/>
          </w:rPr>
          <w:tab/>
        </w:r>
        <w:r w:rsidR="00963369" w:rsidRPr="006A0B2C">
          <w:rPr>
            <w:rStyle w:val="Hyperlink"/>
            <w:noProof/>
          </w:rPr>
          <w:t>Cloud Service Models</w:t>
        </w:r>
        <w:r w:rsidR="00963369">
          <w:rPr>
            <w:noProof/>
            <w:webHidden/>
          </w:rPr>
          <w:tab/>
        </w:r>
        <w:r w:rsidR="00963369">
          <w:rPr>
            <w:noProof/>
            <w:webHidden/>
          </w:rPr>
          <w:fldChar w:fldCharType="begin"/>
        </w:r>
        <w:r w:rsidR="00963369">
          <w:rPr>
            <w:noProof/>
            <w:webHidden/>
          </w:rPr>
          <w:instrText xml:space="preserve"> PAGEREF _Toc468804740 \h </w:instrText>
        </w:r>
        <w:r w:rsidR="00963369">
          <w:rPr>
            <w:noProof/>
            <w:webHidden/>
          </w:rPr>
        </w:r>
        <w:r w:rsidR="00963369">
          <w:rPr>
            <w:noProof/>
            <w:webHidden/>
          </w:rPr>
          <w:fldChar w:fldCharType="separate"/>
        </w:r>
        <w:r w:rsidR="00963369">
          <w:rPr>
            <w:noProof/>
            <w:webHidden/>
          </w:rPr>
          <w:t>28</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41" w:history="1">
        <w:r w:rsidR="00963369" w:rsidRPr="006A0B2C">
          <w:rPr>
            <w:rStyle w:val="Hyperlink"/>
            <w:noProof/>
          </w:rPr>
          <w:t>8.2</w:t>
        </w:r>
        <w:r w:rsidR="00963369">
          <w:rPr>
            <w:rFonts w:asciiTheme="minorHAnsi" w:eastAsiaTheme="minorEastAsia" w:hAnsiTheme="minorHAnsi" w:cstheme="minorBidi"/>
            <w:noProof/>
            <w:sz w:val="22"/>
            <w:szCs w:val="22"/>
          </w:rPr>
          <w:tab/>
        </w:r>
        <w:r w:rsidR="00963369" w:rsidRPr="006A0B2C">
          <w:rPr>
            <w:rStyle w:val="Hyperlink"/>
            <w:noProof/>
          </w:rPr>
          <w:t>Cloud Deployment Models</w:t>
        </w:r>
        <w:r w:rsidR="00963369">
          <w:rPr>
            <w:noProof/>
            <w:webHidden/>
          </w:rPr>
          <w:tab/>
        </w:r>
        <w:r w:rsidR="00963369">
          <w:rPr>
            <w:noProof/>
            <w:webHidden/>
          </w:rPr>
          <w:fldChar w:fldCharType="begin"/>
        </w:r>
        <w:r w:rsidR="00963369">
          <w:rPr>
            <w:noProof/>
            <w:webHidden/>
          </w:rPr>
          <w:instrText xml:space="preserve"> PAGEREF _Toc468804741 \h </w:instrText>
        </w:r>
        <w:r w:rsidR="00963369">
          <w:rPr>
            <w:noProof/>
            <w:webHidden/>
          </w:rPr>
        </w:r>
        <w:r w:rsidR="00963369">
          <w:rPr>
            <w:noProof/>
            <w:webHidden/>
          </w:rPr>
          <w:fldChar w:fldCharType="separate"/>
        </w:r>
        <w:r w:rsidR="00963369">
          <w:rPr>
            <w:noProof/>
            <w:webHidden/>
          </w:rPr>
          <w:t>29</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42" w:history="1">
        <w:r w:rsidR="00963369" w:rsidRPr="006A0B2C">
          <w:rPr>
            <w:rStyle w:val="Hyperlink"/>
            <w:noProof/>
          </w:rPr>
          <w:t>8.3</w:t>
        </w:r>
        <w:r w:rsidR="00963369">
          <w:rPr>
            <w:rFonts w:asciiTheme="minorHAnsi" w:eastAsiaTheme="minorEastAsia" w:hAnsiTheme="minorHAnsi" w:cstheme="minorBidi"/>
            <w:noProof/>
            <w:sz w:val="22"/>
            <w:szCs w:val="22"/>
          </w:rPr>
          <w:tab/>
        </w:r>
        <w:r w:rsidR="00963369" w:rsidRPr="006A0B2C">
          <w:rPr>
            <w:rStyle w:val="Hyperlink"/>
            <w:noProof/>
          </w:rPr>
          <w:t>Leveraged Authorizations</w:t>
        </w:r>
        <w:r w:rsidR="00963369">
          <w:rPr>
            <w:noProof/>
            <w:webHidden/>
          </w:rPr>
          <w:tab/>
        </w:r>
        <w:r w:rsidR="00963369">
          <w:rPr>
            <w:noProof/>
            <w:webHidden/>
          </w:rPr>
          <w:fldChar w:fldCharType="begin"/>
        </w:r>
        <w:r w:rsidR="00963369">
          <w:rPr>
            <w:noProof/>
            <w:webHidden/>
          </w:rPr>
          <w:instrText xml:space="preserve"> PAGEREF _Toc468804742 \h </w:instrText>
        </w:r>
        <w:r w:rsidR="00963369">
          <w:rPr>
            <w:noProof/>
            <w:webHidden/>
          </w:rPr>
        </w:r>
        <w:r w:rsidR="00963369">
          <w:rPr>
            <w:noProof/>
            <w:webHidden/>
          </w:rPr>
          <w:fldChar w:fldCharType="separate"/>
        </w:r>
        <w:r w:rsidR="00963369">
          <w:rPr>
            <w:noProof/>
            <w:webHidden/>
          </w:rPr>
          <w:t>29</w:t>
        </w:r>
        <w:r w:rsidR="00963369">
          <w:rPr>
            <w:noProof/>
            <w:webHidden/>
          </w:rPr>
          <w:fldChar w:fldCharType="end"/>
        </w:r>
      </w:hyperlink>
    </w:p>
    <w:p w:rsidR="00963369" w:rsidRDefault="00E36097">
      <w:pPr>
        <w:pStyle w:val="TOC1"/>
        <w:tabs>
          <w:tab w:val="left" w:pos="480"/>
          <w:tab w:val="right" w:leader="dot" w:pos="9350"/>
        </w:tabs>
        <w:rPr>
          <w:rFonts w:asciiTheme="minorHAnsi" w:eastAsiaTheme="minorEastAsia" w:hAnsiTheme="minorHAnsi" w:cstheme="minorBidi"/>
          <w:caps w:val="0"/>
          <w:noProof/>
          <w:sz w:val="22"/>
          <w:szCs w:val="22"/>
        </w:rPr>
      </w:pPr>
      <w:hyperlink w:anchor="_Toc468804743" w:history="1">
        <w:r w:rsidR="00963369" w:rsidRPr="006A0B2C">
          <w:rPr>
            <w:rStyle w:val="Hyperlink"/>
            <w:noProof/>
          </w:rPr>
          <w:t>9</w:t>
        </w:r>
        <w:r w:rsidR="00963369">
          <w:rPr>
            <w:rFonts w:asciiTheme="minorHAnsi" w:eastAsiaTheme="minorEastAsia" w:hAnsiTheme="minorHAnsi" w:cstheme="minorBidi"/>
            <w:caps w:val="0"/>
            <w:noProof/>
            <w:sz w:val="22"/>
            <w:szCs w:val="22"/>
          </w:rPr>
          <w:tab/>
        </w:r>
        <w:r w:rsidR="00963369" w:rsidRPr="006A0B2C">
          <w:rPr>
            <w:rStyle w:val="Hyperlink"/>
            <w:noProof/>
          </w:rPr>
          <w:t>General System Description</w:t>
        </w:r>
        <w:r w:rsidR="00963369">
          <w:rPr>
            <w:noProof/>
            <w:webHidden/>
          </w:rPr>
          <w:tab/>
        </w:r>
        <w:r w:rsidR="00963369">
          <w:rPr>
            <w:noProof/>
            <w:webHidden/>
          </w:rPr>
          <w:fldChar w:fldCharType="begin"/>
        </w:r>
        <w:r w:rsidR="00963369">
          <w:rPr>
            <w:noProof/>
            <w:webHidden/>
          </w:rPr>
          <w:instrText xml:space="preserve"> PAGEREF _Toc468804743 \h </w:instrText>
        </w:r>
        <w:r w:rsidR="00963369">
          <w:rPr>
            <w:noProof/>
            <w:webHidden/>
          </w:rPr>
        </w:r>
        <w:r w:rsidR="00963369">
          <w:rPr>
            <w:noProof/>
            <w:webHidden/>
          </w:rPr>
          <w:fldChar w:fldCharType="separate"/>
        </w:r>
        <w:r w:rsidR="00963369">
          <w:rPr>
            <w:noProof/>
            <w:webHidden/>
          </w:rPr>
          <w:t>30</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44" w:history="1">
        <w:r w:rsidR="00963369" w:rsidRPr="006A0B2C">
          <w:rPr>
            <w:rStyle w:val="Hyperlink"/>
            <w:noProof/>
          </w:rPr>
          <w:t>9.1</w:t>
        </w:r>
        <w:r w:rsidR="00963369">
          <w:rPr>
            <w:rFonts w:asciiTheme="minorHAnsi" w:eastAsiaTheme="minorEastAsia" w:hAnsiTheme="minorHAnsi" w:cstheme="minorBidi"/>
            <w:noProof/>
            <w:sz w:val="22"/>
            <w:szCs w:val="22"/>
          </w:rPr>
          <w:tab/>
        </w:r>
        <w:r w:rsidR="00963369" w:rsidRPr="006A0B2C">
          <w:rPr>
            <w:rStyle w:val="Hyperlink"/>
            <w:noProof/>
          </w:rPr>
          <w:t>System Function or Purpose</w:t>
        </w:r>
        <w:r w:rsidR="00963369">
          <w:rPr>
            <w:noProof/>
            <w:webHidden/>
          </w:rPr>
          <w:tab/>
        </w:r>
        <w:r w:rsidR="00963369">
          <w:rPr>
            <w:noProof/>
            <w:webHidden/>
          </w:rPr>
          <w:fldChar w:fldCharType="begin"/>
        </w:r>
        <w:r w:rsidR="00963369">
          <w:rPr>
            <w:noProof/>
            <w:webHidden/>
          </w:rPr>
          <w:instrText xml:space="preserve"> PAGEREF _Toc468804744 \h </w:instrText>
        </w:r>
        <w:r w:rsidR="00963369">
          <w:rPr>
            <w:noProof/>
            <w:webHidden/>
          </w:rPr>
        </w:r>
        <w:r w:rsidR="00963369">
          <w:rPr>
            <w:noProof/>
            <w:webHidden/>
          </w:rPr>
          <w:fldChar w:fldCharType="separate"/>
        </w:r>
        <w:r w:rsidR="00963369">
          <w:rPr>
            <w:noProof/>
            <w:webHidden/>
          </w:rPr>
          <w:t>30</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45" w:history="1">
        <w:r w:rsidR="00963369" w:rsidRPr="006A0B2C">
          <w:rPr>
            <w:rStyle w:val="Hyperlink"/>
            <w:noProof/>
          </w:rPr>
          <w:t>9.2</w:t>
        </w:r>
        <w:r w:rsidR="00963369">
          <w:rPr>
            <w:rFonts w:asciiTheme="minorHAnsi" w:eastAsiaTheme="minorEastAsia" w:hAnsiTheme="minorHAnsi" w:cstheme="minorBidi"/>
            <w:noProof/>
            <w:sz w:val="22"/>
            <w:szCs w:val="22"/>
          </w:rPr>
          <w:tab/>
        </w:r>
        <w:r w:rsidR="00963369" w:rsidRPr="006A0B2C">
          <w:rPr>
            <w:rStyle w:val="Hyperlink"/>
            <w:noProof/>
          </w:rPr>
          <w:t>Information System Components and Boundaries</w:t>
        </w:r>
        <w:r w:rsidR="00963369">
          <w:rPr>
            <w:noProof/>
            <w:webHidden/>
          </w:rPr>
          <w:tab/>
        </w:r>
        <w:r w:rsidR="00963369">
          <w:rPr>
            <w:noProof/>
            <w:webHidden/>
          </w:rPr>
          <w:fldChar w:fldCharType="begin"/>
        </w:r>
        <w:r w:rsidR="00963369">
          <w:rPr>
            <w:noProof/>
            <w:webHidden/>
          </w:rPr>
          <w:instrText xml:space="preserve"> PAGEREF _Toc468804745 \h </w:instrText>
        </w:r>
        <w:r w:rsidR="00963369">
          <w:rPr>
            <w:noProof/>
            <w:webHidden/>
          </w:rPr>
        </w:r>
        <w:r w:rsidR="00963369">
          <w:rPr>
            <w:noProof/>
            <w:webHidden/>
          </w:rPr>
          <w:fldChar w:fldCharType="separate"/>
        </w:r>
        <w:r w:rsidR="00963369">
          <w:rPr>
            <w:noProof/>
            <w:webHidden/>
          </w:rPr>
          <w:t>30</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46" w:history="1">
        <w:r w:rsidR="00963369" w:rsidRPr="006A0B2C">
          <w:rPr>
            <w:rStyle w:val="Hyperlink"/>
            <w:noProof/>
          </w:rPr>
          <w:t>9.3</w:t>
        </w:r>
        <w:r w:rsidR="00963369">
          <w:rPr>
            <w:rFonts w:asciiTheme="minorHAnsi" w:eastAsiaTheme="minorEastAsia" w:hAnsiTheme="minorHAnsi" w:cstheme="minorBidi"/>
            <w:noProof/>
            <w:sz w:val="22"/>
            <w:szCs w:val="22"/>
          </w:rPr>
          <w:tab/>
        </w:r>
        <w:r w:rsidR="00963369" w:rsidRPr="006A0B2C">
          <w:rPr>
            <w:rStyle w:val="Hyperlink"/>
            <w:noProof/>
          </w:rPr>
          <w:t>Types of Users</w:t>
        </w:r>
        <w:r w:rsidR="00963369">
          <w:rPr>
            <w:noProof/>
            <w:webHidden/>
          </w:rPr>
          <w:tab/>
        </w:r>
        <w:r w:rsidR="00963369">
          <w:rPr>
            <w:noProof/>
            <w:webHidden/>
          </w:rPr>
          <w:fldChar w:fldCharType="begin"/>
        </w:r>
        <w:r w:rsidR="00963369">
          <w:rPr>
            <w:noProof/>
            <w:webHidden/>
          </w:rPr>
          <w:instrText xml:space="preserve"> PAGEREF _Toc468804746 \h </w:instrText>
        </w:r>
        <w:r w:rsidR="00963369">
          <w:rPr>
            <w:noProof/>
            <w:webHidden/>
          </w:rPr>
        </w:r>
        <w:r w:rsidR="00963369">
          <w:rPr>
            <w:noProof/>
            <w:webHidden/>
          </w:rPr>
          <w:fldChar w:fldCharType="separate"/>
        </w:r>
        <w:r w:rsidR="00963369">
          <w:rPr>
            <w:noProof/>
            <w:webHidden/>
          </w:rPr>
          <w:t>31</w:t>
        </w:r>
        <w:r w:rsidR="00963369">
          <w:rPr>
            <w:noProof/>
            <w:webHidden/>
          </w:rPr>
          <w:fldChar w:fldCharType="end"/>
        </w:r>
      </w:hyperlink>
    </w:p>
    <w:p w:rsidR="00963369" w:rsidRDefault="00E36097">
      <w:pPr>
        <w:pStyle w:val="TOC2"/>
        <w:tabs>
          <w:tab w:val="left" w:pos="880"/>
          <w:tab w:val="right" w:leader="dot" w:pos="9350"/>
        </w:tabs>
        <w:rPr>
          <w:rFonts w:asciiTheme="minorHAnsi" w:eastAsiaTheme="minorEastAsia" w:hAnsiTheme="minorHAnsi" w:cstheme="minorBidi"/>
          <w:noProof/>
          <w:sz w:val="22"/>
          <w:szCs w:val="22"/>
        </w:rPr>
      </w:pPr>
      <w:hyperlink w:anchor="_Toc468804747" w:history="1">
        <w:r w:rsidR="00963369" w:rsidRPr="006A0B2C">
          <w:rPr>
            <w:rStyle w:val="Hyperlink"/>
            <w:noProof/>
          </w:rPr>
          <w:t>9.4</w:t>
        </w:r>
        <w:r w:rsidR="00963369">
          <w:rPr>
            <w:rFonts w:asciiTheme="minorHAnsi" w:eastAsiaTheme="minorEastAsia" w:hAnsiTheme="minorHAnsi" w:cstheme="minorBidi"/>
            <w:noProof/>
            <w:sz w:val="22"/>
            <w:szCs w:val="22"/>
          </w:rPr>
          <w:tab/>
        </w:r>
        <w:r w:rsidR="00963369" w:rsidRPr="006A0B2C">
          <w:rPr>
            <w:rStyle w:val="Hyperlink"/>
            <w:noProof/>
          </w:rPr>
          <w:t>Network Architecture</w:t>
        </w:r>
        <w:r w:rsidR="00963369">
          <w:rPr>
            <w:noProof/>
            <w:webHidden/>
          </w:rPr>
          <w:tab/>
        </w:r>
        <w:r w:rsidR="00963369">
          <w:rPr>
            <w:noProof/>
            <w:webHidden/>
          </w:rPr>
          <w:fldChar w:fldCharType="begin"/>
        </w:r>
        <w:r w:rsidR="00963369">
          <w:rPr>
            <w:noProof/>
            <w:webHidden/>
          </w:rPr>
          <w:instrText xml:space="preserve"> PAGEREF _Toc468804747 \h </w:instrText>
        </w:r>
        <w:r w:rsidR="00963369">
          <w:rPr>
            <w:noProof/>
            <w:webHidden/>
          </w:rPr>
        </w:r>
        <w:r w:rsidR="00963369">
          <w:rPr>
            <w:noProof/>
            <w:webHidden/>
          </w:rPr>
          <w:fldChar w:fldCharType="separate"/>
        </w:r>
        <w:r w:rsidR="00963369">
          <w:rPr>
            <w:noProof/>
            <w:webHidden/>
          </w:rPr>
          <w:t>32</w:t>
        </w:r>
        <w:r w:rsidR="00963369">
          <w:rPr>
            <w:noProof/>
            <w:webHidden/>
          </w:rPr>
          <w:fldChar w:fldCharType="end"/>
        </w:r>
      </w:hyperlink>
    </w:p>
    <w:p w:rsidR="00963369" w:rsidRDefault="00E36097">
      <w:pPr>
        <w:pStyle w:val="TOC1"/>
        <w:tabs>
          <w:tab w:val="left" w:pos="720"/>
          <w:tab w:val="right" w:leader="dot" w:pos="9350"/>
        </w:tabs>
        <w:rPr>
          <w:rFonts w:asciiTheme="minorHAnsi" w:eastAsiaTheme="minorEastAsia" w:hAnsiTheme="minorHAnsi" w:cstheme="minorBidi"/>
          <w:caps w:val="0"/>
          <w:noProof/>
          <w:sz w:val="22"/>
          <w:szCs w:val="22"/>
        </w:rPr>
      </w:pPr>
      <w:hyperlink w:anchor="_Toc468804748" w:history="1">
        <w:r w:rsidR="00963369" w:rsidRPr="006A0B2C">
          <w:rPr>
            <w:rStyle w:val="Hyperlink"/>
            <w:noProof/>
          </w:rPr>
          <w:t>10</w:t>
        </w:r>
        <w:r w:rsidR="00963369">
          <w:rPr>
            <w:rFonts w:asciiTheme="minorHAnsi" w:eastAsiaTheme="minorEastAsia" w:hAnsiTheme="minorHAnsi" w:cstheme="minorBidi"/>
            <w:caps w:val="0"/>
            <w:noProof/>
            <w:sz w:val="22"/>
            <w:szCs w:val="22"/>
          </w:rPr>
          <w:tab/>
        </w:r>
        <w:r w:rsidR="00963369" w:rsidRPr="006A0B2C">
          <w:rPr>
            <w:rStyle w:val="Hyperlink"/>
            <w:noProof/>
          </w:rPr>
          <w:t>System Environment</w:t>
        </w:r>
        <w:r w:rsidR="00963369">
          <w:rPr>
            <w:noProof/>
            <w:webHidden/>
          </w:rPr>
          <w:tab/>
        </w:r>
        <w:r w:rsidR="00963369">
          <w:rPr>
            <w:noProof/>
            <w:webHidden/>
          </w:rPr>
          <w:fldChar w:fldCharType="begin"/>
        </w:r>
        <w:r w:rsidR="00963369">
          <w:rPr>
            <w:noProof/>
            <w:webHidden/>
          </w:rPr>
          <w:instrText xml:space="preserve"> PAGEREF _Toc468804748 \h </w:instrText>
        </w:r>
        <w:r w:rsidR="00963369">
          <w:rPr>
            <w:noProof/>
            <w:webHidden/>
          </w:rPr>
        </w:r>
        <w:r w:rsidR="00963369">
          <w:rPr>
            <w:noProof/>
            <w:webHidden/>
          </w:rPr>
          <w:fldChar w:fldCharType="separate"/>
        </w:r>
        <w:r w:rsidR="00963369">
          <w:rPr>
            <w:noProof/>
            <w:webHidden/>
          </w:rPr>
          <w:t>33</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749" w:history="1">
        <w:r w:rsidR="00963369" w:rsidRPr="006A0B2C">
          <w:rPr>
            <w:rStyle w:val="Hyperlink"/>
            <w:noProof/>
          </w:rPr>
          <w:t>10.1</w:t>
        </w:r>
        <w:r w:rsidR="00963369">
          <w:rPr>
            <w:rFonts w:asciiTheme="minorHAnsi" w:eastAsiaTheme="minorEastAsia" w:hAnsiTheme="minorHAnsi" w:cstheme="minorBidi"/>
            <w:noProof/>
            <w:sz w:val="22"/>
            <w:szCs w:val="22"/>
          </w:rPr>
          <w:tab/>
        </w:r>
        <w:r w:rsidR="00963369" w:rsidRPr="006A0B2C">
          <w:rPr>
            <w:rStyle w:val="Hyperlink"/>
            <w:noProof/>
          </w:rPr>
          <w:t>Hardware Inventory</w:t>
        </w:r>
        <w:r w:rsidR="00963369">
          <w:rPr>
            <w:noProof/>
            <w:webHidden/>
          </w:rPr>
          <w:tab/>
        </w:r>
        <w:r w:rsidR="00963369">
          <w:rPr>
            <w:noProof/>
            <w:webHidden/>
          </w:rPr>
          <w:fldChar w:fldCharType="begin"/>
        </w:r>
        <w:r w:rsidR="00963369">
          <w:rPr>
            <w:noProof/>
            <w:webHidden/>
          </w:rPr>
          <w:instrText xml:space="preserve"> PAGEREF _Toc468804749 \h </w:instrText>
        </w:r>
        <w:r w:rsidR="00963369">
          <w:rPr>
            <w:noProof/>
            <w:webHidden/>
          </w:rPr>
        </w:r>
        <w:r w:rsidR="00963369">
          <w:rPr>
            <w:noProof/>
            <w:webHidden/>
          </w:rPr>
          <w:fldChar w:fldCharType="separate"/>
        </w:r>
        <w:r w:rsidR="00963369">
          <w:rPr>
            <w:noProof/>
            <w:webHidden/>
          </w:rPr>
          <w:t>33</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750" w:history="1">
        <w:r w:rsidR="00963369" w:rsidRPr="006A0B2C">
          <w:rPr>
            <w:rStyle w:val="Hyperlink"/>
            <w:noProof/>
          </w:rPr>
          <w:t>10.2</w:t>
        </w:r>
        <w:r w:rsidR="00963369">
          <w:rPr>
            <w:rFonts w:asciiTheme="minorHAnsi" w:eastAsiaTheme="minorEastAsia" w:hAnsiTheme="minorHAnsi" w:cstheme="minorBidi"/>
            <w:noProof/>
            <w:sz w:val="22"/>
            <w:szCs w:val="22"/>
          </w:rPr>
          <w:tab/>
        </w:r>
        <w:r w:rsidR="00963369" w:rsidRPr="006A0B2C">
          <w:rPr>
            <w:rStyle w:val="Hyperlink"/>
            <w:noProof/>
          </w:rPr>
          <w:t>Software Inventory</w:t>
        </w:r>
        <w:r w:rsidR="00963369">
          <w:rPr>
            <w:noProof/>
            <w:webHidden/>
          </w:rPr>
          <w:tab/>
        </w:r>
        <w:r w:rsidR="00963369">
          <w:rPr>
            <w:noProof/>
            <w:webHidden/>
          </w:rPr>
          <w:fldChar w:fldCharType="begin"/>
        </w:r>
        <w:r w:rsidR="00963369">
          <w:rPr>
            <w:noProof/>
            <w:webHidden/>
          </w:rPr>
          <w:instrText xml:space="preserve"> PAGEREF _Toc468804750 \h </w:instrText>
        </w:r>
        <w:r w:rsidR="00963369">
          <w:rPr>
            <w:noProof/>
            <w:webHidden/>
          </w:rPr>
        </w:r>
        <w:r w:rsidR="00963369">
          <w:rPr>
            <w:noProof/>
            <w:webHidden/>
          </w:rPr>
          <w:fldChar w:fldCharType="separate"/>
        </w:r>
        <w:r w:rsidR="00963369">
          <w:rPr>
            <w:noProof/>
            <w:webHidden/>
          </w:rPr>
          <w:t>33</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751" w:history="1">
        <w:r w:rsidR="00963369" w:rsidRPr="006A0B2C">
          <w:rPr>
            <w:rStyle w:val="Hyperlink"/>
            <w:noProof/>
          </w:rPr>
          <w:t>10.3</w:t>
        </w:r>
        <w:r w:rsidR="00963369">
          <w:rPr>
            <w:rFonts w:asciiTheme="minorHAnsi" w:eastAsiaTheme="minorEastAsia" w:hAnsiTheme="minorHAnsi" w:cstheme="minorBidi"/>
            <w:noProof/>
            <w:sz w:val="22"/>
            <w:szCs w:val="22"/>
          </w:rPr>
          <w:tab/>
        </w:r>
        <w:r w:rsidR="00963369" w:rsidRPr="006A0B2C">
          <w:rPr>
            <w:rStyle w:val="Hyperlink"/>
            <w:noProof/>
          </w:rPr>
          <w:t>Network Inventory</w:t>
        </w:r>
        <w:r w:rsidR="00963369">
          <w:rPr>
            <w:noProof/>
            <w:webHidden/>
          </w:rPr>
          <w:tab/>
        </w:r>
        <w:r w:rsidR="00963369">
          <w:rPr>
            <w:noProof/>
            <w:webHidden/>
          </w:rPr>
          <w:fldChar w:fldCharType="begin"/>
        </w:r>
        <w:r w:rsidR="00963369">
          <w:rPr>
            <w:noProof/>
            <w:webHidden/>
          </w:rPr>
          <w:instrText xml:space="preserve"> PAGEREF _Toc468804751 \h </w:instrText>
        </w:r>
        <w:r w:rsidR="00963369">
          <w:rPr>
            <w:noProof/>
            <w:webHidden/>
          </w:rPr>
        </w:r>
        <w:r w:rsidR="00963369">
          <w:rPr>
            <w:noProof/>
            <w:webHidden/>
          </w:rPr>
          <w:fldChar w:fldCharType="separate"/>
        </w:r>
        <w:r w:rsidR="00963369">
          <w:rPr>
            <w:noProof/>
            <w:webHidden/>
          </w:rPr>
          <w:t>33</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752" w:history="1">
        <w:r w:rsidR="00963369" w:rsidRPr="006A0B2C">
          <w:rPr>
            <w:rStyle w:val="Hyperlink"/>
            <w:noProof/>
          </w:rPr>
          <w:t>10.4</w:t>
        </w:r>
        <w:r w:rsidR="00963369">
          <w:rPr>
            <w:rFonts w:asciiTheme="minorHAnsi" w:eastAsiaTheme="minorEastAsia" w:hAnsiTheme="minorHAnsi" w:cstheme="minorBidi"/>
            <w:noProof/>
            <w:sz w:val="22"/>
            <w:szCs w:val="22"/>
          </w:rPr>
          <w:tab/>
        </w:r>
        <w:r w:rsidR="00963369" w:rsidRPr="006A0B2C">
          <w:rPr>
            <w:rStyle w:val="Hyperlink"/>
            <w:noProof/>
          </w:rPr>
          <w:t>Data Flow</w:t>
        </w:r>
        <w:r w:rsidR="00963369">
          <w:rPr>
            <w:noProof/>
            <w:webHidden/>
          </w:rPr>
          <w:tab/>
        </w:r>
        <w:r w:rsidR="00963369">
          <w:rPr>
            <w:noProof/>
            <w:webHidden/>
          </w:rPr>
          <w:fldChar w:fldCharType="begin"/>
        </w:r>
        <w:r w:rsidR="00963369">
          <w:rPr>
            <w:noProof/>
            <w:webHidden/>
          </w:rPr>
          <w:instrText xml:space="preserve"> PAGEREF _Toc468804752 \h </w:instrText>
        </w:r>
        <w:r w:rsidR="00963369">
          <w:rPr>
            <w:noProof/>
            <w:webHidden/>
          </w:rPr>
        </w:r>
        <w:r w:rsidR="00963369">
          <w:rPr>
            <w:noProof/>
            <w:webHidden/>
          </w:rPr>
          <w:fldChar w:fldCharType="separate"/>
        </w:r>
        <w:r w:rsidR="00963369">
          <w:rPr>
            <w:noProof/>
            <w:webHidden/>
          </w:rPr>
          <w:t>34</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753" w:history="1">
        <w:r w:rsidR="00963369" w:rsidRPr="006A0B2C">
          <w:rPr>
            <w:rStyle w:val="Hyperlink"/>
            <w:noProof/>
          </w:rPr>
          <w:t>10.5</w:t>
        </w:r>
        <w:r w:rsidR="00963369">
          <w:rPr>
            <w:rFonts w:asciiTheme="minorHAnsi" w:eastAsiaTheme="minorEastAsia" w:hAnsiTheme="minorHAnsi" w:cstheme="minorBidi"/>
            <w:noProof/>
            <w:sz w:val="22"/>
            <w:szCs w:val="22"/>
          </w:rPr>
          <w:tab/>
        </w:r>
        <w:r w:rsidR="00963369" w:rsidRPr="006A0B2C">
          <w:rPr>
            <w:rStyle w:val="Hyperlink"/>
            <w:noProof/>
          </w:rPr>
          <w:t>Ports, Protocols and Services</w:t>
        </w:r>
        <w:r w:rsidR="00963369">
          <w:rPr>
            <w:noProof/>
            <w:webHidden/>
          </w:rPr>
          <w:tab/>
        </w:r>
        <w:r w:rsidR="00963369">
          <w:rPr>
            <w:noProof/>
            <w:webHidden/>
          </w:rPr>
          <w:fldChar w:fldCharType="begin"/>
        </w:r>
        <w:r w:rsidR="00963369">
          <w:rPr>
            <w:noProof/>
            <w:webHidden/>
          </w:rPr>
          <w:instrText xml:space="preserve"> PAGEREF _Toc468804753 \h </w:instrText>
        </w:r>
        <w:r w:rsidR="00963369">
          <w:rPr>
            <w:noProof/>
            <w:webHidden/>
          </w:rPr>
        </w:r>
        <w:r w:rsidR="00963369">
          <w:rPr>
            <w:noProof/>
            <w:webHidden/>
          </w:rPr>
          <w:fldChar w:fldCharType="separate"/>
        </w:r>
        <w:r w:rsidR="00963369">
          <w:rPr>
            <w:noProof/>
            <w:webHidden/>
          </w:rPr>
          <w:t>34</w:t>
        </w:r>
        <w:r w:rsidR="00963369">
          <w:rPr>
            <w:noProof/>
            <w:webHidden/>
          </w:rPr>
          <w:fldChar w:fldCharType="end"/>
        </w:r>
      </w:hyperlink>
    </w:p>
    <w:p w:rsidR="00963369" w:rsidRDefault="00E36097">
      <w:pPr>
        <w:pStyle w:val="TOC1"/>
        <w:tabs>
          <w:tab w:val="left" w:pos="720"/>
          <w:tab w:val="right" w:leader="dot" w:pos="9350"/>
        </w:tabs>
        <w:rPr>
          <w:rFonts w:asciiTheme="minorHAnsi" w:eastAsiaTheme="minorEastAsia" w:hAnsiTheme="minorHAnsi" w:cstheme="minorBidi"/>
          <w:caps w:val="0"/>
          <w:noProof/>
          <w:sz w:val="22"/>
          <w:szCs w:val="22"/>
        </w:rPr>
      </w:pPr>
      <w:hyperlink w:anchor="_Toc468804754" w:history="1">
        <w:r w:rsidR="00963369" w:rsidRPr="006A0B2C">
          <w:rPr>
            <w:rStyle w:val="Hyperlink"/>
            <w:noProof/>
          </w:rPr>
          <w:t>11</w:t>
        </w:r>
        <w:r w:rsidR="00963369">
          <w:rPr>
            <w:rFonts w:asciiTheme="minorHAnsi" w:eastAsiaTheme="minorEastAsia" w:hAnsiTheme="minorHAnsi" w:cstheme="minorBidi"/>
            <w:caps w:val="0"/>
            <w:noProof/>
            <w:sz w:val="22"/>
            <w:szCs w:val="22"/>
          </w:rPr>
          <w:tab/>
        </w:r>
        <w:r w:rsidR="00963369" w:rsidRPr="006A0B2C">
          <w:rPr>
            <w:rStyle w:val="Hyperlink"/>
            <w:noProof/>
          </w:rPr>
          <w:t>System Interconnections</w:t>
        </w:r>
        <w:r w:rsidR="00963369">
          <w:rPr>
            <w:noProof/>
            <w:webHidden/>
          </w:rPr>
          <w:tab/>
        </w:r>
        <w:r w:rsidR="00963369">
          <w:rPr>
            <w:noProof/>
            <w:webHidden/>
          </w:rPr>
          <w:fldChar w:fldCharType="begin"/>
        </w:r>
        <w:r w:rsidR="00963369">
          <w:rPr>
            <w:noProof/>
            <w:webHidden/>
          </w:rPr>
          <w:instrText xml:space="preserve"> PAGEREF _Toc468804754 \h </w:instrText>
        </w:r>
        <w:r w:rsidR="00963369">
          <w:rPr>
            <w:noProof/>
            <w:webHidden/>
          </w:rPr>
        </w:r>
        <w:r w:rsidR="00963369">
          <w:rPr>
            <w:noProof/>
            <w:webHidden/>
          </w:rPr>
          <w:fldChar w:fldCharType="separate"/>
        </w:r>
        <w:r w:rsidR="00963369">
          <w:rPr>
            <w:noProof/>
            <w:webHidden/>
          </w:rPr>
          <w:t>35</w:t>
        </w:r>
        <w:r w:rsidR="00963369">
          <w:rPr>
            <w:noProof/>
            <w:webHidden/>
          </w:rPr>
          <w:fldChar w:fldCharType="end"/>
        </w:r>
      </w:hyperlink>
    </w:p>
    <w:p w:rsidR="00963369" w:rsidRDefault="00E36097">
      <w:pPr>
        <w:pStyle w:val="TOC1"/>
        <w:tabs>
          <w:tab w:val="left" w:pos="720"/>
          <w:tab w:val="right" w:leader="dot" w:pos="9350"/>
        </w:tabs>
        <w:rPr>
          <w:rFonts w:asciiTheme="minorHAnsi" w:eastAsiaTheme="minorEastAsia" w:hAnsiTheme="minorHAnsi" w:cstheme="minorBidi"/>
          <w:caps w:val="0"/>
          <w:noProof/>
          <w:sz w:val="22"/>
          <w:szCs w:val="22"/>
        </w:rPr>
      </w:pPr>
      <w:hyperlink w:anchor="_Toc468804755" w:history="1">
        <w:r w:rsidR="00963369" w:rsidRPr="006A0B2C">
          <w:rPr>
            <w:rStyle w:val="Hyperlink"/>
            <w:noProof/>
          </w:rPr>
          <w:t>12</w:t>
        </w:r>
        <w:r w:rsidR="00963369">
          <w:rPr>
            <w:rFonts w:asciiTheme="minorHAnsi" w:eastAsiaTheme="minorEastAsia" w:hAnsiTheme="minorHAnsi" w:cstheme="minorBidi"/>
            <w:caps w:val="0"/>
            <w:noProof/>
            <w:sz w:val="22"/>
            <w:szCs w:val="22"/>
          </w:rPr>
          <w:tab/>
        </w:r>
        <w:r w:rsidR="00963369" w:rsidRPr="006A0B2C">
          <w:rPr>
            <w:rStyle w:val="Hyperlink"/>
            <w:noProof/>
          </w:rPr>
          <w:t>Laws, Regulations, Standards, and Guidance</w:t>
        </w:r>
        <w:r w:rsidR="00963369">
          <w:rPr>
            <w:noProof/>
            <w:webHidden/>
          </w:rPr>
          <w:tab/>
        </w:r>
        <w:r w:rsidR="00963369">
          <w:rPr>
            <w:noProof/>
            <w:webHidden/>
          </w:rPr>
          <w:fldChar w:fldCharType="begin"/>
        </w:r>
        <w:r w:rsidR="00963369">
          <w:rPr>
            <w:noProof/>
            <w:webHidden/>
          </w:rPr>
          <w:instrText xml:space="preserve"> PAGEREF _Toc468804755 \h </w:instrText>
        </w:r>
        <w:r w:rsidR="00963369">
          <w:rPr>
            <w:noProof/>
            <w:webHidden/>
          </w:rPr>
        </w:r>
        <w:r w:rsidR="00963369">
          <w:rPr>
            <w:noProof/>
            <w:webHidden/>
          </w:rPr>
          <w:fldChar w:fldCharType="separate"/>
        </w:r>
        <w:r w:rsidR="00963369">
          <w:rPr>
            <w:noProof/>
            <w:webHidden/>
          </w:rPr>
          <w:t>37</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756" w:history="1">
        <w:r w:rsidR="00963369" w:rsidRPr="006A0B2C">
          <w:rPr>
            <w:rStyle w:val="Hyperlink"/>
            <w:noProof/>
          </w:rPr>
          <w:t>12.1</w:t>
        </w:r>
        <w:r w:rsidR="00963369">
          <w:rPr>
            <w:rFonts w:asciiTheme="minorHAnsi" w:eastAsiaTheme="minorEastAsia" w:hAnsiTheme="minorHAnsi" w:cstheme="minorBidi"/>
            <w:noProof/>
            <w:sz w:val="22"/>
            <w:szCs w:val="22"/>
          </w:rPr>
          <w:tab/>
        </w:r>
        <w:r w:rsidR="00963369" w:rsidRPr="006A0B2C">
          <w:rPr>
            <w:rStyle w:val="Hyperlink"/>
            <w:noProof/>
          </w:rPr>
          <w:t>Applicable Laws and Regulations</w:t>
        </w:r>
        <w:r w:rsidR="00963369">
          <w:rPr>
            <w:noProof/>
            <w:webHidden/>
          </w:rPr>
          <w:tab/>
        </w:r>
        <w:r w:rsidR="00963369">
          <w:rPr>
            <w:noProof/>
            <w:webHidden/>
          </w:rPr>
          <w:fldChar w:fldCharType="begin"/>
        </w:r>
        <w:r w:rsidR="00963369">
          <w:rPr>
            <w:noProof/>
            <w:webHidden/>
          </w:rPr>
          <w:instrText xml:space="preserve"> PAGEREF _Toc468804756 \h </w:instrText>
        </w:r>
        <w:r w:rsidR="00963369">
          <w:rPr>
            <w:noProof/>
            <w:webHidden/>
          </w:rPr>
        </w:r>
        <w:r w:rsidR="00963369">
          <w:rPr>
            <w:noProof/>
            <w:webHidden/>
          </w:rPr>
          <w:fldChar w:fldCharType="separate"/>
        </w:r>
        <w:r w:rsidR="00963369">
          <w:rPr>
            <w:noProof/>
            <w:webHidden/>
          </w:rPr>
          <w:t>37</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757" w:history="1">
        <w:r w:rsidR="00963369" w:rsidRPr="006A0B2C">
          <w:rPr>
            <w:rStyle w:val="Hyperlink"/>
            <w:noProof/>
          </w:rPr>
          <w:t>12.2</w:t>
        </w:r>
        <w:r w:rsidR="00963369">
          <w:rPr>
            <w:rFonts w:asciiTheme="minorHAnsi" w:eastAsiaTheme="minorEastAsia" w:hAnsiTheme="minorHAnsi" w:cstheme="minorBidi"/>
            <w:noProof/>
            <w:sz w:val="22"/>
            <w:szCs w:val="22"/>
          </w:rPr>
          <w:tab/>
        </w:r>
        <w:r w:rsidR="00963369" w:rsidRPr="006A0B2C">
          <w:rPr>
            <w:rStyle w:val="Hyperlink"/>
            <w:noProof/>
          </w:rPr>
          <w:t>APPLICABLE STANDARDS AND GUIDANCE</w:t>
        </w:r>
        <w:r w:rsidR="00963369">
          <w:rPr>
            <w:noProof/>
            <w:webHidden/>
          </w:rPr>
          <w:tab/>
        </w:r>
        <w:r w:rsidR="00963369">
          <w:rPr>
            <w:noProof/>
            <w:webHidden/>
          </w:rPr>
          <w:fldChar w:fldCharType="begin"/>
        </w:r>
        <w:r w:rsidR="00963369">
          <w:rPr>
            <w:noProof/>
            <w:webHidden/>
          </w:rPr>
          <w:instrText xml:space="preserve"> PAGEREF _Toc468804757 \h </w:instrText>
        </w:r>
        <w:r w:rsidR="00963369">
          <w:rPr>
            <w:noProof/>
            <w:webHidden/>
          </w:rPr>
        </w:r>
        <w:r w:rsidR="00963369">
          <w:rPr>
            <w:noProof/>
            <w:webHidden/>
          </w:rPr>
          <w:fldChar w:fldCharType="separate"/>
        </w:r>
        <w:r w:rsidR="00963369">
          <w:rPr>
            <w:noProof/>
            <w:webHidden/>
          </w:rPr>
          <w:t>37</w:t>
        </w:r>
        <w:r w:rsidR="00963369">
          <w:rPr>
            <w:noProof/>
            <w:webHidden/>
          </w:rPr>
          <w:fldChar w:fldCharType="end"/>
        </w:r>
      </w:hyperlink>
    </w:p>
    <w:p w:rsidR="00963369" w:rsidRDefault="00E36097">
      <w:pPr>
        <w:pStyle w:val="TOC1"/>
        <w:tabs>
          <w:tab w:val="left" w:pos="720"/>
          <w:tab w:val="right" w:leader="dot" w:pos="9350"/>
        </w:tabs>
        <w:rPr>
          <w:rFonts w:asciiTheme="minorHAnsi" w:eastAsiaTheme="minorEastAsia" w:hAnsiTheme="minorHAnsi" w:cstheme="minorBidi"/>
          <w:caps w:val="0"/>
          <w:noProof/>
          <w:sz w:val="22"/>
          <w:szCs w:val="22"/>
        </w:rPr>
      </w:pPr>
      <w:hyperlink w:anchor="_Toc468804758" w:history="1">
        <w:r w:rsidR="00963369" w:rsidRPr="006A0B2C">
          <w:rPr>
            <w:rStyle w:val="Hyperlink"/>
            <w:noProof/>
          </w:rPr>
          <w:t>13</w:t>
        </w:r>
        <w:r w:rsidR="00963369">
          <w:rPr>
            <w:rFonts w:asciiTheme="minorHAnsi" w:eastAsiaTheme="minorEastAsia" w:hAnsiTheme="minorHAnsi" w:cstheme="minorBidi"/>
            <w:caps w:val="0"/>
            <w:noProof/>
            <w:sz w:val="22"/>
            <w:szCs w:val="22"/>
          </w:rPr>
          <w:tab/>
        </w:r>
        <w:r w:rsidR="00963369" w:rsidRPr="006A0B2C">
          <w:rPr>
            <w:rStyle w:val="Hyperlink"/>
            <w:noProof/>
          </w:rPr>
          <w:t>Minimum Security Controls</w:t>
        </w:r>
        <w:r w:rsidR="00963369">
          <w:rPr>
            <w:noProof/>
            <w:webHidden/>
          </w:rPr>
          <w:tab/>
        </w:r>
        <w:r w:rsidR="00963369">
          <w:rPr>
            <w:noProof/>
            <w:webHidden/>
          </w:rPr>
          <w:fldChar w:fldCharType="begin"/>
        </w:r>
        <w:r w:rsidR="00963369">
          <w:rPr>
            <w:noProof/>
            <w:webHidden/>
          </w:rPr>
          <w:instrText xml:space="preserve"> PAGEREF _Toc468804758 \h </w:instrText>
        </w:r>
        <w:r w:rsidR="00963369">
          <w:rPr>
            <w:noProof/>
            <w:webHidden/>
          </w:rPr>
        </w:r>
        <w:r w:rsidR="00963369">
          <w:rPr>
            <w:noProof/>
            <w:webHidden/>
          </w:rPr>
          <w:fldChar w:fldCharType="separate"/>
        </w:r>
        <w:r w:rsidR="00963369">
          <w:rPr>
            <w:noProof/>
            <w:webHidden/>
          </w:rPr>
          <w:t>37</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759" w:history="1">
        <w:r w:rsidR="00963369" w:rsidRPr="006A0B2C">
          <w:rPr>
            <w:rStyle w:val="Hyperlink"/>
            <w:noProof/>
          </w:rPr>
          <w:t>13.1</w:t>
        </w:r>
        <w:r w:rsidR="00963369">
          <w:rPr>
            <w:rFonts w:asciiTheme="minorHAnsi" w:eastAsiaTheme="minorEastAsia" w:hAnsiTheme="minorHAnsi" w:cstheme="minorBidi"/>
            <w:noProof/>
            <w:sz w:val="22"/>
            <w:szCs w:val="22"/>
          </w:rPr>
          <w:tab/>
        </w:r>
        <w:r w:rsidR="00963369" w:rsidRPr="006A0B2C">
          <w:rPr>
            <w:rStyle w:val="Hyperlink"/>
            <w:noProof/>
          </w:rPr>
          <w:t>Access Control (AC)</w:t>
        </w:r>
        <w:r w:rsidR="00963369">
          <w:rPr>
            <w:noProof/>
            <w:webHidden/>
          </w:rPr>
          <w:tab/>
        </w:r>
        <w:r w:rsidR="00963369">
          <w:rPr>
            <w:noProof/>
            <w:webHidden/>
          </w:rPr>
          <w:fldChar w:fldCharType="begin"/>
        </w:r>
        <w:r w:rsidR="00963369">
          <w:rPr>
            <w:noProof/>
            <w:webHidden/>
          </w:rPr>
          <w:instrText xml:space="preserve"> PAGEREF _Toc468804759 \h </w:instrText>
        </w:r>
        <w:r w:rsidR="00963369">
          <w:rPr>
            <w:noProof/>
            <w:webHidden/>
          </w:rPr>
        </w:r>
        <w:r w:rsidR="00963369">
          <w:rPr>
            <w:noProof/>
            <w:webHidden/>
          </w:rPr>
          <w:fldChar w:fldCharType="separate"/>
        </w:r>
        <w:r w:rsidR="00963369">
          <w:rPr>
            <w:noProof/>
            <w:webHidden/>
          </w:rPr>
          <w:t>47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60" w:history="1">
        <w:r w:rsidR="00963369" w:rsidRPr="006A0B2C">
          <w:rPr>
            <w:rStyle w:val="Hyperlink"/>
            <w:noProof/>
          </w:rPr>
          <w:t>AC-1 Access Control Policy and Procedures Requirements</w:t>
        </w:r>
        <w:r w:rsidR="00963369">
          <w:rPr>
            <w:noProof/>
            <w:webHidden/>
          </w:rPr>
          <w:tab/>
        </w:r>
        <w:r w:rsidR="00963369">
          <w:rPr>
            <w:noProof/>
            <w:webHidden/>
          </w:rPr>
          <w:fldChar w:fldCharType="begin"/>
        </w:r>
        <w:r w:rsidR="00963369">
          <w:rPr>
            <w:noProof/>
            <w:webHidden/>
          </w:rPr>
          <w:instrText xml:space="preserve"> PAGEREF _Toc468804760 \h </w:instrText>
        </w:r>
        <w:r w:rsidR="00963369">
          <w:rPr>
            <w:noProof/>
            <w:webHidden/>
          </w:rPr>
        </w:r>
        <w:r w:rsidR="00963369">
          <w:rPr>
            <w:noProof/>
            <w:webHidden/>
          </w:rPr>
          <w:fldChar w:fldCharType="separate"/>
        </w:r>
        <w:r w:rsidR="00963369">
          <w:rPr>
            <w:noProof/>
            <w:webHidden/>
          </w:rPr>
          <w:t>47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61" w:history="1">
        <w:r w:rsidR="00963369" w:rsidRPr="006A0B2C">
          <w:rPr>
            <w:rStyle w:val="Hyperlink"/>
            <w:noProof/>
          </w:rPr>
          <w:t>AC-2 Account Management</w:t>
        </w:r>
        <w:r w:rsidR="00963369">
          <w:rPr>
            <w:noProof/>
            <w:webHidden/>
          </w:rPr>
          <w:tab/>
        </w:r>
        <w:r w:rsidR="00963369">
          <w:rPr>
            <w:noProof/>
            <w:webHidden/>
          </w:rPr>
          <w:fldChar w:fldCharType="begin"/>
        </w:r>
        <w:r w:rsidR="00963369">
          <w:rPr>
            <w:noProof/>
            <w:webHidden/>
          </w:rPr>
          <w:instrText xml:space="preserve"> PAGEREF _Toc468804761 \h </w:instrText>
        </w:r>
        <w:r w:rsidR="00963369">
          <w:rPr>
            <w:noProof/>
            <w:webHidden/>
          </w:rPr>
        </w:r>
        <w:r w:rsidR="00963369">
          <w:rPr>
            <w:noProof/>
            <w:webHidden/>
          </w:rPr>
          <w:fldChar w:fldCharType="separate"/>
        </w:r>
        <w:r w:rsidR="00963369">
          <w:rPr>
            <w:noProof/>
            <w:webHidden/>
          </w:rPr>
          <w:t>49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62" w:history="1">
        <w:r w:rsidR="00963369" w:rsidRPr="006A0B2C">
          <w:rPr>
            <w:rStyle w:val="Hyperlink"/>
            <w:noProof/>
          </w:rPr>
          <w:t>AC-2 (1) Control Enhancement</w:t>
        </w:r>
        <w:r w:rsidR="00963369">
          <w:rPr>
            <w:noProof/>
            <w:webHidden/>
          </w:rPr>
          <w:tab/>
        </w:r>
        <w:r w:rsidR="00963369">
          <w:rPr>
            <w:noProof/>
            <w:webHidden/>
          </w:rPr>
          <w:fldChar w:fldCharType="begin"/>
        </w:r>
        <w:r w:rsidR="00963369">
          <w:rPr>
            <w:noProof/>
            <w:webHidden/>
          </w:rPr>
          <w:instrText xml:space="preserve"> PAGEREF _Toc468804762 \h </w:instrText>
        </w:r>
        <w:r w:rsidR="00963369">
          <w:rPr>
            <w:noProof/>
            <w:webHidden/>
          </w:rPr>
        </w:r>
        <w:r w:rsidR="00963369">
          <w:rPr>
            <w:noProof/>
            <w:webHidden/>
          </w:rPr>
          <w:fldChar w:fldCharType="separate"/>
        </w:r>
        <w:r w:rsidR="00963369">
          <w:rPr>
            <w:noProof/>
            <w:webHidden/>
          </w:rPr>
          <w:t>55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63" w:history="1">
        <w:r w:rsidR="00963369" w:rsidRPr="006A0B2C">
          <w:rPr>
            <w:rStyle w:val="Hyperlink"/>
            <w:noProof/>
          </w:rPr>
          <w:t>AC-2 (2) Control Enhancement</w:t>
        </w:r>
        <w:r w:rsidR="00963369">
          <w:rPr>
            <w:noProof/>
            <w:webHidden/>
          </w:rPr>
          <w:tab/>
        </w:r>
        <w:r w:rsidR="00963369">
          <w:rPr>
            <w:noProof/>
            <w:webHidden/>
          </w:rPr>
          <w:fldChar w:fldCharType="begin"/>
        </w:r>
        <w:r w:rsidR="00963369">
          <w:rPr>
            <w:noProof/>
            <w:webHidden/>
          </w:rPr>
          <w:instrText xml:space="preserve"> PAGEREF _Toc468804763 \h </w:instrText>
        </w:r>
        <w:r w:rsidR="00963369">
          <w:rPr>
            <w:noProof/>
            <w:webHidden/>
          </w:rPr>
        </w:r>
        <w:r w:rsidR="00963369">
          <w:rPr>
            <w:noProof/>
            <w:webHidden/>
          </w:rPr>
          <w:fldChar w:fldCharType="separate"/>
        </w:r>
        <w:r w:rsidR="00963369">
          <w:rPr>
            <w:noProof/>
            <w:webHidden/>
          </w:rPr>
          <w:t>55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64" w:history="1">
        <w:r w:rsidR="00963369" w:rsidRPr="006A0B2C">
          <w:rPr>
            <w:rStyle w:val="Hyperlink"/>
            <w:noProof/>
          </w:rPr>
          <w:t>AC-2 (3) Control Enhancement</w:t>
        </w:r>
        <w:r w:rsidR="00963369">
          <w:rPr>
            <w:noProof/>
            <w:webHidden/>
          </w:rPr>
          <w:tab/>
        </w:r>
        <w:r w:rsidR="00963369">
          <w:rPr>
            <w:noProof/>
            <w:webHidden/>
          </w:rPr>
          <w:fldChar w:fldCharType="begin"/>
        </w:r>
        <w:r w:rsidR="00963369">
          <w:rPr>
            <w:noProof/>
            <w:webHidden/>
          </w:rPr>
          <w:instrText xml:space="preserve"> PAGEREF _Toc468804764 \h </w:instrText>
        </w:r>
        <w:r w:rsidR="00963369">
          <w:rPr>
            <w:noProof/>
            <w:webHidden/>
          </w:rPr>
        </w:r>
        <w:r w:rsidR="00963369">
          <w:rPr>
            <w:noProof/>
            <w:webHidden/>
          </w:rPr>
          <w:fldChar w:fldCharType="separate"/>
        </w:r>
        <w:r w:rsidR="00963369">
          <w:rPr>
            <w:noProof/>
            <w:webHidden/>
          </w:rPr>
          <w:t>56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65" w:history="1">
        <w:r w:rsidR="00963369" w:rsidRPr="006A0B2C">
          <w:rPr>
            <w:rStyle w:val="Hyperlink"/>
            <w:noProof/>
          </w:rPr>
          <w:t>AC-2 (4) Control Enhancement</w:t>
        </w:r>
        <w:r w:rsidR="00963369">
          <w:rPr>
            <w:noProof/>
            <w:webHidden/>
          </w:rPr>
          <w:tab/>
        </w:r>
        <w:r w:rsidR="00963369">
          <w:rPr>
            <w:noProof/>
            <w:webHidden/>
          </w:rPr>
          <w:fldChar w:fldCharType="begin"/>
        </w:r>
        <w:r w:rsidR="00963369">
          <w:rPr>
            <w:noProof/>
            <w:webHidden/>
          </w:rPr>
          <w:instrText xml:space="preserve"> PAGEREF _Toc468804765 \h </w:instrText>
        </w:r>
        <w:r w:rsidR="00963369">
          <w:rPr>
            <w:noProof/>
            <w:webHidden/>
          </w:rPr>
        </w:r>
        <w:r w:rsidR="00963369">
          <w:rPr>
            <w:noProof/>
            <w:webHidden/>
          </w:rPr>
          <w:fldChar w:fldCharType="separate"/>
        </w:r>
        <w:r w:rsidR="00963369">
          <w:rPr>
            <w:noProof/>
            <w:webHidden/>
          </w:rPr>
          <w:t>57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66" w:history="1">
        <w:r w:rsidR="00963369" w:rsidRPr="006A0B2C">
          <w:rPr>
            <w:rStyle w:val="Hyperlink"/>
            <w:noProof/>
          </w:rPr>
          <w:t>AC-2 (5) Control Enhancement</w:t>
        </w:r>
        <w:r w:rsidR="00963369">
          <w:rPr>
            <w:noProof/>
            <w:webHidden/>
          </w:rPr>
          <w:tab/>
        </w:r>
        <w:r w:rsidR="00963369">
          <w:rPr>
            <w:noProof/>
            <w:webHidden/>
          </w:rPr>
          <w:fldChar w:fldCharType="begin"/>
        </w:r>
        <w:r w:rsidR="00963369">
          <w:rPr>
            <w:noProof/>
            <w:webHidden/>
          </w:rPr>
          <w:instrText xml:space="preserve"> PAGEREF _Toc468804766 \h </w:instrText>
        </w:r>
        <w:r w:rsidR="00963369">
          <w:rPr>
            <w:noProof/>
            <w:webHidden/>
          </w:rPr>
        </w:r>
        <w:r w:rsidR="00963369">
          <w:rPr>
            <w:noProof/>
            <w:webHidden/>
          </w:rPr>
          <w:fldChar w:fldCharType="separate"/>
        </w:r>
        <w:r w:rsidR="00963369">
          <w:rPr>
            <w:noProof/>
            <w:webHidden/>
          </w:rPr>
          <w:t>58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67" w:history="1">
        <w:r w:rsidR="00963369" w:rsidRPr="006A0B2C">
          <w:rPr>
            <w:rStyle w:val="Hyperlink"/>
            <w:noProof/>
          </w:rPr>
          <w:t>AC-2 (7) Control Enhancement</w:t>
        </w:r>
        <w:r w:rsidR="00963369">
          <w:rPr>
            <w:noProof/>
            <w:webHidden/>
          </w:rPr>
          <w:tab/>
        </w:r>
        <w:r w:rsidR="00963369">
          <w:rPr>
            <w:noProof/>
            <w:webHidden/>
          </w:rPr>
          <w:fldChar w:fldCharType="begin"/>
        </w:r>
        <w:r w:rsidR="00963369">
          <w:rPr>
            <w:noProof/>
            <w:webHidden/>
          </w:rPr>
          <w:instrText xml:space="preserve"> PAGEREF _Toc468804767 \h </w:instrText>
        </w:r>
        <w:r w:rsidR="00963369">
          <w:rPr>
            <w:noProof/>
            <w:webHidden/>
          </w:rPr>
        </w:r>
        <w:r w:rsidR="00963369">
          <w:rPr>
            <w:noProof/>
            <w:webHidden/>
          </w:rPr>
          <w:fldChar w:fldCharType="separate"/>
        </w:r>
        <w:r w:rsidR="00963369">
          <w:rPr>
            <w:noProof/>
            <w:webHidden/>
          </w:rPr>
          <w:t>59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68" w:history="1">
        <w:r w:rsidR="00963369" w:rsidRPr="006A0B2C">
          <w:rPr>
            <w:rStyle w:val="Hyperlink"/>
            <w:noProof/>
          </w:rPr>
          <w:t>AC-2 (9) Control Enhancement</w:t>
        </w:r>
        <w:r w:rsidR="00963369">
          <w:rPr>
            <w:noProof/>
            <w:webHidden/>
          </w:rPr>
          <w:tab/>
        </w:r>
        <w:r w:rsidR="00963369">
          <w:rPr>
            <w:noProof/>
            <w:webHidden/>
          </w:rPr>
          <w:fldChar w:fldCharType="begin"/>
        </w:r>
        <w:r w:rsidR="00963369">
          <w:rPr>
            <w:noProof/>
            <w:webHidden/>
          </w:rPr>
          <w:instrText xml:space="preserve"> PAGEREF _Toc468804768 \h </w:instrText>
        </w:r>
        <w:r w:rsidR="00963369">
          <w:rPr>
            <w:noProof/>
            <w:webHidden/>
          </w:rPr>
        </w:r>
        <w:r w:rsidR="00963369">
          <w:rPr>
            <w:noProof/>
            <w:webHidden/>
          </w:rPr>
          <w:fldChar w:fldCharType="separate"/>
        </w:r>
        <w:r w:rsidR="00963369">
          <w:rPr>
            <w:noProof/>
            <w:webHidden/>
          </w:rPr>
          <w:t>61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69" w:history="1">
        <w:r w:rsidR="00963369" w:rsidRPr="006A0B2C">
          <w:rPr>
            <w:rStyle w:val="Hyperlink"/>
            <w:noProof/>
          </w:rPr>
          <w:t>AC-2 (10) Control Enhancement</w:t>
        </w:r>
        <w:r w:rsidR="00963369">
          <w:rPr>
            <w:noProof/>
            <w:webHidden/>
          </w:rPr>
          <w:tab/>
        </w:r>
        <w:r w:rsidR="00963369">
          <w:rPr>
            <w:noProof/>
            <w:webHidden/>
          </w:rPr>
          <w:fldChar w:fldCharType="begin"/>
        </w:r>
        <w:r w:rsidR="00963369">
          <w:rPr>
            <w:noProof/>
            <w:webHidden/>
          </w:rPr>
          <w:instrText xml:space="preserve"> PAGEREF _Toc468804769 \h </w:instrText>
        </w:r>
        <w:r w:rsidR="00963369">
          <w:rPr>
            <w:noProof/>
            <w:webHidden/>
          </w:rPr>
        </w:r>
        <w:r w:rsidR="00963369">
          <w:rPr>
            <w:noProof/>
            <w:webHidden/>
          </w:rPr>
          <w:fldChar w:fldCharType="separate"/>
        </w:r>
        <w:r w:rsidR="00963369">
          <w:rPr>
            <w:noProof/>
            <w:webHidden/>
          </w:rPr>
          <w:t>62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70" w:history="1">
        <w:r w:rsidR="00963369" w:rsidRPr="006A0B2C">
          <w:rPr>
            <w:rStyle w:val="Hyperlink"/>
            <w:noProof/>
          </w:rPr>
          <w:t>AC-2 (11) Control Enhancement</w:t>
        </w:r>
        <w:r w:rsidR="00963369">
          <w:rPr>
            <w:noProof/>
            <w:webHidden/>
          </w:rPr>
          <w:tab/>
        </w:r>
        <w:r w:rsidR="00963369">
          <w:rPr>
            <w:noProof/>
            <w:webHidden/>
          </w:rPr>
          <w:fldChar w:fldCharType="begin"/>
        </w:r>
        <w:r w:rsidR="00963369">
          <w:rPr>
            <w:noProof/>
            <w:webHidden/>
          </w:rPr>
          <w:instrText xml:space="preserve"> PAGEREF _Toc468804770 \h </w:instrText>
        </w:r>
        <w:r w:rsidR="00963369">
          <w:rPr>
            <w:noProof/>
            <w:webHidden/>
          </w:rPr>
        </w:r>
        <w:r w:rsidR="00963369">
          <w:rPr>
            <w:noProof/>
            <w:webHidden/>
          </w:rPr>
          <w:fldChar w:fldCharType="separate"/>
        </w:r>
        <w:r w:rsidR="00963369">
          <w:rPr>
            <w:noProof/>
            <w:webHidden/>
          </w:rPr>
          <w:t>63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71" w:history="1">
        <w:r w:rsidR="00963369" w:rsidRPr="006A0B2C">
          <w:rPr>
            <w:rStyle w:val="Hyperlink"/>
            <w:noProof/>
          </w:rPr>
          <w:t>AC-2 (12) Control Enhancement</w:t>
        </w:r>
        <w:r w:rsidR="00963369">
          <w:rPr>
            <w:noProof/>
            <w:webHidden/>
          </w:rPr>
          <w:tab/>
        </w:r>
        <w:r w:rsidR="00963369">
          <w:rPr>
            <w:noProof/>
            <w:webHidden/>
          </w:rPr>
          <w:fldChar w:fldCharType="begin"/>
        </w:r>
        <w:r w:rsidR="00963369">
          <w:rPr>
            <w:noProof/>
            <w:webHidden/>
          </w:rPr>
          <w:instrText xml:space="preserve"> PAGEREF _Toc468804771 \h </w:instrText>
        </w:r>
        <w:r w:rsidR="00963369">
          <w:rPr>
            <w:noProof/>
            <w:webHidden/>
          </w:rPr>
        </w:r>
        <w:r w:rsidR="00963369">
          <w:rPr>
            <w:noProof/>
            <w:webHidden/>
          </w:rPr>
          <w:fldChar w:fldCharType="separate"/>
        </w:r>
        <w:r w:rsidR="00963369">
          <w:rPr>
            <w:noProof/>
            <w:webHidden/>
          </w:rPr>
          <w:t>64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72" w:history="1">
        <w:r w:rsidR="00963369" w:rsidRPr="006A0B2C">
          <w:rPr>
            <w:rStyle w:val="Hyperlink"/>
            <w:noProof/>
          </w:rPr>
          <w:t>AC-3 Access Enforcement</w:t>
        </w:r>
        <w:r w:rsidR="00963369">
          <w:rPr>
            <w:noProof/>
            <w:webHidden/>
          </w:rPr>
          <w:tab/>
        </w:r>
        <w:r w:rsidR="00963369">
          <w:rPr>
            <w:noProof/>
            <w:webHidden/>
          </w:rPr>
          <w:fldChar w:fldCharType="begin"/>
        </w:r>
        <w:r w:rsidR="00963369">
          <w:rPr>
            <w:noProof/>
            <w:webHidden/>
          </w:rPr>
          <w:instrText xml:space="preserve"> PAGEREF _Toc468804772 \h </w:instrText>
        </w:r>
        <w:r w:rsidR="00963369">
          <w:rPr>
            <w:noProof/>
            <w:webHidden/>
          </w:rPr>
        </w:r>
        <w:r w:rsidR="00963369">
          <w:rPr>
            <w:noProof/>
            <w:webHidden/>
          </w:rPr>
          <w:fldChar w:fldCharType="separate"/>
        </w:r>
        <w:r w:rsidR="00963369">
          <w:rPr>
            <w:noProof/>
            <w:webHidden/>
          </w:rPr>
          <w:t>66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73" w:history="1">
        <w:r w:rsidR="00963369" w:rsidRPr="006A0B2C">
          <w:rPr>
            <w:rStyle w:val="Hyperlink"/>
            <w:noProof/>
          </w:rPr>
          <w:t>AC-4 Information Flow Enforcement</w:t>
        </w:r>
        <w:r w:rsidR="00963369">
          <w:rPr>
            <w:noProof/>
            <w:webHidden/>
          </w:rPr>
          <w:tab/>
        </w:r>
        <w:r w:rsidR="00963369">
          <w:rPr>
            <w:noProof/>
            <w:webHidden/>
          </w:rPr>
          <w:fldChar w:fldCharType="begin"/>
        </w:r>
        <w:r w:rsidR="00963369">
          <w:rPr>
            <w:noProof/>
            <w:webHidden/>
          </w:rPr>
          <w:instrText xml:space="preserve"> PAGEREF _Toc468804773 \h </w:instrText>
        </w:r>
        <w:r w:rsidR="00963369">
          <w:rPr>
            <w:noProof/>
            <w:webHidden/>
          </w:rPr>
        </w:r>
        <w:r w:rsidR="00963369">
          <w:rPr>
            <w:noProof/>
            <w:webHidden/>
          </w:rPr>
          <w:fldChar w:fldCharType="separate"/>
        </w:r>
        <w:r w:rsidR="00963369">
          <w:rPr>
            <w:noProof/>
            <w:webHidden/>
          </w:rPr>
          <w:t>66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74" w:history="1">
        <w:r w:rsidR="00963369" w:rsidRPr="006A0B2C">
          <w:rPr>
            <w:rStyle w:val="Hyperlink"/>
            <w:noProof/>
          </w:rPr>
          <w:t>AC-4 (21) Control Enhancement</w:t>
        </w:r>
        <w:r w:rsidR="00963369">
          <w:rPr>
            <w:noProof/>
            <w:webHidden/>
          </w:rPr>
          <w:tab/>
        </w:r>
        <w:r w:rsidR="00963369">
          <w:rPr>
            <w:noProof/>
            <w:webHidden/>
          </w:rPr>
          <w:fldChar w:fldCharType="begin"/>
        </w:r>
        <w:r w:rsidR="00963369">
          <w:rPr>
            <w:noProof/>
            <w:webHidden/>
          </w:rPr>
          <w:instrText xml:space="preserve"> PAGEREF _Toc468804774 \h </w:instrText>
        </w:r>
        <w:r w:rsidR="00963369">
          <w:rPr>
            <w:noProof/>
            <w:webHidden/>
          </w:rPr>
        </w:r>
        <w:r w:rsidR="00963369">
          <w:rPr>
            <w:noProof/>
            <w:webHidden/>
          </w:rPr>
          <w:fldChar w:fldCharType="separate"/>
        </w:r>
        <w:r w:rsidR="00963369">
          <w:rPr>
            <w:noProof/>
            <w:webHidden/>
          </w:rPr>
          <w:t>67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75" w:history="1">
        <w:r w:rsidR="00963369" w:rsidRPr="006A0B2C">
          <w:rPr>
            <w:rStyle w:val="Hyperlink"/>
            <w:noProof/>
          </w:rPr>
          <w:t>AC-5 Separation of Duties</w:t>
        </w:r>
        <w:r w:rsidR="00963369">
          <w:rPr>
            <w:noProof/>
            <w:webHidden/>
          </w:rPr>
          <w:tab/>
        </w:r>
        <w:r w:rsidR="00963369">
          <w:rPr>
            <w:noProof/>
            <w:webHidden/>
          </w:rPr>
          <w:fldChar w:fldCharType="begin"/>
        </w:r>
        <w:r w:rsidR="00963369">
          <w:rPr>
            <w:noProof/>
            <w:webHidden/>
          </w:rPr>
          <w:instrText xml:space="preserve"> PAGEREF _Toc468804775 \h </w:instrText>
        </w:r>
        <w:r w:rsidR="00963369">
          <w:rPr>
            <w:noProof/>
            <w:webHidden/>
          </w:rPr>
        </w:r>
        <w:r w:rsidR="00963369">
          <w:rPr>
            <w:noProof/>
            <w:webHidden/>
          </w:rPr>
          <w:fldChar w:fldCharType="separate"/>
        </w:r>
        <w:r w:rsidR="00963369">
          <w:rPr>
            <w:noProof/>
            <w:webHidden/>
          </w:rPr>
          <w:t>68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76" w:history="1">
        <w:r w:rsidR="00963369" w:rsidRPr="006A0B2C">
          <w:rPr>
            <w:rStyle w:val="Hyperlink"/>
            <w:noProof/>
          </w:rPr>
          <w:t>AC-6 Least Privilege</w:t>
        </w:r>
        <w:r w:rsidR="00963369">
          <w:rPr>
            <w:noProof/>
            <w:webHidden/>
          </w:rPr>
          <w:tab/>
        </w:r>
        <w:r w:rsidR="00963369">
          <w:rPr>
            <w:noProof/>
            <w:webHidden/>
          </w:rPr>
          <w:fldChar w:fldCharType="begin"/>
        </w:r>
        <w:r w:rsidR="00963369">
          <w:rPr>
            <w:noProof/>
            <w:webHidden/>
          </w:rPr>
          <w:instrText xml:space="preserve"> PAGEREF _Toc468804776 \h </w:instrText>
        </w:r>
        <w:r w:rsidR="00963369">
          <w:rPr>
            <w:noProof/>
            <w:webHidden/>
          </w:rPr>
        </w:r>
        <w:r w:rsidR="00963369">
          <w:rPr>
            <w:noProof/>
            <w:webHidden/>
          </w:rPr>
          <w:fldChar w:fldCharType="separate"/>
        </w:r>
        <w:r w:rsidR="00963369">
          <w:rPr>
            <w:noProof/>
            <w:webHidden/>
          </w:rPr>
          <w:t>69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77" w:history="1">
        <w:r w:rsidR="00963369" w:rsidRPr="006A0B2C">
          <w:rPr>
            <w:rStyle w:val="Hyperlink"/>
            <w:noProof/>
          </w:rPr>
          <w:t>AC-6 (1) Control Enhancement</w:t>
        </w:r>
        <w:r w:rsidR="00963369">
          <w:rPr>
            <w:noProof/>
            <w:webHidden/>
          </w:rPr>
          <w:tab/>
        </w:r>
        <w:r w:rsidR="00963369">
          <w:rPr>
            <w:noProof/>
            <w:webHidden/>
          </w:rPr>
          <w:fldChar w:fldCharType="begin"/>
        </w:r>
        <w:r w:rsidR="00963369">
          <w:rPr>
            <w:noProof/>
            <w:webHidden/>
          </w:rPr>
          <w:instrText xml:space="preserve"> PAGEREF _Toc468804777 \h </w:instrText>
        </w:r>
        <w:r w:rsidR="00963369">
          <w:rPr>
            <w:noProof/>
            <w:webHidden/>
          </w:rPr>
        </w:r>
        <w:r w:rsidR="00963369">
          <w:rPr>
            <w:noProof/>
            <w:webHidden/>
          </w:rPr>
          <w:fldChar w:fldCharType="separate"/>
        </w:r>
        <w:r w:rsidR="00963369">
          <w:rPr>
            <w:noProof/>
            <w:webHidden/>
          </w:rPr>
          <w:t>70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78" w:history="1">
        <w:r w:rsidR="00963369" w:rsidRPr="006A0B2C">
          <w:rPr>
            <w:rStyle w:val="Hyperlink"/>
            <w:noProof/>
          </w:rPr>
          <w:t>AC-6 (2) Control Enhancement</w:t>
        </w:r>
        <w:r w:rsidR="00963369">
          <w:rPr>
            <w:noProof/>
            <w:webHidden/>
          </w:rPr>
          <w:tab/>
        </w:r>
        <w:r w:rsidR="00963369">
          <w:rPr>
            <w:noProof/>
            <w:webHidden/>
          </w:rPr>
          <w:fldChar w:fldCharType="begin"/>
        </w:r>
        <w:r w:rsidR="00963369">
          <w:rPr>
            <w:noProof/>
            <w:webHidden/>
          </w:rPr>
          <w:instrText xml:space="preserve"> PAGEREF _Toc468804778 \h </w:instrText>
        </w:r>
        <w:r w:rsidR="00963369">
          <w:rPr>
            <w:noProof/>
            <w:webHidden/>
          </w:rPr>
        </w:r>
        <w:r w:rsidR="00963369">
          <w:rPr>
            <w:noProof/>
            <w:webHidden/>
          </w:rPr>
          <w:fldChar w:fldCharType="separate"/>
        </w:r>
        <w:r w:rsidR="00963369">
          <w:rPr>
            <w:noProof/>
            <w:webHidden/>
          </w:rPr>
          <w:t>71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79" w:history="1">
        <w:r w:rsidR="00963369" w:rsidRPr="006A0B2C">
          <w:rPr>
            <w:rStyle w:val="Hyperlink"/>
            <w:noProof/>
          </w:rPr>
          <w:t>AC 6 (5) Control Enhancement</w:t>
        </w:r>
        <w:r w:rsidR="00963369">
          <w:rPr>
            <w:noProof/>
            <w:webHidden/>
          </w:rPr>
          <w:tab/>
        </w:r>
        <w:r w:rsidR="00963369">
          <w:rPr>
            <w:noProof/>
            <w:webHidden/>
          </w:rPr>
          <w:fldChar w:fldCharType="begin"/>
        </w:r>
        <w:r w:rsidR="00963369">
          <w:rPr>
            <w:noProof/>
            <w:webHidden/>
          </w:rPr>
          <w:instrText xml:space="preserve"> PAGEREF _Toc468804779 \h </w:instrText>
        </w:r>
        <w:r w:rsidR="00963369">
          <w:rPr>
            <w:noProof/>
            <w:webHidden/>
          </w:rPr>
        </w:r>
        <w:r w:rsidR="00963369">
          <w:rPr>
            <w:noProof/>
            <w:webHidden/>
          </w:rPr>
          <w:fldChar w:fldCharType="separate"/>
        </w:r>
        <w:r w:rsidR="00963369">
          <w:rPr>
            <w:noProof/>
            <w:webHidden/>
          </w:rPr>
          <w:t>72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80" w:history="1">
        <w:r w:rsidR="00963369" w:rsidRPr="006A0B2C">
          <w:rPr>
            <w:rStyle w:val="Hyperlink"/>
            <w:noProof/>
          </w:rPr>
          <w:t>AC-6 (9) Control Enhancement</w:t>
        </w:r>
        <w:r w:rsidR="00963369">
          <w:rPr>
            <w:noProof/>
            <w:webHidden/>
          </w:rPr>
          <w:tab/>
        </w:r>
        <w:r w:rsidR="00963369">
          <w:rPr>
            <w:noProof/>
            <w:webHidden/>
          </w:rPr>
          <w:fldChar w:fldCharType="begin"/>
        </w:r>
        <w:r w:rsidR="00963369">
          <w:rPr>
            <w:noProof/>
            <w:webHidden/>
          </w:rPr>
          <w:instrText xml:space="preserve"> PAGEREF _Toc468804780 \h </w:instrText>
        </w:r>
        <w:r w:rsidR="00963369">
          <w:rPr>
            <w:noProof/>
            <w:webHidden/>
          </w:rPr>
        </w:r>
        <w:r w:rsidR="00963369">
          <w:rPr>
            <w:noProof/>
            <w:webHidden/>
          </w:rPr>
          <w:fldChar w:fldCharType="separate"/>
        </w:r>
        <w:r w:rsidR="00963369">
          <w:rPr>
            <w:noProof/>
            <w:webHidden/>
          </w:rPr>
          <w:t>73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81" w:history="1">
        <w:r w:rsidR="00963369" w:rsidRPr="006A0B2C">
          <w:rPr>
            <w:rStyle w:val="Hyperlink"/>
            <w:noProof/>
          </w:rPr>
          <w:t>AC-6 (10) Control Enhancement</w:t>
        </w:r>
        <w:r w:rsidR="00963369">
          <w:rPr>
            <w:noProof/>
            <w:webHidden/>
          </w:rPr>
          <w:tab/>
        </w:r>
        <w:r w:rsidR="00963369">
          <w:rPr>
            <w:noProof/>
            <w:webHidden/>
          </w:rPr>
          <w:fldChar w:fldCharType="begin"/>
        </w:r>
        <w:r w:rsidR="00963369">
          <w:rPr>
            <w:noProof/>
            <w:webHidden/>
          </w:rPr>
          <w:instrText xml:space="preserve"> PAGEREF _Toc468804781 \h </w:instrText>
        </w:r>
        <w:r w:rsidR="00963369">
          <w:rPr>
            <w:noProof/>
            <w:webHidden/>
          </w:rPr>
        </w:r>
        <w:r w:rsidR="00963369">
          <w:rPr>
            <w:noProof/>
            <w:webHidden/>
          </w:rPr>
          <w:fldChar w:fldCharType="separate"/>
        </w:r>
        <w:r w:rsidR="00963369">
          <w:rPr>
            <w:noProof/>
            <w:webHidden/>
          </w:rPr>
          <w:t>74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82" w:history="1">
        <w:r w:rsidR="00963369" w:rsidRPr="006A0B2C">
          <w:rPr>
            <w:rStyle w:val="Hyperlink"/>
            <w:noProof/>
          </w:rPr>
          <w:t>AC-7 Unsuccessful Login Attempts</w:t>
        </w:r>
        <w:r w:rsidR="00963369">
          <w:rPr>
            <w:noProof/>
            <w:webHidden/>
          </w:rPr>
          <w:tab/>
        </w:r>
        <w:r w:rsidR="00963369">
          <w:rPr>
            <w:noProof/>
            <w:webHidden/>
          </w:rPr>
          <w:fldChar w:fldCharType="begin"/>
        </w:r>
        <w:r w:rsidR="00963369">
          <w:rPr>
            <w:noProof/>
            <w:webHidden/>
          </w:rPr>
          <w:instrText xml:space="preserve"> PAGEREF _Toc468804782 \h </w:instrText>
        </w:r>
        <w:r w:rsidR="00963369">
          <w:rPr>
            <w:noProof/>
            <w:webHidden/>
          </w:rPr>
        </w:r>
        <w:r w:rsidR="00963369">
          <w:rPr>
            <w:noProof/>
            <w:webHidden/>
          </w:rPr>
          <w:fldChar w:fldCharType="separate"/>
        </w:r>
        <w:r w:rsidR="00963369">
          <w:rPr>
            <w:noProof/>
            <w:webHidden/>
          </w:rPr>
          <w:t>74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83" w:history="1">
        <w:r w:rsidR="00963369" w:rsidRPr="006A0B2C">
          <w:rPr>
            <w:rStyle w:val="Hyperlink"/>
            <w:noProof/>
          </w:rPr>
          <w:t>AC-8 System Use Notification</w:t>
        </w:r>
        <w:r w:rsidR="00963369">
          <w:rPr>
            <w:noProof/>
            <w:webHidden/>
          </w:rPr>
          <w:tab/>
        </w:r>
        <w:r w:rsidR="00963369">
          <w:rPr>
            <w:noProof/>
            <w:webHidden/>
          </w:rPr>
          <w:fldChar w:fldCharType="begin"/>
        </w:r>
        <w:r w:rsidR="00963369">
          <w:rPr>
            <w:noProof/>
            <w:webHidden/>
          </w:rPr>
          <w:instrText xml:space="preserve"> PAGEREF _Toc468804783 \h </w:instrText>
        </w:r>
        <w:r w:rsidR="00963369">
          <w:rPr>
            <w:noProof/>
            <w:webHidden/>
          </w:rPr>
        </w:r>
        <w:r w:rsidR="00963369">
          <w:rPr>
            <w:noProof/>
            <w:webHidden/>
          </w:rPr>
          <w:fldChar w:fldCharType="separate"/>
        </w:r>
        <w:r w:rsidR="00963369">
          <w:rPr>
            <w:noProof/>
            <w:webHidden/>
          </w:rPr>
          <w:t>75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84" w:history="1">
        <w:r w:rsidR="00963369" w:rsidRPr="006A0B2C">
          <w:rPr>
            <w:rStyle w:val="Hyperlink"/>
            <w:noProof/>
          </w:rPr>
          <w:t>AC-10 Concurrent Session Control</w:t>
        </w:r>
        <w:r w:rsidR="00963369">
          <w:rPr>
            <w:noProof/>
            <w:webHidden/>
          </w:rPr>
          <w:tab/>
        </w:r>
        <w:r w:rsidR="00963369">
          <w:rPr>
            <w:noProof/>
            <w:webHidden/>
          </w:rPr>
          <w:fldChar w:fldCharType="begin"/>
        </w:r>
        <w:r w:rsidR="00963369">
          <w:rPr>
            <w:noProof/>
            <w:webHidden/>
          </w:rPr>
          <w:instrText xml:space="preserve"> PAGEREF _Toc468804784 \h </w:instrText>
        </w:r>
        <w:r w:rsidR="00963369">
          <w:rPr>
            <w:noProof/>
            <w:webHidden/>
          </w:rPr>
        </w:r>
        <w:r w:rsidR="00963369">
          <w:rPr>
            <w:noProof/>
            <w:webHidden/>
          </w:rPr>
          <w:fldChar w:fldCharType="separate"/>
        </w:r>
        <w:r w:rsidR="00963369">
          <w:rPr>
            <w:noProof/>
            <w:webHidden/>
          </w:rPr>
          <w:t>79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85" w:history="1">
        <w:r w:rsidR="00963369" w:rsidRPr="006A0B2C">
          <w:rPr>
            <w:rStyle w:val="Hyperlink"/>
            <w:noProof/>
          </w:rPr>
          <w:t>AC-11 Session Lock</w:t>
        </w:r>
        <w:r w:rsidR="00963369">
          <w:rPr>
            <w:noProof/>
            <w:webHidden/>
          </w:rPr>
          <w:tab/>
        </w:r>
        <w:r w:rsidR="00963369">
          <w:rPr>
            <w:noProof/>
            <w:webHidden/>
          </w:rPr>
          <w:fldChar w:fldCharType="begin"/>
        </w:r>
        <w:r w:rsidR="00963369">
          <w:rPr>
            <w:noProof/>
            <w:webHidden/>
          </w:rPr>
          <w:instrText xml:space="preserve"> PAGEREF _Toc468804785 \h </w:instrText>
        </w:r>
        <w:r w:rsidR="00963369">
          <w:rPr>
            <w:noProof/>
            <w:webHidden/>
          </w:rPr>
        </w:r>
        <w:r w:rsidR="00963369">
          <w:rPr>
            <w:noProof/>
            <w:webHidden/>
          </w:rPr>
          <w:fldChar w:fldCharType="separate"/>
        </w:r>
        <w:r w:rsidR="00963369">
          <w:rPr>
            <w:noProof/>
            <w:webHidden/>
          </w:rPr>
          <w:t>80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86" w:history="1">
        <w:r w:rsidR="00963369" w:rsidRPr="006A0B2C">
          <w:rPr>
            <w:rStyle w:val="Hyperlink"/>
            <w:noProof/>
          </w:rPr>
          <w:t>AC-11 (1) Control Enhancement</w:t>
        </w:r>
        <w:r w:rsidR="00963369">
          <w:rPr>
            <w:noProof/>
            <w:webHidden/>
          </w:rPr>
          <w:tab/>
        </w:r>
        <w:r w:rsidR="00963369">
          <w:rPr>
            <w:noProof/>
            <w:webHidden/>
          </w:rPr>
          <w:fldChar w:fldCharType="begin"/>
        </w:r>
        <w:r w:rsidR="00963369">
          <w:rPr>
            <w:noProof/>
            <w:webHidden/>
          </w:rPr>
          <w:instrText xml:space="preserve"> PAGEREF _Toc468804786 \h </w:instrText>
        </w:r>
        <w:r w:rsidR="00963369">
          <w:rPr>
            <w:noProof/>
            <w:webHidden/>
          </w:rPr>
        </w:r>
        <w:r w:rsidR="00963369">
          <w:rPr>
            <w:noProof/>
            <w:webHidden/>
          </w:rPr>
          <w:fldChar w:fldCharType="separate"/>
        </w:r>
        <w:r w:rsidR="00963369">
          <w:rPr>
            <w:noProof/>
            <w:webHidden/>
          </w:rPr>
          <w:t>81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87" w:history="1">
        <w:r w:rsidR="00963369" w:rsidRPr="006A0B2C">
          <w:rPr>
            <w:rStyle w:val="Hyperlink"/>
            <w:noProof/>
          </w:rPr>
          <w:t>AC-12 Session Termination</w:t>
        </w:r>
        <w:r w:rsidR="00963369">
          <w:rPr>
            <w:noProof/>
            <w:webHidden/>
          </w:rPr>
          <w:tab/>
        </w:r>
        <w:r w:rsidR="00963369">
          <w:rPr>
            <w:noProof/>
            <w:webHidden/>
          </w:rPr>
          <w:fldChar w:fldCharType="begin"/>
        </w:r>
        <w:r w:rsidR="00963369">
          <w:rPr>
            <w:noProof/>
            <w:webHidden/>
          </w:rPr>
          <w:instrText xml:space="preserve"> PAGEREF _Toc468804787 \h </w:instrText>
        </w:r>
        <w:r w:rsidR="00963369">
          <w:rPr>
            <w:noProof/>
            <w:webHidden/>
          </w:rPr>
        </w:r>
        <w:r w:rsidR="00963369">
          <w:rPr>
            <w:noProof/>
            <w:webHidden/>
          </w:rPr>
          <w:fldChar w:fldCharType="separate"/>
        </w:r>
        <w:r w:rsidR="00963369">
          <w:rPr>
            <w:noProof/>
            <w:webHidden/>
          </w:rPr>
          <w:t>82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88" w:history="1">
        <w:r w:rsidR="00963369" w:rsidRPr="006A0B2C">
          <w:rPr>
            <w:rStyle w:val="Hyperlink"/>
            <w:noProof/>
          </w:rPr>
          <w:t>AC-14 Permitted Actions without Identification or Authentication</w:t>
        </w:r>
        <w:r w:rsidR="00963369">
          <w:rPr>
            <w:noProof/>
            <w:webHidden/>
          </w:rPr>
          <w:tab/>
        </w:r>
        <w:r w:rsidR="00963369">
          <w:rPr>
            <w:noProof/>
            <w:webHidden/>
          </w:rPr>
          <w:fldChar w:fldCharType="begin"/>
        </w:r>
        <w:r w:rsidR="00963369">
          <w:rPr>
            <w:noProof/>
            <w:webHidden/>
          </w:rPr>
          <w:instrText xml:space="preserve"> PAGEREF _Toc468804788 \h </w:instrText>
        </w:r>
        <w:r w:rsidR="00963369">
          <w:rPr>
            <w:noProof/>
            <w:webHidden/>
          </w:rPr>
        </w:r>
        <w:r w:rsidR="00963369">
          <w:rPr>
            <w:noProof/>
            <w:webHidden/>
          </w:rPr>
          <w:fldChar w:fldCharType="separate"/>
        </w:r>
        <w:r w:rsidR="00963369">
          <w:rPr>
            <w:noProof/>
            <w:webHidden/>
          </w:rPr>
          <w:t>83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89" w:history="1">
        <w:r w:rsidR="00963369" w:rsidRPr="006A0B2C">
          <w:rPr>
            <w:rStyle w:val="Hyperlink"/>
            <w:noProof/>
          </w:rPr>
          <w:t>AC-17 Remote Access</w:t>
        </w:r>
        <w:r w:rsidR="00963369">
          <w:rPr>
            <w:noProof/>
            <w:webHidden/>
          </w:rPr>
          <w:tab/>
        </w:r>
        <w:r w:rsidR="00963369">
          <w:rPr>
            <w:noProof/>
            <w:webHidden/>
          </w:rPr>
          <w:fldChar w:fldCharType="begin"/>
        </w:r>
        <w:r w:rsidR="00963369">
          <w:rPr>
            <w:noProof/>
            <w:webHidden/>
          </w:rPr>
          <w:instrText xml:space="preserve"> PAGEREF _Toc468804789 \h </w:instrText>
        </w:r>
        <w:r w:rsidR="00963369">
          <w:rPr>
            <w:noProof/>
            <w:webHidden/>
          </w:rPr>
        </w:r>
        <w:r w:rsidR="00963369">
          <w:rPr>
            <w:noProof/>
            <w:webHidden/>
          </w:rPr>
          <w:fldChar w:fldCharType="separate"/>
        </w:r>
        <w:r w:rsidR="00963369">
          <w:rPr>
            <w:noProof/>
            <w:webHidden/>
          </w:rPr>
          <w:t>84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90" w:history="1">
        <w:r w:rsidR="00963369" w:rsidRPr="006A0B2C">
          <w:rPr>
            <w:rStyle w:val="Hyperlink"/>
            <w:noProof/>
          </w:rPr>
          <w:t>AC-17 (1) Control Enhancement</w:t>
        </w:r>
        <w:r w:rsidR="00963369">
          <w:rPr>
            <w:noProof/>
            <w:webHidden/>
          </w:rPr>
          <w:tab/>
        </w:r>
        <w:r w:rsidR="00963369">
          <w:rPr>
            <w:noProof/>
            <w:webHidden/>
          </w:rPr>
          <w:fldChar w:fldCharType="begin"/>
        </w:r>
        <w:r w:rsidR="00963369">
          <w:rPr>
            <w:noProof/>
            <w:webHidden/>
          </w:rPr>
          <w:instrText xml:space="preserve"> PAGEREF _Toc468804790 \h </w:instrText>
        </w:r>
        <w:r w:rsidR="00963369">
          <w:rPr>
            <w:noProof/>
            <w:webHidden/>
          </w:rPr>
        </w:r>
        <w:r w:rsidR="00963369">
          <w:rPr>
            <w:noProof/>
            <w:webHidden/>
          </w:rPr>
          <w:fldChar w:fldCharType="separate"/>
        </w:r>
        <w:r w:rsidR="00963369">
          <w:rPr>
            <w:noProof/>
            <w:webHidden/>
          </w:rPr>
          <w:t>85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91" w:history="1">
        <w:r w:rsidR="00963369" w:rsidRPr="006A0B2C">
          <w:rPr>
            <w:rStyle w:val="Hyperlink"/>
            <w:noProof/>
          </w:rPr>
          <w:t>AC-17 (2) Control Enhancement</w:t>
        </w:r>
        <w:r w:rsidR="00963369">
          <w:rPr>
            <w:noProof/>
            <w:webHidden/>
          </w:rPr>
          <w:tab/>
        </w:r>
        <w:r w:rsidR="00963369">
          <w:rPr>
            <w:noProof/>
            <w:webHidden/>
          </w:rPr>
          <w:fldChar w:fldCharType="begin"/>
        </w:r>
        <w:r w:rsidR="00963369">
          <w:rPr>
            <w:noProof/>
            <w:webHidden/>
          </w:rPr>
          <w:instrText xml:space="preserve"> PAGEREF _Toc468804791 \h </w:instrText>
        </w:r>
        <w:r w:rsidR="00963369">
          <w:rPr>
            <w:noProof/>
            <w:webHidden/>
          </w:rPr>
        </w:r>
        <w:r w:rsidR="00963369">
          <w:rPr>
            <w:noProof/>
            <w:webHidden/>
          </w:rPr>
          <w:fldChar w:fldCharType="separate"/>
        </w:r>
        <w:r w:rsidR="00963369">
          <w:rPr>
            <w:noProof/>
            <w:webHidden/>
          </w:rPr>
          <w:t>86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92" w:history="1">
        <w:r w:rsidR="00963369" w:rsidRPr="006A0B2C">
          <w:rPr>
            <w:rStyle w:val="Hyperlink"/>
            <w:noProof/>
          </w:rPr>
          <w:t>AC-17 (3) Control Enhancement</w:t>
        </w:r>
        <w:r w:rsidR="00963369">
          <w:rPr>
            <w:noProof/>
            <w:webHidden/>
          </w:rPr>
          <w:tab/>
        </w:r>
        <w:r w:rsidR="00963369">
          <w:rPr>
            <w:noProof/>
            <w:webHidden/>
          </w:rPr>
          <w:fldChar w:fldCharType="begin"/>
        </w:r>
        <w:r w:rsidR="00963369">
          <w:rPr>
            <w:noProof/>
            <w:webHidden/>
          </w:rPr>
          <w:instrText xml:space="preserve"> PAGEREF _Toc468804792 \h </w:instrText>
        </w:r>
        <w:r w:rsidR="00963369">
          <w:rPr>
            <w:noProof/>
            <w:webHidden/>
          </w:rPr>
        </w:r>
        <w:r w:rsidR="00963369">
          <w:rPr>
            <w:noProof/>
            <w:webHidden/>
          </w:rPr>
          <w:fldChar w:fldCharType="separate"/>
        </w:r>
        <w:r w:rsidR="00963369">
          <w:rPr>
            <w:noProof/>
            <w:webHidden/>
          </w:rPr>
          <w:t>87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93" w:history="1">
        <w:r w:rsidR="00963369" w:rsidRPr="006A0B2C">
          <w:rPr>
            <w:rStyle w:val="Hyperlink"/>
            <w:noProof/>
          </w:rPr>
          <w:t>AC-17 (4) Control Enhancement</w:t>
        </w:r>
        <w:r w:rsidR="00963369">
          <w:rPr>
            <w:noProof/>
            <w:webHidden/>
          </w:rPr>
          <w:tab/>
        </w:r>
        <w:r w:rsidR="00963369">
          <w:rPr>
            <w:noProof/>
            <w:webHidden/>
          </w:rPr>
          <w:fldChar w:fldCharType="begin"/>
        </w:r>
        <w:r w:rsidR="00963369">
          <w:rPr>
            <w:noProof/>
            <w:webHidden/>
          </w:rPr>
          <w:instrText xml:space="preserve"> PAGEREF _Toc468804793 \h </w:instrText>
        </w:r>
        <w:r w:rsidR="00963369">
          <w:rPr>
            <w:noProof/>
            <w:webHidden/>
          </w:rPr>
        </w:r>
        <w:r w:rsidR="00963369">
          <w:rPr>
            <w:noProof/>
            <w:webHidden/>
          </w:rPr>
          <w:fldChar w:fldCharType="separate"/>
        </w:r>
        <w:r w:rsidR="00963369">
          <w:rPr>
            <w:noProof/>
            <w:webHidden/>
          </w:rPr>
          <w:t>87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94" w:history="1">
        <w:r w:rsidR="00963369" w:rsidRPr="006A0B2C">
          <w:rPr>
            <w:rStyle w:val="Hyperlink"/>
            <w:noProof/>
          </w:rPr>
          <w:t>AC-17 (9) Control Enhancement</w:t>
        </w:r>
        <w:r w:rsidR="00963369">
          <w:rPr>
            <w:noProof/>
            <w:webHidden/>
          </w:rPr>
          <w:tab/>
        </w:r>
        <w:r w:rsidR="00963369">
          <w:rPr>
            <w:noProof/>
            <w:webHidden/>
          </w:rPr>
          <w:fldChar w:fldCharType="begin"/>
        </w:r>
        <w:r w:rsidR="00963369">
          <w:rPr>
            <w:noProof/>
            <w:webHidden/>
          </w:rPr>
          <w:instrText xml:space="preserve"> PAGEREF _Toc468804794 \h </w:instrText>
        </w:r>
        <w:r w:rsidR="00963369">
          <w:rPr>
            <w:noProof/>
            <w:webHidden/>
          </w:rPr>
        </w:r>
        <w:r w:rsidR="00963369">
          <w:rPr>
            <w:noProof/>
            <w:webHidden/>
          </w:rPr>
          <w:fldChar w:fldCharType="separate"/>
        </w:r>
        <w:r w:rsidR="00963369">
          <w:rPr>
            <w:noProof/>
            <w:webHidden/>
          </w:rPr>
          <w:t>88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95" w:history="1">
        <w:r w:rsidR="00963369" w:rsidRPr="006A0B2C">
          <w:rPr>
            <w:rStyle w:val="Hyperlink"/>
            <w:noProof/>
          </w:rPr>
          <w:t>AC-18 Wireless Access</w:t>
        </w:r>
        <w:r w:rsidR="00963369">
          <w:rPr>
            <w:noProof/>
            <w:webHidden/>
          </w:rPr>
          <w:tab/>
        </w:r>
        <w:r w:rsidR="00963369">
          <w:rPr>
            <w:noProof/>
            <w:webHidden/>
          </w:rPr>
          <w:fldChar w:fldCharType="begin"/>
        </w:r>
        <w:r w:rsidR="00963369">
          <w:rPr>
            <w:noProof/>
            <w:webHidden/>
          </w:rPr>
          <w:instrText xml:space="preserve"> PAGEREF _Toc468804795 \h </w:instrText>
        </w:r>
        <w:r w:rsidR="00963369">
          <w:rPr>
            <w:noProof/>
            <w:webHidden/>
          </w:rPr>
        </w:r>
        <w:r w:rsidR="00963369">
          <w:rPr>
            <w:noProof/>
            <w:webHidden/>
          </w:rPr>
          <w:fldChar w:fldCharType="separate"/>
        </w:r>
        <w:r w:rsidR="00963369">
          <w:rPr>
            <w:noProof/>
            <w:webHidden/>
          </w:rPr>
          <w:t>89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96" w:history="1">
        <w:r w:rsidR="00963369" w:rsidRPr="006A0B2C">
          <w:rPr>
            <w:rStyle w:val="Hyperlink"/>
            <w:noProof/>
          </w:rPr>
          <w:t>AC-18 (1) Control Enhancement</w:t>
        </w:r>
        <w:r w:rsidR="00963369">
          <w:rPr>
            <w:noProof/>
            <w:webHidden/>
          </w:rPr>
          <w:tab/>
        </w:r>
        <w:r w:rsidR="00963369">
          <w:rPr>
            <w:noProof/>
            <w:webHidden/>
          </w:rPr>
          <w:fldChar w:fldCharType="begin"/>
        </w:r>
        <w:r w:rsidR="00963369">
          <w:rPr>
            <w:noProof/>
            <w:webHidden/>
          </w:rPr>
          <w:instrText xml:space="preserve"> PAGEREF _Toc468804796 \h </w:instrText>
        </w:r>
        <w:r w:rsidR="00963369">
          <w:rPr>
            <w:noProof/>
            <w:webHidden/>
          </w:rPr>
        </w:r>
        <w:r w:rsidR="00963369">
          <w:rPr>
            <w:noProof/>
            <w:webHidden/>
          </w:rPr>
          <w:fldChar w:fldCharType="separate"/>
        </w:r>
        <w:r w:rsidR="00963369">
          <w:rPr>
            <w:noProof/>
            <w:webHidden/>
          </w:rPr>
          <w:t>90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97" w:history="1">
        <w:r w:rsidR="00963369" w:rsidRPr="006A0B2C">
          <w:rPr>
            <w:rStyle w:val="Hyperlink"/>
            <w:noProof/>
          </w:rPr>
          <w:t>AC-19 Access Control for Mobile Devices</w:t>
        </w:r>
        <w:r w:rsidR="00963369">
          <w:rPr>
            <w:noProof/>
            <w:webHidden/>
          </w:rPr>
          <w:tab/>
        </w:r>
        <w:r w:rsidR="00963369">
          <w:rPr>
            <w:noProof/>
            <w:webHidden/>
          </w:rPr>
          <w:fldChar w:fldCharType="begin"/>
        </w:r>
        <w:r w:rsidR="00963369">
          <w:rPr>
            <w:noProof/>
            <w:webHidden/>
          </w:rPr>
          <w:instrText xml:space="preserve"> PAGEREF _Toc468804797 \h </w:instrText>
        </w:r>
        <w:r w:rsidR="00963369">
          <w:rPr>
            <w:noProof/>
            <w:webHidden/>
          </w:rPr>
        </w:r>
        <w:r w:rsidR="00963369">
          <w:rPr>
            <w:noProof/>
            <w:webHidden/>
          </w:rPr>
          <w:fldChar w:fldCharType="separate"/>
        </w:r>
        <w:r w:rsidR="00963369">
          <w:rPr>
            <w:noProof/>
            <w:webHidden/>
          </w:rPr>
          <w:t>91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798" w:history="1">
        <w:r w:rsidR="00963369" w:rsidRPr="006A0B2C">
          <w:rPr>
            <w:rStyle w:val="Hyperlink"/>
            <w:noProof/>
          </w:rPr>
          <w:t>AC-19 (5) Control Enhancement</w:t>
        </w:r>
        <w:r w:rsidR="00963369">
          <w:rPr>
            <w:noProof/>
            <w:webHidden/>
          </w:rPr>
          <w:tab/>
        </w:r>
        <w:r w:rsidR="00963369">
          <w:rPr>
            <w:noProof/>
            <w:webHidden/>
          </w:rPr>
          <w:fldChar w:fldCharType="begin"/>
        </w:r>
        <w:r w:rsidR="00963369">
          <w:rPr>
            <w:noProof/>
            <w:webHidden/>
          </w:rPr>
          <w:instrText xml:space="preserve"> PAGEREF _Toc468804798 \h </w:instrText>
        </w:r>
        <w:r w:rsidR="00963369">
          <w:rPr>
            <w:noProof/>
            <w:webHidden/>
          </w:rPr>
        </w:r>
        <w:r w:rsidR="00963369">
          <w:rPr>
            <w:noProof/>
            <w:webHidden/>
          </w:rPr>
          <w:fldChar w:fldCharType="separate"/>
        </w:r>
        <w:r w:rsidR="00963369">
          <w:rPr>
            <w:noProof/>
            <w:webHidden/>
          </w:rPr>
          <w:t>92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799" w:history="1">
        <w:r w:rsidR="00963369" w:rsidRPr="006A0B2C">
          <w:rPr>
            <w:rStyle w:val="Hyperlink"/>
            <w:noProof/>
          </w:rPr>
          <w:t>AC-20 Use of External Information Systems</w:t>
        </w:r>
        <w:r w:rsidR="00963369">
          <w:rPr>
            <w:noProof/>
            <w:webHidden/>
          </w:rPr>
          <w:tab/>
        </w:r>
        <w:r w:rsidR="00963369">
          <w:rPr>
            <w:noProof/>
            <w:webHidden/>
          </w:rPr>
          <w:fldChar w:fldCharType="begin"/>
        </w:r>
        <w:r w:rsidR="00963369">
          <w:rPr>
            <w:noProof/>
            <w:webHidden/>
          </w:rPr>
          <w:instrText xml:space="preserve"> PAGEREF _Toc468804799 \h </w:instrText>
        </w:r>
        <w:r w:rsidR="00963369">
          <w:rPr>
            <w:noProof/>
            <w:webHidden/>
          </w:rPr>
        </w:r>
        <w:r w:rsidR="00963369">
          <w:rPr>
            <w:noProof/>
            <w:webHidden/>
          </w:rPr>
          <w:fldChar w:fldCharType="separate"/>
        </w:r>
        <w:r w:rsidR="00963369">
          <w:rPr>
            <w:noProof/>
            <w:webHidden/>
          </w:rPr>
          <w:t>93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00" w:history="1">
        <w:r w:rsidR="00963369" w:rsidRPr="006A0B2C">
          <w:rPr>
            <w:rStyle w:val="Hyperlink"/>
            <w:noProof/>
          </w:rPr>
          <w:t>AC-20 (1) Control Enhancement</w:t>
        </w:r>
        <w:r w:rsidR="00963369">
          <w:rPr>
            <w:noProof/>
            <w:webHidden/>
          </w:rPr>
          <w:tab/>
        </w:r>
        <w:r w:rsidR="00963369">
          <w:rPr>
            <w:noProof/>
            <w:webHidden/>
          </w:rPr>
          <w:fldChar w:fldCharType="begin"/>
        </w:r>
        <w:r w:rsidR="00963369">
          <w:rPr>
            <w:noProof/>
            <w:webHidden/>
          </w:rPr>
          <w:instrText xml:space="preserve"> PAGEREF _Toc468804800 \h </w:instrText>
        </w:r>
        <w:r w:rsidR="00963369">
          <w:rPr>
            <w:noProof/>
            <w:webHidden/>
          </w:rPr>
        </w:r>
        <w:r w:rsidR="00963369">
          <w:rPr>
            <w:noProof/>
            <w:webHidden/>
          </w:rPr>
          <w:fldChar w:fldCharType="separate"/>
        </w:r>
        <w:r w:rsidR="00963369">
          <w:rPr>
            <w:noProof/>
            <w:webHidden/>
          </w:rPr>
          <w:t>94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01" w:history="1">
        <w:r w:rsidR="00963369" w:rsidRPr="006A0B2C">
          <w:rPr>
            <w:rStyle w:val="Hyperlink"/>
            <w:noProof/>
          </w:rPr>
          <w:t>AC-20 (2) Control Enhancement</w:t>
        </w:r>
        <w:r w:rsidR="00963369">
          <w:rPr>
            <w:noProof/>
            <w:webHidden/>
          </w:rPr>
          <w:tab/>
        </w:r>
        <w:r w:rsidR="00963369">
          <w:rPr>
            <w:noProof/>
            <w:webHidden/>
          </w:rPr>
          <w:fldChar w:fldCharType="begin"/>
        </w:r>
        <w:r w:rsidR="00963369">
          <w:rPr>
            <w:noProof/>
            <w:webHidden/>
          </w:rPr>
          <w:instrText xml:space="preserve"> PAGEREF _Toc468804801 \h </w:instrText>
        </w:r>
        <w:r w:rsidR="00963369">
          <w:rPr>
            <w:noProof/>
            <w:webHidden/>
          </w:rPr>
        </w:r>
        <w:r w:rsidR="00963369">
          <w:rPr>
            <w:noProof/>
            <w:webHidden/>
          </w:rPr>
          <w:fldChar w:fldCharType="separate"/>
        </w:r>
        <w:r w:rsidR="00963369">
          <w:rPr>
            <w:noProof/>
            <w:webHidden/>
          </w:rPr>
          <w:t>95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02" w:history="1">
        <w:r w:rsidR="00963369" w:rsidRPr="006A0B2C">
          <w:rPr>
            <w:rStyle w:val="Hyperlink"/>
            <w:noProof/>
          </w:rPr>
          <w:t>AC-21 Information Sharing</w:t>
        </w:r>
        <w:r w:rsidR="00963369">
          <w:rPr>
            <w:noProof/>
            <w:webHidden/>
          </w:rPr>
          <w:tab/>
        </w:r>
        <w:r w:rsidR="00963369">
          <w:rPr>
            <w:noProof/>
            <w:webHidden/>
          </w:rPr>
          <w:fldChar w:fldCharType="begin"/>
        </w:r>
        <w:r w:rsidR="00963369">
          <w:rPr>
            <w:noProof/>
            <w:webHidden/>
          </w:rPr>
          <w:instrText xml:space="preserve"> PAGEREF _Toc468804802 \h </w:instrText>
        </w:r>
        <w:r w:rsidR="00963369">
          <w:rPr>
            <w:noProof/>
            <w:webHidden/>
          </w:rPr>
        </w:r>
        <w:r w:rsidR="00963369">
          <w:rPr>
            <w:noProof/>
            <w:webHidden/>
          </w:rPr>
          <w:fldChar w:fldCharType="separate"/>
        </w:r>
        <w:r w:rsidR="00963369">
          <w:rPr>
            <w:noProof/>
            <w:webHidden/>
          </w:rPr>
          <w:t>96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03" w:history="1">
        <w:r w:rsidR="00963369" w:rsidRPr="006A0B2C">
          <w:rPr>
            <w:rStyle w:val="Hyperlink"/>
            <w:noProof/>
          </w:rPr>
          <w:t>AC-22 Publicly Accessible Content</w:t>
        </w:r>
        <w:r w:rsidR="00963369">
          <w:rPr>
            <w:noProof/>
            <w:webHidden/>
          </w:rPr>
          <w:tab/>
        </w:r>
        <w:r w:rsidR="00963369">
          <w:rPr>
            <w:noProof/>
            <w:webHidden/>
          </w:rPr>
          <w:fldChar w:fldCharType="begin"/>
        </w:r>
        <w:r w:rsidR="00963369">
          <w:rPr>
            <w:noProof/>
            <w:webHidden/>
          </w:rPr>
          <w:instrText xml:space="preserve"> PAGEREF _Toc468804803 \h </w:instrText>
        </w:r>
        <w:r w:rsidR="00963369">
          <w:rPr>
            <w:noProof/>
            <w:webHidden/>
          </w:rPr>
        </w:r>
        <w:r w:rsidR="00963369">
          <w:rPr>
            <w:noProof/>
            <w:webHidden/>
          </w:rPr>
          <w:fldChar w:fldCharType="separate"/>
        </w:r>
        <w:r w:rsidR="00963369">
          <w:rPr>
            <w:noProof/>
            <w:webHidden/>
          </w:rPr>
          <w:t>97</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804" w:history="1">
        <w:r w:rsidR="00963369" w:rsidRPr="006A0B2C">
          <w:rPr>
            <w:rStyle w:val="Hyperlink"/>
            <w:noProof/>
          </w:rPr>
          <w:t>13.2</w:t>
        </w:r>
        <w:r w:rsidR="00963369">
          <w:rPr>
            <w:rFonts w:asciiTheme="minorHAnsi" w:eastAsiaTheme="minorEastAsia" w:hAnsiTheme="minorHAnsi" w:cstheme="minorBidi"/>
            <w:noProof/>
            <w:sz w:val="22"/>
            <w:szCs w:val="22"/>
          </w:rPr>
          <w:tab/>
        </w:r>
        <w:r w:rsidR="00963369" w:rsidRPr="006A0B2C">
          <w:rPr>
            <w:rStyle w:val="Hyperlink"/>
            <w:noProof/>
          </w:rPr>
          <w:t>Awareness and Training (AT)</w:t>
        </w:r>
        <w:r w:rsidR="00963369">
          <w:rPr>
            <w:noProof/>
            <w:webHidden/>
          </w:rPr>
          <w:tab/>
        </w:r>
        <w:r w:rsidR="00963369">
          <w:rPr>
            <w:noProof/>
            <w:webHidden/>
          </w:rPr>
          <w:fldChar w:fldCharType="begin"/>
        </w:r>
        <w:r w:rsidR="00963369">
          <w:rPr>
            <w:noProof/>
            <w:webHidden/>
          </w:rPr>
          <w:instrText xml:space="preserve"> PAGEREF _Toc468804804 \h </w:instrText>
        </w:r>
        <w:r w:rsidR="00963369">
          <w:rPr>
            <w:noProof/>
            <w:webHidden/>
          </w:rPr>
        </w:r>
        <w:r w:rsidR="00963369">
          <w:rPr>
            <w:noProof/>
            <w:webHidden/>
          </w:rPr>
          <w:fldChar w:fldCharType="separate"/>
        </w:r>
        <w:r w:rsidR="00963369">
          <w:rPr>
            <w:noProof/>
            <w:webHidden/>
          </w:rPr>
          <w:t>98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05" w:history="1">
        <w:r w:rsidR="00963369" w:rsidRPr="006A0B2C">
          <w:rPr>
            <w:rStyle w:val="Hyperlink"/>
            <w:noProof/>
          </w:rPr>
          <w:t>AT-1 Security Awareness and Training Policy and Procedures</w:t>
        </w:r>
        <w:r w:rsidR="00963369">
          <w:rPr>
            <w:noProof/>
            <w:webHidden/>
          </w:rPr>
          <w:tab/>
        </w:r>
        <w:r w:rsidR="00963369">
          <w:rPr>
            <w:noProof/>
            <w:webHidden/>
          </w:rPr>
          <w:fldChar w:fldCharType="begin"/>
        </w:r>
        <w:r w:rsidR="00963369">
          <w:rPr>
            <w:noProof/>
            <w:webHidden/>
          </w:rPr>
          <w:instrText xml:space="preserve"> PAGEREF _Toc468804805 \h </w:instrText>
        </w:r>
        <w:r w:rsidR="00963369">
          <w:rPr>
            <w:noProof/>
            <w:webHidden/>
          </w:rPr>
        </w:r>
        <w:r w:rsidR="00963369">
          <w:rPr>
            <w:noProof/>
            <w:webHidden/>
          </w:rPr>
          <w:fldChar w:fldCharType="separate"/>
        </w:r>
        <w:r w:rsidR="00963369">
          <w:rPr>
            <w:noProof/>
            <w:webHidden/>
          </w:rPr>
          <w:t>98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06" w:history="1">
        <w:r w:rsidR="00963369" w:rsidRPr="006A0B2C">
          <w:rPr>
            <w:rStyle w:val="Hyperlink"/>
            <w:noProof/>
          </w:rPr>
          <w:t>AT-2 Security Awareness</w:t>
        </w:r>
        <w:r w:rsidR="00963369">
          <w:rPr>
            <w:noProof/>
            <w:webHidden/>
          </w:rPr>
          <w:tab/>
        </w:r>
        <w:r w:rsidR="00963369">
          <w:rPr>
            <w:noProof/>
            <w:webHidden/>
          </w:rPr>
          <w:fldChar w:fldCharType="begin"/>
        </w:r>
        <w:r w:rsidR="00963369">
          <w:rPr>
            <w:noProof/>
            <w:webHidden/>
          </w:rPr>
          <w:instrText xml:space="preserve"> PAGEREF _Toc468804806 \h </w:instrText>
        </w:r>
        <w:r w:rsidR="00963369">
          <w:rPr>
            <w:noProof/>
            <w:webHidden/>
          </w:rPr>
        </w:r>
        <w:r w:rsidR="00963369">
          <w:rPr>
            <w:noProof/>
            <w:webHidden/>
          </w:rPr>
          <w:fldChar w:fldCharType="separate"/>
        </w:r>
        <w:r w:rsidR="00963369">
          <w:rPr>
            <w:noProof/>
            <w:webHidden/>
          </w:rPr>
          <w:t>100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07" w:history="1">
        <w:r w:rsidR="00963369" w:rsidRPr="006A0B2C">
          <w:rPr>
            <w:rStyle w:val="Hyperlink"/>
            <w:noProof/>
          </w:rPr>
          <w:t>AT-2 (2) Control Enhancement</w:t>
        </w:r>
        <w:r w:rsidR="00963369">
          <w:rPr>
            <w:noProof/>
            <w:webHidden/>
          </w:rPr>
          <w:tab/>
        </w:r>
        <w:r w:rsidR="00963369">
          <w:rPr>
            <w:noProof/>
            <w:webHidden/>
          </w:rPr>
          <w:fldChar w:fldCharType="begin"/>
        </w:r>
        <w:r w:rsidR="00963369">
          <w:rPr>
            <w:noProof/>
            <w:webHidden/>
          </w:rPr>
          <w:instrText xml:space="preserve"> PAGEREF _Toc468804807 \h </w:instrText>
        </w:r>
        <w:r w:rsidR="00963369">
          <w:rPr>
            <w:noProof/>
            <w:webHidden/>
          </w:rPr>
        </w:r>
        <w:r w:rsidR="00963369">
          <w:rPr>
            <w:noProof/>
            <w:webHidden/>
          </w:rPr>
          <w:fldChar w:fldCharType="separate"/>
        </w:r>
        <w:r w:rsidR="00963369">
          <w:rPr>
            <w:noProof/>
            <w:webHidden/>
          </w:rPr>
          <w:t>101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08" w:history="1">
        <w:r w:rsidR="00963369" w:rsidRPr="006A0B2C">
          <w:rPr>
            <w:rStyle w:val="Hyperlink"/>
            <w:noProof/>
          </w:rPr>
          <w:t xml:space="preserve">AT-3 </w:t>
        </w:r>
        <w:r w:rsidR="00963369" w:rsidRPr="006A0B2C">
          <w:rPr>
            <w:rStyle w:val="Hyperlink"/>
            <w:rFonts w:eastAsia="Calibri"/>
            <w:noProof/>
          </w:rPr>
          <w:t xml:space="preserve">Role-Based </w:t>
        </w:r>
        <w:r w:rsidR="00963369" w:rsidRPr="006A0B2C">
          <w:rPr>
            <w:rStyle w:val="Hyperlink"/>
            <w:noProof/>
          </w:rPr>
          <w:t>Security Training</w:t>
        </w:r>
        <w:r w:rsidR="00963369">
          <w:rPr>
            <w:noProof/>
            <w:webHidden/>
          </w:rPr>
          <w:tab/>
        </w:r>
        <w:r w:rsidR="00963369">
          <w:rPr>
            <w:noProof/>
            <w:webHidden/>
          </w:rPr>
          <w:fldChar w:fldCharType="begin"/>
        </w:r>
        <w:r w:rsidR="00963369">
          <w:rPr>
            <w:noProof/>
            <w:webHidden/>
          </w:rPr>
          <w:instrText xml:space="preserve"> PAGEREF _Toc468804808 \h </w:instrText>
        </w:r>
        <w:r w:rsidR="00963369">
          <w:rPr>
            <w:noProof/>
            <w:webHidden/>
          </w:rPr>
        </w:r>
        <w:r w:rsidR="00963369">
          <w:rPr>
            <w:noProof/>
            <w:webHidden/>
          </w:rPr>
          <w:fldChar w:fldCharType="separate"/>
        </w:r>
        <w:r w:rsidR="00963369">
          <w:rPr>
            <w:noProof/>
            <w:webHidden/>
          </w:rPr>
          <w:t>102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09" w:history="1">
        <w:r w:rsidR="00963369" w:rsidRPr="006A0B2C">
          <w:rPr>
            <w:rStyle w:val="Hyperlink"/>
            <w:noProof/>
          </w:rPr>
          <w:t>AT-4 Security Training Records</w:t>
        </w:r>
        <w:r w:rsidR="00963369">
          <w:rPr>
            <w:noProof/>
            <w:webHidden/>
          </w:rPr>
          <w:tab/>
        </w:r>
        <w:r w:rsidR="00963369">
          <w:rPr>
            <w:noProof/>
            <w:webHidden/>
          </w:rPr>
          <w:fldChar w:fldCharType="begin"/>
        </w:r>
        <w:r w:rsidR="00963369">
          <w:rPr>
            <w:noProof/>
            <w:webHidden/>
          </w:rPr>
          <w:instrText xml:space="preserve"> PAGEREF _Toc468804809 \h </w:instrText>
        </w:r>
        <w:r w:rsidR="00963369">
          <w:rPr>
            <w:noProof/>
            <w:webHidden/>
          </w:rPr>
        </w:r>
        <w:r w:rsidR="00963369">
          <w:rPr>
            <w:noProof/>
            <w:webHidden/>
          </w:rPr>
          <w:fldChar w:fldCharType="separate"/>
        </w:r>
        <w:r w:rsidR="00963369">
          <w:rPr>
            <w:noProof/>
            <w:webHidden/>
          </w:rPr>
          <w:t>103</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810" w:history="1">
        <w:r w:rsidR="00963369" w:rsidRPr="006A0B2C">
          <w:rPr>
            <w:rStyle w:val="Hyperlink"/>
            <w:noProof/>
          </w:rPr>
          <w:t>13.3</w:t>
        </w:r>
        <w:r w:rsidR="00963369">
          <w:rPr>
            <w:rFonts w:asciiTheme="minorHAnsi" w:eastAsiaTheme="minorEastAsia" w:hAnsiTheme="minorHAnsi" w:cstheme="minorBidi"/>
            <w:noProof/>
            <w:sz w:val="22"/>
            <w:szCs w:val="22"/>
          </w:rPr>
          <w:tab/>
        </w:r>
        <w:r w:rsidR="00963369" w:rsidRPr="006A0B2C">
          <w:rPr>
            <w:rStyle w:val="Hyperlink"/>
            <w:noProof/>
          </w:rPr>
          <w:t>Audit and Accountability (AU)</w:t>
        </w:r>
        <w:r w:rsidR="00963369">
          <w:rPr>
            <w:noProof/>
            <w:webHidden/>
          </w:rPr>
          <w:tab/>
        </w:r>
        <w:r w:rsidR="00963369">
          <w:rPr>
            <w:noProof/>
            <w:webHidden/>
          </w:rPr>
          <w:fldChar w:fldCharType="begin"/>
        </w:r>
        <w:r w:rsidR="00963369">
          <w:rPr>
            <w:noProof/>
            <w:webHidden/>
          </w:rPr>
          <w:instrText xml:space="preserve"> PAGEREF _Toc468804810 \h </w:instrText>
        </w:r>
        <w:r w:rsidR="00963369">
          <w:rPr>
            <w:noProof/>
            <w:webHidden/>
          </w:rPr>
        </w:r>
        <w:r w:rsidR="00963369">
          <w:rPr>
            <w:noProof/>
            <w:webHidden/>
          </w:rPr>
          <w:fldChar w:fldCharType="separate"/>
        </w:r>
        <w:r w:rsidR="00963369">
          <w:rPr>
            <w:noProof/>
            <w:webHidden/>
          </w:rPr>
          <w:t>104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11" w:history="1">
        <w:r w:rsidR="00963369" w:rsidRPr="006A0B2C">
          <w:rPr>
            <w:rStyle w:val="Hyperlink"/>
            <w:noProof/>
          </w:rPr>
          <w:t>AU-1 Audit and Accountability Policy and Procedures</w:t>
        </w:r>
        <w:r w:rsidR="00963369">
          <w:rPr>
            <w:noProof/>
            <w:webHidden/>
          </w:rPr>
          <w:tab/>
        </w:r>
        <w:r w:rsidR="00963369">
          <w:rPr>
            <w:noProof/>
            <w:webHidden/>
          </w:rPr>
          <w:fldChar w:fldCharType="begin"/>
        </w:r>
        <w:r w:rsidR="00963369">
          <w:rPr>
            <w:noProof/>
            <w:webHidden/>
          </w:rPr>
          <w:instrText xml:space="preserve"> PAGEREF _Toc468804811 \h </w:instrText>
        </w:r>
        <w:r w:rsidR="00963369">
          <w:rPr>
            <w:noProof/>
            <w:webHidden/>
          </w:rPr>
        </w:r>
        <w:r w:rsidR="00963369">
          <w:rPr>
            <w:noProof/>
            <w:webHidden/>
          </w:rPr>
          <w:fldChar w:fldCharType="separate"/>
        </w:r>
        <w:r w:rsidR="00963369">
          <w:rPr>
            <w:noProof/>
            <w:webHidden/>
          </w:rPr>
          <w:t>104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12" w:history="1">
        <w:r w:rsidR="00963369" w:rsidRPr="006A0B2C">
          <w:rPr>
            <w:rStyle w:val="Hyperlink"/>
            <w:noProof/>
          </w:rPr>
          <w:t>AU-2 Audit Events</w:t>
        </w:r>
        <w:r w:rsidR="00963369">
          <w:rPr>
            <w:noProof/>
            <w:webHidden/>
          </w:rPr>
          <w:tab/>
        </w:r>
        <w:r w:rsidR="00963369">
          <w:rPr>
            <w:noProof/>
            <w:webHidden/>
          </w:rPr>
          <w:fldChar w:fldCharType="begin"/>
        </w:r>
        <w:r w:rsidR="00963369">
          <w:rPr>
            <w:noProof/>
            <w:webHidden/>
          </w:rPr>
          <w:instrText xml:space="preserve"> PAGEREF _Toc468804812 \h </w:instrText>
        </w:r>
        <w:r w:rsidR="00963369">
          <w:rPr>
            <w:noProof/>
            <w:webHidden/>
          </w:rPr>
        </w:r>
        <w:r w:rsidR="00963369">
          <w:rPr>
            <w:noProof/>
            <w:webHidden/>
          </w:rPr>
          <w:fldChar w:fldCharType="separate"/>
        </w:r>
        <w:r w:rsidR="00963369">
          <w:rPr>
            <w:noProof/>
            <w:webHidden/>
          </w:rPr>
          <w:t>105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13" w:history="1">
        <w:r w:rsidR="00963369" w:rsidRPr="006A0B2C">
          <w:rPr>
            <w:rStyle w:val="Hyperlink"/>
            <w:noProof/>
          </w:rPr>
          <w:t>AU-2 (3) Control Enhancement</w:t>
        </w:r>
        <w:r w:rsidR="00963369">
          <w:rPr>
            <w:noProof/>
            <w:webHidden/>
          </w:rPr>
          <w:tab/>
        </w:r>
        <w:r w:rsidR="00963369">
          <w:rPr>
            <w:noProof/>
            <w:webHidden/>
          </w:rPr>
          <w:fldChar w:fldCharType="begin"/>
        </w:r>
        <w:r w:rsidR="00963369">
          <w:rPr>
            <w:noProof/>
            <w:webHidden/>
          </w:rPr>
          <w:instrText xml:space="preserve"> PAGEREF _Toc468804813 \h </w:instrText>
        </w:r>
        <w:r w:rsidR="00963369">
          <w:rPr>
            <w:noProof/>
            <w:webHidden/>
          </w:rPr>
        </w:r>
        <w:r w:rsidR="00963369">
          <w:rPr>
            <w:noProof/>
            <w:webHidden/>
          </w:rPr>
          <w:fldChar w:fldCharType="separate"/>
        </w:r>
        <w:r w:rsidR="00963369">
          <w:rPr>
            <w:noProof/>
            <w:webHidden/>
          </w:rPr>
          <w:t>107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14" w:history="1">
        <w:r w:rsidR="00963369" w:rsidRPr="006A0B2C">
          <w:rPr>
            <w:rStyle w:val="Hyperlink"/>
            <w:noProof/>
          </w:rPr>
          <w:t>AU-3 Content of Audit Records</w:t>
        </w:r>
        <w:r w:rsidR="00963369">
          <w:rPr>
            <w:noProof/>
            <w:webHidden/>
          </w:rPr>
          <w:tab/>
        </w:r>
        <w:r w:rsidR="00963369">
          <w:rPr>
            <w:noProof/>
            <w:webHidden/>
          </w:rPr>
          <w:fldChar w:fldCharType="begin"/>
        </w:r>
        <w:r w:rsidR="00963369">
          <w:rPr>
            <w:noProof/>
            <w:webHidden/>
          </w:rPr>
          <w:instrText xml:space="preserve"> PAGEREF _Toc468804814 \h </w:instrText>
        </w:r>
        <w:r w:rsidR="00963369">
          <w:rPr>
            <w:noProof/>
            <w:webHidden/>
          </w:rPr>
        </w:r>
        <w:r w:rsidR="00963369">
          <w:rPr>
            <w:noProof/>
            <w:webHidden/>
          </w:rPr>
          <w:fldChar w:fldCharType="separate"/>
        </w:r>
        <w:r w:rsidR="00963369">
          <w:rPr>
            <w:noProof/>
            <w:webHidden/>
          </w:rPr>
          <w:t>108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15" w:history="1">
        <w:r w:rsidR="00963369" w:rsidRPr="006A0B2C">
          <w:rPr>
            <w:rStyle w:val="Hyperlink"/>
            <w:noProof/>
          </w:rPr>
          <w:t>AU-3 (1) Control Enhancement</w:t>
        </w:r>
        <w:r w:rsidR="00963369">
          <w:rPr>
            <w:noProof/>
            <w:webHidden/>
          </w:rPr>
          <w:tab/>
        </w:r>
        <w:r w:rsidR="00963369">
          <w:rPr>
            <w:noProof/>
            <w:webHidden/>
          </w:rPr>
          <w:fldChar w:fldCharType="begin"/>
        </w:r>
        <w:r w:rsidR="00963369">
          <w:rPr>
            <w:noProof/>
            <w:webHidden/>
          </w:rPr>
          <w:instrText xml:space="preserve"> PAGEREF _Toc468804815 \h </w:instrText>
        </w:r>
        <w:r w:rsidR="00963369">
          <w:rPr>
            <w:noProof/>
            <w:webHidden/>
          </w:rPr>
        </w:r>
        <w:r w:rsidR="00963369">
          <w:rPr>
            <w:noProof/>
            <w:webHidden/>
          </w:rPr>
          <w:fldChar w:fldCharType="separate"/>
        </w:r>
        <w:r w:rsidR="00963369">
          <w:rPr>
            <w:noProof/>
            <w:webHidden/>
          </w:rPr>
          <w:t>109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16" w:history="1">
        <w:r w:rsidR="00963369" w:rsidRPr="006A0B2C">
          <w:rPr>
            <w:rStyle w:val="Hyperlink"/>
            <w:noProof/>
          </w:rPr>
          <w:t>AU-4 Audit Storage Capacity</w:t>
        </w:r>
        <w:r w:rsidR="00963369">
          <w:rPr>
            <w:noProof/>
            <w:webHidden/>
          </w:rPr>
          <w:tab/>
        </w:r>
        <w:r w:rsidR="00963369">
          <w:rPr>
            <w:noProof/>
            <w:webHidden/>
          </w:rPr>
          <w:fldChar w:fldCharType="begin"/>
        </w:r>
        <w:r w:rsidR="00963369">
          <w:rPr>
            <w:noProof/>
            <w:webHidden/>
          </w:rPr>
          <w:instrText xml:space="preserve"> PAGEREF _Toc468804816 \h </w:instrText>
        </w:r>
        <w:r w:rsidR="00963369">
          <w:rPr>
            <w:noProof/>
            <w:webHidden/>
          </w:rPr>
        </w:r>
        <w:r w:rsidR="00963369">
          <w:rPr>
            <w:noProof/>
            <w:webHidden/>
          </w:rPr>
          <w:fldChar w:fldCharType="separate"/>
        </w:r>
        <w:r w:rsidR="00963369">
          <w:rPr>
            <w:noProof/>
            <w:webHidden/>
          </w:rPr>
          <w:t>110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17" w:history="1">
        <w:r w:rsidR="00963369" w:rsidRPr="006A0B2C">
          <w:rPr>
            <w:rStyle w:val="Hyperlink"/>
            <w:noProof/>
          </w:rPr>
          <w:t>AU-5 Response to Audit Processing Failures</w:t>
        </w:r>
        <w:r w:rsidR="00963369">
          <w:rPr>
            <w:noProof/>
            <w:webHidden/>
          </w:rPr>
          <w:tab/>
        </w:r>
        <w:r w:rsidR="00963369">
          <w:rPr>
            <w:noProof/>
            <w:webHidden/>
          </w:rPr>
          <w:fldChar w:fldCharType="begin"/>
        </w:r>
        <w:r w:rsidR="00963369">
          <w:rPr>
            <w:noProof/>
            <w:webHidden/>
          </w:rPr>
          <w:instrText xml:space="preserve"> PAGEREF _Toc468804817 \h </w:instrText>
        </w:r>
        <w:r w:rsidR="00963369">
          <w:rPr>
            <w:noProof/>
            <w:webHidden/>
          </w:rPr>
        </w:r>
        <w:r w:rsidR="00963369">
          <w:rPr>
            <w:noProof/>
            <w:webHidden/>
          </w:rPr>
          <w:fldChar w:fldCharType="separate"/>
        </w:r>
        <w:r w:rsidR="00963369">
          <w:rPr>
            <w:noProof/>
            <w:webHidden/>
          </w:rPr>
          <w:t>111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18" w:history="1">
        <w:r w:rsidR="00963369" w:rsidRPr="006A0B2C">
          <w:rPr>
            <w:rStyle w:val="Hyperlink"/>
            <w:noProof/>
          </w:rPr>
          <w:t>AU-6 Audit Review, Analysis, and Reporting</w:t>
        </w:r>
        <w:r w:rsidR="00963369">
          <w:rPr>
            <w:noProof/>
            <w:webHidden/>
          </w:rPr>
          <w:tab/>
        </w:r>
        <w:r w:rsidR="00963369">
          <w:rPr>
            <w:noProof/>
            <w:webHidden/>
          </w:rPr>
          <w:fldChar w:fldCharType="begin"/>
        </w:r>
        <w:r w:rsidR="00963369">
          <w:rPr>
            <w:noProof/>
            <w:webHidden/>
          </w:rPr>
          <w:instrText xml:space="preserve"> PAGEREF _Toc468804818 \h </w:instrText>
        </w:r>
        <w:r w:rsidR="00963369">
          <w:rPr>
            <w:noProof/>
            <w:webHidden/>
          </w:rPr>
        </w:r>
        <w:r w:rsidR="00963369">
          <w:rPr>
            <w:noProof/>
            <w:webHidden/>
          </w:rPr>
          <w:fldChar w:fldCharType="separate"/>
        </w:r>
        <w:r w:rsidR="00963369">
          <w:rPr>
            <w:noProof/>
            <w:webHidden/>
          </w:rPr>
          <w:t>112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19" w:history="1">
        <w:r w:rsidR="00963369" w:rsidRPr="006A0B2C">
          <w:rPr>
            <w:rStyle w:val="Hyperlink"/>
            <w:noProof/>
          </w:rPr>
          <w:t>AU-6 (1) Control Enhancement</w:t>
        </w:r>
        <w:r w:rsidR="00963369">
          <w:rPr>
            <w:noProof/>
            <w:webHidden/>
          </w:rPr>
          <w:tab/>
        </w:r>
        <w:r w:rsidR="00963369">
          <w:rPr>
            <w:noProof/>
            <w:webHidden/>
          </w:rPr>
          <w:fldChar w:fldCharType="begin"/>
        </w:r>
        <w:r w:rsidR="00963369">
          <w:rPr>
            <w:noProof/>
            <w:webHidden/>
          </w:rPr>
          <w:instrText xml:space="preserve"> PAGEREF _Toc468804819 \h </w:instrText>
        </w:r>
        <w:r w:rsidR="00963369">
          <w:rPr>
            <w:noProof/>
            <w:webHidden/>
          </w:rPr>
        </w:r>
        <w:r w:rsidR="00963369">
          <w:rPr>
            <w:noProof/>
            <w:webHidden/>
          </w:rPr>
          <w:fldChar w:fldCharType="separate"/>
        </w:r>
        <w:r w:rsidR="00963369">
          <w:rPr>
            <w:noProof/>
            <w:webHidden/>
          </w:rPr>
          <w:t>113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20" w:history="1">
        <w:r w:rsidR="00963369" w:rsidRPr="006A0B2C">
          <w:rPr>
            <w:rStyle w:val="Hyperlink"/>
            <w:noProof/>
          </w:rPr>
          <w:t>AU-6 (3) Control Enhancement</w:t>
        </w:r>
        <w:r w:rsidR="00963369">
          <w:rPr>
            <w:noProof/>
            <w:webHidden/>
          </w:rPr>
          <w:tab/>
        </w:r>
        <w:r w:rsidR="00963369">
          <w:rPr>
            <w:noProof/>
            <w:webHidden/>
          </w:rPr>
          <w:fldChar w:fldCharType="begin"/>
        </w:r>
        <w:r w:rsidR="00963369">
          <w:rPr>
            <w:noProof/>
            <w:webHidden/>
          </w:rPr>
          <w:instrText xml:space="preserve"> PAGEREF _Toc468804820 \h </w:instrText>
        </w:r>
        <w:r w:rsidR="00963369">
          <w:rPr>
            <w:noProof/>
            <w:webHidden/>
          </w:rPr>
        </w:r>
        <w:r w:rsidR="00963369">
          <w:rPr>
            <w:noProof/>
            <w:webHidden/>
          </w:rPr>
          <w:fldChar w:fldCharType="separate"/>
        </w:r>
        <w:r w:rsidR="00963369">
          <w:rPr>
            <w:noProof/>
            <w:webHidden/>
          </w:rPr>
          <w:t>114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21" w:history="1">
        <w:r w:rsidR="00963369" w:rsidRPr="006A0B2C">
          <w:rPr>
            <w:rStyle w:val="Hyperlink"/>
            <w:noProof/>
          </w:rPr>
          <w:t>AU-7 Audit Reduction and Report Generation</w:t>
        </w:r>
        <w:r w:rsidR="00963369">
          <w:rPr>
            <w:noProof/>
            <w:webHidden/>
          </w:rPr>
          <w:tab/>
        </w:r>
        <w:r w:rsidR="00963369">
          <w:rPr>
            <w:noProof/>
            <w:webHidden/>
          </w:rPr>
          <w:fldChar w:fldCharType="begin"/>
        </w:r>
        <w:r w:rsidR="00963369">
          <w:rPr>
            <w:noProof/>
            <w:webHidden/>
          </w:rPr>
          <w:instrText xml:space="preserve"> PAGEREF _Toc468804821 \h </w:instrText>
        </w:r>
        <w:r w:rsidR="00963369">
          <w:rPr>
            <w:noProof/>
            <w:webHidden/>
          </w:rPr>
        </w:r>
        <w:r w:rsidR="00963369">
          <w:rPr>
            <w:noProof/>
            <w:webHidden/>
          </w:rPr>
          <w:fldChar w:fldCharType="separate"/>
        </w:r>
        <w:r w:rsidR="00963369">
          <w:rPr>
            <w:noProof/>
            <w:webHidden/>
          </w:rPr>
          <w:t>115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22" w:history="1">
        <w:r w:rsidR="00963369" w:rsidRPr="006A0B2C">
          <w:rPr>
            <w:rStyle w:val="Hyperlink"/>
            <w:noProof/>
          </w:rPr>
          <w:t>AU-7 (1) Control Enhancement</w:t>
        </w:r>
        <w:r w:rsidR="00963369">
          <w:rPr>
            <w:noProof/>
            <w:webHidden/>
          </w:rPr>
          <w:tab/>
        </w:r>
        <w:r w:rsidR="00963369">
          <w:rPr>
            <w:noProof/>
            <w:webHidden/>
          </w:rPr>
          <w:fldChar w:fldCharType="begin"/>
        </w:r>
        <w:r w:rsidR="00963369">
          <w:rPr>
            <w:noProof/>
            <w:webHidden/>
          </w:rPr>
          <w:instrText xml:space="preserve"> PAGEREF _Toc468804822 \h </w:instrText>
        </w:r>
        <w:r w:rsidR="00963369">
          <w:rPr>
            <w:noProof/>
            <w:webHidden/>
          </w:rPr>
        </w:r>
        <w:r w:rsidR="00963369">
          <w:rPr>
            <w:noProof/>
            <w:webHidden/>
          </w:rPr>
          <w:fldChar w:fldCharType="separate"/>
        </w:r>
        <w:r w:rsidR="00963369">
          <w:rPr>
            <w:noProof/>
            <w:webHidden/>
          </w:rPr>
          <w:t>116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23" w:history="1">
        <w:r w:rsidR="00963369" w:rsidRPr="006A0B2C">
          <w:rPr>
            <w:rStyle w:val="Hyperlink"/>
            <w:noProof/>
          </w:rPr>
          <w:t>AU-8 Time Stamps</w:t>
        </w:r>
        <w:r w:rsidR="00963369">
          <w:rPr>
            <w:noProof/>
            <w:webHidden/>
          </w:rPr>
          <w:tab/>
        </w:r>
        <w:r w:rsidR="00963369">
          <w:rPr>
            <w:noProof/>
            <w:webHidden/>
          </w:rPr>
          <w:fldChar w:fldCharType="begin"/>
        </w:r>
        <w:r w:rsidR="00963369">
          <w:rPr>
            <w:noProof/>
            <w:webHidden/>
          </w:rPr>
          <w:instrText xml:space="preserve"> PAGEREF _Toc468804823 \h </w:instrText>
        </w:r>
        <w:r w:rsidR="00963369">
          <w:rPr>
            <w:noProof/>
            <w:webHidden/>
          </w:rPr>
        </w:r>
        <w:r w:rsidR="00963369">
          <w:rPr>
            <w:noProof/>
            <w:webHidden/>
          </w:rPr>
          <w:fldChar w:fldCharType="separate"/>
        </w:r>
        <w:r w:rsidR="00963369">
          <w:rPr>
            <w:noProof/>
            <w:webHidden/>
          </w:rPr>
          <w:t>117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24" w:history="1">
        <w:r w:rsidR="00963369" w:rsidRPr="006A0B2C">
          <w:rPr>
            <w:rStyle w:val="Hyperlink"/>
            <w:noProof/>
          </w:rPr>
          <w:t>AU-8 (1) Control Enhancement</w:t>
        </w:r>
        <w:r w:rsidR="00963369">
          <w:rPr>
            <w:noProof/>
            <w:webHidden/>
          </w:rPr>
          <w:tab/>
        </w:r>
        <w:r w:rsidR="00963369">
          <w:rPr>
            <w:noProof/>
            <w:webHidden/>
          </w:rPr>
          <w:fldChar w:fldCharType="begin"/>
        </w:r>
        <w:r w:rsidR="00963369">
          <w:rPr>
            <w:noProof/>
            <w:webHidden/>
          </w:rPr>
          <w:instrText xml:space="preserve"> PAGEREF _Toc468804824 \h </w:instrText>
        </w:r>
        <w:r w:rsidR="00963369">
          <w:rPr>
            <w:noProof/>
            <w:webHidden/>
          </w:rPr>
        </w:r>
        <w:r w:rsidR="00963369">
          <w:rPr>
            <w:noProof/>
            <w:webHidden/>
          </w:rPr>
          <w:fldChar w:fldCharType="separate"/>
        </w:r>
        <w:r w:rsidR="00963369">
          <w:rPr>
            <w:noProof/>
            <w:webHidden/>
          </w:rPr>
          <w:t>118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25" w:history="1">
        <w:r w:rsidR="00963369" w:rsidRPr="006A0B2C">
          <w:rPr>
            <w:rStyle w:val="Hyperlink"/>
            <w:noProof/>
          </w:rPr>
          <w:t>AU-9 Protection of Audit Information</w:t>
        </w:r>
        <w:r w:rsidR="00963369">
          <w:rPr>
            <w:noProof/>
            <w:webHidden/>
          </w:rPr>
          <w:tab/>
        </w:r>
        <w:r w:rsidR="00963369">
          <w:rPr>
            <w:noProof/>
            <w:webHidden/>
          </w:rPr>
          <w:fldChar w:fldCharType="begin"/>
        </w:r>
        <w:r w:rsidR="00963369">
          <w:rPr>
            <w:noProof/>
            <w:webHidden/>
          </w:rPr>
          <w:instrText xml:space="preserve"> PAGEREF _Toc468804825 \h </w:instrText>
        </w:r>
        <w:r w:rsidR="00963369">
          <w:rPr>
            <w:noProof/>
            <w:webHidden/>
          </w:rPr>
        </w:r>
        <w:r w:rsidR="00963369">
          <w:rPr>
            <w:noProof/>
            <w:webHidden/>
          </w:rPr>
          <w:fldChar w:fldCharType="separate"/>
        </w:r>
        <w:r w:rsidR="00963369">
          <w:rPr>
            <w:noProof/>
            <w:webHidden/>
          </w:rPr>
          <w:t>121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26" w:history="1">
        <w:r w:rsidR="00963369" w:rsidRPr="006A0B2C">
          <w:rPr>
            <w:rStyle w:val="Hyperlink"/>
            <w:noProof/>
          </w:rPr>
          <w:t>AU-9 (2) Control Enhancement</w:t>
        </w:r>
        <w:r w:rsidR="00963369">
          <w:rPr>
            <w:noProof/>
            <w:webHidden/>
          </w:rPr>
          <w:tab/>
        </w:r>
        <w:r w:rsidR="00963369">
          <w:rPr>
            <w:noProof/>
            <w:webHidden/>
          </w:rPr>
          <w:fldChar w:fldCharType="begin"/>
        </w:r>
        <w:r w:rsidR="00963369">
          <w:rPr>
            <w:noProof/>
            <w:webHidden/>
          </w:rPr>
          <w:instrText xml:space="preserve"> PAGEREF _Toc468804826 \h </w:instrText>
        </w:r>
        <w:r w:rsidR="00963369">
          <w:rPr>
            <w:noProof/>
            <w:webHidden/>
          </w:rPr>
        </w:r>
        <w:r w:rsidR="00963369">
          <w:rPr>
            <w:noProof/>
            <w:webHidden/>
          </w:rPr>
          <w:fldChar w:fldCharType="separate"/>
        </w:r>
        <w:r w:rsidR="00963369">
          <w:rPr>
            <w:noProof/>
            <w:webHidden/>
          </w:rPr>
          <w:t>121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27" w:history="1">
        <w:r w:rsidR="00963369" w:rsidRPr="006A0B2C">
          <w:rPr>
            <w:rStyle w:val="Hyperlink"/>
            <w:noProof/>
          </w:rPr>
          <w:t>AU-9 (4) Control Enhancement</w:t>
        </w:r>
        <w:r w:rsidR="00963369">
          <w:rPr>
            <w:noProof/>
            <w:webHidden/>
          </w:rPr>
          <w:tab/>
        </w:r>
        <w:r w:rsidR="00963369">
          <w:rPr>
            <w:noProof/>
            <w:webHidden/>
          </w:rPr>
          <w:fldChar w:fldCharType="begin"/>
        </w:r>
        <w:r w:rsidR="00963369">
          <w:rPr>
            <w:noProof/>
            <w:webHidden/>
          </w:rPr>
          <w:instrText xml:space="preserve"> PAGEREF _Toc468804827 \h </w:instrText>
        </w:r>
        <w:r w:rsidR="00963369">
          <w:rPr>
            <w:noProof/>
            <w:webHidden/>
          </w:rPr>
        </w:r>
        <w:r w:rsidR="00963369">
          <w:rPr>
            <w:noProof/>
            <w:webHidden/>
          </w:rPr>
          <w:fldChar w:fldCharType="separate"/>
        </w:r>
        <w:r w:rsidR="00963369">
          <w:rPr>
            <w:noProof/>
            <w:webHidden/>
          </w:rPr>
          <w:t>122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28" w:history="1">
        <w:r w:rsidR="00963369" w:rsidRPr="006A0B2C">
          <w:rPr>
            <w:rStyle w:val="Hyperlink"/>
            <w:noProof/>
          </w:rPr>
          <w:t>AU-11 Audit Record Retention</w:t>
        </w:r>
        <w:r w:rsidR="00963369">
          <w:rPr>
            <w:noProof/>
            <w:webHidden/>
          </w:rPr>
          <w:tab/>
        </w:r>
        <w:r w:rsidR="00963369">
          <w:rPr>
            <w:noProof/>
            <w:webHidden/>
          </w:rPr>
          <w:fldChar w:fldCharType="begin"/>
        </w:r>
        <w:r w:rsidR="00963369">
          <w:rPr>
            <w:noProof/>
            <w:webHidden/>
          </w:rPr>
          <w:instrText xml:space="preserve"> PAGEREF _Toc468804828 \h </w:instrText>
        </w:r>
        <w:r w:rsidR="00963369">
          <w:rPr>
            <w:noProof/>
            <w:webHidden/>
          </w:rPr>
        </w:r>
        <w:r w:rsidR="00963369">
          <w:rPr>
            <w:noProof/>
            <w:webHidden/>
          </w:rPr>
          <w:fldChar w:fldCharType="separate"/>
        </w:r>
        <w:r w:rsidR="00963369">
          <w:rPr>
            <w:noProof/>
            <w:webHidden/>
          </w:rPr>
          <w:t>123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29" w:history="1">
        <w:r w:rsidR="00963369" w:rsidRPr="006A0B2C">
          <w:rPr>
            <w:rStyle w:val="Hyperlink"/>
            <w:noProof/>
          </w:rPr>
          <w:t>AU-12 Audit Generation</w:t>
        </w:r>
        <w:r w:rsidR="00963369">
          <w:rPr>
            <w:noProof/>
            <w:webHidden/>
          </w:rPr>
          <w:tab/>
        </w:r>
        <w:r w:rsidR="00963369">
          <w:rPr>
            <w:noProof/>
            <w:webHidden/>
          </w:rPr>
          <w:fldChar w:fldCharType="begin"/>
        </w:r>
        <w:r w:rsidR="00963369">
          <w:rPr>
            <w:noProof/>
            <w:webHidden/>
          </w:rPr>
          <w:instrText xml:space="preserve"> PAGEREF _Toc468804829 \h </w:instrText>
        </w:r>
        <w:r w:rsidR="00963369">
          <w:rPr>
            <w:noProof/>
            <w:webHidden/>
          </w:rPr>
        </w:r>
        <w:r w:rsidR="00963369">
          <w:rPr>
            <w:noProof/>
            <w:webHidden/>
          </w:rPr>
          <w:fldChar w:fldCharType="separate"/>
        </w:r>
        <w:r w:rsidR="00963369">
          <w:rPr>
            <w:noProof/>
            <w:webHidden/>
          </w:rPr>
          <w:t>124</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830" w:history="1">
        <w:r w:rsidR="00963369" w:rsidRPr="006A0B2C">
          <w:rPr>
            <w:rStyle w:val="Hyperlink"/>
            <w:noProof/>
          </w:rPr>
          <w:t>13.4</w:t>
        </w:r>
        <w:r w:rsidR="00963369">
          <w:rPr>
            <w:rFonts w:asciiTheme="minorHAnsi" w:eastAsiaTheme="minorEastAsia" w:hAnsiTheme="minorHAnsi" w:cstheme="minorBidi"/>
            <w:noProof/>
            <w:sz w:val="22"/>
            <w:szCs w:val="22"/>
          </w:rPr>
          <w:tab/>
        </w:r>
        <w:r w:rsidR="00963369" w:rsidRPr="006A0B2C">
          <w:rPr>
            <w:rStyle w:val="Hyperlink"/>
            <w:noProof/>
          </w:rPr>
          <w:t>Security Assessment and Authorization (CA)</w:t>
        </w:r>
        <w:r w:rsidR="00963369">
          <w:rPr>
            <w:noProof/>
            <w:webHidden/>
          </w:rPr>
          <w:tab/>
        </w:r>
        <w:r w:rsidR="00963369">
          <w:rPr>
            <w:noProof/>
            <w:webHidden/>
          </w:rPr>
          <w:fldChar w:fldCharType="begin"/>
        </w:r>
        <w:r w:rsidR="00963369">
          <w:rPr>
            <w:noProof/>
            <w:webHidden/>
          </w:rPr>
          <w:instrText xml:space="preserve"> PAGEREF _Toc468804830 \h </w:instrText>
        </w:r>
        <w:r w:rsidR="00963369">
          <w:rPr>
            <w:noProof/>
            <w:webHidden/>
          </w:rPr>
        </w:r>
        <w:r w:rsidR="00963369">
          <w:rPr>
            <w:noProof/>
            <w:webHidden/>
          </w:rPr>
          <w:fldChar w:fldCharType="separate"/>
        </w:r>
        <w:r w:rsidR="00963369">
          <w:rPr>
            <w:noProof/>
            <w:webHidden/>
          </w:rPr>
          <w:t>125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31" w:history="1">
        <w:r w:rsidR="00963369" w:rsidRPr="006A0B2C">
          <w:rPr>
            <w:rStyle w:val="Hyperlink"/>
            <w:noProof/>
          </w:rPr>
          <w:t>CA-1 Security Assessment and Authorization Policy and Procedures</w:t>
        </w:r>
        <w:r w:rsidR="00963369">
          <w:rPr>
            <w:noProof/>
            <w:webHidden/>
          </w:rPr>
          <w:tab/>
        </w:r>
        <w:r w:rsidR="00963369">
          <w:rPr>
            <w:noProof/>
            <w:webHidden/>
          </w:rPr>
          <w:fldChar w:fldCharType="begin"/>
        </w:r>
        <w:r w:rsidR="00963369">
          <w:rPr>
            <w:noProof/>
            <w:webHidden/>
          </w:rPr>
          <w:instrText xml:space="preserve"> PAGEREF _Toc468804831 \h </w:instrText>
        </w:r>
        <w:r w:rsidR="00963369">
          <w:rPr>
            <w:noProof/>
            <w:webHidden/>
          </w:rPr>
        </w:r>
        <w:r w:rsidR="00963369">
          <w:rPr>
            <w:noProof/>
            <w:webHidden/>
          </w:rPr>
          <w:fldChar w:fldCharType="separate"/>
        </w:r>
        <w:r w:rsidR="00963369">
          <w:rPr>
            <w:noProof/>
            <w:webHidden/>
          </w:rPr>
          <w:t>125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32" w:history="1">
        <w:r w:rsidR="00963369" w:rsidRPr="006A0B2C">
          <w:rPr>
            <w:rStyle w:val="Hyperlink"/>
            <w:noProof/>
          </w:rPr>
          <w:t>CA-2 Security Assessments</w:t>
        </w:r>
        <w:r w:rsidR="00963369">
          <w:rPr>
            <w:noProof/>
            <w:webHidden/>
          </w:rPr>
          <w:tab/>
        </w:r>
        <w:r w:rsidR="00963369">
          <w:rPr>
            <w:noProof/>
            <w:webHidden/>
          </w:rPr>
          <w:fldChar w:fldCharType="begin"/>
        </w:r>
        <w:r w:rsidR="00963369">
          <w:rPr>
            <w:noProof/>
            <w:webHidden/>
          </w:rPr>
          <w:instrText xml:space="preserve"> PAGEREF _Toc468804832 \h </w:instrText>
        </w:r>
        <w:r w:rsidR="00963369">
          <w:rPr>
            <w:noProof/>
            <w:webHidden/>
          </w:rPr>
        </w:r>
        <w:r w:rsidR="00963369">
          <w:rPr>
            <w:noProof/>
            <w:webHidden/>
          </w:rPr>
          <w:fldChar w:fldCharType="separate"/>
        </w:r>
        <w:r w:rsidR="00963369">
          <w:rPr>
            <w:noProof/>
            <w:webHidden/>
          </w:rPr>
          <w:t>127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33" w:history="1">
        <w:r w:rsidR="00963369" w:rsidRPr="006A0B2C">
          <w:rPr>
            <w:rStyle w:val="Hyperlink"/>
            <w:noProof/>
          </w:rPr>
          <w:t>CA-2 (1) Control Enhancement</w:t>
        </w:r>
        <w:r w:rsidR="00963369">
          <w:rPr>
            <w:noProof/>
            <w:webHidden/>
          </w:rPr>
          <w:tab/>
        </w:r>
        <w:r w:rsidR="00963369">
          <w:rPr>
            <w:noProof/>
            <w:webHidden/>
          </w:rPr>
          <w:fldChar w:fldCharType="begin"/>
        </w:r>
        <w:r w:rsidR="00963369">
          <w:rPr>
            <w:noProof/>
            <w:webHidden/>
          </w:rPr>
          <w:instrText xml:space="preserve"> PAGEREF _Toc468804833 \h </w:instrText>
        </w:r>
        <w:r w:rsidR="00963369">
          <w:rPr>
            <w:noProof/>
            <w:webHidden/>
          </w:rPr>
        </w:r>
        <w:r w:rsidR="00963369">
          <w:rPr>
            <w:noProof/>
            <w:webHidden/>
          </w:rPr>
          <w:fldChar w:fldCharType="separate"/>
        </w:r>
        <w:r w:rsidR="00963369">
          <w:rPr>
            <w:noProof/>
            <w:webHidden/>
          </w:rPr>
          <w:t>128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34" w:history="1">
        <w:r w:rsidR="00963369" w:rsidRPr="006A0B2C">
          <w:rPr>
            <w:rStyle w:val="Hyperlink"/>
            <w:noProof/>
          </w:rPr>
          <w:t>CA-2 (2) Control Enhancement</w:t>
        </w:r>
        <w:r w:rsidR="00963369">
          <w:rPr>
            <w:noProof/>
            <w:webHidden/>
          </w:rPr>
          <w:tab/>
        </w:r>
        <w:r w:rsidR="00963369">
          <w:rPr>
            <w:noProof/>
            <w:webHidden/>
          </w:rPr>
          <w:fldChar w:fldCharType="begin"/>
        </w:r>
        <w:r w:rsidR="00963369">
          <w:rPr>
            <w:noProof/>
            <w:webHidden/>
          </w:rPr>
          <w:instrText xml:space="preserve"> PAGEREF _Toc468804834 \h </w:instrText>
        </w:r>
        <w:r w:rsidR="00963369">
          <w:rPr>
            <w:noProof/>
            <w:webHidden/>
          </w:rPr>
        </w:r>
        <w:r w:rsidR="00963369">
          <w:rPr>
            <w:noProof/>
            <w:webHidden/>
          </w:rPr>
          <w:fldChar w:fldCharType="separate"/>
        </w:r>
        <w:r w:rsidR="00963369">
          <w:rPr>
            <w:noProof/>
            <w:webHidden/>
          </w:rPr>
          <w:t>129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35" w:history="1">
        <w:r w:rsidR="00963369" w:rsidRPr="006A0B2C">
          <w:rPr>
            <w:rStyle w:val="Hyperlink"/>
            <w:noProof/>
          </w:rPr>
          <w:t>CA-2 (3) Control Enhancement</w:t>
        </w:r>
        <w:r w:rsidR="00963369">
          <w:rPr>
            <w:noProof/>
            <w:webHidden/>
          </w:rPr>
          <w:tab/>
        </w:r>
        <w:r w:rsidR="00963369">
          <w:rPr>
            <w:noProof/>
            <w:webHidden/>
          </w:rPr>
          <w:fldChar w:fldCharType="begin"/>
        </w:r>
        <w:r w:rsidR="00963369">
          <w:rPr>
            <w:noProof/>
            <w:webHidden/>
          </w:rPr>
          <w:instrText xml:space="preserve"> PAGEREF _Toc468804835 \h </w:instrText>
        </w:r>
        <w:r w:rsidR="00963369">
          <w:rPr>
            <w:noProof/>
            <w:webHidden/>
          </w:rPr>
        </w:r>
        <w:r w:rsidR="00963369">
          <w:rPr>
            <w:noProof/>
            <w:webHidden/>
          </w:rPr>
          <w:fldChar w:fldCharType="separate"/>
        </w:r>
        <w:r w:rsidR="00963369">
          <w:rPr>
            <w:noProof/>
            <w:webHidden/>
          </w:rPr>
          <w:t>130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36" w:history="1">
        <w:r w:rsidR="00963369" w:rsidRPr="006A0B2C">
          <w:rPr>
            <w:rStyle w:val="Hyperlink"/>
            <w:noProof/>
          </w:rPr>
          <w:t>CA-3 System Interconnections</w:t>
        </w:r>
        <w:r w:rsidR="00963369">
          <w:rPr>
            <w:noProof/>
            <w:webHidden/>
          </w:rPr>
          <w:tab/>
        </w:r>
        <w:r w:rsidR="00963369">
          <w:rPr>
            <w:noProof/>
            <w:webHidden/>
          </w:rPr>
          <w:fldChar w:fldCharType="begin"/>
        </w:r>
        <w:r w:rsidR="00963369">
          <w:rPr>
            <w:noProof/>
            <w:webHidden/>
          </w:rPr>
          <w:instrText xml:space="preserve"> PAGEREF _Toc468804836 \h </w:instrText>
        </w:r>
        <w:r w:rsidR="00963369">
          <w:rPr>
            <w:noProof/>
            <w:webHidden/>
          </w:rPr>
        </w:r>
        <w:r w:rsidR="00963369">
          <w:rPr>
            <w:noProof/>
            <w:webHidden/>
          </w:rPr>
          <w:fldChar w:fldCharType="separate"/>
        </w:r>
        <w:r w:rsidR="00963369">
          <w:rPr>
            <w:noProof/>
            <w:webHidden/>
          </w:rPr>
          <w:t>131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37" w:history="1">
        <w:r w:rsidR="00963369" w:rsidRPr="006A0B2C">
          <w:rPr>
            <w:rStyle w:val="Hyperlink"/>
            <w:noProof/>
          </w:rPr>
          <w:t>CA-3 (3) Control Enhancement</w:t>
        </w:r>
        <w:r w:rsidR="00963369">
          <w:rPr>
            <w:noProof/>
            <w:webHidden/>
          </w:rPr>
          <w:tab/>
        </w:r>
        <w:r w:rsidR="00963369">
          <w:rPr>
            <w:noProof/>
            <w:webHidden/>
          </w:rPr>
          <w:fldChar w:fldCharType="begin"/>
        </w:r>
        <w:r w:rsidR="00963369">
          <w:rPr>
            <w:noProof/>
            <w:webHidden/>
          </w:rPr>
          <w:instrText xml:space="preserve"> PAGEREF _Toc468804837 \h </w:instrText>
        </w:r>
        <w:r w:rsidR="00963369">
          <w:rPr>
            <w:noProof/>
            <w:webHidden/>
          </w:rPr>
        </w:r>
        <w:r w:rsidR="00963369">
          <w:rPr>
            <w:noProof/>
            <w:webHidden/>
          </w:rPr>
          <w:fldChar w:fldCharType="separate"/>
        </w:r>
        <w:r w:rsidR="00963369">
          <w:rPr>
            <w:noProof/>
            <w:webHidden/>
          </w:rPr>
          <w:t>133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38" w:history="1">
        <w:r w:rsidR="00963369" w:rsidRPr="006A0B2C">
          <w:rPr>
            <w:rStyle w:val="Hyperlink"/>
            <w:noProof/>
          </w:rPr>
          <w:t>CA-3 (5) Control Enhancement</w:t>
        </w:r>
        <w:r w:rsidR="00963369">
          <w:rPr>
            <w:noProof/>
            <w:webHidden/>
          </w:rPr>
          <w:tab/>
        </w:r>
        <w:r w:rsidR="00963369">
          <w:rPr>
            <w:noProof/>
            <w:webHidden/>
          </w:rPr>
          <w:fldChar w:fldCharType="begin"/>
        </w:r>
        <w:r w:rsidR="00963369">
          <w:rPr>
            <w:noProof/>
            <w:webHidden/>
          </w:rPr>
          <w:instrText xml:space="preserve"> PAGEREF _Toc468804838 \h </w:instrText>
        </w:r>
        <w:r w:rsidR="00963369">
          <w:rPr>
            <w:noProof/>
            <w:webHidden/>
          </w:rPr>
        </w:r>
        <w:r w:rsidR="00963369">
          <w:rPr>
            <w:noProof/>
            <w:webHidden/>
          </w:rPr>
          <w:fldChar w:fldCharType="separate"/>
        </w:r>
        <w:r w:rsidR="00963369">
          <w:rPr>
            <w:noProof/>
            <w:webHidden/>
          </w:rPr>
          <w:t>134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39" w:history="1">
        <w:r w:rsidR="00963369" w:rsidRPr="006A0B2C">
          <w:rPr>
            <w:rStyle w:val="Hyperlink"/>
            <w:noProof/>
          </w:rPr>
          <w:t>CA-5 Plan of Action and Milestones</w:t>
        </w:r>
        <w:r w:rsidR="00963369">
          <w:rPr>
            <w:noProof/>
            <w:webHidden/>
          </w:rPr>
          <w:tab/>
        </w:r>
        <w:r w:rsidR="00963369">
          <w:rPr>
            <w:noProof/>
            <w:webHidden/>
          </w:rPr>
          <w:fldChar w:fldCharType="begin"/>
        </w:r>
        <w:r w:rsidR="00963369">
          <w:rPr>
            <w:noProof/>
            <w:webHidden/>
          </w:rPr>
          <w:instrText xml:space="preserve"> PAGEREF _Toc468804839 \h </w:instrText>
        </w:r>
        <w:r w:rsidR="00963369">
          <w:rPr>
            <w:noProof/>
            <w:webHidden/>
          </w:rPr>
        </w:r>
        <w:r w:rsidR="00963369">
          <w:rPr>
            <w:noProof/>
            <w:webHidden/>
          </w:rPr>
          <w:fldChar w:fldCharType="separate"/>
        </w:r>
        <w:r w:rsidR="00963369">
          <w:rPr>
            <w:noProof/>
            <w:webHidden/>
          </w:rPr>
          <w:t>135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40" w:history="1">
        <w:r w:rsidR="00963369" w:rsidRPr="006A0B2C">
          <w:rPr>
            <w:rStyle w:val="Hyperlink"/>
            <w:noProof/>
          </w:rPr>
          <w:t>CA-6 Security Authorization</w:t>
        </w:r>
        <w:r w:rsidR="00963369">
          <w:rPr>
            <w:noProof/>
            <w:webHidden/>
          </w:rPr>
          <w:tab/>
        </w:r>
        <w:r w:rsidR="00963369">
          <w:rPr>
            <w:noProof/>
            <w:webHidden/>
          </w:rPr>
          <w:fldChar w:fldCharType="begin"/>
        </w:r>
        <w:r w:rsidR="00963369">
          <w:rPr>
            <w:noProof/>
            <w:webHidden/>
          </w:rPr>
          <w:instrText xml:space="preserve"> PAGEREF _Toc468804840 \h </w:instrText>
        </w:r>
        <w:r w:rsidR="00963369">
          <w:rPr>
            <w:noProof/>
            <w:webHidden/>
          </w:rPr>
        </w:r>
        <w:r w:rsidR="00963369">
          <w:rPr>
            <w:noProof/>
            <w:webHidden/>
          </w:rPr>
          <w:fldChar w:fldCharType="separate"/>
        </w:r>
        <w:r w:rsidR="00963369">
          <w:rPr>
            <w:noProof/>
            <w:webHidden/>
          </w:rPr>
          <w:t>136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41" w:history="1">
        <w:r w:rsidR="00963369" w:rsidRPr="006A0B2C">
          <w:rPr>
            <w:rStyle w:val="Hyperlink"/>
            <w:noProof/>
          </w:rPr>
          <w:t>CA-7 Continuous Monitoring</w:t>
        </w:r>
        <w:r w:rsidR="00963369">
          <w:rPr>
            <w:noProof/>
            <w:webHidden/>
          </w:rPr>
          <w:tab/>
        </w:r>
        <w:r w:rsidR="00963369">
          <w:rPr>
            <w:noProof/>
            <w:webHidden/>
          </w:rPr>
          <w:fldChar w:fldCharType="begin"/>
        </w:r>
        <w:r w:rsidR="00963369">
          <w:rPr>
            <w:noProof/>
            <w:webHidden/>
          </w:rPr>
          <w:instrText xml:space="preserve"> PAGEREF _Toc468804841 \h </w:instrText>
        </w:r>
        <w:r w:rsidR="00963369">
          <w:rPr>
            <w:noProof/>
            <w:webHidden/>
          </w:rPr>
        </w:r>
        <w:r w:rsidR="00963369">
          <w:rPr>
            <w:noProof/>
            <w:webHidden/>
          </w:rPr>
          <w:fldChar w:fldCharType="separate"/>
        </w:r>
        <w:r w:rsidR="00963369">
          <w:rPr>
            <w:noProof/>
            <w:webHidden/>
          </w:rPr>
          <w:t>138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42" w:history="1">
        <w:r w:rsidR="00963369" w:rsidRPr="006A0B2C">
          <w:rPr>
            <w:rStyle w:val="Hyperlink"/>
            <w:noProof/>
          </w:rPr>
          <w:t>CA-7 (1) Control Enhancement</w:t>
        </w:r>
        <w:r w:rsidR="00963369">
          <w:rPr>
            <w:noProof/>
            <w:webHidden/>
          </w:rPr>
          <w:tab/>
        </w:r>
        <w:r w:rsidR="00963369">
          <w:rPr>
            <w:noProof/>
            <w:webHidden/>
          </w:rPr>
          <w:fldChar w:fldCharType="begin"/>
        </w:r>
        <w:r w:rsidR="00963369">
          <w:rPr>
            <w:noProof/>
            <w:webHidden/>
          </w:rPr>
          <w:instrText xml:space="preserve"> PAGEREF _Toc468804842 \h </w:instrText>
        </w:r>
        <w:r w:rsidR="00963369">
          <w:rPr>
            <w:noProof/>
            <w:webHidden/>
          </w:rPr>
        </w:r>
        <w:r w:rsidR="00963369">
          <w:rPr>
            <w:noProof/>
            <w:webHidden/>
          </w:rPr>
          <w:fldChar w:fldCharType="separate"/>
        </w:r>
        <w:r w:rsidR="00963369">
          <w:rPr>
            <w:noProof/>
            <w:webHidden/>
          </w:rPr>
          <w:t>142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43" w:history="1">
        <w:r w:rsidR="00963369" w:rsidRPr="006A0B2C">
          <w:rPr>
            <w:rStyle w:val="Hyperlink"/>
            <w:noProof/>
          </w:rPr>
          <w:t>CA-8 Penetration Testing</w:t>
        </w:r>
        <w:r w:rsidR="00963369">
          <w:rPr>
            <w:noProof/>
            <w:webHidden/>
          </w:rPr>
          <w:tab/>
        </w:r>
        <w:r w:rsidR="00963369">
          <w:rPr>
            <w:noProof/>
            <w:webHidden/>
          </w:rPr>
          <w:fldChar w:fldCharType="begin"/>
        </w:r>
        <w:r w:rsidR="00963369">
          <w:rPr>
            <w:noProof/>
            <w:webHidden/>
          </w:rPr>
          <w:instrText xml:space="preserve"> PAGEREF _Toc468804843 \h </w:instrText>
        </w:r>
        <w:r w:rsidR="00963369">
          <w:rPr>
            <w:noProof/>
            <w:webHidden/>
          </w:rPr>
        </w:r>
        <w:r w:rsidR="00963369">
          <w:rPr>
            <w:noProof/>
            <w:webHidden/>
          </w:rPr>
          <w:fldChar w:fldCharType="separate"/>
        </w:r>
        <w:r w:rsidR="00963369">
          <w:rPr>
            <w:noProof/>
            <w:webHidden/>
          </w:rPr>
          <w:t>143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44" w:history="1">
        <w:r w:rsidR="00963369" w:rsidRPr="006A0B2C">
          <w:rPr>
            <w:rStyle w:val="Hyperlink"/>
            <w:noProof/>
          </w:rPr>
          <w:t>CA-8 (1) Control Enhancement</w:t>
        </w:r>
        <w:r w:rsidR="00963369">
          <w:rPr>
            <w:noProof/>
            <w:webHidden/>
          </w:rPr>
          <w:tab/>
        </w:r>
        <w:r w:rsidR="00963369">
          <w:rPr>
            <w:noProof/>
            <w:webHidden/>
          </w:rPr>
          <w:fldChar w:fldCharType="begin"/>
        </w:r>
        <w:r w:rsidR="00963369">
          <w:rPr>
            <w:noProof/>
            <w:webHidden/>
          </w:rPr>
          <w:instrText xml:space="preserve"> PAGEREF _Toc468804844 \h </w:instrText>
        </w:r>
        <w:r w:rsidR="00963369">
          <w:rPr>
            <w:noProof/>
            <w:webHidden/>
          </w:rPr>
        </w:r>
        <w:r w:rsidR="00963369">
          <w:rPr>
            <w:noProof/>
            <w:webHidden/>
          </w:rPr>
          <w:fldChar w:fldCharType="separate"/>
        </w:r>
        <w:r w:rsidR="00963369">
          <w:rPr>
            <w:noProof/>
            <w:webHidden/>
          </w:rPr>
          <w:t>144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45" w:history="1">
        <w:r w:rsidR="00963369" w:rsidRPr="006A0B2C">
          <w:rPr>
            <w:rStyle w:val="Hyperlink"/>
            <w:noProof/>
          </w:rPr>
          <w:t>CA-9 Internal System Connections</w:t>
        </w:r>
        <w:r w:rsidR="00963369">
          <w:rPr>
            <w:noProof/>
            <w:webHidden/>
          </w:rPr>
          <w:tab/>
        </w:r>
        <w:r w:rsidR="00963369">
          <w:rPr>
            <w:noProof/>
            <w:webHidden/>
          </w:rPr>
          <w:fldChar w:fldCharType="begin"/>
        </w:r>
        <w:r w:rsidR="00963369">
          <w:rPr>
            <w:noProof/>
            <w:webHidden/>
          </w:rPr>
          <w:instrText xml:space="preserve"> PAGEREF _Toc468804845 \h </w:instrText>
        </w:r>
        <w:r w:rsidR="00963369">
          <w:rPr>
            <w:noProof/>
            <w:webHidden/>
          </w:rPr>
        </w:r>
        <w:r w:rsidR="00963369">
          <w:rPr>
            <w:noProof/>
            <w:webHidden/>
          </w:rPr>
          <w:fldChar w:fldCharType="separate"/>
        </w:r>
        <w:r w:rsidR="00963369">
          <w:rPr>
            <w:noProof/>
            <w:webHidden/>
          </w:rPr>
          <w:t>145</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846" w:history="1">
        <w:r w:rsidR="00963369" w:rsidRPr="006A0B2C">
          <w:rPr>
            <w:rStyle w:val="Hyperlink"/>
            <w:noProof/>
          </w:rPr>
          <w:t>13.5</w:t>
        </w:r>
        <w:r w:rsidR="00963369">
          <w:rPr>
            <w:rFonts w:asciiTheme="minorHAnsi" w:eastAsiaTheme="minorEastAsia" w:hAnsiTheme="minorHAnsi" w:cstheme="minorBidi"/>
            <w:noProof/>
            <w:sz w:val="22"/>
            <w:szCs w:val="22"/>
          </w:rPr>
          <w:tab/>
        </w:r>
        <w:r w:rsidR="00963369" w:rsidRPr="006A0B2C">
          <w:rPr>
            <w:rStyle w:val="Hyperlink"/>
            <w:noProof/>
          </w:rPr>
          <w:t>Configuration Management (CM)</w:t>
        </w:r>
        <w:r w:rsidR="00963369">
          <w:rPr>
            <w:noProof/>
            <w:webHidden/>
          </w:rPr>
          <w:tab/>
        </w:r>
        <w:r w:rsidR="00963369">
          <w:rPr>
            <w:noProof/>
            <w:webHidden/>
          </w:rPr>
          <w:fldChar w:fldCharType="begin"/>
        </w:r>
        <w:r w:rsidR="00963369">
          <w:rPr>
            <w:noProof/>
            <w:webHidden/>
          </w:rPr>
          <w:instrText xml:space="preserve"> PAGEREF _Toc468804846 \h </w:instrText>
        </w:r>
        <w:r w:rsidR="00963369">
          <w:rPr>
            <w:noProof/>
            <w:webHidden/>
          </w:rPr>
        </w:r>
        <w:r w:rsidR="00963369">
          <w:rPr>
            <w:noProof/>
            <w:webHidden/>
          </w:rPr>
          <w:fldChar w:fldCharType="separate"/>
        </w:r>
        <w:r w:rsidR="00963369">
          <w:rPr>
            <w:noProof/>
            <w:webHidden/>
          </w:rPr>
          <w:t>146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47" w:history="1">
        <w:r w:rsidR="00963369" w:rsidRPr="006A0B2C">
          <w:rPr>
            <w:rStyle w:val="Hyperlink"/>
            <w:noProof/>
          </w:rPr>
          <w:t>CM-1 Configuration Management Policies and Procedures</w:t>
        </w:r>
        <w:r w:rsidR="00963369">
          <w:rPr>
            <w:noProof/>
            <w:webHidden/>
          </w:rPr>
          <w:tab/>
        </w:r>
        <w:r w:rsidR="00963369">
          <w:rPr>
            <w:noProof/>
            <w:webHidden/>
          </w:rPr>
          <w:fldChar w:fldCharType="begin"/>
        </w:r>
        <w:r w:rsidR="00963369">
          <w:rPr>
            <w:noProof/>
            <w:webHidden/>
          </w:rPr>
          <w:instrText xml:space="preserve"> PAGEREF _Toc468804847 \h </w:instrText>
        </w:r>
        <w:r w:rsidR="00963369">
          <w:rPr>
            <w:noProof/>
            <w:webHidden/>
          </w:rPr>
        </w:r>
        <w:r w:rsidR="00963369">
          <w:rPr>
            <w:noProof/>
            <w:webHidden/>
          </w:rPr>
          <w:fldChar w:fldCharType="separate"/>
        </w:r>
        <w:r w:rsidR="00963369">
          <w:rPr>
            <w:noProof/>
            <w:webHidden/>
          </w:rPr>
          <w:t>146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48" w:history="1">
        <w:r w:rsidR="00963369" w:rsidRPr="006A0B2C">
          <w:rPr>
            <w:rStyle w:val="Hyperlink"/>
            <w:noProof/>
          </w:rPr>
          <w:t>CM-2 Baseline Configuration</w:t>
        </w:r>
        <w:r w:rsidR="00963369">
          <w:rPr>
            <w:noProof/>
            <w:webHidden/>
          </w:rPr>
          <w:tab/>
        </w:r>
        <w:r w:rsidR="00963369">
          <w:rPr>
            <w:noProof/>
            <w:webHidden/>
          </w:rPr>
          <w:fldChar w:fldCharType="begin"/>
        </w:r>
        <w:r w:rsidR="00963369">
          <w:rPr>
            <w:noProof/>
            <w:webHidden/>
          </w:rPr>
          <w:instrText xml:space="preserve"> PAGEREF _Toc468804848 \h </w:instrText>
        </w:r>
        <w:r w:rsidR="00963369">
          <w:rPr>
            <w:noProof/>
            <w:webHidden/>
          </w:rPr>
        </w:r>
        <w:r w:rsidR="00963369">
          <w:rPr>
            <w:noProof/>
            <w:webHidden/>
          </w:rPr>
          <w:fldChar w:fldCharType="separate"/>
        </w:r>
        <w:r w:rsidR="00963369">
          <w:rPr>
            <w:noProof/>
            <w:webHidden/>
          </w:rPr>
          <w:t>147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49" w:history="1">
        <w:r w:rsidR="00963369" w:rsidRPr="006A0B2C">
          <w:rPr>
            <w:rStyle w:val="Hyperlink"/>
            <w:noProof/>
          </w:rPr>
          <w:t>CM-2 (1) Control Enhancement</w:t>
        </w:r>
        <w:r w:rsidR="00963369">
          <w:rPr>
            <w:noProof/>
            <w:webHidden/>
          </w:rPr>
          <w:tab/>
        </w:r>
        <w:r w:rsidR="00963369">
          <w:rPr>
            <w:noProof/>
            <w:webHidden/>
          </w:rPr>
          <w:fldChar w:fldCharType="begin"/>
        </w:r>
        <w:r w:rsidR="00963369">
          <w:rPr>
            <w:noProof/>
            <w:webHidden/>
          </w:rPr>
          <w:instrText xml:space="preserve"> PAGEREF _Toc468804849 \h </w:instrText>
        </w:r>
        <w:r w:rsidR="00963369">
          <w:rPr>
            <w:noProof/>
            <w:webHidden/>
          </w:rPr>
        </w:r>
        <w:r w:rsidR="00963369">
          <w:rPr>
            <w:noProof/>
            <w:webHidden/>
          </w:rPr>
          <w:fldChar w:fldCharType="separate"/>
        </w:r>
        <w:r w:rsidR="00963369">
          <w:rPr>
            <w:noProof/>
            <w:webHidden/>
          </w:rPr>
          <w:t>148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50" w:history="1">
        <w:r w:rsidR="00963369" w:rsidRPr="006A0B2C">
          <w:rPr>
            <w:rStyle w:val="Hyperlink"/>
            <w:noProof/>
          </w:rPr>
          <w:t>CM-2 (2) Control Enhancement</w:t>
        </w:r>
        <w:r w:rsidR="00963369">
          <w:rPr>
            <w:noProof/>
            <w:webHidden/>
          </w:rPr>
          <w:tab/>
        </w:r>
        <w:r w:rsidR="00963369">
          <w:rPr>
            <w:noProof/>
            <w:webHidden/>
          </w:rPr>
          <w:fldChar w:fldCharType="begin"/>
        </w:r>
        <w:r w:rsidR="00963369">
          <w:rPr>
            <w:noProof/>
            <w:webHidden/>
          </w:rPr>
          <w:instrText xml:space="preserve"> PAGEREF _Toc468804850 \h </w:instrText>
        </w:r>
        <w:r w:rsidR="00963369">
          <w:rPr>
            <w:noProof/>
            <w:webHidden/>
          </w:rPr>
        </w:r>
        <w:r w:rsidR="00963369">
          <w:rPr>
            <w:noProof/>
            <w:webHidden/>
          </w:rPr>
          <w:fldChar w:fldCharType="separate"/>
        </w:r>
        <w:r w:rsidR="00963369">
          <w:rPr>
            <w:noProof/>
            <w:webHidden/>
          </w:rPr>
          <w:t>149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51" w:history="1">
        <w:r w:rsidR="00963369" w:rsidRPr="006A0B2C">
          <w:rPr>
            <w:rStyle w:val="Hyperlink"/>
            <w:noProof/>
          </w:rPr>
          <w:t>CM-2 (3) Control Enhancement</w:t>
        </w:r>
        <w:r w:rsidR="00963369">
          <w:rPr>
            <w:noProof/>
            <w:webHidden/>
          </w:rPr>
          <w:tab/>
        </w:r>
        <w:r w:rsidR="00963369">
          <w:rPr>
            <w:noProof/>
            <w:webHidden/>
          </w:rPr>
          <w:fldChar w:fldCharType="begin"/>
        </w:r>
        <w:r w:rsidR="00963369">
          <w:rPr>
            <w:noProof/>
            <w:webHidden/>
          </w:rPr>
          <w:instrText xml:space="preserve"> PAGEREF _Toc468804851 \h </w:instrText>
        </w:r>
        <w:r w:rsidR="00963369">
          <w:rPr>
            <w:noProof/>
            <w:webHidden/>
          </w:rPr>
        </w:r>
        <w:r w:rsidR="00963369">
          <w:rPr>
            <w:noProof/>
            <w:webHidden/>
          </w:rPr>
          <w:fldChar w:fldCharType="separate"/>
        </w:r>
        <w:r w:rsidR="00963369">
          <w:rPr>
            <w:noProof/>
            <w:webHidden/>
          </w:rPr>
          <w:t>150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52" w:history="1">
        <w:r w:rsidR="00963369" w:rsidRPr="006A0B2C">
          <w:rPr>
            <w:rStyle w:val="Hyperlink"/>
            <w:noProof/>
          </w:rPr>
          <w:t>CM-2 (7) Control Enhancement</w:t>
        </w:r>
        <w:r w:rsidR="00963369">
          <w:rPr>
            <w:noProof/>
            <w:webHidden/>
          </w:rPr>
          <w:tab/>
        </w:r>
        <w:r w:rsidR="00963369">
          <w:rPr>
            <w:noProof/>
            <w:webHidden/>
          </w:rPr>
          <w:fldChar w:fldCharType="begin"/>
        </w:r>
        <w:r w:rsidR="00963369">
          <w:rPr>
            <w:noProof/>
            <w:webHidden/>
          </w:rPr>
          <w:instrText xml:space="preserve"> PAGEREF _Toc468804852 \h </w:instrText>
        </w:r>
        <w:r w:rsidR="00963369">
          <w:rPr>
            <w:noProof/>
            <w:webHidden/>
          </w:rPr>
        </w:r>
        <w:r w:rsidR="00963369">
          <w:rPr>
            <w:noProof/>
            <w:webHidden/>
          </w:rPr>
          <w:fldChar w:fldCharType="separate"/>
        </w:r>
        <w:r w:rsidR="00963369">
          <w:rPr>
            <w:noProof/>
            <w:webHidden/>
          </w:rPr>
          <w:t>151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53" w:history="1">
        <w:r w:rsidR="00963369" w:rsidRPr="006A0B2C">
          <w:rPr>
            <w:rStyle w:val="Hyperlink"/>
            <w:noProof/>
          </w:rPr>
          <w:t>CM-3 Configuration Change Control</w:t>
        </w:r>
        <w:r w:rsidR="00963369">
          <w:rPr>
            <w:noProof/>
            <w:webHidden/>
          </w:rPr>
          <w:tab/>
        </w:r>
        <w:r w:rsidR="00963369">
          <w:rPr>
            <w:noProof/>
            <w:webHidden/>
          </w:rPr>
          <w:fldChar w:fldCharType="begin"/>
        </w:r>
        <w:r w:rsidR="00963369">
          <w:rPr>
            <w:noProof/>
            <w:webHidden/>
          </w:rPr>
          <w:instrText xml:space="preserve"> PAGEREF _Toc468804853 \h </w:instrText>
        </w:r>
        <w:r w:rsidR="00963369">
          <w:rPr>
            <w:noProof/>
            <w:webHidden/>
          </w:rPr>
        </w:r>
        <w:r w:rsidR="00963369">
          <w:rPr>
            <w:noProof/>
            <w:webHidden/>
          </w:rPr>
          <w:fldChar w:fldCharType="separate"/>
        </w:r>
        <w:r w:rsidR="00963369">
          <w:rPr>
            <w:noProof/>
            <w:webHidden/>
          </w:rPr>
          <w:t>152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54" w:history="1">
        <w:r w:rsidR="00963369" w:rsidRPr="006A0B2C">
          <w:rPr>
            <w:rStyle w:val="Hyperlink"/>
            <w:noProof/>
          </w:rPr>
          <w:t>CM-4 Security Impact Analysis</w:t>
        </w:r>
        <w:r w:rsidR="00963369">
          <w:rPr>
            <w:noProof/>
            <w:webHidden/>
          </w:rPr>
          <w:tab/>
        </w:r>
        <w:r w:rsidR="00963369">
          <w:rPr>
            <w:noProof/>
            <w:webHidden/>
          </w:rPr>
          <w:fldChar w:fldCharType="begin"/>
        </w:r>
        <w:r w:rsidR="00963369">
          <w:rPr>
            <w:noProof/>
            <w:webHidden/>
          </w:rPr>
          <w:instrText xml:space="preserve"> PAGEREF _Toc468804854 \h </w:instrText>
        </w:r>
        <w:r w:rsidR="00963369">
          <w:rPr>
            <w:noProof/>
            <w:webHidden/>
          </w:rPr>
        </w:r>
        <w:r w:rsidR="00963369">
          <w:rPr>
            <w:noProof/>
            <w:webHidden/>
          </w:rPr>
          <w:fldChar w:fldCharType="separate"/>
        </w:r>
        <w:r w:rsidR="00963369">
          <w:rPr>
            <w:noProof/>
            <w:webHidden/>
          </w:rPr>
          <w:t>155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55" w:history="1">
        <w:r w:rsidR="00963369" w:rsidRPr="006A0B2C">
          <w:rPr>
            <w:rStyle w:val="Hyperlink"/>
            <w:noProof/>
          </w:rPr>
          <w:t>CM-5 Access Restrictions for Change</w:t>
        </w:r>
        <w:r w:rsidR="00963369">
          <w:rPr>
            <w:noProof/>
            <w:webHidden/>
          </w:rPr>
          <w:tab/>
        </w:r>
        <w:r w:rsidR="00963369">
          <w:rPr>
            <w:noProof/>
            <w:webHidden/>
          </w:rPr>
          <w:fldChar w:fldCharType="begin"/>
        </w:r>
        <w:r w:rsidR="00963369">
          <w:rPr>
            <w:noProof/>
            <w:webHidden/>
          </w:rPr>
          <w:instrText xml:space="preserve"> PAGEREF _Toc468804855 \h </w:instrText>
        </w:r>
        <w:r w:rsidR="00963369">
          <w:rPr>
            <w:noProof/>
            <w:webHidden/>
          </w:rPr>
        </w:r>
        <w:r w:rsidR="00963369">
          <w:rPr>
            <w:noProof/>
            <w:webHidden/>
          </w:rPr>
          <w:fldChar w:fldCharType="separate"/>
        </w:r>
        <w:r w:rsidR="00963369">
          <w:rPr>
            <w:noProof/>
            <w:webHidden/>
          </w:rPr>
          <w:t>156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56" w:history="1">
        <w:r w:rsidR="00963369" w:rsidRPr="006A0B2C">
          <w:rPr>
            <w:rStyle w:val="Hyperlink"/>
            <w:noProof/>
          </w:rPr>
          <w:t>CM-5 (1) Control Enhancement</w:t>
        </w:r>
        <w:r w:rsidR="00963369">
          <w:rPr>
            <w:noProof/>
            <w:webHidden/>
          </w:rPr>
          <w:tab/>
        </w:r>
        <w:r w:rsidR="00963369">
          <w:rPr>
            <w:noProof/>
            <w:webHidden/>
          </w:rPr>
          <w:fldChar w:fldCharType="begin"/>
        </w:r>
        <w:r w:rsidR="00963369">
          <w:rPr>
            <w:noProof/>
            <w:webHidden/>
          </w:rPr>
          <w:instrText xml:space="preserve"> PAGEREF _Toc468804856 \h </w:instrText>
        </w:r>
        <w:r w:rsidR="00963369">
          <w:rPr>
            <w:noProof/>
            <w:webHidden/>
          </w:rPr>
        </w:r>
        <w:r w:rsidR="00963369">
          <w:rPr>
            <w:noProof/>
            <w:webHidden/>
          </w:rPr>
          <w:fldChar w:fldCharType="separate"/>
        </w:r>
        <w:r w:rsidR="00963369">
          <w:rPr>
            <w:noProof/>
            <w:webHidden/>
          </w:rPr>
          <w:t>156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57" w:history="1">
        <w:r w:rsidR="00963369" w:rsidRPr="006A0B2C">
          <w:rPr>
            <w:rStyle w:val="Hyperlink"/>
            <w:noProof/>
          </w:rPr>
          <w:t>CM-5 (3) Control Enhancement</w:t>
        </w:r>
        <w:r w:rsidR="00963369">
          <w:rPr>
            <w:noProof/>
            <w:webHidden/>
          </w:rPr>
          <w:tab/>
        </w:r>
        <w:r w:rsidR="00963369">
          <w:rPr>
            <w:noProof/>
            <w:webHidden/>
          </w:rPr>
          <w:fldChar w:fldCharType="begin"/>
        </w:r>
        <w:r w:rsidR="00963369">
          <w:rPr>
            <w:noProof/>
            <w:webHidden/>
          </w:rPr>
          <w:instrText xml:space="preserve"> PAGEREF _Toc468804857 \h </w:instrText>
        </w:r>
        <w:r w:rsidR="00963369">
          <w:rPr>
            <w:noProof/>
            <w:webHidden/>
          </w:rPr>
        </w:r>
        <w:r w:rsidR="00963369">
          <w:rPr>
            <w:noProof/>
            <w:webHidden/>
          </w:rPr>
          <w:fldChar w:fldCharType="separate"/>
        </w:r>
        <w:r w:rsidR="00963369">
          <w:rPr>
            <w:noProof/>
            <w:webHidden/>
          </w:rPr>
          <w:t>157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58" w:history="1">
        <w:r w:rsidR="00963369" w:rsidRPr="006A0B2C">
          <w:rPr>
            <w:rStyle w:val="Hyperlink"/>
            <w:noProof/>
          </w:rPr>
          <w:t>CM-5 (5) Control Enhancement</w:t>
        </w:r>
        <w:r w:rsidR="00963369">
          <w:rPr>
            <w:noProof/>
            <w:webHidden/>
          </w:rPr>
          <w:tab/>
        </w:r>
        <w:r w:rsidR="00963369">
          <w:rPr>
            <w:noProof/>
            <w:webHidden/>
          </w:rPr>
          <w:fldChar w:fldCharType="begin"/>
        </w:r>
        <w:r w:rsidR="00963369">
          <w:rPr>
            <w:noProof/>
            <w:webHidden/>
          </w:rPr>
          <w:instrText xml:space="preserve"> PAGEREF _Toc468804858 \h </w:instrText>
        </w:r>
        <w:r w:rsidR="00963369">
          <w:rPr>
            <w:noProof/>
            <w:webHidden/>
          </w:rPr>
        </w:r>
        <w:r w:rsidR="00963369">
          <w:rPr>
            <w:noProof/>
            <w:webHidden/>
          </w:rPr>
          <w:fldChar w:fldCharType="separate"/>
        </w:r>
        <w:r w:rsidR="00963369">
          <w:rPr>
            <w:noProof/>
            <w:webHidden/>
          </w:rPr>
          <w:t>158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59" w:history="1">
        <w:r w:rsidR="00963369" w:rsidRPr="006A0B2C">
          <w:rPr>
            <w:rStyle w:val="Hyperlink"/>
            <w:noProof/>
          </w:rPr>
          <w:t>CM-6 Configuration Settings</w:t>
        </w:r>
        <w:r w:rsidR="00963369">
          <w:rPr>
            <w:noProof/>
            <w:webHidden/>
          </w:rPr>
          <w:tab/>
        </w:r>
        <w:r w:rsidR="00963369">
          <w:rPr>
            <w:noProof/>
            <w:webHidden/>
          </w:rPr>
          <w:fldChar w:fldCharType="begin"/>
        </w:r>
        <w:r w:rsidR="00963369">
          <w:rPr>
            <w:noProof/>
            <w:webHidden/>
          </w:rPr>
          <w:instrText xml:space="preserve"> PAGEREF _Toc468804859 \h </w:instrText>
        </w:r>
        <w:r w:rsidR="00963369">
          <w:rPr>
            <w:noProof/>
            <w:webHidden/>
          </w:rPr>
        </w:r>
        <w:r w:rsidR="00963369">
          <w:rPr>
            <w:noProof/>
            <w:webHidden/>
          </w:rPr>
          <w:fldChar w:fldCharType="separate"/>
        </w:r>
        <w:r w:rsidR="00963369">
          <w:rPr>
            <w:noProof/>
            <w:webHidden/>
          </w:rPr>
          <w:t>159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60" w:history="1">
        <w:r w:rsidR="00963369" w:rsidRPr="006A0B2C">
          <w:rPr>
            <w:rStyle w:val="Hyperlink"/>
            <w:noProof/>
          </w:rPr>
          <w:t>CM-6 (1) Control Enhancement</w:t>
        </w:r>
        <w:r w:rsidR="00963369">
          <w:rPr>
            <w:noProof/>
            <w:webHidden/>
          </w:rPr>
          <w:tab/>
        </w:r>
        <w:r w:rsidR="00963369">
          <w:rPr>
            <w:noProof/>
            <w:webHidden/>
          </w:rPr>
          <w:fldChar w:fldCharType="begin"/>
        </w:r>
        <w:r w:rsidR="00963369">
          <w:rPr>
            <w:noProof/>
            <w:webHidden/>
          </w:rPr>
          <w:instrText xml:space="preserve"> PAGEREF _Toc468804860 \h </w:instrText>
        </w:r>
        <w:r w:rsidR="00963369">
          <w:rPr>
            <w:noProof/>
            <w:webHidden/>
          </w:rPr>
        </w:r>
        <w:r w:rsidR="00963369">
          <w:rPr>
            <w:noProof/>
            <w:webHidden/>
          </w:rPr>
          <w:fldChar w:fldCharType="separate"/>
        </w:r>
        <w:r w:rsidR="00963369">
          <w:rPr>
            <w:noProof/>
            <w:webHidden/>
          </w:rPr>
          <w:t>161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61" w:history="1">
        <w:r w:rsidR="00963369" w:rsidRPr="006A0B2C">
          <w:rPr>
            <w:rStyle w:val="Hyperlink"/>
            <w:noProof/>
          </w:rPr>
          <w:t>CM-7 Least Functionality</w:t>
        </w:r>
        <w:r w:rsidR="00963369">
          <w:rPr>
            <w:noProof/>
            <w:webHidden/>
          </w:rPr>
          <w:tab/>
        </w:r>
        <w:r w:rsidR="00963369">
          <w:rPr>
            <w:noProof/>
            <w:webHidden/>
          </w:rPr>
          <w:fldChar w:fldCharType="begin"/>
        </w:r>
        <w:r w:rsidR="00963369">
          <w:rPr>
            <w:noProof/>
            <w:webHidden/>
          </w:rPr>
          <w:instrText xml:space="preserve"> PAGEREF _Toc468804861 \h </w:instrText>
        </w:r>
        <w:r w:rsidR="00963369">
          <w:rPr>
            <w:noProof/>
            <w:webHidden/>
          </w:rPr>
        </w:r>
        <w:r w:rsidR="00963369">
          <w:rPr>
            <w:noProof/>
            <w:webHidden/>
          </w:rPr>
          <w:fldChar w:fldCharType="separate"/>
        </w:r>
        <w:r w:rsidR="00963369">
          <w:rPr>
            <w:noProof/>
            <w:webHidden/>
          </w:rPr>
          <w:t>162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62" w:history="1">
        <w:r w:rsidR="00963369" w:rsidRPr="006A0B2C">
          <w:rPr>
            <w:rStyle w:val="Hyperlink"/>
            <w:noProof/>
          </w:rPr>
          <w:t>CM-7 (1) Control Enhancement</w:t>
        </w:r>
        <w:r w:rsidR="00963369">
          <w:rPr>
            <w:noProof/>
            <w:webHidden/>
          </w:rPr>
          <w:tab/>
        </w:r>
        <w:r w:rsidR="00963369">
          <w:rPr>
            <w:noProof/>
            <w:webHidden/>
          </w:rPr>
          <w:fldChar w:fldCharType="begin"/>
        </w:r>
        <w:r w:rsidR="00963369">
          <w:rPr>
            <w:noProof/>
            <w:webHidden/>
          </w:rPr>
          <w:instrText xml:space="preserve"> PAGEREF _Toc468804862 \h </w:instrText>
        </w:r>
        <w:r w:rsidR="00963369">
          <w:rPr>
            <w:noProof/>
            <w:webHidden/>
          </w:rPr>
        </w:r>
        <w:r w:rsidR="00963369">
          <w:rPr>
            <w:noProof/>
            <w:webHidden/>
          </w:rPr>
          <w:fldChar w:fldCharType="separate"/>
        </w:r>
        <w:r w:rsidR="00963369">
          <w:rPr>
            <w:noProof/>
            <w:webHidden/>
          </w:rPr>
          <w:t>163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63" w:history="1">
        <w:r w:rsidR="00963369" w:rsidRPr="006A0B2C">
          <w:rPr>
            <w:rStyle w:val="Hyperlink"/>
            <w:noProof/>
          </w:rPr>
          <w:t>CM-7 (2) Control Enhancement</w:t>
        </w:r>
        <w:r w:rsidR="00963369">
          <w:rPr>
            <w:noProof/>
            <w:webHidden/>
          </w:rPr>
          <w:tab/>
        </w:r>
        <w:r w:rsidR="00963369">
          <w:rPr>
            <w:noProof/>
            <w:webHidden/>
          </w:rPr>
          <w:fldChar w:fldCharType="begin"/>
        </w:r>
        <w:r w:rsidR="00963369">
          <w:rPr>
            <w:noProof/>
            <w:webHidden/>
          </w:rPr>
          <w:instrText xml:space="preserve"> PAGEREF _Toc468804863 \h </w:instrText>
        </w:r>
        <w:r w:rsidR="00963369">
          <w:rPr>
            <w:noProof/>
            <w:webHidden/>
          </w:rPr>
        </w:r>
        <w:r w:rsidR="00963369">
          <w:rPr>
            <w:noProof/>
            <w:webHidden/>
          </w:rPr>
          <w:fldChar w:fldCharType="separate"/>
        </w:r>
        <w:r w:rsidR="00963369">
          <w:rPr>
            <w:noProof/>
            <w:webHidden/>
          </w:rPr>
          <w:t>164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64" w:history="1">
        <w:r w:rsidR="00963369" w:rsidRPr="006A0B2C">
          <w:rPr>
            <w:rStyle w:val="Hyperlink"/>
            <w:noProof/>
          </w:rPr>
          <w:t>CM-7 (5) Control Enhancement</w:t>
        </w:r>
        <w:r w:rsidR="00963369">
          <w:rPr>
            <w:noProof/>
            <w:webHidden/>
          </w:rPr>
          <w:tab/>
        </w:r>
        <w:r w:rsidR="00963369">
          <w:rPr>
            <w:noProof/>
            <w:webHidden/>
          </w:rPr>
          <w:fldChar w:fldCharType="begin"/>
        </w:r>
        <w:r w:rsidR="00963369">
          <w:rPr>
            <w:noProof/>
            <w:webHidden/>
          </w:rPr>
          <w:instrText xml:space="preserve"> PAGEREF _Toc468804864 \h </w:instrText>
        </w:r>
        <w:r w:rsidR="00963369">
          <w:rPr>
            <w:noProof/>
            <w:webHidden/>
          </w:rPr>
        </w:r>
        <w:r w:rsidR="00963369">
          <w:rPr>
            <w:noProof/>
            <w:webHidden/>
          </w:rPr>
          <w:fldChar w:fldCharType="separate"/>
        </w:r>
        <w:r w:rsidR="00963369">
          <w:rPr>
            <w:noProof/>
            <w:webHidden/>
          </w:rPr>
          <w:t>165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65" w:history="1">
        <w:r w:rsidR="00963369" w:rsidRPr="006A0B2C">
          <w:rPr>
            <w:rStyle w:val="Hyperlink"/>
            <w:noProof/>
          </w:rPr>
          <w:t>CM-8 Information System Component Inventory</w:t>
        </w:r>
        <w:r w:rsidR="00963369">
          <w:rPr>
            <w:noProof/>
            <w:webHidden/>
          </w:rPr>
          <w:tab/>
        </w:r>
        <w:r w:rsidR="00963369">
          <w:rPr>
            <w:noProof/>
            <w:webHidden/>
          </w:rPr>
          <w:fldChar w:fldCharType="begin"/>
        </w:r>
        <w:r w:rsidR="00963369">
          <w:rPr>
            <w:noProof/>
            <w:webHidden/>
          </w:rPr>
          <w:instrText xml:space="preserve"> PAGEREF _Toc468804865 \h </w:instrText>
        </w:r>
        <w:r w:rsidR="00963369">
          <w:rPr>
            <w:noProof/>
            <w:webHidden/>
          </w:rPr>
        </w:r>
        <w:r w:rsidR="00963369">
          <w:rPr>
            <w:noProof/>
            <w:webHidden/>
          </w:rPr>
          <w:fldChar w:fldCharType="separate"/>
        </w:r>
        <w:r w:rsidR="00963369">
          <w:rPr>
            <w:noProof/>
            <w:webHidden/>
          </w:rPr>
          <w:t>167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66" w:history="1">
        <w:r w:rsidR="00963369" w:rsidRPr="006A0B2C">
          <w:rPr>
            <w:rStyle w:val="Hyperlink"/>
            <w:noProof/>
          </w:rPr>
          <w:t>CM-8 (1) Control Enhancement</w:t>
        </w:r>
        <w:r w:rsidR="00963369">
          <w:rPr>
            <w:noProof/>
            <w:webHidden/>
          </w:rPr>
          <w:tab/>
        </w:r>
        <w:r w:rsidR="00963369">
          <w:rPr>
            <w:noProof/>
            <w:webHidden/>
          </w:rPr>
          <w:fldChar w:fldCharType="begin"/>
        </w:r>
        <w:r w:rsidR="00963369">
          <w:rPr>
            <w:noProof/>
            <w:webHidden/>
          </w:rPr>
          <w:instrText xml:space="preserve"> PAGEREF _Toc468804866 \h </w:instrText>
        </w:r>
        <w:r w:rsidR="00963369">
          <w:rPr>
            <w:noProof/>
            <w:webHidden/>
          </w:rPr>
        </w:r>
        <w:r w:rsidR="00963369">
          <w:rPr>
            <w:noProof/>
            <w:webHidden/>
          </w:rPr>
          <w:fldChar w:fldCharType="separate"/>
        </w:r>
        <w:r w:rsidR="00963369">
          <w:rPr>
            <w:noProof/>
            <w:webHidden/>
          </w:rPr>
          <w:t>168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67" w:history="1">
        <w:r w:rsidR="00963369" w:rsidRPr="006A0B2C">
          <w:rPr>
            <w:rStyle w:val="Hyperlink"/>
            <w:noProof/>
          </w:rPr>
          <w:t>CM-8 (3) Control Enhancement</w:t>
        </w:r>
        <w:r w:rsidR="00963369">
          <w:rPr>
            <w:noProof/>
            <w:webHidden/>
          </w:rPr>
          <w:tab/>
        </w:r>
        <w:r w:rsidR="00963369">
          <w:rPr>
            <w:noProof/>
            <w:webHidden/>
          </w:rPr>
          <w:fldChar w:fldCharType="begin"/>
        </w:r>
        <w:r w:rsidR="00963369">
          <w:rPr>
            <w:noProof/>
            <w:webHidden/>
          </w:rPr>
          <w:instrText xml:space="preserve"> PAGEREF _Toc468804867 \h </w:instrText>
        </w:r>
        <w:r w:rsidR="00963369">
          <w:rPr>
            <w:noProof/>
            <w:webHidden/>
          </w:rPr>
        </w:r>
        <w:r w:rsidR="00963369">
          <w:rPr>
            <w:noProof/>
            <w:webHidden/>
          </w:rPr>
          <w:fldChar w:fldCharType="separate"/>
        </w:r>
        <w:r w:rsidR="00963369">
          <w:rPr>
            <w:noProof/>
            <w:webHidden/>
          </w:rPr>
          <w:t>169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68" w:history="1">
        <w:r w:rsidR="00963369" w:rsidRPr="006A0B2C">
          <w:rPr>
            <w:rStyle w:val="Hyperlink"/>
            <w:noProof/>
          </w:rPr>
          <w:t>CM-8 (5) Control Enhancement</w:t>
        </w:r>
        <w:r w:rsidR="00963369">
          <w:rPr>
            <w:noProof/>
            <w:webHidden/>
          </w:rPr>
          <w:tab/>
        </w:r>
        <w:r w:rsidR="00963369">
          <w:rPr>
            <w:noProof/>
            <w:webHidden/>
          </w:rPr>
          <w:fldChar w:fldCharType="begin"/>
        </w:r>
        <w:r w:rsidR="00963369">
          <w:rPr>
            <w:noProof/>
            <w:webHidden/>
          </w:rPr>
          <w:instrText xml:space="preserve"> PAGEREF _Toc468804868 \h </w:instrText>
        </w:r>
        <w:r w:rsidR="00963369">
          <w:rPr>
            <w:noProof/>
            <w:webHidden/>
          </w:rPr>
        </w:r>
        <w:r w:rsidR="00963369">
          <w:rPr>
            <w:noProof/>
            <w:webHidden/>
          </w:rPr>
          <w:fldChar w:fldCharType="separate"/>
        </w:r>
        <w:r w:rsidR="00963369">
          <w:rPr>
            <w:noProof/>
            <w:webHidden/>
          </w:rPr>
          <w:t>171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69" w:history="1">
        <w:r w:rsidR="00963369" w:rsidRPr="006A0B2C">
          <w:rPr>
            <w:rStyle w:val="Hyperlink"/>
            <w:noProof/>
          </w:rPr>
          <w:t>CM-9 Configuration Management Plan</w:t>
        </w:r>
        <w:r w:rsidR="00963369">
          <w:rPr>
            <w:noProof/>
            <w:webHidden/>
          </w:rPr>
          <w:tab/>
        </w:r>
        <w:r w:rsidR="00963369">
          <w:rPr>
            <w:noProof/>
            <w:webHidden/>
          </w:rPr>
          <w:fldChar w:fldCharType="begin"/>
        </w:r>
        <w:r w:rsidR="00963369">
          <w:rPr>
            <w:noProof/>
            <w:webHidden/>
          </w:rPr>
          <w:instrText xml:space="preserve"> PAGEREF _Toc468804869 \h </w:instrText>
        </w:r>
        <w:r w:rsidR="00963369">
          <w:rPr>
            <w:noProof/>
            <w:webHidden/>
          </w:rPr>
        </w:r>
        <w:r w:rsidR="00963369">
          <w:rPr>
            <w:noProof/>
            <w:webHidden/>
          </w:rPr>
          <w:fldChar w:fldCharType="separate"/>
        </w:r>
        <w:r w:rsidR="00963369">
          <w:rPr>
            <w:noProof/>
            <w:webHidden/>
          </w:rPr>
          <w:t>172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70" w:history="1">
        <w:r w:rsidR="00963369" w:rsidRPr="006A0B2C">
          <w:rPr>
            <w:rStyle w:val="Hyperlink"/>
            <w:noProof/>
          </w:rPr>
          <w:t>CM-10 Software Usage Restrictions</w:t>
        </w:r>
        <w:r w:rsidR="00963369">
          <w:rPr>
            <w:noProof/>
            <w:webHidden/>
          </w:rPr>
          <w:tab/>
        </w:r>
        <w:r w:rsidR="00963369">
          <w:rPr>
            <w:noProof/>
            <w:webHidden/>
          </w:rPr>
          <w:fldChar w:fldCharType="begin"/>
        </w:r>
        <w:r w:rsidR="00963369">
          <w:rPr>
            <w:noProof/>
            <w:webHidden/>
          </w:rPr>
          <w:instrText xml:space="preserve"> PAGEREF _Toc468804870 \h </w:instrText>
        </w:r>
        <w:r w:rsidR="00963369">
          <w:rPr>
            <w:noProof/>
            <w:webHidden/>
          </w:rPr>
        </w:r>
        <w:r w:rsidR="00963369">
          <w:rPr>
            <w:noProof/>
            <w:webHidden/>
          </w:rPr>
          <w:fldChar w:fldCharType="separate"/>
        </w:r>
        <w:r w:rsidR="00963369">
          <w:rPr>
            <w:noProof/>
            <w:webHidden/>
          </w:rPr>
          <w:t>173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71" w:history="1">
        <w:r w:rsidR="00963369" w:rsidRPr="006A0B2C">
          <w:rPr>
            <w:rStyle w:val="Hyperlink"/>
            <w:noProof/>
          </w:rPr>
          <w:t>CM-10 (1) Control Enhancement</w:t>
        </w:r>
        <w:r w:rsidR="00963369">
          <w:rPr>
            <w:noProof/>
            <w:webHidden/>
          </w:rPr>
          <w:tab/>
        </w:r>
        <w:r w:rsidR="00963369">
          <w:rPr>
            <w:noProof/>
            <w:webHidden/>
          </w:rPr>
          <w:fldChar w:fldCharType="begin"/>
        </w:r>
        <w:r w:rsidR="00963369">
          <w:rPr>
            <w:noProof/>
            <w:webHidden/>
          </w:rPr>
          <w:instrText xml:space="preserve"> PAGEREF _Toc468804871 \h </w:instrText>
        </w:r>
        <w:r w:rsidR="00963369">
          <w:rPr>
            <w:noProof/>
            <w:webHidden/>
          </w:rPr>
        </w:r>
        <w:r w:rsidR="00963369">
          <w:rPr>
            <w:noProof/>
            <w:webHidden/>
          </w:rPr>
          <w:fldChar w:fldCharType="separate"/>
        </w:r>
        <w:r w:rsidR="00963369">
          <w:rPr>
            <w:noProof/>
            <w:webHidden/>
          </w:rPr>
          <w:t>175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72" w:history="1">
        <w:r w:rsidR="00963369" w:rsidRPr="006A0B2C">
          <w:rPr>
            <w:rStyle w:val="Hyperlink"/>
            <w:noProof/>
          </w:rPr>
          <w:t>CM-11 User-Installed Software</w:t>
        </w:r>
        <w:r w:rsidR="00963369">
          <w:rPr>
            <w:noProof/>
            <w:webHidden/>
          </w:rPr>
          <w:tab/>
        </w:r>
        <w:r w:rsidR="00963369">
          <w:rPr>
            <w:noProof/>
            <w:webHidden/>
          </w:rPr>
          <w:fldChar w:fldCharType="begin"/>
        </w:r>
        <w:r w:rsidR="00963369">
          <w:rPr>
            <w:noProof/>
            <w:webHidden/>
          </w:rPr>
          <w:instrText xml:space="preserve"> PAGEREF _Toc468804872 \h </w:instrText>
        </w:r>
        <w:r w:rsidR="00963369">
          <w:rPr>
            <w:noProof/>
            <w:webHidden/>
          </w:rPr>
        </w:r>
        <w:r w:rsidR="00963369">
          <w:rPr>
            <w:noProof/>
            <w:webHidden/>
          </w:rPr>
          <w:fldChar w:fldCharType="separate"/>
        </w:r>
        <w:r w:rsidR="00963369">
          <w:rPr>
            <w:noProof/>
            <w:webHidden/>
          </w:rPr>
          <w:t>175</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873" w:history="1">
        <w:r w:rsidR="00963369" w:rsidRPr="006A0B2C">
          <w:rPr>
            <w:rStyle w:val="Hyperlink"/>
            <w:noProof/>
          </w:rPr>
          <w:t>13.6</w:t>
        </w:r>
        <w:r w:rsidR="00963369">
          <w:rPr>
            <w:rFonts w:asciiTheme="minorHAnsi" w:eastAsiaTheme="minorEastAsia" w:hAnsiTheme="minorHAnsi" w:cstheme="minorBidi"/>
            <w:noProof/>
            <w:sz w:val="22"/>
            <w:szCs w:val="22"/>
          </w:rPr>
          <w:tab/>
        </w:r>
        <w:r w:rsidR="00963369" w:rsidRPr="006A0B2C">
          <w:rPr>
            <w:rStyle w:val="Hyperlink"/>
            <w:noProof/>
          </w:rPr>
          <w:t>Contingency Planning (CP)</w:t>
        </w:r>
        <w:r w:rsidR="00963369">
          <w:rPr>
            <w:noProof/>
            <w:webHidden/>
          </w:rPr>
          <w:tab/>
        </w:r>
        <w:r w:rsidR="00963369">
          <w:rPr>
            <w:noProof/>
            <w:webHidden/>
          </w:rPr>
          <w:fldChar w:fldCharType="begin"/>
        </w:r>
        <w:r w:rsidR="00963369">
          <w:rPr>
            <w:noProof/>
            <w:webHidden/>
          </w:rPr>
          <w:instrText xml:space="preserve"> PAGEREF _Toc468804873 \h </w:instrText>
        </w:r>
        <w:r w:rsidR="00963369">
          <w:rPr>
            <w:noProof/>
            <w:webHidden/>
          </w:rPr>
        </w:r>
        <w:r w:rsidR="00963369">
          <w:rPr>
            <w:noProof/>
            <w:webHidden/>
          </w:rPr>
          <w:fldChar w:fldCharType="separate"/>
        </w:r>
        <w:r w:rsidR="00963369">
          <w:rPr>
            <w:noProof/>
            <w:webHidden/>
          </w:rPr>
          <w:t>177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74" w:history="1">
        <w:r w:rsidR="00963369" w:rsidRPr="006A0B2C">
          <w:rPr>
            <w:rStyle w:val="Hyperlink"/>
            <w:noProof/>
          </w:rPr>
          <w:t>CP-1 Contingency Planning Policy and Procedures</w:t>
        </w:r>
        <w:r w:rsidR="00963369">
          <w:rPr>
            <w:noProof/>
            <w:webHidden/>
          </w:rPr>
          <w:tab/>
        </w:r>
        <w:r w:rsidR="00963369">
          <w:rPr>
            <w:noProof/>
            <w:webHidden/>
          </w:rPr>
          <w:fldChar w:fldCharType="begin"/>
        </w:r>
        <w:r w:rsidR="00963369">
          <w:rPr>
            <w:noProof/>
            <w:webHidden/>
          </w:rPr>
          <w:instrText xml:space="preserve"> PAGEREF _Toc468804874 \h </w:instrText>
        </w:r>
        <w:r w:rsidR="00963369">
          <w:rPr>
            <w:noProof/>
            <w:webHidden/>
          </w:rPr>
        </w:r>
        <w:r w:rsidR="00963369">
          <w:rPr>
            <w:noProof/>
            <w:webHidden/>
          </w:rPr>
          <w:fldChar w:fldCharType="separate"/>
        </w:r>
        <w:r w:rsidR="00963369">
          <w:rPr>
            <w:noProof/>
            <w:webHidden/>
          </w:rPr>
          <w:t>177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75" w:history="1">
        <w:r w:rsidR="00963369" w:rsidRPr="006A0B2C">
          <w:rPr>
            <w:rStyle w:val="Hyperlink"/>
            <w:noProof/>
          </w:rPr>
          <w:t>CP-2 Contingency Plan</w:t>
        </w:r>
        <w:r w:rsidR="00963369">
          <w:rPr>
            <w:noProof/>
            <w:webHidden/>
          </w:rPr>
          <w:tab/>
        </w:r>
        <w:r w:rsidR="00963369">
          <w:rPr>
            <w:noProof/>
            <w:webHidden/>
          </w:rPr>
          <w:fldChar w:fldCharType="begin"/>
        </w:r>
        <w:r w:rsidR="00963369">
          <w:rPr>
            <w:noProof/>
            <w:webHidden/>
          </w:rPr>
          <w:instrText xml:space="preserve"> PAGEREF _Toc468804875 \h </w:instrText>
        </w:r>
        <w:r w:rsidR="00963369">
          <w:rPr>
            <w:noProof/>
            <w:webHidden/>
          </w:rPr>
        </w:r>
        <w:r w:rsidR="00963369">
          <w:rPr>
            <w:noProof/>
            <w:webHidden/>
          </w:rPr>
          <w:fldChar w:fldCharType="separate"/>
        </w:r>
        <w:r w:rsidR="00963369">
          <w:rPr>
            <w:noProof/>
            <w:webHidden/>
          </w:rPr>
          <w:t>178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76" w:history="1">
        <w:r w:rsidR="00963369" w:rsidRPr="006A0B2C">
          <w:rPr>
            <w:rStyle w:val="Hyperlink"/>
            <w:noProof/>
          </w:rPr>
          <w:t>CP-2 (1) Control Enhancement</w:t>
        </w:r>
        <w:r w:rsidR="00963369">
          <w:rPr>
            <w:noProof/>
            <w:webHidden/>
          </w:rPr>
          <w:tab/>
        </w:r>
        <w:r w:rsidR="00963369">
          <w:rPr>
            <w:noProof/>
            <w:webHidden/>
          </w:rPr>
          <w:fldChar w:fldCharType="begin"/>
        </w:r>
        <w:r w:rsidR="00963369">
          <w:rPr>
            <w:noProof/>
            <w:webHidden/>
          </w:rPr>
          <w:instrText xml:space="preserve"> PAGEREF _Toc468804876 \h </w:instrText>
        </w:r>
        <w:r w:rsidR="00963369">
          <w:rPr>
            <w:noProof/>
            <w:webHidden/>
          </w:rPr>
        </w:r>
        <w:r w:rsidR="00963369">
          <w:rPr>
            <w:noProof/>
            <w:webHidden/>
          </w:rPr>
          <w:fldChar w:fldCharType="separate"/>
        </w:r>
        <w:r w:rsidR="00963369">
          <w:rPr>
            <w:noProof/>
            <w:webHidden/>
          </w:rPr>
          <w:t>181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77" w:history="1">
        <w:r w:rsidR="00963369" w:rsidRPr="006A0B2C">
          <w:rPr>
            <w:rStyle w:val="Hyperlink"/>
            <w:noProof/>
          </w:rPr>
          <w:t>CP-2 (2) Control Enhancement</w:t>
        </w:r>
        <w:r w:rsidR="00963369">
          <w:rPr>
            <w:noProof/>
            <w:webHidden/>
          </w:rPr>
          <w:tab/>
        </w:r>
        <w:r w:rsidR="00963369">
          <w:rPr>
            <w:noProof/>
            <w:webHidden/>
          </w:rPr>
          <w:fldChar w:fldCharType="begin"/>
        </w:r>
        <w:r w:rsidR="00963369">
          <w:rPr>
            <w:noProof/>
            <w:webHidden/>
          </w:rPr>
          <w:instrText xml:space="preserve"> PAGEREF _Toc468804877 \h </w:instrText>
        </w:r>
        <w:r w:rsidR="00963369">
          <w:rPr>
            <w:noProof/>
            <w:webHidden/>
          </w:rPr>
        </w:r>
        <w:r w:rsidR="00963369">
          <w:rPr>
            <w:noProof/>
            <w:webHidden/>
          </w:rPr>
          <w:fldChar w:fldCharType="separate"/>
        </w:r>
        <w:r w:rsidR="00963369">
          <w:rPr>
            <w:noProof/>
            <w:webHidden/>
          </w:rPr>
          <w:t>182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78" w:history="1">
        <w:r w:rsidR="00963369" w:rsidRPr="006A0B2C">
          <w:rPr>
            <w:rStyle w:val="Hyperlink"/>
            <w:noProof/>
          </w:rPr>
          <w:t>CP-2 (3) Control Enhancement</w:t>
        </w:r>
        <w:r w:rsidR="00963369">
          <w:rPr>
            <w:noProof/>
            <w:webHidden/>
          </w:rPr>
          <w:tab/>
        </w:r>
        <w:r w:rsidR="00963369">
          <w:rPr>
            <w:noProof/>
            <w:webHidden/>
          </w:rPr>
          <w:fldChar w:fldCharType="begin"/>
        </w:r>
        <w:r w:rsidR="00963369">
          <w:rPr>
            <w:noProof/>
            <w:webHidden/>
          </w:rPr>
          <w:instrText xml:space="preserve"> PAGEREF _Toc468804878 \h </w:instrText>
        </w:r>
        <w:r w:rsidR="00963369">
          <w:rPr>
            <w:noProof/>
            <w:webHidden/>
          </w:rPr>
        </w:r>
        <w:r w:rsidR="00963369">
          <w:rPr>
            <w:noProof/>
            <w:webHidden/>
          </w:rPr>
          <w:fldChar w:fldCharType="separate"/>
        </w:r>
        <w:r w:rsidR="00963369">
          <w:rPr>
            <w:noProof/>
            <w:webHidden/>
          </w:rPr>
          <w:t>182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79" w:history="1">
        <w:r w:rsidR="00963369" w:rsidRPr="006A0B2C">
          <w:rPr>
            <w:rStyle w:val="Hyperlink"/>
            <w:noProof/>
          </w:rPr>
          <w:t>CP-2 (8) Control Enhancement</w:t>
        </w:r>
        <w:r w:rsidR="00963369">
          <w:rPr>
            <w:noProof/>
            <w:webHidden/>
          </w:rPr>
          <w:tab/>
        </w:r>
        <w:r w:rsidR="00963369">
          <w:rPr>
            <w:noProof/>
            <w:webHidden/>
          </w:rPr>
          <w:fldChar w:fldCharType="begin"/>
        </w:r>
        <w:r w:rsidR="00963369">
          <w:rPr>
            <w:noProof/>
            <w:webHidden/>
          </w:rPr>
          <w:instrText xml:space="preserve"> PAGEREF _Toc468804879 \h </w:instrText>
        </w:r>
        <w:r w:rsidR="00963369">
          <w:rPr>
            <w:noProof/>
            <w:webHidden/>
          </w:rPr>
        </w:r>
        <w:r w:rsidR="00963369">
          <w:rPr>
            <w:noProof/>
            <w:webHidden/>
          </w:rPr>
          <w:fldChar w:fldCharType="separate"/>
        </w:r>
        <w:r w:rsidR="00963369">
          <w:rPr>
            <w:noProof/>
            <w:webHidden/>
          </w:rPr>
          <w:t>183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80" w:history="1">
        <w:r w:rsidR="00963369" w:rsidRPr="006A0B2C">
          <w:rPr>
            <w:rStyle w:val="Hyperlink"/>
            <w:noProof/>
          </w:rPr>
          <w:t>CP-3 Contingency Training</w:t>
        </w:r>
        <w:r w:rsidR="00963369">
          <w:rPr>
            <w:noProof/>
            <w:webHidden/>
          </w:rPr>
          <w:tab/>
        </w:r>
        <w:r w:rsidR="00963369">
          <w:rPr>
            <w:noProof/>
            <w:webHidden/>
          </w:rPr>
          <w:fldChar w:fldCharType="begin"/>
        </w:r>
        <w:r w:rsidR="00963369">
          <w:rPr>
            <w:noProof/>
            <w:webHidden/>
          </w:rPr>
          <w:instrText xml:space="preserve"> PAGEREF _Toc468804880 \h </w:instrText>
        </w:r>
        <w:r w:rsidR="00963369">
          <w:rPr>
            <w:noProof/>
            <w:webHidden/>
          </w:rPr>
        </w:r>
        <w:r w:rsidR="00963369">
          <w:rPr>
            <w:noProof/>
            <w:webHidden/>
          </w:rPr>
          <w:fldChar w:fldCharType="separate"/>
        </w:r>
        <w:r w:rsidR="00963369">
          <w:rPr>
            <w:noProof/>
            <w:webHidden/>
          </w:rPr>
          <w:t>184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81" w:history="1">
        <w:r w:rsidR="00963369" w:rsidRPr="006A0B2C">
          <w:rPr>
            <w:rStyle w:val="Hyperlink"/>
            <w:noProof/>
          </w:rPr>
          <w:t>CP-4 Contingency Plan Testing</w:t>
        </w:r>
        <w:r w:rsidR="00963369">
          <w:rPr>
            <w:noProof/>
            <w:webHidden/>
          </w:rPr>
          <w:tab/>
        </w:r>
        <w:r w:rsidR="00963369">
          <w:rPr>
            <w:noProof/>
            <w:webHidden/>
          </w:rPr>
          <w:fldChar w:fldCharType="begin"/>
        </w:r>
        <w:r w:rsidR="00963369">
          <w:rPr>
            <w:noProof/>
            <w:webHidden/>
          </w:rPr>
          <w:instrText xml:space="preserve"> PAGEREF _Toc468804881 \h </w:instrText>
        </w:r>
        <w:r w:rsidR="00963369">
          <w:rPr>
            <w:noProof/>
            <w:webHidden/>
          </w:rPr>
        </w:r>
        <w:r w:rsidR="00963369">
          <w:rPr>
            <w:noProof/>
            <w:webHidden/>
          </w:rPr>
          <w:fldChar w:fldCharType="separate"/>
        </w:r>
        <w:r w:rsidR="00963369">
          <w:rPr>
            <w:noProof/>
            <w:webHidden/>
          </w:rPr>
          <w:t>185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82" w:history="1">
        <w:r w:rsidR="00963369" w:rsidRPr="006A0B2C">
          <w:rPr>
            <w:rStyle w:val="Hyperlink"/>
            <w:noProof/>
          </w:rPr>
          <w:t>CP-4 (1) Control Enhancement</w:t>
        </w:r>
        <w:r w:rsidR="00963369">
          <w:rPr>
            <w:noProof/>
            <w:webHidden/>
          </w:rPr>
          <w:tab/>
        </w:r>
        <w:r w:rsidR="00963369">
          <w:rPr>
            <w:noProof/>
            <w:webHidden/>
          </w:rPr>
          <w:fldChar w:fldCharType="begin"/>
        </w:r>
        <w:r w:rsidR="00963369">
          <w:rPr>
            <w:noProof/>
            <w:webHidden/>
          </w:rPr>
          <w:instrText xml:space="preserve"> PAGEREF _Toc468804882 \h </w:instrText>
        </w:r>
        <w:r w:rsidR="00963369">
          <w:rPr>
            <w:noProof/>
            <w:webHidden/>
          </w:rPr>
        </w:r>
        <w:r w:rsidR="00963369">
          <w:rPr>
            <w:noProof/>
            <w:webHidden/>
          </w:rPr>
          <w:fldChar w:fldCharType="separate"/>
        </w:r>
        <w:r w:rsidR="00963369">
          <w:rPr>
            <w:noProof/>
            <w:webHidden/>
          </w:rPr>
          <w:t>186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83" w:history="1">
        <w:r w:rsidR="00963369" w:rsidRPr="006A0B2C">
          <w:rPr>
            <w:rStyle w:val="Hyperlink"/>
            <w:noProof/>
          </w:rPr>
          <w:t>CP-6 Alternate Storage Site</w:t>
        </w:r>
        <w:r w:rsidR="00963369">
          <w:rPr>
            <w:noProof/>
            <w:webHidden/>
          </w:rPr>
          <w:tab/>
        </w:r>
        <w:r w:rsidR="00963369">
          <w:rPr>
            <w:noProof/>
            <w:webHidden/>
          </w:rPr>
          <w:fldChar w:fldCharType="begin"/>
        </w:r>
        <w:r w:rsidR="00963369">
          <w:rPr>
            <w:noProof/>
            <w:webHidden/>
          </w:rPr>
          <w:instrText xml:space="preserve"> PAGEREF _Toc468804883 \h </w:instrText>
        </w:r>
        <w:r w:rsidR="00963369">
          <w:rPr>
            <w:noProof/>
            <w:webHidden/>
          </w:rPr>
        </w:r>
        <w:r w:rsidR="00963369">
          <w:rPr>
            <w:noProof/>
            <w:webHidden/>
          </w:rPr>
          <w:fldChar w:fldCharType="separate"/>
        </w:r>
        <w:r w:rsidR="00963369">
          <w:rPr>
            <w:noProof/>
            <w:webHidden/>
          </w:rPr>
          <w:t>187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84" w:history="1">
        <w:r w:rsidR="00963369" w:rsidRPr="006A0B2C">
          <w:rPr>
            <w:rStyle w:val="Hyperlink"/>
            <w:noProof/>
          </w:rPr>
          <w:t>CP-6 (1) Control Enhancement</w:t>
        </w:r>
        <w:r w:rsidR="00963369">
          <w:rPr>
            <w:noProof/>
            <w:webHidden/>
          </w:rPr>
          <w:tab/>
        </w:r>
        <w:r w:rsidR="00963369">
          <w:rPr>
            <w:noProof/>
            <w:webHidden/>
          </w:rPr>
          <w:fldChar w:fldCharType="begin"/>
        </w:r>
        <w:r w:rsidR="00963369">
          <w:rPr>
            <w:noProof/>
            <w:webHidden/>
          </w:rPr>
          <w:instrText xml:space="preserve"> PAGEREF _Toc468804884 \h </w:instrText>
        </w:r>
        <w:r w:rsidR="00963369">
          <w:rPr>
            <w:noProof/>
            <w:webHidden/>
          </w:rPr>
        </w:r>
        <w:r w:rsidR="00963369">
          <w:rPr>
            <w:noProof/>
            <w:webHidden/>
          </w:rPr>
          <w:fldChar w:fldCharType="separate"/>
        </w:r>
        <w:r w:rsidR="00963369">
          <w:rPr>
            <w:noProof/>
            <w:webHidden/>
          </w:rPr>
          <w:t>188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85" w:history="1">
        <w:r w:rsidR="00963369" w:rsidRPr="006A0B2C">
          <w:rPr>
            <w:rStyle w:val="Hyperlink"/>
            <w:noProof/>
          </w:rPr>
          <w:t>CP-6 (3) Control Enhancement</w:t>
        </w:r>
        <w:r w:rsidR="00963369">
          <w:rPr>
            <w:noProof/>
            <w:webHidden/>
          </w:rPr>
          <w:tab/>
        </w:r>
        <w:r w:rsidR="00963369">
          <w:rPr>
            <w:noProof/>
            <w:webHidden/>
          </w:rPr>
          <w:fldChar w:fldCharType="begin"/>
        </w:r>
        <w:r w:rsidR="00963369">
          <w:rPr>
            <w:noProof/>
            <w:webHidden/>
          </w:rPr>
          <w:instrText xml:space="preserve"> PAGEREF _Toc468804885 \h </w:instrText>
        </w:r>
        <w:r w:rsidR="00963369">
          <w:rPr>
            <w:noProof/>
            <w:webHidden/>
          </w:rPr>
        </w:r>
        <w:r w:rsidR="00963369">
          <w:rPr>
            <w:noProof/>
            <w:webHidden/>
          </w:rPr>
          <w:fldChar w:fldCharType="separate"/>
        </w:r>
        <w:r w:rsidR="00963369">
          <w:rPr>
            <w:noProof/>
            <w:webHidden/>
          </w:rPr>
          <w:t>189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86" w:history="1">
        <w:r w:rsidR="00963369" w:rsidRPr="006A0B2C">
          <w:rPr>
            <w:rStyle w:val="Hyperlink"/>
            <w:noProof/>
          </w:rPr>
          <w:t>CP-7 Alternate Processing Site</w:t>
        </w:r>
        <w:r w:rsidR="00963369">
          <w:rPr>
            <w:noProof/>
            <w:webHidden/>
          </w:rPr>
          <w:tab/>
        </w:r>
        <w:r w:rsidR="00963369">
          <w:rPr>
            <w:noProof/>
            <w:webHidden/>
          </w:rPr>
          <w:fldChar w:fldCharType="begin"/>
        </w:r>
        <w:r w:rsidR="00963369">
          <w:rPr>
            <w:noProof/>
            <w:webHidden/>
          </w:rPr>
          <w:instrText xml:space="preserve"> PAGEREF _Toc468804886 \h </w:instrText>
        </w:r>
        <w:r w:rsidR="00963369">
          <w:rPr>
            <w:noProof/>
            <w:webHidden/>
          </w:rPr>
        </w:r>
        <w:r w:rsidR="00963369">
          <w:rPr>
            <w:noProof/>
            <w:webHidden/>
          </w:rPr>
          <w:fldChar w:fldCharType="separate"/>
        </w:r>
        <w:r w:rsidR="00963369">
          <w:rPr>
            <w:noProof/>
            <w:webHidden/>
          </w:rPr>
          <w:t>190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87" w:history="1">
        <w:r w:rsidR="00963369" w:rsidRPr="006A0B2C">
          <w:rPr>
            <w:rStyle w:val="Hyperlink"/>
            <w:noProof/>
          </w:rPr>
          <w:t>CP-7 (1) Control Enhancement</w:t>
        </w:r>
        <w:r w:rsidR="00963369">
          <w:rPr>
            <w:noProof/>
            <w:webHidden/>
          </w:rPr>
          <w:tab/>
        </w:r>
        <w:r w:rsidR="00963369">
          <w:rPr>
            <w:noProof/>
            <w:webHidden/>
          </w:rPr>
          <w:fldChar w:fldCharType="begin"/>
        </w:r>
        <w:r w:rsidR="00963369">
          <w:rPr>
            <w:noProof/>
            <w:webHidden/>
          </w:rPr>
          <w:instrText xml:space="preserve"> PAGEREF _Toc468804887 \h </w:instrText>
        </w:r>
        <w:r w:rsidR="00963369">
          <w:rPr>
            <w:noProof/>
            <w:webHidden/>
          </w:rPr>
        </w:r>
        <w:r w:rsidR="00963369">
          <w:rPr>
            <w:noProof/>
            <w:webHidden/>
          </w:rPr>
          <w:fldChar w:fldCharType="separate"/>
        </w:r>
        <w:r w:rsidR="00963369">
          <w:rPr>
            <w:noProof/>
            <w:webHidden/>
          </w:rPr>
          <w:t>191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88" w:history="1">
        <w:r w:rsidR="00963369" w:rsidRPr="006A0B2C">
          <w:rPr>
            <w:rStyle w:val="Hyperlink"/>
            <w:noProof/>
          </w:rPr>
          <w:t>CP-7 (2) Control Enhancement</w:t>
        </w:r>
        <w:r w:rsidR="00963369">
          <w:rPr>
            <w:noProof/>
            <w:webHidden/>
          </w:rPr>
          <w:tab/>
        </w:r>
        <w:r w:rsidR="00963369">
          <w:rPr>
            <w:noProof/>
            <w:webHidden/>
          </w:rPr>
          <w:fldChar w:fldCharType="begin"/>
        </w:r>
        <w:r w:rsidR="00963369">
          <w:rPr>
            <w:noProof/>
            <w:webHidden/>
          </w:rPr>
          <w:instrText xml:space="preserve"> PAGEREF _Toc468804888 \h </w:instrText>
        </w:r>
        <w:r w:rsidR="00963369">
          <w:rPr>
            <w:noProof/>
            <w:webHidden/>
          </w:rPr>
        </w:r>
        <w:r w:rsidR="00963369">
          <w:rPr>
            <w:noProof/>
            <w:webHidden/>
          </w:rPr>
          <w:fldChar w:fldCharType="separate"/>
        </w:r>
        <w:r w:rsidR="00963369">
          <w:rPr>
            <w:noProof/>
            <w:webHidden/>
          </w:rPr>
          <w:t>192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89" w:history="1">
        <w:r w:rsidR="00963369" w:rsidRPr="006A0B2C">
          <w:rPr>
            <w:rStyle w:val="Hyperlink"/>
            <w:noProof/>
          </w:rPr>
          <w:t>CP-7 (3) Control Enhancement</w:t>
        </w:r>
        <w:r w:rsidR="00963369">
          <w:rPr>
            <w:noProof/>
            <w:webHidden/>
          </w:rPr>
          <w:tab/>
        </w:r>
        <w:r w:rsidR="00963369">
          <w:rPr>
            <w:noProof/>
            <w:webHidden/>
          </w:rPr>
          <w:fldChar w:fldCharType="begin"/>
        </w:r>
        <w:r w:rsidR="00963369">
          <w:rPr>
            <w:noProof/>
            <w:webHidden/>
          </w:rPr>
          <w:instrText xml:space="preserve"> PAGEREF _Toc468804889 \h </w:instrText>
        </w:r>
        <w:r w:rsidR="00963369">
          <w:rPr>
            <w:noProof/>
            <w:webHidden/>
          </w:rPr>
        </w:r>
        <w:r w:rsidR="00963369">
          <w:rPr>
            <w:noProof/>
            <w:webHidden/>
          </w:rPr>
          <w:fldChar w:fldCharType="separate"/>
        </w:r>
        <w:r w:rsidR="00963369">
          <w:rPr>
            <w:noProof/>
            <w:webHidden/>
          </w:rPr>
          <w:t>193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90" w:history="1">
        <w:r w:rsidR="00963369" w:rsidRPr="006A0B2C">
          <w:rPr>
            <w:rStyle w:val="Hyperlink"/>
            <w:noProof/>
          </w:rPr>
          <w:t>CP-8 Telecommunications Services</w:t>
        </w:r>
        <w:r w:rsidR="00963369">
          <w:rPr>
            <w:noProof/>
            <w:webHidden/>
          </w:rPr>
          <w:tab/>
        </w:r>
        <w:r w:rsidR="00963369">
          <w:rPr>
            <w:noProof/>
            <w:webHidden/>
          </w:rPr>
          <w:fldChar w:fldCharType="begin"/>
        </w:r>
        <w:r w:rsidR="00963369">
          <w:rPr>
            <w:noProof/>
            <w:webHidden/>
          </w:rPr>
          <w:instrText xml:space="preserve"> PAGEREF _Toc468804890 \h </w:instrText>
        </w:r>
        <w:r w:rsidR="00963369">
          <w:rPr>
            <w:noProof/>
            <w:webHidden/>
          </w:rPr>
        </w:r>
        <w:r w:rsidR="00963369">
          <w:rPr>
            <w:noProof/>
            <w:webHidden/>
          </w:rPr>
          <w:fldChar w:fldCharType="separate"/>
        </w:r>
        <w:r w:rsidR="00963369">
          <w:rPr>
            <w:noProof/>
            <w:webHidden/>
          </w:rPr>
          <w:t>194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91" w:history="1">
        <w:r w:rsidR="00963369" w:rsidRPr="006A0B2C">
          <w:rPr>
            <w:rStyle w:val="Hyperlink"/>
            <w:noProof/>
          </w:rPr>
          <w:t>CP-8 (1) Control Enhancement</w:t>
        </w:r>
        <w:r w:rsidR="00963369">
          <w:rPr>
            <w:noProof/>
            <w:webHidden/>
          </w:rPr>
          <w:tab/>
        </w:r>
        <w:r w:rsidR="00963369">
          <w:rPr>
            <w:noProof/>
            <w:webHidden/>
          </w:rPr>
          <w:fldChar w:fldCharType="begin"/>
        </w:r>
        <w:r w:rsidR="00963369">
          <w:rPr>
            <w:noProof/>
            <w:webHidden/>
          </w:rPr>
          <w:instrText xml:space="preserve"> PAGEREF _Toc468804891 \h </w:instrText>
        </w:r>
        <w:r w:rsidR="00963369">
          <w:rPr>
            <w:noProof/>
            <w:webHidden/>
          </w:rPr>
        </w:r>
        <w:r w:rsidR="00963369">
          <w:rPr>
            <w:noProof/>
            <w:webHidden/>
          </w:rPr>
          <w:fldChar w:fldCharType="separate"/>
        </w:r>
        <w:r w:rsidR="00963369">
          <w:rPr>
            <w:noProof/>
            <w:webHidden/>
          </w:rPr>
          <w:t>195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92" w:history="1">
        <w:r w:rsidR="00963369" w:rsidRPr="006A0B2C">
          <w:rPr>
            <w:rStyle w:val="Hyperlink"/>
            <w:noProof/>
          </w:rPr>
          <w:t>CP-8 (2) Control Enhancement</w:t>
        </w:r>
        <w:r w:rsidR="00963369">
          <w:rPr>
            <w:noProof/>
            <w:webHidden/>
          </w:rPr>
          <w:tab/>
        </w:r>
        <w:r w:rsidR="00963369">
          <w:rPr>
            <w:noProof/>
            <w:webHidden/>
          </w:rPr>
          <w:fldChar w:fldCharType="begin"/>
        </w:r>
        <w:r w:rsidR="00963369">
          <w:rPr>
            <w:noProof/>
            <w:webHidden/>
          </w:rPr>
          <w:instrText xml:space="preserve"> PAGEREF _Toc468804892 \h </w:instrText>
        </w:r>
        <w:r w:rsidR="00963369">
          <w:rPr>
            <w:noProof/>
            <w:webHidden/>
          </w:rPr>
        </w:r>
        <w:r w:rsidR="00963369">
          <w:rPr>
            <w:noProof/>
            <w:webHidden/>
          </w:rPr>
          <w:fldChar w:fldCharType="separate"/>
        </w:r>
        <w:r w:rsidR="00963369">
          <w:rPr>
            <w:noProof/>
            <w:webHidden/>
          </w:rPr>
          <w:t>196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93" w:history="1">
        <w:r w:rsidR="00963369" w:rsidRPr="006A0B2C">
          <w:rPr>
            <w:rStyle w:val="Hyperlink"/>
            <w:noProof/>
          </w:rPr>
          <w:t>CP-9 Information System Backup</w:t>
        </w:r>
        <w:r w:rsidR="00963369">
          <w:rPr>
            <w:noProof/>
            <w:webHidden/>
          </w:rPr>
          <w:tab/>
        </w:r>
        <w:r w:rsidR="00963369">
          <w:rPr>
            <w:noProof/>
            <w:webHidden/>
          </w:rPr>
          <w:fldChar w:fldCharType="begin"/>
        </w:r>
        <w:r w:rsidR="00963369">
          <w:rPr>
            <w:noProof/>
            <w:webHidden/>
          </w:rPr>
          <w:instrText xml:space="preserve"> PAGEREF _Toc468804893 \h </w:instrText>
        </w:r>
        <w:r w:rsidR="00963369">
          <w:rPr>
            <w:noProof/>
            <w:webHidden/>
          </w:rPr>
        </w:r>
        <w:r w:rsidR="00963369">
          <w:rPr>
            <w:noProof/>
            <w:webHidden/>
          </w:rPr>
          <w:fldChar w:fldCharType="separate"/>
        </w:r>
        <w:r w:rsidR="00963369">
          <w:rPr>
            <w:noProof/>
            <w:webHidden/>
          </w:rPr>
          <w:t>197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94" w:history="1">
        <w:r w:rsidR="00963369" w:rsidRPr="006A0B2C">
          <w:rPr>
            <w:rStyle w:val="Hyperlink"/>
            <w:noProof/>
          </w:rPr>
          <w:t>CP-9 (1) Control Enhancement</w:t>
        </w:r>
        <w:r w:rsidR="00963369">
          <w:rPr>
            <w:noProof/>
            <w:webHidden/>
          </w:rPr>
          <w:tab/>
        </w:r>
        <w:r w:rsidR="00963369">
          <w:rPr>
            <w:noProof/>
            <w:webHidden/>
          </w:rPr>
          <w:fldChar w:fldCharType="begin"/>
        </w:r>
        <w:r w:rsidR="00963369">
          <w:rPr>
            <w:noProof/>
            <w:webHidden/>
          </w:rPr>
          <w:instrText xml:space="preserve"> PAGEREF _Toc468804894 \h </w:instrText>
        </w:r>
        <w:r w:rsidR="00963369">
          <w:rPr>
            <w:noProof/>
            <w:webHidden/>
          </w:rPr>
        </w:r>
        <w:r w:rsidR="00963369">
          <w:rPr>
            <w:noProof/>
            <w:webHidden/>
          </w:rPr>
          <w:fldChar w:fldCharType="separate"/>
        </w:r>
        <w:r w:rsidR="00963369">
          <w:rPr>
            <w:noProof/>
            <w:webHidden/>
          </w:rPr>
          <w:t>199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95" w:history="1">
        <w:r w:rsidR="00963369" w:rsidRPr="006A0B2C">
          <w:rPr>
            <w:rStyle w:val="Hyperlink"/>
            <w:noProof/>
          </w:rPr>
          <w:t>CP-9 (3) Control Enhancement</w:t>
        </w:r>
        <w:r w:rsidR="00963369">
          <w:rPr>
            <w:noProof/>
            <w:webHidden/>
          </w:rPr>
          <w:tab/>
        </w:r>
        <w:r w:rsidR="00963369">
          <w:rPr>
            <w:noProof/>
            <w:webHidden/>
          </w:rPr>
          <w:fldChar w:fldCharType="begin"/>
        </w:r>
        <w:r w:rsidR="00963369">
          <w:rPr>
            <w:noProof/>
            <w:webHidden/>
          </w:rPr>
          <w:instrText xml:space="preserve"> PAGEREF _Toc468804895 \h </w:instrText>
        </w:r>
        <w:r w:rsidR="00963369">
          <w:rPr>
            <w:noProof/>
            <w:webHidden/>
          </w:rPr>
        </w:r>
        <w:r w:rsidR="00963369">
          <w:rPr>
            <w:noProof/>
            <w:webHidden/>
          </w:rPr>
          <w:fldChar w:fldCharType="separate"/>
        </w:r>
        <w:r w:rsidR="00963369">
          <w:rPr>
            <w:noProof/>
            <w:webHidden/>
          </w:rPr>
          <w:t>200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96" w:history="1">
        <w:r w:rsidR="00963369" w:rsidRPr="006A0B2C">
          <w:rPr>
            <w:rStyle w:val="Hyperlink"/>
            <w:noProof/>
          </w:rPr>
          <w:t>CP-10 Information System Recovery and Reconstitution</w:t>
        </w:r>
        <w:r w:rsidR="00963369">
          <w:rPr>
            <w:noProof/>
            <w:webHidden/>
          </w:rPr>
          <w:tab/>
        </w:r>
        <w:r w:rsidR="00963369">
          <w:rPr>
            <w:noProof/>
            <w:webHidden/>
          </w:rPr>
          <w:fldChar w:fldCharType="begin"/>
        </w:r>
        <w:r w:rsidR="00963369">
          <w:rPr>
            <w:noProof/>
            <w:webHidden/>
          </w:rPr>
          <w:instrText xml:space="preserve"> PAGEREF _Toc468804896 \h </w:instrText>
        </w:r>
        <w:r w:rsidR="00963369">
          <w:rPr>
            <w:noProof/>
            <w:webHidden/>
          </w:rPr>
        </w:r>
        <w:r w:rsidR="00963369">
          <w:rPr>
            <w:noProof/>
            <w:webHidden/>
          </w:rPr>
          <w:fldChar w:fldCharType="separate"/>
        </w:r>
        <w:r w:rsidR="00963369">
          <w:rPr>
            <w:noProof/>
            <w:webHidden/>
          </w:rPr>
          <w:t>201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897" w:history="1">
        <w:r w:rsidR="00963369" w:rsidRPr="006A0B2C">
          <w:rPr>
            <w:rStyle w:val="Hyperlink"/>
            <w:noProof/>
          </w:rPr>
          <w:t>CP-10 (2) Control Enhancement</w:t>
        </w:r>
        <w:r w:rsidR="00963369">
          <w:rPr>
            <w:noProof/>
            <w:webHidden/>
          </w:rPr>
          <w:tab/>
        </w:r>
        <w:r w:rsidR="00963369">
          <w:rPr>
            <w:noProof/>
            <w:webHidden/>
          </w:rPr>
          <w:fldChar w:fldCharType="begin"/>
        </w:r>
        <w:r w:rsidR="00963369">
          <w:rPr>
            <w:noProof/>
            <w:webHidden/>
          </w:rPr>
          <w:instrText xml:space="preserve"> PAGEREF _Toc468804897 \h </w:instrText>
        </w:r>
        <w:r w:rsidR="00963369">
          <w:rPr>
            <w:noProof/>
            <w:webHidden/>
          </w:rPr>
        </w:r>
        <w:r w:rsidR="00963369">
          <w:rPr>
            <w:noProof/>
            <w:webHidden/>
          </w:rPr>
          <w:fldChar w:fldCharType="separate"/>
        </w:r>
        <w:r w:rsidR="00963369">
          <w:rPr>
            <w:noProof/>
            <w:webHidden/>
          </w:rPr>
          <w:t>202</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898" w:history="1">
        <w:r w:rsidR="00963369" w:rsidRPr="006A0B2C">
          <w:rPr>
            <w:rStyle w:val="Hyperlink"/>
            <w:noProof/>
          </w:rPr>
          <w:t>13.7</w:t>
        </w:r>
        <w:r w:rsidR="00963369">
          <w:rPr>
            <w:rFonts w:asciiTheme="minorHAnsi" w:eastAsiaTheme="minorEastAsia" w:hAnsiTheme="minorHAnsi" w:cstheme="minorBidi"/>
            <w:noProof/>
            <w:sz w:val="22"/>
            <w:szCs w:val="22"/>
          </w:rPr>
          <w:tab/>
        </w:r>
        <w:r w:rsidR="00963369" w:rsidRPr="006A0B2C">
          <w:rPr>
            <w:rStyle w:val="Hyperlink"/>
            <w:noProof/>
          </w:rPr>
          <w:t>Identification and Authentication (IA)</w:t>
        </w:r>
        <w:r w:rsidR="00963369">
          <w:rPr>
            <w:noProof/>
            <w:webHidden/>
          </w:rPr>
          <w:tab/>
        </w:r>
        <w:r w:rsidR="00963369">
          <w:rPr>
            <w:noProof/>
            <w:webHidden/>
          </w:rPr>
          <w:fldChar w:fldCharType="begin"/>
        </w:r>
        <w:r w:rsidR="00963369">
          <w:rPr>
            <w:noProof/>
            <w:webHidden/>
          </w:rPr>
          <w:instrText xml:space="preserve"> PAGEREF _Toc468804898 \h </w:instrText>
        </w:r>
        <w:r w:rsidR="00963369">
          <w:rPr>
            <w:noProof/>
            <w:webHidden/>
          </w:rPr>
        </w:r>
        <w:r w:rsidR="00963369">
          <w:rPr>
            <w:noProof/>
            <w:webHidden/>
          </w:rPr>
          <w:fldChar w:fldCharType="separate"/>
        </w:r>
        <w:r w:rsidR="00963369">
          <w:rPr>
            <w:noProof/>
            <w:webHidden/>
          </w:rPr>
          <w:t>203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899" w:history="1">
        <w:r w:rsidR="00963369" w:rsidRPr="006A0B2C">
          <w:rPr>
            <w:rStyle w:val="Hyperlink"/>
            <w:noProof/>
          </w:rPr>
          <w:t>IA-1 Identification and Authentication Policy and Procedures</w:t>
        </w:r>
        <w:r w:rsidR="00963369">
          <w:rPr>
            <w:noProof/>
            <w:webHidden/>
          </w:rPr>
          <w:tab/>
        </w:r>
        <w:r w:rsidR="00963369">
          <w:rPr>
            <w:noProof/>
            <w:webHidden/>
          </w:rPr>
          <w:fldChar w:fldCharType="begin"/>
        </w:r>
        <w:r w:rsidR="00963369">
          <w:rPr>
            <w:noProof/>
            <w:webHidden/>
          </w:rPr>
          <w:instrText xml:space="preserve"> PAGEREF _Toc468804899 \h </w:instrText>
        </w:r>
        <w:r w:rsidR="00963369">
          <w:rPr>
            <w:noProof/>
            <w:webHidden/>
          </w:rPr>
        </w:r>
        <w:r w:rsidR="00963369">
          <w:rPr>
            <w:noProof/>
            <w:webHidden/>
          </w:rPr>
          <w:fldChar w:fldCharType="separate"/>
        </w:r>
        <w:r w:rsidR="00963369">
          <w:rPr>
            <w:noProof/>
            <w:webHidden/>
          </w:rPr>
          <w:t>203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00" w:history="1">
        <w:r w:rsidR="00963369" w:rsidRPr="006A0B2C">
          <w:rPr>
            <w:rStyle w:val="Hyperlink"/>
            <w:noProof/>
          </w:rPr>
          <w:t>IA-2 Identification and Authentication (Organizational Users)</w:t>
        </w:r>
        <w:r w:rsidR="00963369">
          <w:rPr>
            <w:noProof/>
            <w:webHidden/>
          </w:rPr>
          <w:tab/>
        </w:r>
        <w:r w:rsidR="00963369">
          <w:rPr>
            <w:noProof/>
            <w:webHidden/>
          </w:rPr>
          <w:fldChar w:fldCharType="begin"/>
        </w:r>
        <w:r w:rsidR="00963369">
          <w:rPr>
            <w:noProof/>
            <w:webHidden/>
          </w:rPr>
          <w:instrText xml:space="preserve"> PAGEREF _Toc468804900 \h </w:instrText>
        </w:r>
        <w:r w:rsidR="00963369">
          <w:rPr>
            <w:noProof/>
            <w:webHidden/>
          </w:rPr>
        </w:r>
        <w:r w:rsidR="00963369">
          <w:rPr>
            <w:noProof/>
            <w:webHidden/>
          </w:rPr>
          <w:fldChar w:fldCharType="separate"/>
        </w:r>
        <w:r w:rsidR="00963369">
          <w:rPr>
            <w:noProof/>
            <w:webHidden/>
          </w:rPr>
          <w:t>204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01" w:history="1">
        <w:r w:rsidR="00963369" w:rsidRPr="006A0B2C">
          <w:rPr>
            <w:rStyle w:val="Hyperlink"/>
            <w:noProof/>
          </w:rPr>
          <w:t>IA-2 (1) Control Enhancement</w:t>
        </w:r>
        <w:r w:rsidR="00963369">
          <w:rPr>
            <w:noProof/>
            <w:webHidden/>
          </w:rPr>
          <w:tab/>
        </w:r>
        <w:r w:rsidR="00963369">
          <w:rPr>
            <w:noProof/>
            <w:webHidden/>
          </w:rPr>
          <w:fldChar w:fldCharType="begin"/>
        </w:r>
        <w:r w:rsidR="00963369">
          <w:rPr>
            <w:noProof/>
            <w:webHidden/>
          </w:rPr>
          <w:instrText xml:space="preserve"> PAGEREF _Toc468804901 \h </w:instrText>
        </w:r>
        <w:r w:rsidR="00963369">
          <w:rPr>
            <w:noProof/>
            <w:webHidden/>
          </w:rPr>
        </w:r>
        <w:r w:rsidR="00963369">
          <w:rPr>
            <w:noProof/>
            <w:webHidden/>
          </w:rPr>
          <w:fldChar w:fldCharType="separate"/>
        </w:r>
        <w:r w:rsidR="00963369">
          <w:rPr>
            <w:noProof/>
            <w:webHidden/>
          </w:rPr>
          <w:t>205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02" w:history="1">
        <w:r w:rsidR="00963369" w:rsidRPr="006A0B2C">
          <w:rPr>
            <w:rStyle w:val="Hyperlink"/>
            <w:noProof/>
          </w:rPr>
          <w:t>IA-2 (2) Control Enhancement</w:t>
        </w:r>
        <w:r w:rsidR="00963369">
          <w:rPr>
            <w:noProof/>
            <w:webHidden/>
          </w:rPr>
          <w:tab/>
        </w:r>
        <w:r w:rsidR="00963369">
          <w:rPr>
            <w:noProof/>
            <w:webHidden/>
          </w:rPr>
          <w:fldChar w:fldCharType="begin"/>
        </w:r>
        <w:r w:rsidR="00963369">
          <w:rPr>
            <w:noProof/>
            <w:webHidden/>
          </w:rPr>
          <w:instrText xml:space="preserve"> PAGEREF _Toc468804902 \h </w:instrText>
        </w:r>
        <w:r w:rsidR="00963369">
          <w:rPr>
            <w:noProof/>
            <w:webHidden/>
          </w:rPr>
        </w:r>
        <w:r w:rsidR="00963369">
          <w:rPr>
            <w:noProof/>
            <w:webHidden/>
          </w:rPr>
          <w:fldChar w:fldCharType="separate"/>
        </w:r>
        <w:r w:rsidR="00963369">
          <w:rPr>
            <w:noProof/>
            <w:webHidden/>
          </w:rPr>
          <w:t>206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03" w:history="1">
        <w:r w:rsidR="00963369" w:rsidRPr="006A0B2C">
          <w:rPr>
            <w:rStyle w:val="Hyperlink"/>
            <w:noProof/>
          </w:rPr>
          <w:t>IA-2 (3) Control Enhancement</w:t>
        </w:r>
        <w:r w:rsidR="00963369">
          <w:rPr>
            <w:noProof/>
            <w:webHidden/>
          </w:rPr>
          <w:tab/>
        </w:r>
        <w:r w:rsidR="00963369">
          <w:rPr>
            <w:noProof/>
            <w:webHidden/>
          </w:rPr>
          <w:fldChar w:fldCharType="begin"/>
        </w:r>
        <w:r w:rsidR="00963369">
          <w:rPr>
            <w:noProof/>
            <w:webHidden/>
          </w:rPr>
          <w:instrText xml:space="preserve"> PAGEREF _Toc468804903 \h </w:instrText>
        </w:r>
        <w:r w:rsidR="00963369">
          <w:rPr>
            <w:noProof/>
            <w:webHidden/>
          </w:rPr>
        </w:r>
        <w:r w:rsidR="00963369">
          <w:rPr>
            <w:noProof/>
            <w:webHidden/>
          </w:rPr>
          <w:fldChar w:fldCharType="separate"/>
        </w:r>
        <w:r w:rsidR="00963369">
          <w:rPr>
            <w:noProof/>
            <w:webHidden/>
          </w:rPr>
          <w:t>206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04" w:history="1">
        <w:r w:rsidR="00963369" w:rsidRPr="006A0B2C">
          <w:rPr>
            <w:rStyle w:val="Hyperlink"/>
            <w:noProof/>
          </w:rPr>
          <w:t>IA-2 (5) Control Enhancement</w:t>
        </w:r>
        <w:r w:rsidR="00963369">
          <w:rPr>
            <w:noProof/>
            <w:webHidden/>
          </w:rPr>
          <w:tab/>
        </w:r>
        <w:r w:rsidR="00963369">
          <w:rPr>
            <w:noProof/>
            <w:webHidden/>
          </w:rPr>
          <w:fldChar w:fldCharType="begin"/>
        </w:r>
        <w:r w:rsidR="00963369">
          <w:rPr>
            <w:noProof/>
            <w:webHidden/>
          </w:rPr>
          <w:instrText xml:space="preserve"> PAGEREF _Toc468804904 \h </w:instrText>
        </w:r>
        <w:r w:rsidR="00963369">
          <w:rPr>
            <w:noProof/>
            <w:webHidden/>
          </w:rPr>
        </w:r>
        <w:r w:rsidR="00963369">
          <w:rPr>
            <w:noProof/>
            <w:webHidden/>
          </w:rPr>
          <w:fldChar w:fldCharType="separate"/>
        </w:r>
        <w:r w:rsidR="00963369">
          <w:rPr>
            <w:noProof/>
            <w:webHidden/>
          </w:rPr>
          <w:t>207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05" w:history="1">
        <w:r w:rsidR="00963369" w:rsidRPr="006A0B2C">
          <w:rPr>
            <w:rStyle w:val="Hyperlink"/>
            <w:noProof/>
          </w:rPr>
          <w:t>IA-2 (8) Control Enhancement</w:t>
        </w:r>
        <w:r w:rsidR="00963369">
          <w:rPr>
            <w:noProof/>
            <w:webHidden/>
          </w:rPr>
          <w:tab/>
        </w:r>
        <w:r w:rsidR="00963369">
          <w:rPr>
            <w:noProof/>
            <w:webHidden/>
          </w:rPr>
          <w:fldChar w:fldCharType="begin"/>
        </w:r>
        <w:r w:rsidR="00963369">
          <w:rPr>
            <w:noProof/>
            <w:webHidden/>
          </w:rPr>
          <w:instrText xml:space="preserve"> PAGEREF _Toc468804905 \h </w:instrText>
        </w:r>
        <w:r w:rsidR="00963369">
          <w:rPr>
            <w:noProof/>
            <w:webHidden/>
          </w:rPr>
        </w:r>
        <w:r w:rsidR="00963369">
          <w:rPr>
            <w:noProof/>
            <w:webHidden/>
          </w:rPr>
          <w:fldChar w:fldCharType="separate"/>
        </w:r>
        <w:r w:rsidR="00963369">
          <w:rPr>
            <w:noProof/>
            <w:webHidden/>
          </w:rPr>
          <w:t>208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06" w:history="1">
        <w:r w:rsidR="00963369" w:rsidRPr="006A0B2C">
          <w:rPr>
            <w:rStyle w:val="Hyperlink"/>
            <w:noProof/>
          </w:rPr>
          <w:t>IA-2 (11) Control Enhancement</w:t>
        </w:r>
        <w:r w:rsidR="00963369">
          <w:rPr>
            <w:noProof/>
            <w:webHidden/>
          </w:rPr>
          <w:tab/>
        </w:r>
        <w:r w:rsidR="00963369">
          <w:rPr>
            <w:noProof/>
            <w:webHidden/>
          </w:rPr>
          <w:fldChar w:fldCharType="begin"/>
        </w:r>
        <w:r w:rsidR="00963369">
          <w:rPr>
            <w:noProof/>
            <w:webHidden/>
          </w:rPr>
          <w:instrText xml:space="preserve"> PAGEREF _Toc468804906 \h </w:instrText>
        </w:r>
        <w:r w:rsidR="00963369">
          <w:rPr>
            <w:noProof/>
            <w:webHidden/>
          </w:rPr>
        </w:r>
        <w:r w:rsidR="00963369">
          <w:rPr>
            <w:noProof/>
            <w:webHidden/>
          </w:rPr>
          <w:fldChar w:fldCharType="separate"/>
        </w:r>
        <w:r w:rsidR="00963369">
          <w:rPr>
            <w:noProof/>
            <w:webHidden/>
          </w:rPr>
          <w:t>209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07" w:history="1">
        <w:r w:rsidR="00963369" w:rsidRPr="006A0B2C">
          <w:rPr>
            <w:rStyle w:val="Hyperlink"/>
            <w:noProof/>
          </w:rPr>
          <w:t>IA-2 (12) Control Enhancement</w:t>
        </w:r>
        <w:r w:rsidR="00963369">
          <w:rPr>
            <w:noProof/>
            <w:webHidden/>
          </w:rPr>
          <w:tab/>
        </w:r>
        <w:r w:rsidR="00963369">
          <w:rPr>
            <w:noProof/>
            <w:webHidden/>
          </w:rPr>
          <w:fldChar w:fldCharType="begin"/>
        </w:r>
        <w:r w:rsidR="00963369">
          <w:rPr>
            <w:noProof/>
            <w:webHidden/>
          </w:rPr>
          <w:instrText xml:space="preserve"> PAGEREF _Toc468804907 \h </w:instrText>
        </w:r>
        <w:r w:rsidR="00963369">
          <w:rPr>
            <w:noProof/>
            <w:webHidden/>
          </w:rPr>
        </w:r>
        <w:r w:rsidR="00963369">
          <w:rPr>
            <w:noProof/>
            <w:webHidden/>
          </w:rPr>
          <w:fldChar w:fldCharType="separate"/>
        </w:r>
        <w:r w:rsidR="00963369">
          <w:rPr>
            <w:noProof/>
            <w:webHidden/>
          </w:rPr>
          <w:t>210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08" w:history="1">
        <w:r w:rsidR="00963369" w:rsidRPr="006A0B2C">
          <w:rPr>
            <w:rStyle w:val="Hyperlink"/>
            <w:noProof/>
          </w:rPr>
          <w:t>IA-3 Device Identification and Authentication</w:t>
        </w:r>
        <w:r w:rsidR="00963369">
          <w:rPr>
            <w:noProof/>
            <w:webHidden/>
          </w:rPr>
          <w:tab/>
        </w:r>
        <w:r w:rsidR="00963369">
          <w:rPr>
            <w:noProof/>
            <w:webHidden/>
          </w:rPr>
          <w:fldChar w:fldCharType="begin"/>
        </w:r>
        <w:r w:rsidR="00963369">
          <w:rPr>
            <w:noProof/>
            <w:webHidden/>
          </w:rPr>
          <w:instrText xml:space="preserve"> PAGEREF _Toc468804908 \h </w:instrText>
        </w:r>
        <w:r w:rsidR="00963369">
          <w:rPr>
            <w:noProof/>
            <w:webHidden/>
          </w:rPr>
        </w:r>
        <w:r w:rsidR="00963369">
          <w:rPr>
            <w:noProof/>
            <w:webHidden/>
          </w:rPr>
          <w:fldChar w:fldCharType="separate"/>
        </w:r>
        <w:r w:rsidR="00963369">
          <w:rPr>
            <w:noProof/>
            <w:webHidden/>
          </w:rPr>
          <w:t>211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09" w:history="1">
        <w:r w:rsidR="00963369" w:rsidRPr="006A0B2C">
          <w:rPr>
            <w:rStyle w:val="Hyperlink"/>
            <w:noProof/>
          </w:rPr>
          <w:t>IA-4 Identifier Management</w:t>
        </w:r>
        <w:r w:rsidR="00963369">
          <w:rPr>
            <w:noProof/>
            <w:webHidden/>
          </w:rPr>
          <w:tab/>
        </w:r>
        <w:r w:rsidR="00963369">
          <w:rPr>
            <w:noProof/>
            <w:webHidden/>
          </w:rPr>
          <w:fldChar w:fldCharType="begin"/>
        </w:r>
        <w:r w:rsidR="00963369">
          <w:rPr>
            <w:noProof/>
            <w:webHidden/>
          </w:rPr>
          <w:instrText xml:space="preserve"> PAGEREF _Toc468804909 \h </w:instrText>
        </w:r>
        <w:r w:rsidR="00963369">
          <w:rPr>
            <w:noProof/>
            <w:webHidden/>
          </w:rPr>
        </w:r>
        <w:r w:rsidR="00963369">
          <w:rPr>
            <w:noProof/>
            <w:webHidden/>
          </w:rPr>
          <w:fldChar w:fldCharType="separate"/>
        </w:r>
        <w:r w:rsidR="00963369">
          <w:rPr>
            <w:noProof/>
            <w:webHidden/>
          </w:rPr>
          <w:t>211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10" w:history="1">
        <w:r w:rsidR="00963369" w:rsidRPr="006A0B2C">
          <w:rPr>
            <w:rStyle w:val="Hyperlink"/>
            <w:noProof/>
          </w:rPr>
          <w:t>IA-4 (4) Control Enhancement</w:t>
        </w:r>
        <w:r w:rsidR="00963369">
          <w:rPr>
            <w:noProof/>
            <w:webHidden/>
          </w:rPr>
          <w:tab/>
        </w:r>
        <w:r w:rsidR="00963369">
          <w:rPr>
            <w:noProof/>
            <w:webHidden/>
          </w:rPr>
          <w:fldChar w:fldCharType="begin"/>
        </w:r>
        <w:r w:rsidR="00963369">
          <w:rPr>
            <w:noProof/>
            <w:webHidden/>
          </w:rPr>
          <w:instrText xml:space="preserve"> PAGEREF _Toc468804910 \h </w:instrText>
        </w:r>
        <w:r w:rsidR="00963369">
          <w:rPr>
            <w:noProof/>
            <w:webHidden/>
          </w:rPr>
        </w:r>
        <w:r w:rsidR="00963369">
          <w:rPr>
            <w:noProof/>
            <w:webHidden/>
          </w:rPr>
          <w:fldChar w:fldCharType="separate"/>
        </w:r>
        <w:r w:rsidR="00963369">
          <w:rPr>
            <w:noProof/>
            <w:webHidden/>
          </w:rPr>
          <w:t>214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11" w:history="1">
        <w:r w:rsidR="00963369" w:rsidRPr="006A0B2C">
          <w:rPr>
            <w:rStyle w:val="Hyperlink"/>
            <w:noProof/>
          </w:rPr>
          <w:t>IA-5 Authenticator Management</w:t>
        </w:r>
        <w:r w:rsidR="00963369">
          <w:rPr>
            <w:noProof/>
            <w:webHidden/>
          </w:rPr>
          <w:tab/>
        </w:r>
        <w:r w:rsidR="00963369">
          <w:rPr>
            <w:noProof/>
            <w:webHidden/>
          </w:rPr>
          <w:fldChar w:fldCharType="begin"/>
        </w:r>
        <w:r w:rsidR="00963369">
          <w:rPr>
            <w:noProof/>
            <w:webHidden/>
          </w:rPr>
          <w:instrText xml:space="preserve"> PAGEREF _Toc468804911 \h </w:instrText>
        </w:r>
        <w:r w:rsidR="00963369">
          <w:rPr>
            <w:noProof/>
            <w:webHidden/>
          </w:rPr>
        </w:r>
        <w:r w:rsidR="00963369">
          <w:rPr>
            <w:noProof/>
            <w:webHidden/>
          </w:rPr>
          <w:fldChar w:fldCharType="separate"/>
        </w:r>
        <w:r w:rsidR="00963369">
          <w:rPr>
            <w:noProof/>
            <w:webHidden/>
          </w:rPr>
          <w:t>215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12" w:history="1">
        <w:r w:rsidR="00963369" w:rsidRPr="006A0B2C">
          <w:rPr>
            <w:rStyle w:val="Hyperlink"/>
            <w:noProof/>
          </w:rPr>
          <w:t>IA-5 (1) Control Enhancement</w:t>
        </w:r>
        <w:r w:rsidR="00963369">
          <w:rPr>
            <w:noProof/>
            <w:webHidden/>
          </w:rPr>
          <w:tab/>
        </w:r>
        <w:r w:rsidR="00963369">
          <w:rPr>
            <w:noProof/>
            <w:webHidden/>
          </w:rPr>
          <w:fldChar w:fldCharType="begin"/>
        </w:r>
        <w:r w:rsidR="00963369">
          <w:rPr>
            <w:noProof/>
            <w:webHidden/>
          </w:rPr>
          <w:instrText xml:space="preserve"> PAGEREF _Toc468804912 \h </w:instrText>
        </w:r>
        <w:r w:rsidR="00963369">
          <w:rPr>
            <w:noProof/>
            <w:webHidden/>
          </w:rPr>
        </w:r>
        <w:r w:rsidR="00963369">
          <w:rPr>
            <w:noProof/>
            <w:webHidden/>
          </w:rPr>
          <w:fldChar w:fldCharType="separate"/>
        </w:r>
        <w:r w:rsidR="00963369">
          <w:rPr>
            <w:noProof/>
            <w:webHidden/>
          </w:rPr>
          <w:t>219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13" w:history="1">
        <w:r w:rsidR="00963369" w:rsidRPr="006A0B2C">
          <w:rPr>
            <w:rStyle w:val="Hyperlink"/>
            <w:noProof/>
          </w:rPr>
          <w:t>IA-5 (2) Control Enhancement</w:t>
        </w:r>
        <w:r w:rsidR="00963369">
          <w:rPr>
            <w:noProof/>
            <w:webHidden/>
          </w:rPr>
          <w:tab/>
        </w:r>
        <w:r w:rsidR="00963369">
          <w:rPr>
            <w:noProof/>
            <w:webHidden/>
          </w:rPr>
          <w:fldChar w:fldCharType="begin"/>
        </w:r>
        <w:r w:rsidR="00963369">
          <w:rPr>
            <w:noProof/>
            <w:webHidden/>
          </w:rPr>
          <w:instrText xml:space="preserve"> PAGEREF _Toc468804913 \h </w:instrText>
        </w:r>
        <w:r w:rsidR="00963369">
          <w:rPr>
            <w:noProof/>
            <w:webHidden/>
          </w:rPr>
        </w:r>
        <w:r w:rsidR="00963369">
          <w:rPr>
            <w:noProof/>
            <w:webHidden/>
          </w:rPr>
          <w:fldChar w:fldCharType="separate"/>
        </w:r>
        <w:r w:rsidR="00963369">
          <w:rPr>
            <w:noProof/>
            <w:webHidden/>
          </w:rPr>
          <w:t>222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14" w:history="1">
        <w:r w:rsidR="00963369" w:rsidRPr="006A0B2C">
          <w:rPr>
            <w:rStyle w:val="Hyperlink"/>
            <w:noProof/>
          </w:rPr>
          <w:t>IA-5 (3) Control Enhancement</w:t>
        </w:r>
        <w:r w:rsidR="00963369">
          <w:rPr>
            <w:noProof/>
            <w:webHidden/>
          </w:rPr>
          <w:tab/>
        </w:r>
        <w:r w:rsidR="00963369">
          <w:rPr>
            <w:noProof/>
            <w:webHidden/>
          </w:rPr>
          <w:fldChar w:fldCharType="begin"/>
        </w:r>
        <w:r w:rsidR="00963369">
          <w:rPr>
            <w:noProof/>
            <w:webHidden/>
          </w:rPr>
          <w:instrText xml:space="preserve"> PAGEREF _Toc468804914 \h </w:instrText>
        </w:r>
        <w:r w:rsidR="00963369">
          <w:rPr>
            <w:noProof/>
            <w:webHidden/>
          </w:rPr>
        </w:r>
        <w:r w:rsidR="00963369">
          <w:rPr>
            <w:noProof/>
            <w:webHidden/>
          </w:rPr>
          <w:fldChar w:fldCharType="separate"/>
        </w:r>
        <w:r w:rsidR="00963369">
          <w:rPr>
            <w:noProof/>
            <w:webHidden/>
          </w:rPr>
          <w:t>223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15" w:history="1">
        <w:r w:rsidR="00963369" w:rsidRPr="006A0B2C">
          <w:rPr>
            <w:rStyle w:val="Hyperlink"/>
            <w:noProof/>
          </w:rPr>
          <w:t>IA-5 (4) Control Enhancement</w:t>
        </w:r>
        <w:r w:rsidR="00963369">
          <w:rPr>
            <w:noProof/>
            <w:webHidden/>
          </w:rPr>
          <w:tab/>
        </w:r>
        <w:r w:rsidR="00963369">
          <w:rPr>
            <w:noProof/>
            <w:webHidden/>
          </w:rPr>
          <w:fldChar w:fldCharType="begin"/>
        </w:r>
        <w:r w:rsidR="00963369">
          <w:rPr>
            <w:noProof/>
            <w:webHidden/>
          </w:rPr>
          <w:instrText xml:space="preserve"> PAGEREF _Toc468804915 \h </w:instrText>
        </w:r>
        <w:r w:rsidR="00963369">
          <w:rPr>
            <w:noProof/>
            <w:webHidden/>
          </w:rPr>
        </w:r>
        <w:r w:rsidR="00963369">
          <w:rPr>
            <w:noProof/>
            <w:webHidden/>
          </w:rPr>
          <w:fldChar w:fldCharType="separate"/>
        </w:r>
        <w:r w:rsidR="00963369">
          <w:rPr>
            <w:noProof/>
            <w:webHidden/>
          </w:rPr>
          <w:t>224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16" w:history="1">
        <w:r w:rsidR="00963369" w:rsidRPr="006A0B2C">
          <w:rPr>
            <w:rStyle w:val="Hyperlink"/>
            <w:noProof/>
          </w:rPr>
          <w:t>IA-5 (6) Control Enhancement</w:t>
        </w:r>
        <w:r w:rsidR="00963369">
          <w:rPr>
            <w:noProof/>
            <w:webHidden/>
          </w:rPr>
          <w:tab/>
        </w:r>
        <w:r w:rsidR="00963369">
          <w:rPr>
            <w:noProof/>
            <w:webHidden/>
          </w:rPr>
          <w:fldChar w:fldCharType="begin"/>
        </w:r>
        <w:r w:rsidR="00963369">
          <w:rPr>
            <w:noProof/>
            <w:webHidden/>
          </w:rPr>
          <w:instrText xml:space="preserve"> PAGEREF _Toc468804916 \h </w:instrText>
        </w:r>
        <w:r w:rsidR="00963369">
          <w:rPr>
            <w:noProof/>
            <w:webHidden/>
          </w:rPr>
        </w:r>
        <w:r w:rsidR="00963369">
          <w:rPr>
            <w:noProof/>
            <w:webHidden/>
          </w:rPr>
          <w:fldChar w:fldCharType="separate"/>
        </w:r>
        <w:r w:rsidR="00963369">
          <w:rPr>
            <w:noProof/>
            <w:webHidden/>
          </w:rPr>
          <w:t>225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17" w:history="1">
        <w:r w:rsidR="00963369" w:rsidRPr="006A0B2C">
          <w:rPr>
            <w:rStyle w:val="Hyperlink"/>
            <w:noProof/>
          </w:rPr>
          <w:t>IA-5 (7) Control Enhancement</w:t>
        </w:r>
        <w:r w:rsidR="00963369">
          <w:rPr>
            <w:noProof/>
            <w:webHidden/>
          </w:rPr>
          <w:tab/>
        </w:r>
        <w:r w:rsidR="00963369">
          <w:rPr>
            <w:noProof/>
            <w:webHidden/>
          </w:rPr>
          <w:fldChar w:fldCharType="begin"/>
        </w:r>
        <w:r w:rsidR="00963369">
          <w:rPr>
            <w:noProof/>
            <w:webHidden/>
          </w:rPr>
          <w:instrText xml:space="preserve"> PAGEREF _Toc468804917 \h </w:instrText>
        </w:r>
        <w:r w:rsidR="00963369">
          <w:rPr>
            <w:noProof/>
            <w:webHidden/>
          </w:rPr>
        </w:r>
        <w:r w:rsidR="00963369">
          <w:rPr>
            <w:noProof/>
            <w:webHidden/>
          </w:rPr>
          <w:fldChar w:fldCharType="separate"/>
        </w:r>
        <w:r w:rsidR="00963369">
          <w:rPr>
            <w:noProof/>
            <w:webHidden/>
          </w:rPr>
          <w:t>226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18" w:history="1">
        <w:r w:rsidR="00963369" w:rsidRPr="006A0B2C">
          <w:rPr>
            <w:rStyle w:val="Hyperlink"/>
            <w:noProof/>
          </w:rPr>
          <w:t>IA-5 (11) Control Enhancement</w:t>
        </w:r>
        <w:r w:rsidR="00963369">
          <w:rPr>
            <w:noProof/>
            <w:webHidden/>
          </w:rPr>
          <w:tab/>
        </w:r>
        <w:r w:rsidR="00963369">
          <w:rPr>
            <w:noProof/>
            <w:webHidden/>
          </w:rPr>
          <w:fldChar w:fldCharType="begin"/>
        </w:r>
        <w:r w:rsidR="00963369">
          <w:rPr>
            <w:noProof/>
            <w:webHidden/>
          </w:rPr>
          <w:instrText xml:space="preserve"> PAGEREF _Toc468804918 \h </w:instrText>
        </w:r>
        <w:r w:rsidR="00963369">
          <w:rPr>
            <w:noProof/>
            <w:webHidden/>
          </w:rPr>
        </w:r>
        <w:r w:rsidR="00963369">
          <w:rPr>
            <w:noProof/>
            <w:webHidden/>
          </w:rPr>
          <w:fldChar w:fldCharType="separate"/>
        </w:r>
        <w:r w:rsidR="00963369">
          <w:rPr>
            <w:noProof/>
            <w:webHidden/>
          </w:rPr>
          <w:t>227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19" w:history="1">
        <w:r w:rsidR="00963369" w:rsidRPr="006A0B2C">
          <w:rPr>
            <w:rStyle w:val="Hyperlink"/>
            <w:noProof/>
          </w:rPr>
          <w:t>IA-6 Authenticator Feedback</w:t>
        </w:r>
        <w:r w:rsidR="00963369">
          <w:rPr>
            <w:noProof/>
            <w:webHidden/>
          </w:rPr>
          <w:tab/>
        </w:r>
        <w:r w:rsidR="00963369">
          <w:rPr>
            <w:noProof/>
            <w:webHidden/>
          </w:rPr>
          <w:fldChar w:fldCharType="begin"/>
        </w:r>
        <w:r w:rsidR="00963369">
          <w:rPr>
            <w:noProof/>
            <w:webHidden/>
          </w:rPr>
          <w:instrText xml:space="preserve"> PAGEREF _Toc468804919 \h </w:instrText>
        </w:r>
        <w:r w:rsidR="00963369">
          <w:rPr>
            <w:noProof/>
            <w:webHidden/>
          </w:rPr>
        </w:r>
        <w:r w:rsidR="00963369">
          <w:rPr>
            <w:noProof/>
            <w:webHidden/>
          </w:rPr>
          <w:fldChar w:fldCharType="separate"/>
        </w:r>
        <w:r w:rsidR="00963369">
          <w:rPr>
            <w:noProof/>
            <w:webHidden/>
          </w:rPr>
          <w:t>228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20" w:history="1">
        <w:r w:rsidR="00963369" w:rsidRPr="006A0B2C">
          <w:rPr>
            <w:rStyle w:val="Hyperlink"/>
            <w:noProof/>
          </w:rPr>
          <w:t>IA-7 Cryptographic Module Authentication</w:t>
        </w:r>
        <w:r w:rsidR="00963369">
          <w:rPr>
            <w:noProof/>
            <w:webHidden/>
          </w:rPr>
          <w:tab/>
        </w:r>
        <w:r w:rsidR="00963369">
          <w:rPr>
            <w:noProof/>
            <w:webHidden/>
          </w:rPr>
          <w:fldChar w:fldCharType="begin"/>
        </w:r>
        <w:r w:rsidR="00963369">
          <w:rPr>
            <w:noProof/>
            <w:webHidden/>
          </w:rPr>
          <w:instrText xml:space="preserve"> PAGEREF _Toc468804920 \h </w:instrText>
        </w:r>
        <w:r w:rsidR="00963369">
          <w:rPr>
            <w:noProof/>
            <w:webHidden/>
          </w:rPr>
        </w:r>
        <w:r w:rsidR="00963369">
          <w:rPr>
            <w:noProof/>
            <w:webHidden/>
          </w:rPr>
          <w:fldChar w:fldCharType="separate"/>
        </w:r>
        <w:r w:rsidR="00963369">
          <w:rPr>
            <w:noProof/>
            <w:webHidden/>
          </w:rPr>
          <w:t>228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21" w:history="1">
        <w:r w:rsidR="00963369" w:rsidRPr="006A0B2C">
          <w:rPr>
            <w:rStyle w:val="Hyperlink"/>
            <w:noProof/>
          </w:rPr>
          <w:t>IA-8 Identification and Authentication (Non-Organizational Users)</w:t>
        </w:r>
        <w:r w:rsidR="00963369">
          <w:rPr>
            <w:noProof/>
            <w:webHidden/>
          </w:rPr>
          <w:tab/>
        </w:r>
        <w:r w:rsidR="00963369">
          <w:rPr>
            <w:noProof/>
            <w:webHidden/>
          </w:rPr>
          <w:fldChar w:fldCharType="begin"/>
        </w:r>
        <w:r w:rsidR="00963369">
          <w:rPr>
            <w:noProof/>
            <w:webHidden/>
          </w:rPr>
          <w:instrText xml:space="preserve"> PAGEREF _Toc468804921 \h </w:instrText>
        </w:r>
        <w:r w:rsidR="00963369">
          <w:rPr>
            <w:noProof/>
            <w:webHidden/>
          </w:rPr>
        </w:r>
        <w:r w:rsidR="00963369">
          <w:rPr>
            <w:noProof/>
            <w:webHidden/>
          </w:rPr>
          <w:fldChar w:fldCharType="separate"/>
        </w:r>
        <w:r w:rsidR="00963369">
          <w:rPr>
            <w:noProof/>
            <w:webHidden/>
          </w:rPr>
          <w:t>229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22" w:history="1">
        <w:r w:rsidR="00963369" w:rsidRPr="006A0B2C">
          <w:rPr>
            <w:rStyle w:val="Hyperlink"/>
            <w:noProof/>
          </w:rPr>
          <w:t>IA-8 (1) Control Enhancement</w:t>
        </w:r>
        <w:r w:rsidR="00963369">
          <w:rPr>
            <w:noProof/>
            <w:webHidden/>
          </w:rPr>
          <w:tab/>
        </w:r>
        <w:r w:rsidR="00963369">
          <w:rPr>
            <w:noProof/>
            <w:webHidden/>
          </w:rPr>
          <w:fldChar w:fldCharType="begin"/>
        </w:r>
        <w:r w:rsidR="00963369">
          <w:rPr>
            <w:noProof/>
            <w:webHidden/>
          </w:rPr>
          <w:instrText xml:space="preserve"> PAGEREF _Toc468804922 \h </w:instrText>
        </w:r>
        <w:r w:rsidR="00963369">
          <w:rPr>
            <w:noProof/>
            <w:webHidden/>
          </w:rPr>
        </w:r>
        <w:r w:rsidR="00963369">
          <w:rPr>
            <w:noProof/>
            <w:webHidden/>
          </w:rPr>
          <w:fldChar w:fldCharType="separate"/>
        </w:r>
        <w:r w:rsidR="00963369">
          <w:rPr>
            <w:noProof/>
            <w:webHidden/>
          </w:rPr>
          <w:t>230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23" w:history="1">
        <w:r w:rsidR="00963369" w:rsidRPr="006A0B2C">
          <w:rPr>
            <w:rStyle w:val="Hyperlink"/>
            <w:noProof/>
          </w:rPr>
          <w:t>IA-8 (2) Control Enhancement</w:t>
        </w:r>
        <w:r w:rsidR="00963369">
          <w:rPr>
            <w:noProof/>
            <w:webHidden/>
          </w:rPr>
          <w:tab/>
        </w:r>
        <w:r w:rsidR="00963369">
          <w:rPr>
            <w:noProof/>
            <w:webHidden/>
          </w:rPr>
          <w:fldChar w:fldCharType="begin"/>
        </w:r>
        <w:r w:rsidR="00963369">
          <w:rPr>
            <w:noProof/>
            <w:webHidden/>
          </w:rPr>
          <w:instrText xml:space="preserve"> PAGEREF _Toc468804923 \h </w:instrText>
        </w:r>
        <w:r w:rsidR="00963369">
          <w:rPr>
            <w:noProof/>
            <w:webHidden/>
          </w:rPr>
        </w:r>
        <w:r w:rsidR="00963369">
          <w:rPr>
            <w:noProof/>
            <w:webHidden/>
          </w:rPr>
          <w:fldChar w:fldCharType="separate"/>
        </w:r>
        <w:r w:rsidR="00963369">
          <w:rPr>
            <w:noProof/>
            <w:webHidden/>
          </w:rPr>
          <w:t>231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24" w:history="1">
        <w:r w:rsidR="00963369" w:rsidRPr="006A0B2C">
          <w:rPr>
            <w:rStyle w:val="Hyperlink"/>
            <w:noProof/>
          </w:rPr>
          <w:t>IA-8 (3) Control Enhancement</w:t>
        </w:r>
        <w:r w:rsidR="00963369">
          <w:rPr>
            <w:noProof/>
            <w:webHidden/>
          </w:rPr>
          <w:tab/>
        </w:r>
        <w:r w:rsidR="00963369">
          <w:rPr>
            <w:noProof/>
            <w:webHidden/>
          </w:rPr>
          <w:fldChar w:fldCharType="begin"/>
        </w:r>
        <w:r w:rsidR="00963369">
          <w:rPr>
            <w:noProof/>
            <w:webHidden/>
          </w:rPr>
          <w:instrText xml:space="preserve"> PAGEREF _Toc468804924 \h </w:instrText>
        </w:r>
        <w:r w:rsidR="00963369">
          <w:rPr>
            <w:noProof/>
            <w:webHidden/>
          </w:rPr>
        </w:r>
        <w:r w:rsidR="00963369">
          <w:rPr>
            <w:noProof/>
            <w:webHidden/>
          </w:rPr>
          <w:fldChar w:fldCharType="separate"/>
        </w:r>
        <w:r w:rsidR="00963369">
          <w:rPr>
            <w:noProof/>
            <w:webHidden/>
          </w:rPr>
          <w:t>231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25" w:history="1">
        <w:r w:rsidR="00963369" w:rsidRPr="006A0B2C">
          <w:rPr>
            <w:rStyle w:val="Hyperlink"/>
            <w:noProof/>
          </w:rPr>
          <w:t>IA-8 (4) Control Enhancement</w:t>
        </w:r>
        <w:r w:rsidR="00963369">
          <w:rPr>
            <w:noProof/>
            <w:webHidden/>
          </w:rPr>
          <w:tab/>
        </w:r>
        <w:r w:rsidR="00963369">
          <w:rPr>
            <w:noProof/>
            <w:webHidden/>
          </w:rPr>
          <w:fldChar w:fldCharType="begin"/>
        </w:r>
        <w:r w:rsidR="00963369">
          <w:rPr>
            <w:noProof/>
            <w:webHidden/>
          </w:rPr>
          <w:instrText xml:space="preserve"> PAGEREF _Toc468804925 \h </w:instrText>
        </w:r>
        <w:r w:rsidR="00963369">
          <w:rPr>
            <w:noProof/>
            <w:webHidden/>
          </w:rPr>
        </w:r>
        <w:r w:rsidR="00963369">
          <w:rPr>
            <w:noProof/>
            <w:webHidden/>
          </w:rPr>
          <w:fldChar w:fldCharType="separate"/>
        </w:r>
        <w:r w:rsidR="00963369">
          <w:rPr>
            <w:noProof/>
            <w:webHidden/>
          </w:rPr>
          <w:t>232</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926" w:history="1">
        <w:r w:rsidR="00963369" w:rsidRPr="006A0B2C">
          <w:rPr>
            <w:rStyle w:val="Hyperlink"/>
            <w:noProof/>
          </w:rPr>
          <w:t>13.8</w:t>
        </w:r>
        <w:r w:rsidR="00963369">
          <w:rPr>
            <w:rFonts w:asciiTheme="minorHAnsi" w:eastAsiaTheme="minorEastAsia" w:hAnsiTheme="minorHAnsi" w:cstheme="minorBidi"/>
            <w:noProof/>
            <w:sz w:val="22"/>
            <w:szCs w:val="22"/>
          </w:rPr>
          <w:tab/>
        </w:r>
        <w:r w:rsidR="00963369" w:rsidRPr="006A0B2C">
          <w:rPr>
            <w:rStyle w:val="Hyperlink"/>
            <w:noProof/>
          </w:rPr>
          <w:t>Incident Response (IR)</w:t>
        </w:r>
        <w:r w:rsidR="00963369">
          <w:rPr>
            <w:noProof/>
            <w:webHidden/>
          </w:rPr>
          <w:tab/>
        </w:r>
        <w:r w:rsidR="00963369">
          <w:rPr>
            <w:noProof/>
            <w:webHidden/>
          </w:rPr>
          <w:fldChar w:fldCharType="begin"/>
        </w:r>
        <w:r w:rsidR="00963369">
          <w:rPr>
            <w:noProof/>
            <w:webHidden/>
          </w:rPr>
          <w:instrText xml:space="preserve"> PAGEREF _Toc468804926 \h </w:instrText>
        </w:r>
        <w:r w:rsidR="00963369">
          <w:rPr>
            <w:noProof/>
            <w:webHidden/>
          </w:rPr>
        </w:r>
        <w:r w:rsidR="00963369">
          <w:rPr>
            <w:noProof/>
            <w:webHidden/>
          </w:rPr>
          <w:fldChar w:fldCharType="separate"/>
        </w:r>
        <w:r w:rsidR="00963369">
          <w:rPr>
            <w:noProof/>
            <w:webHidden/>
          </w:rPr>
          <w:t>233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27" w:history="1">
        <w:r w:rsidR="00963369" w:rsidRPr="006A0B2C">
          <w:rPr>
            <w:rStyle w:val="Hyperlink"/>
            <w:noProof/>
          </w:rPr>
          <w:t>IR-1 Incident Response Policy and Procedures</w:t>
        </w:r>
        <w:r w:rsidR="00963369">
          <w:rPr>
            <w:noProof/>
            <w:webHidden/>
          </w:rPr>
          <w:tab/>
        </w:r>
        <w:r w:rsidR="00963369">
          <w:rPr>
            <w:noProof/>
            <w:webHidden/>
          </w:rPr>
          <w:fldChar w:fldCharType="begin"/>
        </w:r>
        <w:r w:rsidR="00963369">
          <w:rPr>
            <w:noProof/>
            <w:webHidden/>
          </w:rPr>
          <w:instrText xml:space="preserve"> PAGEREF _Toc468804927 \h </w:instrText>
        </w:r>
        <w:r w:rsidR="00963369">
          <w:rPr>
            <w:noProof/>
            <w:webHidden/>
          </w:rPr>
        </w:r>
        <w:r w:rsidR="00963369">
          <w:rPr>
            <w:noProof/>
            <w:webHidden/>
          </w:rPr>
          <w:fldChar w:fldCharType="separate"/>
        </w:r>
        <w:r w:rsidR="00963369">
          <w:rPr>
            <w:noProof/>
            <w:webHidden/>
          </w:rPr>
          <w:t>233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28" w:history="1">
        <w:r w:rsidR="00963369" w:rsidRPr="006A0B2C">
          <w:rPr>
            <w:rStyle w:val="Hyperlink"/>
            <w:noProof/>
          </w:rPr>
          <w:t>IR-2 Incident Response Training</w:t>
        </w:r>
        <w:r w:rsidR="00963369">
          <w:rPr>
            <w:noProof/>
            <w:webHidden/>
          </w:rPr>
          <w:tab/>
        </w:r>
        <w:r w:rsidR="00963369">
          <w:rPr>
            <w:noProof/>
            <w:webHidden/>
          </w:rPr>
          <w:fldChar w:fldCharType="begin"/>
        </w:r>
        <w:r w:rsidR="00963369">
          <w:rPr>
            <w:noProof/>
            <w:webHidden/>
          </w:rPr>
          <w:instrText xml:space="preserve"> PAGEREF _Toc468804928 \h </w:instrText>
        </w:r>
        <w:r w:rsidR="00963369">
          <w:rPr>
            <w:noProof/>
            <w:webHidden/>
          </w:rPr>
        </w:r>
        <w:r w:rsidR="00963369">
          <w:rPr>
            <w:noProof/>
            <w:webHidden/>
          </w:rPr>
          <w:fldChar w:fldCharType="separate"/>
        </w:r>
        <w:r w:rsidR="00963369">
          <w:rPr>
            <w:noProof/>
            <w:webHidden/>
          </w:rPr>
          <w:t>234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29" w:history="1">
        <w:r w:rsidR="00963369" w:rsidRPr="006A0B2C">
          <w:rPr>
            <w:rStyle w:val="Hyperlink"/>
            <w:noProof/>
          </w:rPr>
          <w:t>IR-3 Incident Response Testing</w:t>
        </w:r>
        <w:r w:rsidR="00963369">
          <w:rPr>
            <w:noProof/>
            <w:webHidden/>
          </w:rPr>
          <w:tab/>
        </w:r>
        <w:r w:rsidR="00963369">
          <w:rPr>
            <w:noProof/>
            <w:webHidden/>
          </w:rPr>
          <w:fldChar w:fldCharType="begin"/>
        </w:r>
        <w:r w:rsidR="00963369">
          <w:rPr>
            <w:noProof/>
            <w:webHidden/>
          </w:rPr>
          <w:instrText xml:space="preserve"> PAGEREF _Toc468804929 \h </w:instrText>
        </w:r>
        <w:r w:rsidR="00963369">
          <w:rPr>
            <w:noProof/>
            <w:webHidden/>
          </w:rPr>
        </w:r>
        <w:r w:rsidR="00963369">
          <w:rPr>
            <w:noProof/>
            <w:webHidden/>
          </w:rPr>
          <w:fldChar w:fldCharType="separate"/>
        </w:r>
        <w:r w:rsidR="00963369">
          <w:rPr>
            <w:noProof/>
            <w:webHidden/>
          </w:rPr>
          <w:t>235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30" w:history="1">
        <w:r w:rsidR="00963369" w:rsidRPr="006A0B2C">
          <w:rPr>
            <w:rStyle w:val="Hyperlink"/>
            <w:noProof/>
          </w:rPr>
          <w:t>IR-3 (2) Control Enhancement</w:t>
        </w:r>
        <w:r w:rsidR="00963369">
          <w:rPr>
            <w:noProof/>
            <w:webHidden/>
          </w:rPr>
          <w:tab/>
        </w:r>
        <w:r w:rsidR="00963369">
          <w:rPr>
            <w:noProof/>
            <w:webHidden/>
          </w:rPr>
          <w:fldChar w:fldCharType="begin"/>
        </w:r>
        <w:r w:rsidR="00963369">
          <w:rPr>
            <w:noProof/>
            <w:webHidden/>
          </w:rPr>
          <w:instrText xml:space="preserve"> PAGEREF _Toc468804930 \h </w:instrText>
        </w:r>
        <w:r w:rsidR="00963369">
          <w:rPr>
            <w:noProof/>
            <w:webHidden/>
          </w:rPr>
        </w:r>
        <w:r w:rsidR="00963369">
          <w:rPr>
            <w:noProof/>
            <w:webHidden/>
          </w:rPr>
          <w:fldChar w:fldCharType="separate"/>
        </w:r>
        <w:r w:rsidR="00963369">
          <w:rPr>
            <w:noProof/>
            <w:webHidden/>
          </w:rPr>
          <w:t>236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31" w:history="1">
        <w:r w:rsidR="00963369" w:rsidRPr="006A0B2C">
          <w:rPr>
            <w:rStyle w:val="Hyperlink"/>
            <w:noProof/>
          </w:rPr>
          <w:t>IR-4 Incident Handling</w:t>
        </w:r>
        <w:r w:rsidR="00963369">
          <w:rPr>
            <w:noProof/>
            <w:webHidden/>
          </w:rPr>
          <w:tab/>
        </w:r>
        <w:r w:rsidR="00963369">
          <w:rPr>
            <w:noProof/>
            <w:webHidden/>
          </w:rPr>
          <w:fldChar w:fldCharType="begin"/>
        </w:r>
        <w:r w:rsidR="00963369">
          <w:rPr>
            <w:noProof/>
            <w:webHidden/>
          </w:rPr>
          <w:instrText xml:space="preserve"> PAGEREF _Toc468804931 \h </w:instrText>
        </w:r>
        <w:r w:rsidR="00963369">
          <w:rPr>
            <w:noProof/>
            <w:webHidden/>
          </w:rPr>
        </w:r>
        <w:r w:rsidR="00963369">
          <w:rPr>
            <w:noProof/>
            <w:webHidden/>
          </w:rPr>
          <w:fldChar w:fldCharType="separate"/>
        </w:r>
        <w:r w:rsidR="00963369">
          <w:rPr>
            <w:noProof/>
            <w:webHidden/>
          </w:rPr>
          <w:t>237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32" w:history="1">
        <w:r w:rsidR="00963369" w:rsidRPr="006A0B2C">
          <w:rPr>
            <w:rStyle w:val="Hyperlink"/>
            <w:noProof/>
          </w:rPr>
          <w:t>IR-4 (1) Control Enhancement</w:t>
        </w:r>
        <w:r w:rsidR="00963369">
          <w:rPr>
            <w:noProof/>
            <w:webHidden/>
          </w:rPr>
          <w:tab/>
        </w:r>
        <w:r w:rsidR="00963369">
          <w:rPr>
            <w:noProof/>
            <w:webHidden/>
          </w:rPr>
          <w:fldChar w:fldCharType="begin"/>
        </w:r>
        <w:r w:rsidR="00963369">
          <w:rPr>
            <w:noProof/>
            <w:webHidden/>
          </w:rPr>
          <w:instrText xml:space="preserve"> PAGEREF _Toc468804932 \h </w:instrText>
        </w:r>
        <w:r w:rsidR="00963369">
          <w:rPr>
            <w:noProof/>
            <w:webHidden/>
          </w:rPr>
        </w:r>
        <w:r w:rsidR="00963369">
          <w:rPr>
            <w:noProof/>
            <w:webHidden/>
          </w:rPr>
          <w:fldChar w:fldCharType="separate"/>
        </w:r>
        <w:r w:rsidR="00963369">
          <w:rPr>
            <w:noProof/>
            <w:webHidden/>
          </w:rPr>
          <w:t>239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33" w:history="1">
        <w:r w:rsidR="00963369" w:rsidRPr="006A0B2C">
          <w:rPr>
            <w:rStyle w:val="Hyperlink"/>
            <w:noProof/>
          </w:rPr>
          <w:t>IR-5 Incident Monitoring</w:t>
        </w:r>
        <w:r w:rsidR="00963369">
          <w:rPr>
            <w:noProof/>
            <w:webHidden/>
          </w:rPr>
          <w:tab/>
        </w:r>
        <w:r w:rsidR="00963369">
          <w:rPr>
            <w:noProof/>
            <w:webHidden/>
          </w:rPr>
          <w:fldChar w:fldCharType="begin"/>
        </w:r>
        <w:r w:rsidR="00963369">
          <w:rPr>
            <w:noProof/>
            <w:webHidden/>
          </w:rPr>
          <w:instrText xml:space="preserve"> PAGEREF _Toc468804933 \h </w:instrText>
        </w:r>
        <w:r w:rsidR="00963369">
          <w:rPr>
            <w:noProof/>
            <w:webHidden/>
          </w:rPr>
        </w:r>
        <w:r w:rsidR="00963369">
          <w:rPr>
            <w:noProof/>
            <w:webHidden/>
          </w:rPr>
          <w:fldChar w:fldCharType="separate"/>
        </w:r>
        <w:r w:rsidR="00963369">
          <w:rPr>
            <w:noProof/>
            <w:webHidden/>
          </w:rPr>
          <w:t>240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34" w:history="1">
        <w:r w:rsidR="00963369" w:rsidRPr="006A0B2C">
          <w:rPr>
            <w:rStyle w:val="Hyperlink"/>
            <w:noProof/>
          </w:rPr>
          <w:t>IR-6 Incident Reporting</w:t>
        </w:r>
        <w:r w:rsidR="00963369">
          <w:rPr>
            <w:noProof/>
            <w:webHidden/>
          </w:rPr>
          <w:tab/>
        </w:r>
        <w:r w:rsidR="00963369">
          <w:rPr>
            <w:noProof/>
            <w:webHidden/>
          </w:rPr>
          <w:fldChar w:fldCharType="begin"/>
        </w:r>
        <w:r w:rsidR="00963369">
          <w:rPr>
            <w:noProof/>
            <w:webHidden/>
          </w:rPr>
          <w:instrText xml:space="preserve"> PAGEREF _Toc468804934 \h </w:instrText>
        </w:r>
        <w:r w:rsidR="00963369">
          <w:rPr>
            <w:noProof/>
            <w:webHidden/>
          </w:rPr>
        </w:r>
        <w:r w:rsidR="00963369">
          <w:rPr>
            <w:noProof/>
            <w:webHidden/>
          </w:rPr>
          <w:fldChar w:fldCharType="separate"/>
        </w:r>
        <w:r w:rsidR="00963369">
          <w:rPr>
            <w:noProof/>
            <w:webHidden/>
          </w:rPr>
          <w:t>241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35" w:history="1">
        <w:r w:rsidR="00963369" w:rsidRPr="006A0B2C">
          <w:rPr>
            <w:rStyle w:val="Hyperlink"/>
            <w:noProof/>
          </w:rPr>
          <w:t>IR-6 (1) Control Enhancement</w:t>
        </w:r>
        <w:r w:rsidR="00963369">
          <w:rPr>
            <w:noProof/>
            <w:webHidden/>
          </w:rPr>
          <w:tab/>
        </w:r>
        <w:r w:rsidR="00963369">
          <w:rPr>
            <w:noProof/>
            <w:webHidden/>
          </w:rPr>
          <w:fldChar w:fldCharType="begin"/>
        </w:r>
        <w:r w:rsidR="00963369">
          <w:rPr>
            <w:noProof/>
            <w:webHidden/>
          </w:rPr>
          <w:instrText xml:space="preserve"> PAGEREF _Toc468804935 \h </w:instrText>
        </w:r>
        <w:r w:rsidR="00963369">
          <w:rPr>
            <w:noProof/>
            <w:webHidden/>
          </w:rPr>
        </w:r>
        <w:r w:rsidR="00963369">
          <w:rPr>
            <w:noProof/>
            <w:webHidden/>
          </w:rPr>
          <w:fldChar w:fldCharType="separate"/>
        </w:r>
        <w:r w:rsidR="00963369">
          <w:rPr>
            <w:noProof/>
            <w:webHidden/>
          </w:rPr>
          <w:t>242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36" w:history="1">
        <w:r w:rsidR="00963369" w:rsidRPr="006A0B2C">
          <w:rPr>
            <w:rStyle w:val="Hyperlink"/>
            <w:noProof/>
          </w:rPr>
          <w:t>IR-7 Incident Response Assistance</w:t>
        </w:r>
        <w:r w:rsidR="00963369">
          <w:rPr>
            <w:noProof/>
            <w:webHidden/>
          </w:rPr>
          <w:tab/>
        </w:r>
        <w:r w:rsidR="00963369">
          <w:rPr>
            <w:noProof/>
            <w:webHidden/>
          </w:rPr>
          <w:fldChar w:fldCharType="begin"/>
        </w:r>
        <w:r w:rsidR="00963369">
          <w:rPr>
            <w:noProof/>
            <w:webHidden/>
          </w:rPr>
          <w:instrText xml:space="preserve"> PAGEREF _Toc468804936 \h </w:instrText>
        </w:r>
        <w:r w:rsidR="00963369">
          <w:rPr>
            <w:noProof/>
            <w:webHidden/>
          </w:rPr>
        </w:r>
        <w:r w:rsidR="00963369">
          <w:rPr>
            <w:noProof/>
            <w:webHidden/>
          </w:rPr>
          <w:fldChar w:fldCharType="separate"/>
        </w:r>
        <w:r w:rsidR="00963369">
          <w:rPr>
            <w:noProof/>
            <w:webHidden/>
          </w:rPr>
          <w:t>243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37" w:history="1">
        <w:r w:rsidR="00963369" w:rsidRPr="006A0B2C">
          <w:rPr>
            <w:rStyle w:val="Hyperlink"/>
            <w:noProof/>
          </w:rPr>
          <w:t>IR-7 (1) Control Enhancement</w:t>
        </w:r>
        <w:r w:rsidR="00963369">
          <w:rPr>
            <w:noProof/>
            <w:webHidden/>
          </w:rPr>
          <w:tab/>
        </w:r>
        <w:r w:rsidR="00963369">
          <w:rPr>
            <w:noProof/>
            <w:webHidden/>
          </w:rPr>
          <w:fldChar w:fldCharType="begin"/>
        </w:r>
        <w:r w:rsidR="00963369">
          <w:rPr>
            <w:noProof/>
            <w:webHidden/>
          </w:rPr>
          <w:instrText xml:space="preserve"> PAGEREF _Toc468804937 \h </w:instrText>
        </w:r>
        <w:r w:rsidR="00963369">
          <w:rPr>
            <w:noProof/>
            <w:webHidden/>
          </w:rPr>
        </w:r>
        <w:r w:rsidR="00963369">
          <w:rPr>
            <w:noProof/>
            <w:webHidden/>
          </w:rPr>
          <w:fldChar w:fldCharType="separate"/>
        </w:r>
        <w:r w:rsidR="00963369">
          <w:rPr>
            <w:noProof/>
            <w:webHidden/>
          </w:rPr>
          <w:t>244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38" w:history="1">
        <w:r w:rsidR="00963369" w:rsidRPr="006A0B2C">
          <w:rPr>
            <w:rStyle w:val="Hyperlink"/>
            <w:noProof/>
          </w:rPr>
          <w:t>IR-7 (2) Control Enhancement</w:t>
        </w:r>
        <w:r w:rsidR="00963369">
          <w:rPr>
            <w:noProof/>
            <w:webHidden/>
          </w:rPr>
          <w:tab/>
        </w:r>
        <w:r w:rsidR="00963369">
          <w:rPr>
            <w:noProof/>
            <w:webHidden/>
          </w:rPr>
          <w:fldChar w:fldCharType="begin"/>
        </w:r>
        <w:r w:rsidR="00963369">
          <w:rPr>
            <w:noProof/>
            <w:webHidden/>
          </w:rPr>
          <w:instrText xml:space="preserve"> PAGEREF _Toc468804938 \h </w:instrText>
        </w:r>
        <w:r w:rsidR="00963369">
          <w:rPr>
            <w:noProof/>
            <w:webHidden/>
          </w:rPr>
        </w:r>
        <w:r w:rsidR="00963369">
          <w:rPr>
            <w:noProof/>
            <w:webHidden/>
          </w:rPr>
          <w:fldChar w:fldCharType="separate"/>
        </w:r>
        <w:r w:rsidR="00963369">
          <w:rPr>
            <w:noProof/>
            <w:webHidden/>
          </w:rPr>
          <w:t>244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39" w:history="1">
        <w:r w:rsidR="00963369" w:rsidRPr="006A0B2C">
          <w:rPr>
            <w:rStyle w:val="Hyperlink"/>
            <w:noProof/>
          </w:rPr>
          <w:t>IR-8 Incident Response Plan</w:t>
        </w:r>
        <w:r w:rsidR="00963369">
          <w:rPr>
            <w:noProof/>
            <w:webHidden/>
          </w:rPr>
          <w:tab/>
        </w:r>
        <w:r w:rsidR="00963369">
          <w:rPr>
            <w:noProof/>
            <w:webHidden/>
          </w:rPr>
          <w:fldChar w:fldCharType="begin"/>
        </w:r>
        <w:r w:rsidR="00963369">
          <w:rPr>
            <w:noProof/>
            <w:webHidden/>
          </w:rPr>
          <w:instrText xml:space="preserve"> PAGEREF _Toc468804939 \h </w:instrText>
        </w:r>
        <w:r w:rsidR="00963369">
          <w:rPr>
            <w:noProof/>
            <w:webHidden/>
          </w:rPr>
        </w:r>
        <w:r w:rsidR="00963369">
          <w:rPr>
            <w:noProof/>
            <w:webHidden/>
          </w:rPr>
          <w:fldChar w:fldCharType="separate"/>
        </w:r>
        <w:r w:rsidR="00963369">
          <w:rPr>
            <w:noProof/>
            <w:webHidden/>
          </w:rPr>
          <w:t>245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40" w:history="1">
        <w:r w:rsidR="00963369" w:rsidRPr="006A0B2C">
          <w:rPr>
            <w:rStyle w:val="Hyperlink"/>
            <w:noProof/>
          </w:rPr>
          <w:t>IR-9 Information Spillage Response</w:t>
        </w:r>
        <w:r w:rsidR="00963369">
          <w:rPr>
            <w:noProof/>
            <w:webHidden/>
          </w:rPr>
          <w:tab/>
        </w:r>
        <w:r w:rsidR="00963369">
          <w:rPr>
            <w:noProof/>
            <w:webHidden/>
          </w:rPr>
          <w:fldChar w:fldCharType="begin"/>
        </w:r>
        <w:r w:rsidR="00963369">
          <w:rPr>
            <w:noProof/>
            <w:webHidden/>
          </w:rPr>
          <w:instrText xml:space="preserve"> PAGEREF _Toc468804940 \h </w:instrText>
        </w:r>
        <w:r w:rsidR="00963369">
          <w:rPr>
            <w:noProof/>
            <w:webHidden/>
          </w:rPr>
        </w:r>
        <w:r w:rsidR="00963369">
          <w:rPr>
            <w:noProof/>
            <w:webHidden/>
          </w:rPr>
          <w:fldChar w:fldCharType="separate"/>
        </w:r>
        <w:r w:rsidR="00963369">
          <w:rPr>
            <w:noProof/>
            <w:webHidden/>
          </w:rPr>
          <w:t>249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41" w:history="1">
        <w:r w:rsidR="00963369" w:rsidRPr="006A0B2C">
          <w:rPr>
            <w:rStyle w:val="Hyperlink"/>
            <w:noProof/>
          </w:rPr>
          <w:t>IR-9 (1) Control Enhancement</w:t>
        </w:r>
        <w:r w:rsidR="00963369">
          <w:rPr>
            <w:noProof/>
            <w:webHidden/>
          </w:rPr>
          <w:tab/>
        </w:r>
        <w:r w:rsidR="00963369">
          <w:rPr>
            <w:noProof/>
            <w:webHidden/>
          </w:rPr>
          <w:fldChar w:fldCharType="begin"/>
        </w:r>
        <w:r w:rsidR="00963369">
          <w:rPr>
            <w:noProof/>
            <w:webHidden/>
          </w:rPr>
          <w:instrText xml:space="preserve"> PAGEREF _Toc468804941 \h </w:instrText>
        </w:r>
        <w:r w:rsidR="00963369">
          <w:rPr>
            <w:noProof/>
            <w:webHidden/>
          </w:rPr>
        </w:r>
        <w:r w:rsidR="00963369">
          <w:rPr>
            <w:noProof/>
            <w:webHidden/>
          </w:rPr>
          <w:fldChar w:fldCharType="separate"/>
        </w:r>
        <w:r w:rsidR="00963369">
          <w:rPr>
            <w:noProof/>
            <w:webHidden/>
          </w:rPr>
          <w:t>252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42" w:history="1">
        <w:r w:rsidR="00963369" w:rsidRPr="006A0B2C">
          <w:rPr>
            <w:rStyle w:val="Hyperlink"/>
            <w:noProof/>
          </w:rPr>
          <w:t>IR-9 (2) Control Enhancement</w:t>
        </w:r>
        <w:r w:rsidR="00963369">
          <w:rPr>
            <w:noProof/>
            <w:webHidden/>
          </w:rPr>
          <w:tab/>
        </w:r>
        <w:r w:rsidR="00963369">
          <w:rPr>
            <w:noProof/>
            <w:webHidden/>
          </w:rPr>
          <w:fldChar w:fldCharType="begin"/>
        </w:r>
        <w:r w:rsidR="00963369">
          <w:rPr>
            <w:noProof/>
            <w:webHidden/>
          </w:rPr>
          <w:instrText xml:space="preserve"> PAGEREF _Toc468804942 \h </w:instrText>
        </w:r>
        <w:r w:rsidR="00963369">
          <w:rPr>
            <w:noProof/>
            <w:webHidden/>
          </w:rPr>
        </w:r>
        <w:r w:rsidR="00963369">
          <w:rPr>
            <w:noProof/>
            <w:webHidden/>
          </w:rPr>
          <w:fldChar w:fldCharType="separate"/>
        </w:r>
        <w:r w:rsidR="00963369">
          <w:rPr>
            <w:noProof/>
            <w:webHidden/>
          </w:rPr>
          <w:t>253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43" w:history="1">
        <w:r w:rsidR="00963369" w:rsidRPr="006A0B2C">
          <w:rPr>
            <w:rStyle w:val="Hyperlink"/>
            <w:noProof/>
          </w:rPr>
          <w:t>IR-9 (3) Control Enhancement</w:t>
        </w:r>
        <w:r w:rsidR="00963369">
          <w:rPr>
            <w:noProof/>
            <w:webHidden/>
          </w:rPr>
          <w:tab/>
        </w:r>
        <w:r w:rsidR="00963369">
          <w:rPr>
            <w:noProof/>
            <w:webHidden/>
          </w:rPr>
          <w:fldChar w:fldCharType="begin"/>
        </w:r>
        <w:r w:rsidR="00963369">
          <w:rPr>
            <w:noProof/>
            <w:webHidden/>
          </w:rPr>
          <w:instrText xml:space="preserve"> PAGEREF _Toc468804943 \h </w:instrText>
        </w:r>
        <w:r w:rsidR="00963369">
          <w:rPr>
            <w:noProof/>
            <w:webHidden/>
          </w:rPr>
        </w:r>
        <w:r w:rsidR="00963369">
          <w:rPr>
            <w:noProof/>
            <w:webHidden/>
          </w:rPr>
          <w:fldChar w:fldCharType="separate"/>
        </w:r>
        <w:r w:rsidR="00963369">
          <w:rPr>
            <w:noProof/>
            <w:webHidden/>
          </w:rPr>
          <w:t>253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44" w:history="1">
        <w:r w:rsidR="00963369" w:rsidRPr="006A0B2C">
          <w:rPr>
            <w:rStyle w:val="Hyperlink"/>
            <w:noProof/>
          </w:rPr>
          <w:t>IR-9 (4) Control Enhancement</w:t>
        </w:r>
        <w:r w:rsidR="00963369">
          <w:rPr>
            <w:noProof/>
            <w:webHidden/>
          </w:rPr>
          <w:tab/>
        </w:r>
        <w:r w:rsidR="00963369">
          <w:rPr>
            <w:noProof/>
            <w:webHidden/>
          </w:rPr>
          <w:fldChar w:fldCharType="begin"/>
        </w:r>
        <w:r w:rsidR="00963369">
          <w:rPr>
            <w:noProof/>
            <w:webHidden/>
          </w:rPr>
          <w:instrText xml:space="preserve"> PAGEREF _Toc468804944 \h </w:instrText>
        </w:r>
        <w:r w:rsidR="00963369">
          <w:rPr>
            <w:noProof/>
            <w:webHidden/>
          </w:rPr>
        </w:r>
        <w:r w:rsidR="00963369">
          <w:rPr>
            <w:noProof/>
            <w:webHidden/>
          </w:rPr>
          <w:fldChar w:fldCharType="separate"/>
        </w:r>
        <w:r w:rsidR="00963369">
          <w:rPr>
            <w:noProof/>
            <w:webHidden/>
          </w:rPr>
          <w:t>254</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945" w:history="1">
        <w:r w:rsidR="00963369" w:rsidRPr="006A0B2C">
          <w:rPr>
            <w:rStyle w:val="Hyperlink"/>
            <w:noProof/>
          </w:rPr>
          <w:t>13.9</w:t>
        </w:r>
        <w:r w:rsidR="00963369">
          <w:rPr>
            <w:rFonts w:asciiTheme="minorHAnsi" w:eastAsiaTheme="minorEastAsia" w:hAnsiTheme="minorHAnsi" w:cstheme="minorBidi"/>
            <w:noProof/>
            <w:sz w:val="22"/>
            <w:szCs w:val="22"/>
          </w:rPr>
          <w:tab/>
        </w:r>
        <w:r w:rsidR="00963369" w:rsidRPr="006A0B2C">
          <w:rPr>
            <w:rStyle w:val="Hyperlink"/>
            <w:noProof/>
          </w:rPr>
          <w:t>Maintenance (MA)</w:t>
        </w:r>
        <w:r w:rsidR="00963369">
          <w:rPr>
            <w:noProof/>
            <w:webHidden/>
          </w:rPr>
          <w:tab/>
        </w:r>
        <w:r w:rsidR="00963369">
          <w:rPr>
            <w:noProof/>
            <w:webHidden/>
          </w:rPr>
          <w:fldChar w:fldCharType="begin"/>
        </w:r>
        <w:r w:rsidR="00963369">
          <w:rPr>
            <w:noProof/>
            <w:webHidden/>
          </w:rPr>
          <w:instrText xml:space="preserve"> PAGEREF _Toc468804945 \h </w:instrText>
        </w:r>
        <w:r w:rsidR="00963369">
          <w:rPr>
            <w:noProof/>
            <w:webHidden/>
          </w:rPr>
        </w:r>
        <w:r w:rsidR="00963369">
          <w:rPr>
            <w:noProof/>
            <w:webHidden/>
          </w:rPr>
          <w:fldChar w:fldCharType="separate"/>
        </w:r>
        <w:r w:rsidR="00963369">
          <w:rPr>
            <w:noProof/>
            <w:webHidden/>
          </w:rPr>
          <w:t>255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46" w:history="1">
        <w:r w:rsidR="00963369" w:rsidRPr="006A0B2C">
          <w:rPr>
            <w:rStyle w:val="Hyperlink"/>
            <w:noProof/>
          </w:rPr>
          <w:t>MA-1 System Maintenance Policy and Procedures</w:t>
        </w:r>
        <w:r w:rsidR="00963369">
          <w:rPr>
            <w:noProof/>
            <w:webHidden/>
          </w:rPr>
          <w:tab/>
        </w:r>
        <w:r w:rsidR="00963369">
          <w:rPr>
            <w:noProof/>
            <w:webHidden/>
          </w:rPr>
          <w:fldChar w:fldCharType="begin"/>
        </w:r>
        <w:r w:rsidR="00963369">
          <w:rPr>
            <w:noProof/>
            <w:webHidden/>
          </w:rPr>
          <w:instrText xml:space="preserve"> PAGEREF _Toc468804946 \h </w:instrText>
        </w:r>
        <w:r w:rsidR="00963369">
          <w:rPr>
            <w:noProof/>
            <w:webHidden/>
          </w:rPr>
        </w:r>
        <w:r w:rsidR="00963369">
          <w:rPr>
            <w:noProof/>
            <w:webHidden/>
          </w:rPr>
          <w:fldChar w:fldCharType="separate"/>
        </w:r>
        <w:r w:rsidR="00963369">
          <w:rPr>
            <w:noProof/>
            <w:webHidden/>
          </w:rPr>
          <w:t>255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47" w:history="1">
        <w:r w:rsidR="00963369" w:rsidRPr="006A0B2C">
          <w:rPr>
            <w:rStyle w:val="Hyperlink"/>
            <w:noProof/>
          </w:rPr>
          <w:t>MA-2 Controlled Maintenance</w:t>
        </w:r>
        <w:r w:rsidR="00963369">
          <w:rPr>
            <w:noProof/>
            <w:webHidden/>
          </w:rPr>
          <w:tab/>
        </w:r>
        <w:r w:rsidR="00963369">
          <w:rPr>
            <w:noProof/>
            <w:webHidden/>
          </w:rPr>
          <w:fldChar w:fldCharType="begin"/>
        </w:r>
        <w:r w:rsidR="00963369">
          <w:rPr>
            <w:noProof/>
            <w:webHidden/>
          </w:rPr>
          <w:instrText xml:space="preserve"> PAGEREF _Toc468804947 \h </w:instrText>
        </w:r>
        <w:r w:rsidR="00963369">
          <w:rPr>
            <w:noProof/>
            <w:webHidden/>
          </w:rPr>
        </w:r>
        <w:r w:rsidR="00963369">
          <w:rPr>
            <w:noProof/>
            <w:webHidden/>
          </w:rPr>
          <w:fldChar w:fldCharType="separate"/>
        </w:r>
        <w:r w:rsidR="00963369">
          <w:rPr>
            <w:noProof/>
            <w:webHidden/>
          </w:rPr>
          <w:t>257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48" w:history="1">
        <w:r w:rsidR="00963369" w:rsidRPr="006A0B2C">
          <w:rPr>
            <w:rStyle w:val="Hyperlink"/>
            <w:noProof/>
          </w:rPr>
          <w:t>MA-3 Maintenance Tools</w:t>
        </w:r>
        <w:r w:rsidR="00963369">
          <w:rPr>
            <w:noProof/>
            <w:webHidden/>
          </w:rPr>
          <w:tab/>
        </w:r>
        <w:r w:rsidR="00963369">
          <w:rPr>
            <w:noProof/>
            <w:webHidden/>
          </w:rPr>
          <w:fldChar w:fldCharType="begin"/>
        </w:r>
        <w:r w:rsidR="00963369">
          <w:rPr>
            <w:noProof/>
            <w:webHidden/>
          </w:rPr>
          <w:instrText xml:space="preserve"> PAGEREF _Toc468804948 \h </w:instrText>
        </w:r>
        <w:r w:rsidR="00963369">
          <w:rPr>
            <w:noProof/>
            <w:webHidden/>
          </w:rPr>
        </w:r>
        <w:r w:rsidR="00963369">
          <w:rPr>
            <w:noProof/>
            <w:webHidden/>
          </w:rPr>
          <w:fldChar w:fldCharType="separate"/>
        </w:r>
        <w:r w:rsidR="00963369">
          <w:rPr>
            <w:noProof/>
            <w:webHidden/>
          </w:rPr>
          <w:t>258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49" w:history="1">
        <w:r w:rsidR="00963369" w:rsidRPr="006A0B2C">
          <w:rPr>
            <w:rStyle w:val="Hyperlink"/>
            <w:noProof/>
          </w:rPr>
          <w:t>MA-3 (1) Control Enhancement</w:t>
        </w:r>
        <w:r w:rsidR="00963369">
          <w:rPr>
            <w:noProof/>
            <w:webHidden/>
          </w:rPr>
          <w:tab/>
        </w:r>
        <w:r w:rsidR="00963369">
          <w:rPr>
            <w:noProof/>
            <w:webHidden/>
          </w:rPr>
          <w:fldChar w:fldCharType="begin"/>
        </w:r>
        <w:r w:rsidR="00963369">
          <w:rPr>
            <w:noProof/>
            <w:webHidden/>
          </w:rPr>
          <w:instrText xml:space="preserve"> PAGEREF _Toc468804949 \h </w:instrText>
        </w:r>
        <w:r w:rsidR="00963369">
          <w:rPr>
            <w:noProof/>
            <w:webHidden/>
          </w:rPr>
        </w:r>
        <w:r w:rsidR="00963369">
          <w:rPr>
            <w:noProof/>
            <w:webHidden/>
          </w:rPr>
          <w:fldChar w:fldCharType="separate"/>
        </w:r>
        <w:r w:rsidR="00963369">
          <w:rPr>
            <w:noProof/>
            <w:webHidden/>
          </w:rPr>
          <w:t>259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50" w:history="1">
        <w:r w:rsidR="00963369" w:rsidRPr="006A0B2C">
          <w:rPr>
            <w:rStyle w:val="Hyperlink"/>
            <w:noProof/>
          </w:rPr>
          <w:t>MA-3 (2) Control Enhancement</w:t>
        </w:r>
        <w:r w:rsidR="00963369">
          <w:rPr>
            <w:noProof/>
            <w:webHidden/>
          </w:rPr>
          <w:tab/>
        </w:r>
        <w:r w:rsidR="00963369">
          <w:rPr>
            <w:noProof/>
            <w:webHidden/>
          </w:rPr>
          <w:fldChar w:fldCharType="begin"/>
        </w:r>
        <w:r w:rsidR="00963369">
          <w:rPr>
            <w:noProof/>
            <w:webHidden/>
          </w:rPr>
          <w:instrText xml:space="preserve"> PAGEREF _Toc468804950 \h </w:instrText>
        </w:r>
        <w:r w:rsidR="00963369">
          <w:rPr>
            <w:noProof/>
            <w:webHidden/>
          </w:rPr>
        </w:r>
        <w:r w:rsidR="00963369">
          <w:rPr>
            <w:noProof/>
            <w:webHidden/>
          </w:rPr>
          <w:fldChar w:fldCharType="separate"/>
        </w:r>
        <w:r w:rsidR="00963369">
          <w:rPr>
            <w:noProof/>
            <w:webHidden/>
          </w:rPr>
          <w:t>259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51" w:history="1">
        <w:r w:rsidR="00963369" w:rsidRPr="006A0B2C">
          <w:rPr>
            <w:rStyle w:val="Hyperlink"/>
            <w:noProof/>
          </w:rPr>
          <w:t>MA-3 (3) Control Enhancement</w:t>
        </w:r>
        <w:r w:rsidR="00963369">
          <w:rPr>
            <w:noProof/>
            <w:webHidden/>
          </w:rPr>
          <w:tab/>
        </w:r>
        <w:r w:rsidR="00963369">
          <w:rPr>
            <w:noProof/>
            <w:webHidden/>
          </w:rPr>
          <w:fldChar w:fldCharType="begin"/>
        </w:r>
        <w:r w:rsidR="00963369">
          <w:rPr>
            <w:noProof/>
            <w:webHidden/>
          </w:rPr>
          <w:instrText xml:space="preserve"> PAGEREF _Toc468804951 \h </w:instrText>
        </w:r>
        <w:r w:rsidR="00963369">
          <w:rPr>
            <w:noProof/>
            <w:webHidden/>
          </w:rPr>
        </w:r>
        <w:r w:rsidR="00963369">
          <w:rPr>
            <w:noProof/>
            <w:webHidden/>
          </w:rPr>
          <w:fldChar w:fldCharType="separate"/>
        </w:r>
        <w:r w:rsidR="00963369">
          <w:rPr>
            <w:noProof/>
            <w:webHidden/>
          </w:rPr>
          <w:t>260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52" w:history="1">
        <w:r w:rsidR="00963369" w:rsidRPr="006A0B2C">
          <w:rPr>
            <w:rStyle w:val="Hyperlink"/>
            <w:noProof/>
          </w:rPr>
          <w:t>MA-4 Nonlocal Maintenance</w:t>
        </w:r>
        <w:r w:rsidR="00963369">
          <w:rPr>
            <w:noProof/>
            <w:webHidden/>
          </w:rPr>
          <w:tab/>
        </w:r>
        <w:r w:rsidR="00963369">
          <w:rPr>
            <w:noProof/>
            <w:webHidden/>
          </w:rPr>
          <w:fldChar w:fldCharType="begin"/>
        </w:r>
        <w:r w:rsidR="00963369">
          <w:rPr>
            <w:noProof/>
            <w:webHidden/>
          </w:rPr>
          <w:instrText xml:space="preserve"> PAGEREF _Toc468804952 \h </w:instrText>
        </w:r>
        <w:r w:rsidR="00963369">
          <w:rPr>
            <w:noProof/>
            <w:webHidden/>
          </w:rPr>
        </w:r>
        <w:r w:rsidR="00963369">
          <w:rPr>
            <w:noProof/>
            <w:webHidden/>
          </w:rPr>
          <w:fldChar w:fldCharType="separate"/>
        </w:r>
        <w:r w:rsidR="00963369">
          <w:rPr>
            <w:noProof/>
            <w:webHidden/>
          </w:rPr>
          <w:t>261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53" w:history="1">
        <w:r w:rsidR="00963369" w:rsidRPr="006A0B2C">
          <w:rPr>
            <w:rStyle w:val="Hyperlink"/>
            <w:noProof/>
          </w:rPr>
          <w:t>MA-4 (2) Control Enhancement</w:t>
        </w:r>
        <w:r w:rsidR="00963369">
          <w:rPr>
            <w:noProof/>
            <w:webHidden/>
          </w:rPr>
          <w:tab/>
        </w:r>
        <w:r w:rsidR="00963369">
          <w:rPr>
            <w:noProof/>
            <w:webHidden/>
          </w:rPr>
          <w:fldChar w:fldCharType="begin"/>
        </w:r>
        <w:r w:rsidR="00963369">
          <w:rPr>
            <w:noProof/>
            <w:webHidden/>
          </w:rPr>
          <w:instrText xml:space="preserve"> PAGEREF _Toc468804953 \h </w:instrText>
        </w:r>
        <w:r w:rsidR="00963369">
          <w:rPr>
            <w:noProof/>
            <w:webHidden/>
          </w:rPr>
        </w:r>
        <w:r w:rsidR="00963369">
          <w:rPr>
            <w:noProof/>
            <w:webHidden/>
          </w:rPr>
          <w:fldChar w:fldCharType="separate"/>
        </w:r>
        <w:r w:rsidR="00963369">
          <w:rPr>
            <w:noProof/>
            <w:webHidden/>
          </w:rPr>
          <w:t>262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54" w:history="1">
        <w:r w:rsidR="00963369" w:rsidRPr="006A0B2C">
          <w:rPr>
            <w:rStyle w:val="Hyperlink"/>
            <w:noProof/>
          </w:rPr>
          <w:t>MA-5 Maintenance Personnel</w:t>
        </w:r>
        <w:r w:rsidR="00963369">
          <w:rPr>
            <w:noProof/>
            <w:webHidden/>
          </w:rPr>
          <w:tab/>
        </w:r>
        <w:r w:rsidR="00963369">
          <w:rPr>
            <w:noProof/>
            <w:webHidden/>
          </w:rPr>
          <w:fldChar w:fldCharType="begin"/>
        </w:r>
        <w:r w:rsidR="00963369">
          <w:rPr>
            <w:noProof/>
            <w:webHidden/>
          </w:rPr>
          <w:instrText xml:space="preserve"> PAGEREF _Toc468804954 \h </w:instrText>
        </w:r>
        <w:r w:rsidR="00963369">
          <w:rPr>
            <w:noProof/>
            <w:webHidden/>
          </w:rPr>
        </w:r>
        <w:r w:rsidR="00963369">
          <w:rPr>
            <w:noProof/>
            <w:webHidden/>
          </w:rPr>
          <w:fldChar w:fldCharType="separate"/>
        </w:r>
        <w:r w:rsidR="00963369">
          <w:rPr>
            <w:noProof/>
            <w:webHidden/>
          </w:rPr>
          <w:t>263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55" w:history="1">
        <w:r w:rsidR="00963369" w:rsidRPr="006A0B2C">
          <w:rPr>
            <w:rStyle w:val="Hyperlink"/>
            <w:noProof/>
          </w:rPr>
          <w:t>MA-5 (1) Control Enhancement</w:t>
        </w:r>
        <w:r w:rsidR="00963369">
          <w:rPr>
            <w:noProof/>
            <w:webHidden/>
          </w:rPr>
          <w:tab/>
        </w:r>
        <w:r w:rsidR="00963369">
          <w:rPr>
            <w:noProof/>
            <w:webHidden/>
          </w:rPr>
          <w:fldChar w:fldCharType="begin"/>
        </w:r>
        <w:r w:rsidR="00963369">
          <w:rPr>
            <w:noProof/>
            <w:webHidden/>
          </w:rPr>
          <w:instrText xml:space="preserve"> PAGEREF _Toc468804955 \h </w:instrText>
        </w:r>
        <w:r w:rsidR="00963369">
          <w:rPr>
            <w:noProof/>
            <w:webHidden/>
          </w:rPr>
        </w:r>
        <w:r w:rsidR="00963369">
          <w:rPr>
            <w:noProof/>
            <w:webHidden/>
          </w:rPr>
          <w:fldChar w:fldCharType="separate"/>
        </w:r>
        <w:r w:rsidR="00963369">
          <w:rPr>
            <w:noProof/>
            <w:webHidden/>
          </w:rPr>
          <w:t>264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56" w:history="1">
        <w:r w:rsidR="00963369" w:rsidRPr="006A0B2C">
          <w:rPr>
            <w:rStyle w:val="Hyperlink"/>
            <w:noProof/>
          </w:rPr>
          <w:t>MA-6 Timely Maintenance</w:t>
        </w:r>
        <w:r w:rsidR="00963369">
          <w:rPr>
            <w:noProof/>
            <w:webHidden/>
          </w:rPr>
          <w:tab/>
        </w:r>
        <w:r w:rsidR="00963369">
          <w:rPr>
            <w:noProof/>
            <w:webHidden/>
          </w:rPr>
          <w:fldChar w:fldCharType="begin"/>
        </w:r>
        <w:r w:rsidR="00963369">
          <w:rPr>
            <w:noProof/>
            <w:webHidden/>
          </w:rPr>
          <w:instrText xml:space="preserve"> PAGEREF _Toc468804956 \h </w:instrText>
        </w:r>
        <w:r w:rsidR="00963369">
          <w:rPr>
            <w:noProof/>
            <w:webHidden/>
          </w:rPr>
        </w:r>
        <w:r w:rsidR="00963369">
          <w:rPr>
            <w:noProof/>
            <w:webHidden/>
          </w:rPr>
          <w:fldChar w:fldCharType="separate"/>
        </w:r>
        <w:r w:rsidR="00963369">
          <w:rPr>
            <w:noProof/>
            <w:webHidden/>
          </w:rPr>
          <w:t>265</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957" w:history="1">
        <w:r w:rsidR="00963369" w:rsidRPr="006A0B2C">
          <w:rPr>
            <w:rStyle w:val="Hyperlink"/>
            <w:noProof/>
          </w:rPr>
          <w:t>13.10</w:t>
        </w:r>
        <w:r w:rsidR="00963369">
          <w:rPr>
            <w:rFonts w:asciiTheme="minorHAnsi" w:eastAsiaTheme="minorEastAsia" w:hAnsiTheme="minorHAnsi" w:cstheme="minorBidi"/>
            <w:noProof/>
            <w:sz w:val="22"/>
            <w:szCs w:val="22"/>
          </w:rPr>
          <w:tab/>
        </w:r>
        <w:r w:rsidR="00963369" w:rsidRPr="006A0B2C">
          <w:rPr>
            <w:rStyle w:val="Hyperlink"/>
            <w:noProof/>
          </w:rPr>
          <w:t>Media Protection (MP)</w:t>
        </w:r>
        <w:r w:rsidR="00963369">
          <w:rPr>
            <w:noProof/>
            <w:webHidden/>
          </w:rPr>
          <w:tab/>
        </w:r>
        <w:r w:rsidR="00963369">
          <w:rPr>
            <w:noProof/>
            <w:webHidden/>
          </w:rPr>
          <w:fldChar w:fldCharType="begin"/>
        </w:r>
        <w:r w:rsidR="00963369">
          <w:rPr>
            <w:noProof/>
            <w:webHidden/>
          </w:rPr>
          <w:instrText xml:space="preserve"> PAGEREF _Toc468804957 \h </w:instrText>
        </w:r>
        <w:r w:rsidR="00963369">
          <w:rPr>
            <w:noProof/>
            <w:webHidden/>
          </w:rPr>
        </w:r>
        <w:r w:rsidR="00963369">
          <w:rPr>
            <w:noProof/>
            <w:webHidden/>
          </w:rPr>
          <w:fldChar w:fldCharType="separate"/>
        </w:r>
        <w:r w:rsidR="00963369">
          <w:rPr>
            <w:noProof/>
            <w:webHidden/>
          </w:rPr>
          <w:t>266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58" w:history="1">
        <w:r w:rsidR="00963369" w:rsidRPr="006A0B2C">
          <w:rPr>
            <w:rStyle w:val="Hyperlink"/>
            <w:noProof/>
          </w:rPr>
          <w:t>MP-1 Media Protection Policy and Procedures</w:t>
        </w:r>
        <w:r w:rsidR="00963369">
          <w:rPr>
            <w:noProof/>
            <w:webHidden/>
          </w:rPr>
          <w:tab/>
        </w:r>
        <w:r w:rsidR="00963369">
          <w:rPr>
            <w:noProof/>
            <w:webHidden/>
          </w:rPr>
          <w:fldChar w:fldCharType="begin"/>
        </w:r>
        <w:r w:rsidR="00963369">
          <w:rPr>
            <w:noProof/>
            <w:webHidden/>
          </w:rPr>
          <w:instrText xml:space="preserve"> PAGEREF _Toc468804958 \h </w:instrText>
        </w:r>
        <w:r w:rsidR="00963369">
          <w:rPr>
            <w:noProof/>
            <w:webHidden/>
          </w:rPr>
        </w:r>
        <w:r w:rsidR="00963369">
          <w:rPr>
            <w:noProof/>
            <w:webHidden/>
          </w:rPr>
          <w:fldChar w:fldCharType="separate"/>
        </w:r>
        <w:r w:rsidR="00963369">
          <w:rPr>
            <w:noProof/>
            <w:webHidden/>
          </w:rPr>
          <w:t>266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59" w:history="1">
        <w:r w:rsidR="00963369" w:rsidRPr="006A0B2C">
          <w:rPr>
            <w:rStyle w:val="Hyperlink"/>
            <w:noProof/>
          </w:rPr>
          <w:t>MP-2 Media Access</w:t>
        </w:r>
        <w:r w:rsidR="00963369">
          <w:rPr>
            <w:noProof/>
            <w:webHidden/>
          </w:rPr>
          <w:tab/>
        </w:r>
        <w:r w:rsidR="00963369">
          <w:rPr>
            <w:noProof/>
            <w:webHidden/>
          </w:rPr>
          <w:fldChar w:fldCharType="begin"/>
        </w:r>
        <w:r w:rsidR="00963369">
          <w:rPr>
            <w:noProof/>
            <w:webHidden/>
          </w:rPr>
          <w:instrText xml:space="preserve"> PAGEREF _Toc468804959 \h </w:instrText>
        </w:r>
        <w:r w:rsidR="00963369">
          <w:rPr>
            <w:noProof/>
            <w:webHidden/>
          </w:rPr>
        </w:r>
        <w:r w:rsidR="00963369">
          <w:rPr>
            <w:noProof/>
            <w:webHidden/>
          </w:rPr>
          <w:fldChar w:fldCharType="separate"/>
        </w:r>
        <w:r w:rsidR="00963369">
          <w:rPr>
            <w:noProof/>
            <w:webHidden/>
          </w:rPr>
          <w:t>267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60" w:history="1">
        <w:r w:rsidR="00963369" w:rsidRPr="006A0B2C">
          <w:rPr>
            <w:rStyle w:val="Hyperlink"/>
            <w:noProof/>
          </w:rPr>
          <w:t>MP-3 Media Marking</w:t>
        </w:r>
        <w:r w:rsidR="00963369">
          <w:rPr>
            <w:noProof/>
            <w:webHidden/>
          </w:rPr>
          <w:tab/>
        </w:r>
        <w:r w:rsidR="00963369">
          <w:rPr>
            <w:noProof/>
            <w:webHidden/>
          </w:rPr>
          <w:fldChar w:fldCharType="begin"/>
        </w:r>
        <w:r w:rsidR="00963369">
          <w:rPr>
            <w:noProof/>
            <w:webHidden/>
          </w:rPr>
          <w:instrText xml:space="preserve"> PAGEREF _Toc468804960 \h </w:instrText>
        </w:r>
        <w:r w:rsidR="00963369">
          <w:rPr>
            <w:noProof/>
            <w:webHidden/>
          </w:rPr>
        </w:r>
        <w:r w:rsidR="00963369">
          <w:rPr>
            <w:noProof/>
            <w:webHidden/>
          </w:rPr>
          <w:fldChar w:fldCharType="separate"/>
        </w:r>
        <w:r w:rsidR="00963369">
          <w:rPr>
            <w:noProof/>
            <w:webHidden/>
          </w:rPr>
          <w:t>268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61" w:history="1">
        <w:r w:rsidR="00963369" w:rsidRPr="006A0B2C">
          <w:rPr>
            <w:rStyle w:val="Hyperlink"/>
            <w:noProof/>
          </w:rPr>
          <w:t>MP-4 Media Storage</w:t>
        </w:r>
        <w:r w:rsidR="00963369">
          <w:rPr>
            <w:noProof/>
            <w:webHidden/>
          </w:rPr>
          <w:tab/>
        </w:r>
        <w:r w:rsidR="00963369">
          <w:rPr>
            <w:noProof/>
            <w:webHidden/>
          </w:rPr>
          <w:fldChar w:fldCharType="begin"/>
        </w:r>
        <w:r w:rsidR="00963369">
          <w:rPr>
            <w:noProof/>
            <w:webHidden/>
          </w:rPr>
          <w:instrText xml:space="preserve"> PAGEREF _Toc468804961 \h </w:instrText>
        </w:r>
        <w:r w:rsidR="00963369">
          <w:rPr>
            <w:noProof/>
            <w:webHidden/>
          </w:rPr>
        </w:r>
        <w:r w:rsidR="00963369">
          <w:rPr>
            <w:noProof/>
            <w:webHidden/>
          </w:rPr>
          <w:fldChar w:fldCharType="separate"/>
        </w:r>
        <w:r w:rsidR="00963369">
          <w:rPr>
            <w:noProof/>
            <w:webHidden/>
          </w:rPr>
          <w:t>269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62" w:history="1">
        <w:r w:rsidR="00963369" w:rsidRPr="006A0B2C">
          <w:rPr>
            <w:rStyle w:val="Hyperlink"/>
            <w:noProof/>
          </w:rPr>
          <w:t>MP-5 Media Transport</w:t>
        </w:r>
        <w:r w:rsidR="00963369">
          <w:rPr>
            <w:noProof/>
            <w:webHidden/>
          </w:rPr>
          <w:tab/>
        </w:r>
        <w:r w:rsidR="00963369">
          <w:rPr>
            <w:noProof/>
            <w:webHidden/>
          </w:rPr>
          <w:fldChar w:fldCharType="begin"/>
        </w:r>
        <w:r w:rsidR="00963369">
          <w:rPr>
            <w:noProof/>
            <w:webHidden/>
          </w:rPr>
          <w:instrText xml:space="preserve"> PAGEREF _Toc468804962 \h </w:instrText>
        </w:r>
        <w:r w:rsidR="00963369">
          <w:rPr>
            <w:noProof/>
            <w:webHidden/>
          </w:rPr>
        </w:r>
        <w:r w:rsidR="00963369">
          <w:rPr>
            <w:noProof/>
            <w:webHidden/>
          </w:rPr>
          <w:fldChar w:fldCharType="separate"/>
        </w:r>
        <w:r w:rsidR="00963369">
          <w:rPr>
            <w:noProof/>
            <w:webHidden/>
          </w:rPr>
          <w:t>270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63" w:history="1">
        <w:r w:rsidR="00963369" w:rsidRPr="006A0B2C">
          <w:rPr>
            <w:rStyle w:val="Hyperlink"/>
            <w:noProof/>
          </w:rPr>
          <w:t>MP-5 (4) Control Enhancement</w:t>
        </w:r>
        <w:r w:rsidR="00963369">
          <w:rPr>
            <w:noProof/>
            <w:webHidden/>
          </w:rPr>
          <w:tab/>
        </w:r>
        <w:r w:rsidR="00963369">
          <w:rPr>
            <w:noProof/>
            <w:webHidden/>
          </w:rPr>
          <w:fldChar w:fldCharType="begin"/>
        </w:r>
        <w:r w:rsidR="00963369">
          <w:rPr>
            <w:noProof/>
            <w:webHidden/>
          </w:rPr>
          <w:instrText xml:space="preserve"> PAGEREF _Toc468804963 \h </w:instrText>
        </w:r>
        <w:r w:rsidR="00963369">
          <w:rPr>
            <w:noProof/>
            <w:webHidden/>
          </w:rPr>
        </w:r>
        <w:r w:rsidR="00963369">
          <w:rPr>
            <w:noProof/>
            <w:webHidden/>
          </w:rPr>
          <w:fldChar w:fldCharType="separate"/>
        </w:r>
        <w:r w:rsidR="00963369">
          <w:rPr>
            <w:noProof/>
            <w:webHidden/>
          </w:rPr>
          <w:t>271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64" w:history="1">
        <w:r w:rsidR="00963369" w:rsidRPr="006A0B2C">
          <w:rPr>
            <w:rStyle w:val="Hyperlink"/>
            <w:noProof/>
          </w:rPr>
          <w:t>MP-6 Media Sanitization</w:t>
        </w:r>
        <w:r w:rsidR="00963369">
          <w:rPr>
            <w:noProof/>
            <w:webHidden/>
          </w:rPr>
          <w:tab/>
        </w:r>
        <w:r w:rsidR="00963369">
          <w:rPr>
            <w:noProof/>
            <w:webHidden/>
          </w:rPr>
          <w:fldChar w:fldCharType="begin"/>
        </w:r>
        <w:r w:rsidR="00963369">
          <w:rPr>
            <w:noProof/>
            <w:webHidden/>
          </w:rPr>
          <w:instrText xml:space="preserve"> PAGEREF _Toc468804964 \h </w:instrText>
        </w:r>
        <w:r w:rsidR="00963369">
          <w:rPr>
            <w:noProof/>
            <w:webHidden/>
          </w:rPr>
        </w:r>
        <w:r w:rsidR="00963369">
          <w:rPr>
            <w:noProof/>
            <w:webHidden/>
          </w:rPr>
          <w:fldChar w:fldCharType="separate"/>
        </w:r>
        <w:r w:rsidR="00963369">
          <w:rPr>
            <w:noProof/>
            <w:webHidden/>
          </w:rPr>
          <w:t>272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65" w:history="1">
        <w:r w:rsidR="00963369" w:rsidRPr="006A0B2C">
          <w:rPr>
            <w:rStyle w:val="Hyperlink"/>
            <w:noProof/>
          </w:rPr>
          <w:t>MP-6 (2) Control Enhancement</w:t>
        </w:r>
        <w:r w:rsidR="00963369">
          <w:rPr>
            <w:noProof/>
            <w:webHidden/>
          </w:rPr>
          <w:tab/>
        </w:r>
        <w:r w:rsidR="00963369">
          <w:rPr>
            <w:noProof/>
            <w:webHidden/>
          </w:rPr>
          <w:fldChar w:fldCharType="begin"/>
        </w:r>
        <w:r w:rsidR="00963369">
          <w:rPr>
            <w:noProof/>
            <w:webHidden/>
          </w:rPr>
          <w:instrText xml:space="preserve"> PAGEREF _Toc468804965 \h </w:instrText>
        </w:r>
        <w:r w:rsidR="00963369">
          <w:rPr>
            <w:noProof/>
            <w:webHidden/>
          </w:rPr>
        </w:r>
        <w:r w:rsidR="00963369">
          <w:rPr>
            <w:noProof/>
            <w:webHidden/>
          </w:rPr>
          <w:fldChar w:fldCharType="separate"/>
        </w:r>
        <w:r w:rsidR="00963369">
          <w:rPr>
            <w:noProof/>
            <w:webHidden/>
          </w:rPr>
          <w:t>273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66" w:history="1">
        <w:r w:rsidR="00963369" w:rsidRPr="006A0B2C">
          <w:rPr>
            <w:rStyle w:val="Hyperlink"/>
            <w:noProof/>
          </w:rPr>
          <w:t>MP-7 Media Use</w:t>
        </w:r>
        <w:r w:rsidR="00963369">
          <w:rPr>
            <w:noProof/>
            <w:webHidden/>
          </w:rPr>
          <w:tab/>
        </w:r>
        <w:r w:rsidR="00963369">
          <w:rPr>
            <w:noProof/>
            <w:webHidden/>
          </w:rPr>
          <w:fldChar w:fldCharType="begin"/>
        </w:r>
        <w:r w:rsidR="00963369">
          <w:rPr>
            <w:noProof/>
            <w:webHidden/>
          </w:rPr>
          <w:instrText xml:space="preserve"> PAGEREF _Toc468804966 \h </w:instrText>
        </w:r>
        <w:r w:rsidR="00963369">
          <w:rPr>
            <w:noProof/>
            <w:webHidden/>
          </w:rPr>
        </w:r>
        <w:r w:rsidR="00963369">
          <w:rPr>
            <w:noProof/>
            <w:webHidden/>
          </w:rPr>
          <w:fldChar w:fldCharType="separate"/>
        </w:r>
        <w:r w:rsidR="00963369">
          <w:rPr>
            <w:noProof/>
            <w:webHidden/>
          </w:rPr>
          <w:t>273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67" w:history="1">
        <w:r w:rsidR="00963369" w:rsidRPr="006A0B2C">
          <w:rPr>
            <w:rStyle w:val="Hyperlink"/>
            <w:noProof/>
          </w:rPr>
          <w:t>MP-7 (1) Control Enhancement</w:t>
        </w:r>
        <w:r w:rsidR="00963369">
          <w:rPr>
            <w:noProof/>
            <w:webHidden/>
          </w:rPr>
          <w:tab/>
        </w:r>
        <w:r w:rsidR="00963369">
          <w:rPr>
            <w:noProof/>
            <w:webHidden/>
          </w:rPr>
          <w:fldChar w:fldCharType="begin"/>
        </w:r>
        <w:r w:rsidR="00963369">
          <w:rPr>
            <w:noProof/>
            <w:webHidden/>
          </w:rPr>
          <w:instrText xml:space="preserve"> PAGEREF _Toc468804967 \h </w:instrText>
        </w:r>
        <w:r w:rsidR="00963369">
          <w:rPr>
            <w:noProof/>
            <w:webHidden/>
          </w:rPr>
        </w:r>
        <w:r w:rsidR="00963369">
          <w:rPr>
            <w:noProof/>
            <w:webHidden/>
          </w:rPr>
          <w:fldChar w:fldCharType="separate"/>
        </w:r>
        <w:r w:rsidR="00963369">
          <w:rPr>
            <w:noProof/>
            <w:webHidden/>
          </w:rPr>
          <w:t>274</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968" w:history="1">
        <w:r w:rsidR="00963369" w:rsidRPr="006A0B2C">
          <w:rPr>
            <w:rStyle w:val="Hyperlink"/>
            <w:noProof/>
          </w:rPr>
          <w:t>13.11</w:t>
        </w:r>
        <w:r w:rsidR="00963369">
          <w:rPr>
            <w:rFonts w:asciiTheme="minorHAnsi" w:eastAsiaTheme="minorEastAsia" w:hAnsiTheme="minorHAnsi" w:cstheme="minorBidi"/>
            <w:noProof/>
            <w:sz w:val="22"/>
            <w:szCs w:val="22"/>
          </w:rPr>
          <w:tab/>
        </w:r>
        <w:r w:rsidR="00963369" w:rsidRPr="006A0B2C">
          <w:rPr>
            <w:rStyle w:val="Hyperlink"/>
            <w:noProof/>
          </w:rPr>
          <w:t>Physical and Environmental Protection (PE)</w:t>
        </w:r>
        <w:r w:rsidR="00963369">
          <w:rPr>
            <w:noProof/>
            <w:webHidden/>
          </w:rPr>
          <w:tab/>
        </w:r>
        <w:r w:rsidR="00963369">
          <w:rPr>
            <w:noProof/>
            <w:webHidden/>
          </w:rPr>
          <w:fldChar w:fldCharType="begin"/>
        </w:r>
        <w:r w:rsidR="00963369">
          <w:rPr>
            <w:noProof/>
            <w:webHidden/>
          </w:rPr>
          <w:instrText xml:space="preserve"> PAGEREF _Toc468804968 \h </w:instrText>
        </w:r>
        <w:r w:rsidR="00963369">
          <w:rPr>
            <w:noProof/>
            <w:webHidden/>
          </w:rPr>
        </w:r>
        <w:r w:rsidR="00963369">
          <w:rPr>
            <w:noProof/>
            <w:webHidden/>
          </w:rPr>
          <w:fldChar w:fldCharType="separate"/>
        </w:r>
        <w:r w:rsidR="00963369">
          <w:rPr>
            <w:noProof/>
            <w:webHidden/>
          </w:rPr>
          <w:t>275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69" w:history="1">
        <w:r w:rsidR="00963369" w:rsidRPr="006A0B2C">
          <w:rPr>
            <w:rStyle w:val="Hyperlink"/>
            <w:noProof/>
          </w:rPr>
          <w:t>PE-1 Physical and Environmental Protection Policy and Procedures</w:t>
        </w:r>
        <w:r w:rsidR="00963369">
          <w:rPr>
            <w:noProof/>
            <w:webHidden/>
          </w:rPr>
          <w:tab/>
        </w:r>
        <w:r w:rsidR="00963369">
          <w:rPr>
            <w:noProof/>
            <w:webHidden/>
          </w:rPr>
          <w:fldChar w:fldCharType="begin"/>
        </w:r>
        <w:r w:rsidR="00963369">
          <w:rPr>
            <w:noProof/>
            <w:webHidden/>
          </w:rPr>
          <w:instrText xml:space="preserve"> PAGEREF _Toc468804969 \h </w:instrText>
        </w:r>
        <w:r w:rsidR="00963369">
          <w:rPr>
            <w:noProof/>
            <w:webHidden/>
          </w:rPr>
        </w:r>
        <w:r w:rsidR="00963369">
          <w:rPr>
            <w:noProof/>
            <w:webHidden/>
          </w:rPr>
          <w:fldChar w:fldCharType="separate"/>
        </w:r>
        <w:r w:rsidR="00963369">
          <w:rPr>
            <w:noProof/>
            <w:webHidden/>
          </w:rPr>
          <w:t>275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70" w:history="1">
        <w:r w:rsidR="00963369" w:rsidRPr="006A0B2C">
          <w:rPr>
            <w:rStyle w:val="Hyperlink"/>
            <w:noProof/>
          </w:rPr>
          <w:t>PE-2 Physical Access Authorizations</w:t>
        </w:r>
        <w:r w:rsidR="00963369">
          <w:rPr>
            <w:noProof/>
            <w:webHidden/>
          </w:rPr>
          <w:tab/>
        </w:r>
        <w:r w:rsidR="00963369">
          <w:rPr>
            <w:noProof/>
            <w:webHidden/>
          </w:rPr>
          <w:fldChar w:fldCharType="begin"/>
        </w:r>
        <w:r w:rsidR="00963369">
          <w:rPr>
            <w:noProof/>
            <w:webHidden/>
          </w:rPr>
          <w:instrText xml:space="preserve"> PAGEREF _Toc468804970 \h </w:instrText>
        </w:r>
        <w:r w:rsidR="00963369">
          <w:rPr>
            <w:noProof/>
            <w:webHidden/>
          </w:rPr>
        </w:r>
        <w:r w:rsidR="00963369">
          <w:rPr>
            <w:noProof/>
            <w:webHidden/>
          </w:rPr>
          <w:fldChar w:fldCharType="separate"/>
        </w:r>
        <w:r w:rsidR="00963369">
          <w:rPr>
            <w:noProof/>
            <w:webHidden/>
          </w:rPr>
          <w:t>276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71" w:history="1">
        <w:r w:rsidR="00963369" w:rsidRPr="006A0B2C">
          <w:rPr>
            <w:rStyle w:val="Hyperlink"/>
            <w:noProof/>
          </w:rPr>
          <w:t>PE-3 Physical Access Control</w:t>
        </w:r>
        <w:r w:rsidR="00963369">
          <w:rPr>
            <w:noProof/>
            <w:webHidden/>
          </w:rPr>
          <w:tab/>
        </w:r>
        <w:r w:rsidR="00963369">
          <w:rPr>
            <w:noProof/>
            <w:webHidden/>
          </w:rPr>
          <w:fldChar w:fldCharType="begin"/>
        </w:r>
        <w:r w:rsidR="00963369">
          <w:rPr>
            <w:noProof/>
            <w:webHidden/>
          </w:rPr>
          <w:instrText xml:space="preserve"> PAGEREF _Toc468804971 \h </w:instrText>
        </w:r>
        <w:r w:rsidR="00963369">
          <w:rPr>
            <w:noProof/>
            <w:webHidden/>
          </w:rPr>
        </w:r>
        <w:r w:rsidR="00963369">
          <w:rPr>
            <w:noProof/>
            <w:webHidden/>
          </w:rPr>
          <w:fldChar w:fldCharType="separate"/>
        </w:r>
        <w:r w:rsidR="00963369">
          <w:rPr>
            <w:noProof/>
            <w:webHidden/>
          </w:rPr>
          <w:t>277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72" w:history="1">
        <w:r w:rsidR="00963369" w:rsidRPr="006A0B2C">
          <w:rPr>
            <w:rStyle w:val="Hyperlink"/>
            <w:noProof/>
          </w:rPr>
          <w:t>PE-4 Access Control for Transmission Medium</w:t>
        </w:r>
        <w:r w:rsidR="00963369">
          <w:rPr>
            <w:noProof/>
            <w:webHidden/>
          </w:rPr>
          <w:tab/>
        </w:r>
        <w:r w:rsidR="00963369">
          <w:rPr>
            <w:noProof/>
            <w:webHidden/>
          </w:rPr>
          <w:fldChar w:fldCharType="begin"/>
        </w:r>
        <w:r w:rsidR="00963369">
          <w:rPr>
            <w:noProof/>
            <w:webHidden/>
          </w:rPr>
          <w:instrText xml:space="preserve"> PAGEREF _Toc468804972 \h </w:instrText>
        </w:r>
        <w:r w:rsidR="00963369">
          <w:rPr>
            <w:noProof/>
            <w:webHidden/>
          </w:rPr>
        </w:r>
        <w:r w:rsidR="00963369">
          <w:rPr>
            <w:noProof/>
            <w:webHidden/>
          </w:rPr>
          <w:fldChar w:fldCharType="separate"/>
        </w:r>
        <w:r w:rsidR="00963369">
          <w:rPr>
            <w:noProof/>
            <w:webHidden/>
          </w:rPr>
          <w:t>279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73" w:history="1">
        <w:r w:rsidR="00963369" w:rsidRPr="006A0B2C">
          <w:rPr>
            <w:rStyle w:val="Hyperlink"/>
            <w:noProof/>
          </w:rPr>
          <w:t>PE-5 Access Control for Output Devices</w:t>
        </w:r>
        <w:r w:rsidR="00963369">
          <w:rPr>
            <w:noProof/>
            <w:webHidden/>
          </w:rPr>
          <w:tab/>
        </w:r>
        <w:r w:rsidR="00963369">
          <w:rPr>
            <w:noProof/>
            <w:webHidden/>
          </w:rPr>
          <w:fldChar w:fldCharType="begin"/>
        </w:r>
        <w:r w:rsidR="00963369">
          <w:rPr>
            <w:noProof/>
            <w:webHidden/>
          </w:rPr>
          <w:instrText xml:space="preserve"> PAGEREF _Toc468804973 \h </w:instrText>
        </w:r>
        <w:r w:rsidR="00963369">
          <w:rPr>
            <w:noProof/>
            <w:webHidden/>
          </w:rPr>
        </w:r>
        <w:r w:rsidR="00963369">
          <w:rPr>
            <w:noProof/>
            <w:webHidden/>
          </w:rPr>
          <w:fldChar w:fldCharType="separate"/>
        </w:r>
        <w:r w:rsidR="00963369">
          <w:rPr>
            <w:noProof/>
            <w:webHidden/>
          </w:rPr>
          <w:t>280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74" w:history="1">
        <w:r w:rsidR="00963369" w:rsidRPr="006A0B2C">
          <w:rPr>
            <w:rStyle w:val="Hyperlink"/>
            <w:noProof/>
          </w:rPr>
          <w:t>PE-6 Monitoring Physical Access</w:t>
        </w:r>
        <w:r w:rsidR="00963369">
          <w:rPr>
            <w:noProof/>
            <w:webHidden/>
          </w:rPr>
          <w:tab/>
        </w:r>
        <w:r w:rsidR="00963369">
          <w:rPr>
            <w:noProof/>
            <w:webHidden/>
          </w:rPr>
          <w:fldChar w:fldCharType="begin"/>
        </w:r>
        <w:r w:rsidR="00963369">
          <w:rPr>
            <w:noProof/>
            <w:webHidden/>
          </w:rPr>
          <w:instrText xml:space="preserve"> PAGEREF _Toc468804974 \h </w:instrText>
        </w:r>
        <w:r w:rsidR="00963369">
          <w:rPr>
            <w:noProof/>
            <w:webHidden/>
          </w:rPr>
        </w:r>
        <w:r w:rsidR="00963369">
          <w:rPr>
            <w:noProof/>
            <w:webHidden/>
          </w:rPr>
          <w:fldChar w:fldCharType="separate"/>
        </w:r>
        <w:r w:rsidR="00963369">
          <w:rPr>
            <w:noProof/>
            <w:webHidden/>
          </w:rPr>
          <w:t>280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75" w:history="1">
        <w:r w:rsidR="00963369" w:rsidRPr="006A0B2C">
          <w:rPr>
            <w:rStyle w:val="Hyperlink"/>
            <w:noProof/>
          </w:rPr>
          <w:t>PE-6 (1) Control Enhancement</w:t>
        </w:r>
        <w:r w:rsidR="00963369">
          <w:rPr>
            <w:noProof/>
            <w:webHidden/>
          </w:rPr>
          <w:tab/>
        </w:r>
        <w:r w:rsidR="00963369">
          <w:rPr>
            <w:noProof/>
            <w:webHidden/>
          </w:rPr>
          <w:fldChar w:fldCharType="begin"/>
        </w:r>
        <w:r w:rsidR="00963369">
          <w:rPr>
            <w:noProof/>
            <w:webHidden/>
          </w:rPr>
          <w:instrText xml:space="preserve"> PAGEREF _Toc468804975 \h </w:instrText>
        </w:r>
        <w:r w:rsidR="00963369">
          <w:rPr>
            <w:noProof/>
            <w:webHidden/>
          </w:rPr>
        </w:r>
        <w:r w:rsidR="00963369">
          <w:rPr>
            <w:noProof/>
            <w:webHidden/>
          </w:rPr>
          <w:fldChar w:fldCharType="separate"/>
        </w:r>
        <w:r w:rsidR="00963369">
          <w:rPr>
            <w:noProof/>
            <w:webHidden/>
          </w:rPr>
          <w:t>281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76" w:history="1">
        <w:r w:rsidR="00963369" w:rsidRPr="006A0B2C">
          <w:rPr>
            <w:rStyle w:val="Hyperlink"/>
            <w:noProof/>
          </w:rPr>
          <w:t>PE-8 Visitor Access Records</w:t>
        </w:r>
        <w:r w:rsidR="00963369">
          <w:rPr>
            <w:noProof/>
            <w:webHidden/>
          </w:rPr>
          <w:tab/>
        </w:r>
        <w:r w:rsidR="00963369">
          <w:rPr>
            <w:noProof/>
            <w:webHidden/>
          </w:rPr>
          <w:fldChar w:fldCharType="begin"/>
        </w:r>
        <w:r w:rsidR="00963369">
          <w:rPr>
            <w:noProof/>
            <w:webHidden/>
          </w:rPr>
          <w:instrText xml:space="preserve"> PAGEREF _Toc468804976 \h </w:instrText>
        </w:r>
        <w:r w:rsidR="00963369">
          <w:rPr>
            <w:noProof/>
            <w:webHidden/>
          </w:rPr>
        </w:r>
        <w:r w:rsidR="00963369">
          <w:rPr>
            <w:noProof/>
            <w:webHidden/>
          </w:rPr>
          <w:fldChar w:fldCharType="separate"/>
        </w:r>
        <w:r w:rsidR="00963369">
          <w:rPr>
            <w:noProof/>
            <w:webHidden/>
          </w:rPr>
          <w:t>282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77" w:history="1">
        <w:r w:rsidR="00963369" w:rsidRPr="006A0B2C">
          <w:rPr>
            <w:rStyle w:val="Hyperlink"/>
            <w:noProof/>
          </w:rPr>
          <w:t>PE-9 Power Equipment and Cabling</w:t>
        </w:r>
        <w:r w:rsidR="00963369">
          <w:rPr>
            <w:noProof/>
            <w:webHidden/>
          </w:rPr>
          <w:tab/>
        </w:r>
        <w:r w:rsidR="00963369">
          <w:rPr>
            <w:noProof/>
            <w:webHidden/>
          </w:rPr>
          <w:fldChar w:fldCharType="begin"/>
        </w:r>
        <w:r w:rsidR="00963369">
          <w:rPr>
            <w:noProof/>
            <w:webHidden/>
          </w:rPr>
          <w:instrText xml:space="preserve"> PAGEREF _Toc468804977 \h </w:instrText>
        </w:r>
        <w:r w:rsidR="00963369">
          <w:rPr>
            <w:noProof/>
            <w:webHidden/>
          </w:rPr>
        </w:r>
        <w:r w:rsidR="00963369">
          <w:rPr>
            <w:noProof/>
            <w:webHidden/>
          </w:rPr>
          <w:fldChar w:fldCharType="separate"/>
        </w:r>
        <w:r w:rsidR="00963369">
          <w:rPr>
            <w:noProof/>
            <w:webHidden/>
          </w:rPr>
          <w:t>283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78" w:history="1">
        <w:r w:rsidR="00963369" w:rsidRPr="006A0B2C">
          <w:rPr>
            <w:rStyle w:val="Hyperlink"/>
            <w:noProof/>
          </w:rPr>
          <w:t>PE-10 Emergency Shutoff</w:t>
        </w:r>
        <w:r w:rsidR="00963369">
          <w:rPr>
            <w:noProof/>
            <w:webHidden/>
          </w:rPr>
          <w:tab/>
        </w:r>
        <w:r w:rsidR="00963369">
          <w:rPr>
            <w:noProof/>
            <w:webHidden/>
          </w:rPr>
          <w:fldChar w:fldCharType="begin"/>
        </w:r>
        <w:r w:rsidR="00963369">
          <w:rPr>
            <w:noProof/>
            <w:webHidden/>
          </w:rPr>
          <w:instrText xml:space="preserve"> PAGEREF _Toc468804978 \h </w:instrText>
        </w:r>
        <w:r w:rsidR="00963369">
          <w:rPr>
            <w:noProof/>
            <w:webHidden/>
          </w:rPr>
        </w:r>
        <w:r w:rsidR="00963369">
          <w:rPr>
            <w:noProof/>
            <w:webHidden/>
          </w:rPr>
          <w:fldChar w:fldCharType="separate"/>
        </w:r>
        <w:r w:rsidR="00963369">
          <w:rPr>
            <w:noProof/>
            <w:webHidden/>
          </w:rPr>
          <w:t>284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79" w:history="1">
        <w:r w:rsidR="00963369" w:rsidRPr="006A0B2C">
          <w:rPr>
            <w:rStyle w:val="Hyperlink"/>
            <w:noProof/>
          </w:rPr>
          <w:t>PE-11 Emergency Power</w:t>
        </w:r>
        <w:r w:rsidR="00963369">
          <w:rPr>
            <w:noProof/>
            <w:webHidden/>
          </w:rPr>
          <w:tab/>
        </w:r>
        <w:r w:rsidR="00963369">
          <w:rPr>
            <w:noProof/>
            <w:webHidden/>
          </w:rPr>
          <w:fldChar w:fldCharType="begin"/>
        </w:r>
        <w:r w:rsidR="00963369">
          <w:rPr>
            <w:noProof/>
            <w:webHidden/>
          </w:rPr>
          <w:instrText xml:space="preserve"> PAGEREF _Toc468804979 \h </w:instrText>
        </w:r>
        <w:r w:rsidR="00963369">
          <w:rPr>
            <w:noProof/>
            <w:webHidden/>
          </w:rPr>
        </w:r>
        <w:r w:rsidR="00963369">
          <w:rPr>
            <w:noProof/>
            <w:webHidden/>
          </w:rPr>
          <w:fldChar w:fldCharType="separate"/>
        </w:r>
        <w:r w:rsidR="00963369">
          <w:rPr>
            <w:noProof/>
            <w:webHidden/>
          </w:rPr>
          <w:t>284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80" w:history="1">
        <w:r w:rsidR="00963369" w:rsidRPr="006A0B2C">
          <w:rPr>
            <w:rStyle w:val="Hyperlink"/>
            <w:noProof/>
          </w:rPr>
          <w:t>PE-12 Emergency Lighting</w:t>
        </w:r>
        <w:r w:rsidR="00963369">
          <w:rPr>
            <w:noProof/>
            <w:webHidden/>
          </w:rPr>
          <w:tab/>
        </w:r>
        <w:r w:rsidR="00963369">
          <w:rPr>
            <w:noProof/>
            <w:webHidden/>
          </w:rPr>
          <w:fldChar w:fldCharType="begin"/>
        </w:r>
        <w:r w:rsidR="00963369">
          <w:rPr>
            <w:noProof/>
            <w:webHidden/>
          </w:rPr>
          <w:instrText xml:space="preserve"> PAGEREF _Toc468804980 \h </w:instrText>
        </w:r>
        <w:r w:rsidR="00963369">
          <w:rPr>
            <w:noProof/>
            <w:webHidden/>
          </w:rPr>
        </w:r>
        <w:r w:rsidR="00963369">
          <w:rPr>
            <w:noProof/>
            <w:webHidden/>
          </w:rPr>
          <w:fldChar w:fldCharType="separate"/>
        </w:r>
        <w:r w:rsidR="00963369">
          <w:rPr>
            <w:noProof/>
            <w:webHidden/>
          </w:rPr>
          <w:t>285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81" w:history="1">
        <w:r w:rsidR="00963369" w:rsidRPr="006A0B2C">
          <w:rPr>
            <w:rStyle w:val="Hyperlink"/>
            <w:noProof/>
          </w:rPr>
          <w:t>PE-13 Fire Protection</w:t>
        </w:r>
        <w:r w:rsidR="00963369">
          <w:rPr>
            <w:noProof/>
            <w:webHidden/>
          </w:rPr>
          <w:tab/>
        </w:r>
        <w:r w:rsidR="00963369">
          <w:rPr>
            <w:noProof/>
            <w:webHidden/>
          </w:rPr>
          <w:fldChar w:fldCharType="begin"/>
        </w:r>
        <w:r w:rsidR="00963369">
          <w:rPr>
            <w:noProof/>
            <w:webHidden/>
          </w:rPr>
          <w:instrText xml:space="preserve"> PAGEREF _Toc468804981 \h </w:instrText>
        </w:r>
        <w:r w:rsidR="00963369">
          <w:rPr>
            <w:noProof/>
            <w:webHidden/>
          </w:rPr>
        </w:r>
        <w:r w:rsidR="00963369">
          <w:rPr>
            <w:noProof/>
            <w:webHidden/>
          </w:rPr>
          <w:fldChar w:fldCharType="separate"/>
        </w:r>
        <w:r w:rsidR="00963369">
          <w:rPr>
            <w:noProof/>
            <w:webHidden/>
          </w:rPr>
          <w:t>286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82" w:history="1">
        <w:r w:rsidR="00963369" w:rsidRPr="006A0B2C">
          <w:rPr>
            <w:rStyle w:val="Hyperlink"/>
            <w:noProof/>
          </w:rPr>
          <w:t>PE-13 (2) Control Enhancement</w:t>
        </w:r>
        <w:r w:rsidR="00963369">
          <w:rPr>
            <w:noProof/>
            <w:webHidden/>
          </w:rPr>
          <w:tab/>
        </w:r>
        <w:r w:rsidR="00963369">
          <w:rPr>
            <w:noProof/>
            <w:webHidden/>
          </w:rPr>
          <w:fldChar w:fldCharType="begin"/>
        </w:r>
        <w:r w:rsidR="00963369">
          <w:rPr>
            <w:noProof/>
            <w:webHidden/>
          </w:rPr>
          <w:instrText xml:space="preserve"> PAGEREF _Toc468804982 \h </w:instrText>
        </w:r>
        <w:r w:rsidR="00963369">
          <w:rPr>
            <w:noProof/>
            <w:webHidden/>
          </w:rPr>
        </w:r>
        <w:r w:rsidR="00963369">
          <w:rPr>
            <w:noProof/>
            <w:webHidden/>
          </w:rPr>
          <w:fldChar w:fldCharType="separate"/>
        </w:r>
        <w:r w:rsidR="00963369">
          <w:rPr>
            <w:noProof/>
            <w:webHidden/>
          </w:rPr>
          <w:t>287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83" w:history="1">
        <w:r w:rsidR="00963369" w:rsidRPr="006A0B2C">
          <w:rPr>
            <w:rStyle w:val="Hyperlink"/>
            <w:noProof/>
          </w:rPr>
          <w:t>PE-13 (3) Control Enhancement</w:t>
        </w:r>
        <w:r w:rsidR="00963369">
          <w:rPr>
            <w:noProof/>
            <w:webHidden/>
          </w:rPr>
          <w:tab/>
        </w:r>
        <w:r w:rsidR="00963369">
          <w:rPr>
            <w:noProof/>
            <w:webHidden/>
          </w:rPr>
          <w:fldChar w:fldCharType="begin"/>
        </w:r>
        <w:r w:rsidR="00963369">
          <w:rPr>
            <w:noProof/>
            <w:webHidden/>
          </w:rPr>
          <w:instrText xml:space="preserve"> PAGEREF _Toc468804983 \h </w:instrText>
        </w:r>
        <w:r w:rsidR="00963369">
          <w:rPr>
            <w:noProof/>
            <w:webHidden/>
          </w:rPr>
        </w:r>
        <w:r w:rsidR="00963369">
          <w:rPr>
            <w:noProof/>
            <w:webHidden/>
          </w:rPr>
          <w:fldChar w:fldCharType="separate"/>
        </w:r>
        <w:r w:rsidR="00963369">
          <w:rPr>
            <w:noProof/>
            <w:webHidden/>
          </w:rPr>
          <w:t>287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84" w:history="1">
        <w:r w:rsidR="00963369" w:rsidRPr="006A0B2C">
          <w:rPr>
            <w:rStyle w:val="Hyperlink"/>
            <w:noProof/>
          </w:rPr>
          <w:t>PE-14 Temperature and Humidity Controls</w:t>
        </w:r>
        <w:r w:rsidR="00963369">
          <w:rPr>
            <w:noProof/>
            <w:webHidden/>
          </w:rPr>
          <w:tab/>
        </w:r>
        <w:r w:rsidR="00963369">
          <w:rPr>
            <w:noProof/>
            <w:webHidden/>
          </w:rPr>
          <w:fldChar w:fldCharType="begin"/>
        </w:r>
        <w:r w:rsidR="00963369">
          <w:rPr>
            <w:noProof/>
            <w:webHidden/>
          </w:rPr>
          <w:instrText xml:space="preserve"> PAGEREF _Toc468804984 \h </w:instrText>
        </w:r>
        <w:r w:rsidR="00963369">
          <w:rPr>
            <w:noProof/>
            <w:webHidden/>
          </w:rPr>
        </w:r>
        <w:r w:rsidR="00963369">
          <w:rPr>
            <w:noProof/>
            <w:webHidden/>
          </w:rPr>
          <w:fldChar w:fldCharType="separate"/>
        </w:r>
        <w:r w:rsidR="00963369">
          <w:rPr>
            <w:noProof/>
            <w:webHidden/>
          </w:rPr>
          <w:t>288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85" w:history="1">
        <w:r w:rsidR="00963369" w:rsidRPr="006A0B2C">
          <w:rPr>
            <w:rStyle w:val="Hyperlink"/>
            <w:noProof/>
          </w:rPr>
          <w:t>PE-14 (2) Control Enhancement</w:t>
        </w:r>
        <w:r w:rsidR="00963369">
          <w:rPr>
            <w:noProof/>
            <w:webHidden/>
          </w:rPr>
          <w:tab/>
        </w:r>
        <w:r w:rsidR="00963369">
          <w:rPr>
            <w:noProof/>
            <w:webHidden/>
          </w:rPr>
          <w:fldChar w:fldCharType="begin"/>
        </w:r>
        <w:r w:rsidR="00963369">
          <w:rPr>
            <w:noProof/>
            <w:webHidden/>
          </w:rPr>
          <w:instrText xml:space="preserve"> PAGEREF _Toc468804985 \h </w:instrText>
        </w:r>
        <w:r w:rsidR="00963369">
          <w:rPr>
            <w:noProof/>
            <w:webHidden/>
          </w:rPr>
        </w:r>
        <w:r w:rsidR="00963369">
          <w:rPr>
            <w:noProof/>
            <w:webHidden/>
          </w:rPr>
          <w:fldChar w:fldCharType="separate"/>
        </w:r>
        <w:r w:rsidR="00963369">
          <w:rPr>
            <w:noProof/>
            <w:webHidden/>
          </w:rPr>
          <w:t>289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86" w:history="1">
        <w:r w:rsidR="00963369" w:rsidRPr="006A0B2C">
          <w:rPr>
            <w:rStyle w:val="Hyperlink"/>
            <w:noProof/>
          </w:rPr>
          <w:t>PE-15 Water Damage Protection</w:t>
        </w:r>
        <w:r w:rsidR="00963369">
          <w:rPr>
            <w:noProof/>
            <w:webHidden/>
          </w:rPr>
          <w:tab/>
        </w:r>
        <w:r w:rsidR="00963369">
          <w:rPr>
            <w:noProof/>
            <w:webHidden/>
          </w:rPr>
          <w:fldChar w:fldCharType="begin"/>
        </w:r>
        <w:r w:rsidR="00963369">
          <w:rPr>
            <w:noProof/>
            <w:webHidden/>
          </w:rPr>
          <w:instrText xml:space="preserve"> PAGEREF _Toc468804986 \h </w:instrText>
        </w:r>
        <w:r w:rsidR="00963369">
          <w:rPr>
            <w:noProof/>
            <w:webHidden/>
          </w:rPr>
        </w:r>
        <w:r w:rsidR="00963369">
          <w:rPr>
            <w:noProof/>
            <w:webHidden/>
          </w:rPr>
          <w:fldChar w:fldCharType="separate"/>
        </w:r>
        <w:r w:rsidR="00963369">
          <w:rPr>
            <w:noProof/>
            <w:webHidden/>
          </w:rPr>
          <w:t>290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87" w:history="1">
        <w:r w:rsidR="00963369" w:rsidRPr="006A0B2C">
          <w:rPr>
            <w:rStyle w:val="Hyperlink"/>
            <w:noProof/>
          </w:rPr>
          <w:t>PE-16 Delivery and Removal</w:t>
        </w:r>
        <w:r w:rsidR="00963369">
          <w:rPr>
            <w:noProof/>
            <w:webHidden/>
          </w:rPr>
          <w:tab/>
        </w:r>
        <w:r w:rsidR="00963369">
          <w:rPr>
            <w:noProof/>
            <w:webHidden/>
          </w:rPr>
          <w:fldChar w:fldCharType="begin"/>
        </w:r>
        <w:r w:rsidR="00963369">
          <w:rPr>
            <w:noProof/>
            <w:webHidden/>
          </w:rPr>
          <w:instrText xml:space="preserve"> PAGEREF _Toc468804987 \h </w:instrText>
        </w:r>
        <w:r w:rsidR="00963369">
          <w:rPr>
            <w:noProof/>
            <w:webHidden/>
          </w:rPr>
        </w:r>
        <w:r w:rsidR="00963369">
          <w:rPr>
            <w:noProof/>
            <w:webHidden/>
          </w:rPr>
          <w:fldChar w:fldCharType="separate"/>
        </w:r>
        <w:r w:rsidR="00963369">
          <w:rPr>
            <w:noProof/>
            <w:webHidden/>
          </w:rPr>
          <w:t>290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88" w:history="1">
        <w:r w:rsidR="00963369" w:rsidRPr="006A0B2C">
          <w:rPr>
            <w:rStyle w:val="Hyperlink"/>
            <w:noProof/>
          </w:rPr>
          <w:t>PE-17 Alternate Work Site</w:t>
        </w:r>
        <w:r w:rsidR="00963369">
          <w:rPr>
            <w:noProof/>
            <w:webHidden/>
          </w:rPr>
          <w:tab/>
        </w:r>
        <w:r w:rsidR="00963369">
          <w:rPr>
            <w:noProof/>
            <w:webHidden/>
          </w:rPr>
          <w:fldChar w:fldCharType="begin"/>
        </w:r>
        <w:r w:rsidR="00963369">
          <w:rPr>
            <w:noProof/>
            <w:webHidden/>
          </w:rPr>
          <w:instrText xml:space="preserve"> PAGEREF _Toc468804988 \h </w:instrText>
        </w:r>
        <w:r w:rsidR="00963369">
          <w:rPr>
            <w:noProof/>
            <w:webHidden/>
          </w:rPr>
        </w:r>
        <w:r w:rsidR="00963369">
          <w:rPr>
            <w:noProof/>
            <w:webHidden/>
          </w:rPr>
          <w:fldChar w:fldCharType="separate"/>
        </w:r>
        <w:r w:rsidR="00963369">
          <w:rPr>
            <w:noProof/>
            <w:webHidden/>
          </w:rPr>
          <w:t>291</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989" w:history="1">
        <w:r w:rsidR="00963369" w:rsidRPr="006A0B2C">
          <w:rPr>
            <w:rStyle w:val="Hyperlink"/>
            <w:noProof/>
          </w:rPr>
          <w:t>13.12</w:t>
        </w:r>
        <w:r w:rsidR="00963369">
          <w:rPr>
            <w:rFonts w:asciiTheme="minorHAnsi" w:eastAsiaTheme="minorEastAsia" w:hAnsiTheme="minorHAnsi" w:cstheme="minorBidi"/>
            <w:noProof/>
            <w:sz w:val="22"/>
            <w:szCs w:val="22"/>
          </w:rPr>
          <w:tab/>
        </w:r>
        <w:r w:rsidR="00963369" w:rsidRPr="006A0B2C">
          <w:rPr>
            <w:rStyle w:val="Hyperlink"/>
            <w:noProof/>
          </w:rPr>
          <w:t>Planning (PL)</w:t>
        </w:r>
        <w:r w:rsidR="00963369">
          <w:rPr>
            <w:noProof/>
            <w:webHidden/>
          </w:rPr>
          <w:tab/>
        </w:r>
        <w:r w:rsidR="00963369">
          <w:rPr>
            <w:noProof/>
            <w:webHidden/>
          </w:rPr>
          <w:fldChar w:fldCharType="begin"/>
        </w:r>
        <w:r w:rsidR="00963369">
          <w:rPr>
            <w:noProof/>
            <w:webHidden/>
          </w:rPr>
          <w:instrText xml:space="preserve"> PAGEREF _Toc468804989 \h </w:instrText>
        </w:r>
        <w:r w:rsidR="00963369">
          <w:rPr>
            <w:noProof/>
            <w:webHidden/>
          </w:rPr>
        </w:r>
        <w:r w:rsidR="00963369">
          <w:rPr>
            <w:noProof/>
            <w:webHidden/>
          </w:rPr>
          <w:fldChar w:fldCharType="separate"/>
        </w:r>
        <w:r w:rsidR="00963369">
          <w:rPr>
            <w:noProof/>
            <w:webHidden/>
          </w:rPr>
          <w:t>292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90" w:history="1">
        <w:r w:rsidR="00963369" w:rsidRPr="006A0B2C">
          <w:rPr>
            <w:rStyle w:val="Hyperlink"/>
            <w:noProof/>
          </w:rPr>
          <w:t>PL-1 Security Planning Policy and Procedures</w:t>
        </w:r>
        <w:r w:rsidR="00963369">
          <w:rPr>
            <w:noProof/>
            <w:webHidden/>
          </w:rPr>
          <w:tab/>
        </w:r>
        <w:r w:rsidR="00963369">
          <w:rPr>
            <w:noProof/>
            <w:webHidden/>
          </w:rPr>
          <w:fldChar w:fldCharType="begin"/>
        </w:r>
        <w:r w:rsidR="00963369">
          <w:rPr>
            <w:noProof/>
            <w:webHidden/>
          </w:rPr>
          <w:instrText xml:space="preserve"> PAGEREF _Toc468804990 \h </w:instrText>
        </w:r>
        <w:r w:rsidR="00963369">
          <w:rPr>
            <w:noProof/>
            <w:webHidden/>
          </w:rPr>
        </w:r>
        <w:r w:rsidR="00963369">
          <w:rPr>
            <w:noProof/>
            <w:webHidden/>
          </w:rPr>
          <w:fldChar w:fldCharType="separate"/>
        </w:r>
        <w:r w:rsidR="00963369">
          <w:rPr>
            <w:noProof/>
            <w:webHidden/>
          </w:rPr>
          <w:t>292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91" w:history="1">
        <w:r w:rsidR="00963369" w:rsidRPr="006A0B2C">
          <w:rPr>
            <w:rStyle w:val="Hyperlink"/>
            <w:noProof/>
          </w:rPr>
          <w:t>PL-2 System Security Plan</w:t>
        </w:r>
        <w:r w:rsidR="00963369">
          <w:rPr>
            <w:noProof/>
            <w:webHidden/>
          </w:rPr>
          <w:tab/>
        </w:r>
        <w:r w:rsidR="00963369">
          <w:rPr>
            <w:noProof/>
            <w:webHidden/>
          </w:rPr>
          <w:fldChar w:fldCharType="begin"/>
        </w:r>
        <w:r w:rsidR="00963369">
          <w:rPr>
            <w:noProof/>
            <w:webHidden/>
          </w:rPr>
          <w:instrText xml:space="preserve"> PAGEREF _Toc468804991 \h </w:instrText>
        </w:r>
        <w:r w:rsidR="00963369">
          <w:rPr>
            <w:noProof/>
            <w:webHidden/>
          </w:rPr>
        </w:r>
        <w:r w:rsidR="00963369">
          <w:rPr>
            <w:noProof/>
            <w:webHidden/>
          </w:rPr>
          <w:fldChar w:fldCharType="separate"/>
        </w:r>
        <w:r w:rsidR="00963369">
          <w:rPr>
            <w:noProof/>
            <w:webHidden/>
          </w:rPr>
          <w:t>293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92" w:history="1">
        <w:r w:rsidR="00963369" w:rsidRPr="006A0B2C">
          <w:rPr>
            <w:rStyle w:val="Hyperlink"/>
            <w:noProof/>
          </w:rPr>
          <w:t>PL-2 (3) Control Enhancement</w:t>
        </w:r>
        <w:r w:rsidR="00963369">
          <w:rPr>
            <w:noProof/>
            <w:webHidden/>
          </w:rPr>
          <w:tab/>
        </w:r>
        <w:r w:rsidR="00963369">
          <w:rPr>
            <w:noProof/>
            <w:webHidden/>
          </w:rPr>
          <w:fldChar w:fldCharType="begin"/>
        </w:r>
        <w:r w:rsidR="00963369">
          <w:rPr>
            <w:noProof/>
            <w:webHidden/>
          </w:rPr>
          <w:instrText xml:space="preserve"> PAGEREF _Toc468804992 \h </w:instrText>
        </w:r>
        <w:r w:rsidR="00963369">
          <w:rPr>
            <w:noProof/>
            <w:webHidden/>
          </w:rPr>
        </w:r>
        <w:r w:rsidR="00963369">
          <w:rPr>
            <w:noProof/>
            <w:webHidden/>
          </w:rPr>
          <w:fldChar w:fldCharType="separate"/>
        </w:r>
        <w:r w:rsidR="00963369">
          <w:rPr>
            <w:noProof/>
            <w:webHidden/>
          </w:rPr>
          <w:t>295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93" w:history="1">
        <w:r w:rsidR="00963369" w:rsidRPr="006A0B2C">
          <w:rPr>
            <w:rStyle w:val="Hyperlink"/>
            <w:noProof/>
          </w:rPr>
          <w:t>PL-4 Rules of Behavior</w:t>
        </w:r>
        <w:r w:rsidR="00963369">
          <w:rPr>
            <w:noProof/>
            <w:webHidden/>
          </w:rPr>
          <w:tab/>
        </w:r>
        <w:r w:rsidR="00963369">
          <w:rPr>
            <w:noProof/>
            <w:webHidden/>
          </w:rPr>
          <w:fldChar w:fldCharType="begin"/>
        </w:r>
        <w:r w:rsidR="00963369">
          <w:rPr>
            <w:noProof/>
            <w:webHidden/>
          </w:rPr>
          <w:instrText xml:space="preserve"> PAGEREF _Toc468804993 \h </w:instrText>
        </w:r>
        <w:r w:rsidR="00963369">
          <w:rPr>
            <w:noProof/>
            <w:webHidden/>
          </w:rPr>
        </w:r>
        <w:r w:rsidR="00963369">
          <w:rPr>
            <w:noProof/>
            <w:webHidden/>
          </w:rPr>
          <w:fldChar w:fldCharType="separate"/>
        </w:r>
        <w:r w:rsidR="00963369">
          <w:rPr>
            <w:noProof/>
            <w:webHidden/>
          </w:rPr>
          <w:t>296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4994" w:history="1">
        <w:r w:rsidR="00963369" w:rsidRPr="006A0B2C">
          <w:rPr>
            <w:rStyle w:val="Hyperlink"/>
            <w:noProof/>
          </w:rPr>
          <w:t>PL-4 (1) Control Enhancement</w:t>
        </w:r>
        <w:r w:rsidR="00963369">
          <w:rPr>
            <w:noProof/>
            <w:webHidden/>
          </w:rPr>
          <w:tab/>
        </w:r>
        <w:r w:rsidR="00963369">
          <w:rPr>
            <w:noProof/>
            <w:webHidden/>
          </w:rPr>
          <w:fldChar w:fldCharType="begin"/>
        </w:r>
        <w:r w:rsidR="00963369">
          <w:rPr>
            <w:noProof/>
            <w:webHidden/>
          </w:rPr>
          <w:instrText xml:space="preserve"> PAGEREF _Toc468804994 \h </w:instrText>
        </w:r>
        <w:r w:rsidR="00963369">
          <w:rPr>
            <w:noProof/>
            <w:webHidden/>
          </w:rPr>
        </w:r>
        <w:r w:rsidR="00963369">
          <w:rPr>
            <w:noProof/>
            <w:webHidden/>
          </w:rPr>
          <w:fldChar w:fldCharType="separate"/>
        </w:r>
        <w:r w:rsidR="00963369">
          <w:rPr>
            <w:noProof/>
            <w:webHidden/>
          </w:rPr>
          <w:t>298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95" w:history="1">
        <w:r w:rsidR="00963369" w:rsidRPr="006A0B2C">
          <w:rPr>
            <w:rStyle w:val="Hyperlink"/>
            <w:noProof/>
          </w:rPr>
          <w:t>PL-8 Information Security Architecture</w:t>
        </w:r>
        <w:r w:rsidR="00963369">
          <w:rPr>
            <w:noProof/>
            <w:webHidden/>
          </w:rPr>
          <w:tab/>
        </w:r>
        <w:r w:rsidR="00963369">
          <w:rPr>
            <w:noProof/>
            <w:webHidden/>
          </w:rPr>
          <w:fldChar w:fldCharType="begin"/>
        </w:r>
        <w:r w:rsidR="00963369">
          <w:rPr>
            <w:noProof/>
            <w:webHidden/>
          </w:rPr>
          <w:instrText xml:space="preserve"> PAGEREF _Toc468804995 \h </w:instrText>
        </w:r>
        <w:r w:rsidR="00963369">
          <w:rPr>
            <w:noProof/>
            <w:webHidden/>
          </w:rPr>
        </w:r>
        <w:r w:rsidR="00963369">
          <w:rPr>
            <w:noProof/>
            <w:webHidden/>
          </w:rPr>
          <w:fldChar w:fldCharType="separate"/>
        </w:r>
        <w:r w:rsidR="00963369">
          <w:rPr>
            <w:noProof/>
            <w:webHidden/>
          </w:rPr>
          <w:t>299</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4996" w:history="1">
        <w:r w:rsidR="00963369" w:rsidRPr="006A0B2C">
          <w:rPr>
            <w:rStyle w:val="Hyperlink"/>
            <w:noProof/>
          </w:rPr>
          <w:t>13.13</w:t>
        </w:r>
        <w:r w:rsidR="00963369">
          <w:rPr>
            <w:rFonts w:asciiTheme="minorHAnsi" w:eastAsiaTheme="minorEastAsia" w:hAnsiTheme="minorHAnsi" w:cstheme="minorBidi"/>
            <w:noProof/>
            <w:sz w:val="22"/>
            <w:szCs w:val="22"/>
          </w:rPr>
          <w:tab/>
        </w:r>
        <w:r w:rsidR="00963369" w:rsidRPr="006A0B2C">
          <w:rPr>
            <w:rStyle w:val="Hyperlink"/>
            <w:noProof/>
          </w:rPr>
          <w:t>Personnel Security (PS)</w:t>
        </w:r>
        <w:r w:rsidR="00963369">
          <w:rPr>
            <w:noProof/>
            <w:webHidden/>
          </w:rPr>
          <w:tab/>
        </w:r>
        <w:r w:rsidR="00963369">
          <w:rPr>
            <w:noProof/>
            <w:webHidden/>
          </w:rPr>
          <w:fldChar w:fldCharType="begin"/>
        </w:r>
        <w:r w:rsidR="00963369">
          <w:rPr>
            <w:noProof/>
            <w:webHidden/>
          </w:rPr>
          <w:instrText xml:space="preserve"> PAGEREF _Toc468804996 \h </w:instrText>
        </w:r>
        <w:r w:rsidR="00963369">
          <w:rPr>
            <w:noProof/>
            <w:webHidden/>
          </w:rPr>
        </w:r>
        <w:r w:rsidR="00963369">
          <w:rPr>
            <w:noProof/>
            <w:webHidden/>
          </w:rPr>
          <w:fldChar w:fldCharType="separate"/>
        </w:r>
        <w:r w:rsidR="00963369">
          <w:rPr>
            <w:noProof/>
            <w:webHidden/>
          </w:rPr>
          <w:t>301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97" w:history="1">
        <w:r w:rsidR="00963369" w:rsidRPr="006A0B2C">
          <w:rPr>
            <w:rStyle w:val="Hyperlink"/>
            <w:noProof/>
          </w:rPr>
          <w:t>PS-1 Personnel Security Policy and Procedures</w:t>
        </w:r>
        <w:r w:rsidR="00963369">
          <w:rPr>
            <w:noProof/>
            <w:webHidden/>
          </w:rPr>
          <w:tab/>
        </w:r>
        <w:r w:rsidR="00963369">
          <w:rPr>
            <w:noProof/>
            <w:webHidden/>
          </w:rPr>
          <w:fldChar w:fldCharType="begin"/>
        </w:r>
        <w:r w:rsidR="00963369">
          <w:rPr>
            <w:noProof/>
            <w:webHidden/>
          </w:rPr>
          <w:instrText xml:space="preserve"> PAGEREF _Toc468804997 \h </w:instrText>
        </w:r>
        <w:r w:rsidR="00963369">
          <w:rPr>
            <w:noProof/>
            <w:webHidden/>
          </w:rPr>
        </w:r>
        <w:r w:rsidR="00963369">
          <w:rPr>
            <w:noProof/>
            <w:webHidden/>
          </w:rPr>
          <w:fldChar w:fldCharType="separate"/>
        </w:r>
        <w:r w:rsidR="00963369">
          <w:rPr>
            <w:noProof/>
            <w:webHidden/>
          </w:rPr>
          <w:t>301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98" w:history="1">
        <w:r w:rsidR="00963369" w:rsidRPr="006A0B2C">
          <w:rPr>
            <w:rStyle w:val="Hyperlink"/>
            <w:noProof/>
          </w:rPr>
          <w:t>PS-2 Position Risk Designation</w:t>
        </w:r>
        <w:r w:rsidR="00963369">
          <w:rPr>
            <w:noProof/>
            <w:webHidden/>
          </w:rPr>
          <w:tab/>
        </w:r>
        <w:r w:rsidR="00963369">
          <w:rPr>
            <w:noProof/>
            <w:webHidden/>
          </w:rPr>
          <w:fldChar w:fldCharType="begin"/>
        </w:r>
        <w:r w:rsidR="00963369">
          <w:rPr>
            <w:noProof/>
            <w:webHidden/>
          </w:rPr>
          <w:instrText xml:space="preserve"> PAGEREF _Toc468804998 \h </w:instrText>
        </w:r>
        <w:r w:rsidR="00963369">
          <w:rPr>
            <w:noProof/>
            <w:webHidden/>
          </w:rPr>
        </w:r>
        <w:r w:rsidR="00963369">
          <w:rPr>
            <w:noProof/>
            <w:webHidden/>
          </w:rPr>
          <w:fldChar w:fldCharType="separate"/>
        </w:r>
        <w:r w:rsidR="00963369">
          <w:rPr>
            <w:noProof/>
            <w:webHidden/>
          </w:rPr>
          <w:t>302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4999" w:history="1">
        <w:r w:rsidR="00963369" w:rsidRPr="006A0B2C">
          <w:rPr>
            <w:rStyle w:val="Hyperlink"/>
            <w:noProof/>
          </w:rPr>
          <w:t>PS-3 Personnel Screening</w:t>
        </w:r>
        <w:r w:rsidR="00963369">
          <w:rPr>
            <w:noProof/>
            <w:webHidden/>
          </w:rPr>
          <w:tab/>
        </w:r>
        <w:r w:rsidR="00963369">
          <w:rPr>
            <w:noProof/>
            <w:webHidden/>
          </w:rPr>
          <w:fldChar w:fldCharType="begin"/>
        </w:r>
        <w:r w:rsidR="00963369">
          <w:rPr>
            <w:noProof/>
            <w:webHidden/>
          </w:rPr>
          <w:instrText xml:space="preserve"> PAGEREF _Toc468804999 \h </w:instrText>
        </w:r>
        <w:r w:rsidR="00963369">
          <w:rPr>
            <w:noProof/>
            <w:webHidden/>
          </w:rPr>
        </w:r>
        <w:r w:rsidR="00963369">
          <w:rPr>
            <w:noProof/>
            <w:webHidden/>
          </w:rPr>
          <w:fldChar w:fldCharType="separate"/>
        </w:r>
        <w:r w:rsidR="00963369">
          <w:rPr>
            <w:noProof/>
            <w:webHidden/>
          </w:rPr>
          <w:t>303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00" w:history="1">
        <w:r w:rsidR="00963369" w:rsidRPr="006A0B2C">
          <w:rPr>
            <w:rStyle w:val="Hyperlink"/>
            <w:noProof/>
          </w:rPr>
          <w:t>PS-3 (3) Control Enhancement</w:t>
        </w:r>
        <w:r w:rsidR="00963369">
          <w:rPr>
            <w:noProof/>
            <w:webHidden/>
          </w:rPr>
          <w:tab/>
        </w:r>
        <w:r w:rsidR="00963369">
          <w:rPr>
            <w:noProof/>
            <w:webHidden/>
          </w:rPr>
          <w:fldChar w:fldCharType="begin"/>
        </w:r>
        <w:r w:rsidR="00963369">
          <w:rPr>
            <w:noProof/>
            <w:webHidden/>
          </w:rPr>
          <w:instrText xml:space="preserve"> PAGEREF _Toc468805000 \h </w:instrText>
        </w:r>
        <w:r w:rsidR="00963369">
          <w:rPr>
            <w:noProof/>
            <w:webHidden/>
          </w:rPr>
        </w:r>
        <w:r w:rsidR="00963369">
          <w:rPr>
            <w:noProof/>
            <w:webHidden/>
          </w:rPr>
          <w:fldChar w:fldCharType="separate"/>
        </w:r>
        <w:r w:rsidR="00963369">
          <w:rPr>
            <w:noProof/>
            <w:webHidden/>
          </w:rPr>
          <w:t>304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01" w:history="1">
        <w:r w:rsidR="00963369" w:rsidRPr="006A0B2C">
          <w:rPr>
            <w:rStyle w:val="Hyperlink"/>
            <w:noProof/>
          </w:rPr>
          <w:t>PS-4 Personnel Termination</w:t>
        </w:r>
        <w:r w:rsidR="00963369">
          <w:rPr>
            <w:noProof/>
            <w:webHidden/>
          </w:rPr>
          <w:tab/>
        </w:r>
        <w:r w:rsidR="00963369">
          <w:rPr>
            <w:noProof/>
            <w:webHidden/>
          </w:rPr>
          <w:fldChar w:fldCharType="begin"/>
        </w:r>
        <w:r w:rsidR="00963369">
          <w:rPr>
            <w:noProof/>
            <w:webHidden/>
          </w:rPr>
          <w:instrText xml:space="preserve"> PAGEREF _Toc468805001 \h </w:instrText>
        </w:r>
        <w:r w:rsidR="00963369">
          <w:rPr>
            <w:noProof/>
            <w:webHidden/>
          </w:rPr>
        </w:r>
        <w:r w:rsidR="00963369">
          <w:rPr>
            <w:noProof/>
            <w:webHidden/>
          </w:rPr>
          <w:fldChar w:fldCharType="separate"/>
        </w:r>
        <w:r w:rsidR="00963369">
          <w:rPr>
            <w:noProof/>
            <w:webHidden/>
          </w:rPr>
          <w:t>305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02" w:history="1">
        <w:r w:rsidR="00963369" w:rsidRPr="006A0B2C">
          <w:rPr>
            <w:rStyle w:val="Hyperlink"/>
            <w:noProof/>
          </w:rPr>
          <w:t>PS-5 Personnel Transfer</w:t>
        </w:r>
        <w:r w:rsidR="00963369">
          <w:rPr>
            <w:noProof/>
            <w:webHidden/>
          </w:rPr>
          <w:tab/>
        </w:r>
        <w:r w:rsidR="00963369">
          <w:rPr>
            <w:noProof/>
            <w:webHidden/>
          </w:rPr>
          <w:fldChar w:fldCharType="begin"/>
        </w:r>
        <w:r w:rsidR="00963369">
          <w:rPr>
            <w:noProof/>
            <w:webHidden/>
          </w:rPr>
          <w:instrText xml:space="preserve"> PAGEREF _Toc468805002 \h </w:instrText>
        </w:r>
        <w:r w:rsidR="00963369">
          <w:rPr>
            <w:noProof/>
            <w:webHidden/>
          </w:rPr>
        </w:r>
        <w:r w:rsidR="00963369">
          <w:rPr>
            <w:noProof/>
            <w:webHidden/>
          </w:rPr>
          <w:fldChar w:fldCharType="separate"/>
        </w:r>
        <w:r w:rsidR="00963369">
          <w:rPr>
            <w:noProof/>
            <w:webHidden/>
          </w:rPr>
          <w:t>308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03" w:history="1">
        <w:r w:rsidR="00963369" w:rsidRPr="006A0B2C">
          <w:rPr>
            <w:rStyle w:val="Hyperlink"/>
            <w:noProof/>
          </w:rPr>
          <w:t>PS-6 Access Agreements</w:t>
        </w:r>
        <w:r w:rsidR="00963369">
          <w:rPr>
            <w:noProof/>
            <w:webHidden/>
          </w:rPr>
          <w:tab/>
        </w:r>
        <w:r w:rsidR="00963369">
          <w:rPr>
            <w:noProof/>
            <w:webHidden/>
          </w:rPr>
          <w:fldChar w:fldCharType="begin"/>
        </w:r>
        <w:r w:rsidR="00963369">
          <w:rPr>
            <w:noProof/>
            <w:webHidden/>
          </w:rPr>
          <w:instrText xml:space="preserve"> PAGEREF _Toc468805003 \h </w:instrText>
        </w:r>
        <w:r w:rsidR="00963369">
          <w:rPr>
            <w:noProof/>
            <w:webHidden/>
          </w:rPr>
        </w:r>
        <w:r w:rsidR="00963369">
          <w:rPr>
            <w:noProof/>
            <w:webHidden/>
          </w:rPr>
          <w:fldChar w:fldCharType="separate"/>
        </w:r>
        <w:r w:rsidR="00963369">
          <w:rPr>
            <w:noProof/>
            <w:webHidden/>
          </w:rPr>
          <w:t>309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04" w:history="1">
        <w:r w:rsidR="00963369" w:rsidRPr="006A0B2C">
          <w:rPr>
            <w:rStyle w:val="Hyperlink"/>
            <w:noProof/>
          </w:rPr>
          <w:t>PS-7 Third-Party Personnel Security</w:t>
        </w:r>
        <w:r w:rsidR="00963369">
          <w:rPr>
            <w:noProof/>
            <w:webHidden/>
          </w:rPr>
          <w:tab/>
        </w:r>
        <w:r w:rsidR="00963369">
          <w:rPr>
            <w:noProof/>
            <w:webHidden/>
          </w:rPr>
          <w:fldChar w:fldCharType="begin"/>
        </w:r>
        <w:r w:rsidR="00963369">
          <w:rPr>
            <w:noProof/>
            <w:webHidden/>
          </w:rPr>
          <w:instrText xml:space="preserve"> PAGEREF _Toc468805004 \h </w:instrText>
        </w:r>
        <w:r w:rsidR="00963369">
          <w:rPr>
            <w:noProof/>
            <w:webHidden/>
          </w:rPr>
        </w:r>
        <w:r w:rsidR="00963369">
          <w:rPr>
            <w:noProof/>
            <w:webHidden/>
          </w:rPr>
          <w:fldChar w:fldCharType="separate"/>
        </w:r>
        <w:r w:rsidR="00963369">
          <w:rPr>
            <w:noProof/>
            <w:webHidden/>
          </w:rPr>
          <w:t>311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05" w:history="1">
        <w:r w:rsidR="00963369" w:rsidRPr="006A0B2C">
          <w:rPr>
            <w:rStyle w:val="Hyperlink"/>
            <w:noProof/>
          </w:rPr>
          <w:t>PS-8 Personnel Sanctions</w:t>
        </w:r>
        <w:r w:rsidR="00963369">
          <w:rPr>
            <w:noProof/>
            <w:webHidden/>
          </w:rPr>
          <w:tab/>
        </w:r>
        <w:r w:rsidR="00963369">
          <w:rPr>
            <w:noProof/>
            <w:webHidden/>
          </w:rPr>
          <w:fldChar w:fldCharType="begin"/>
        </w:r>
        <w:r w:rsidR="00963369">
          <w:rPr>
            <w:noProof/>
            <w:webHidden/>
          </w:rPr>
          <w:instrText xml:space="preserve"> PAGEREF _Toc468805005 \h </w:instrText>
        </w:r>
        <w:r w:rsidR="00963369">
          <w:rPr>
            <w:noProof/>
            <w:webHidden/>
          </w:rPr>
        </w:r>
        <w:r w:rsidR="00963369">
          <w:rPr>
            <w:noProof/>
            <w:webHidden/>
          </w:rPr>
          <w:fldChar w:fldCharType="separate"/>
        </w:r>
        <w:r w:rsidR="00963369">
          <w:rPr>
            <w:noProof/>
            <w:webHidden/>
          </w:rPr>
          <w:t>312</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006" w:history="1">
        <w:r w:rsidR="00963369" w:rsidRPr="006A0B2C">
          <w:rPr>
            <w:rStyle w:val="Hyperlink"/>
            <w:noProof/>
          </w:rPr>
          <w:t>13.14</w:t>
        </w:r>
        <w:r w:rsidR="00963369">
          <w:rPr>
            <w:rFonts w:asciiTheme="minorHAnsi" w:eastAsiaTheme="minorEastAsia" w:hAnsiTheme="minorHAnsi" w:cstheme="minorBidi"/>
            <w:noProof/>
            <w:sz w:val="22"/>
            <w:szCs w:val="22"/>
          </w:rPr>
          <w:tab/>
        </w:r>
        <w:r w:rsidR="00963369" w:rsidRPr="006A0B2C">
          <w:rPr>
            <w:rStyle w:val="Hyperlink"/>
            <w:noProof/>
          </w:rPr>
          <w:t>Risk Assessment (RA)</w:t>
        </w:r>
        <w:r w:rsidR="00963369">
          <w:rPr>
            <w:noProof/>
            <w:webHidden/>
          </w:rPr>
          <w:tab/>
        </w:r>
        <w:r w:rsidR="00963369">
          <w:rPr>
            <w:noProof/>
            <w:webHidden/>
          </w:rPr>
          <w:fldChar w:fldCharType="begin"/>
        </w:r>
        <w:r w:rsidR="00963369">
          <w:rPr>
            <w:noProof/>
            <w:webHidden/>
          </w:rPr>
          <w:instrText xml:space="preserve"> PAGEREF _Toc468805006 \h </w:instrText>
        </w:r>
        <w:r w:rsidR="00963369">
          <w:rPr>
            <w:noProof/>
            <w:webHidden/>
          </w:rPr>
        </w:r>
        <w:r w:rsidR="00963369">
          <w:rPr>
            <w:noProof/>
            <w:webHidden/>
          </w:rPr>
          <w:fldChar w:fldCharType="separate"/>
        </w:r>
        <w:r w:rsidR="00963369">
          <w:rPr>
            <w:noProof/>
            <w:webHidden/>
          </w:rPr>
          <w:t>314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07" w:history="1">
        <w:r w:rsidR="00963369" w:rsidRPr="006A0B2C">
          <w:rPr>
            <w:rStyle w:val="Hyperlink"/>
            <w:noProof/>
          </w:rPr>
          <w:t>RA-1 Risk Assessment Policy and Procedures</w:t>
        </w:r>
        <w:r w:rsidR="00963369">
          <w:rPr>
            <w:noProof/>
            <w:webHidden/>
          </w:rPr>
          <w:tab/>
        </w:r>
        <w:r w:rsidR="00963369">
          <w:rPr>
            <w:noProof/>
            <w:webHidden/>
          </w:rPr>
          <w:fldChar w:fldCharType="begin"/>
        </w:r>
        <w:r w:rsidR="00963369">
          <w:rPr>
            <w:noProof/>
            <w:webHidden/>
          </w:rPr>
          <w:instrText xml:space="preserve"> PAGEREF _Toc468805007 \h </w:instrText>
        </w:r>
        <w:r w:rsidR="00963369">
          <w:rPr>
            <w:noProof/>
            <w:webHidden/>
          </w:rPr>
        </w:r>
        <w:r w:rsidR="00963369">
          <w:rPr>
            <w:noProof/>
            <w:webHidden/>
          </w:rPr>
          <w:fldChar w:fldCharType="separate"/>
        </w:r>
        <w:r w:rsidR="00963369">
          <w:rPr>
            <w:noProof/>
            <w:webHidden/>
          </w:rPr>
          <w:t>314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08" w:history="1">
        <w:r w:rsidR="00963369" w:rsidRPr="006A0B2C">
          <w:rPr>
            <w:rStyle w:val="Hyperlink"/>
            <w:noProof/>
          </w:rPr>
          <w:t>RA-2 Security Categorization</w:t>
        </w:r>
        <w:r w:rsidR="00963369">
          <w:rPr>
            <w:noProof/>
            <w:webHidden/>
          </w:rPr>
          <w:tab/>
        </w:r>
        <w:r w:rsidR="00963369">
          <w:rPr>
            <w:noProof/>
            <w:webHidden/>
          </w:rPr>
          <w:fldChar w:fldCharType="begin"/>
        </w:r>
        <w:r w:rsidR="00963369">
          <w:rPr>
            <w:noProof/>
            <w:webHidden/>
          </w:rPr>
          <w:instrText xml:space="preserve"> PAGEREF _Toc468805008 \h </w:instrText>
        </w:r>
        <w:r w:rsidR="00963369">
          <w:rPr>
            <w:noProof/>
            <w:webHidden/>
          </w:rPr>
        </w:r>
        <w:r w:rsidR="00963369">
          <w:rPr>
            <w:noProof/>
            <w:webHidden/>
          </w:rPr>
          <w:fldChar w:fldCharType="separate"/>
        </w:r>
        <w:r w:rsidR="00963369">
          <w:rPr>
            <w:noProof/>
            <w:webHidden/>
          </w:rPr>
          <w:t>315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09" w:history="1">
        <w:r w:rsidR="00963369" w:rsidRPr="006A0B2C">
          <w:rPr>
            <w:rStyle w:val="Hyperlink"/>
            <w:noProof/>
          </w:rPr>
          <w:t>RA-3 Risk Assessment</w:t>
        </w:r>
        <w:r w:rsidR="00963369">
          <w:rPr>
            <w:noProof/>
            <w:webHidden/>
          </w:rPr>
          <w:tab/>
        </w:r>
        <w:r w:rsidR="00963369">
          <w:rPr>
            <w:noProof/>
            <w:webHidden/>
          </w:rPr>
          <w:fldChar w:fldCharType="begin"/>
        </w:r>
        <w:r w:rsidR="00963369">
          <w:rPr>
            <w:noProof/>
            <w:webHidden/>
          </w:rPr>
          <w:instrText xml:space="preserve"> PAGEREF _Toc468805009 \h </w:instrText>
        </w:r>
        <w:r w:rsidR="00963369">
          <w:rPr>
            <w:noProof/>
            <w:webHidden/>
          </w:rPr>
        </w:r>
        <w:r w:rsidR="00963369">
          <w:rPr>
            <w:noProof/>
            <w:webHidden/>
          </w:rPr>
          <w:fldChar w:fldCharType="separate"/>
        </w:r>
        <w:r w:rsidR="00963369">
          <w:rPr>
            <w:noProof/>
            <w:webHidden/>
          </w:rPr>
          <w:t>316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10" w:history="1">
        <w:r w:rsidR="00963369" w:rsidRPr="006A0B2C">
          <w:rPr>
            <w:rStyle w:val="Hyperlink"/>
            <w:noProof/>
          </w:rPr>
          <w:t>RA-5 Vulnerability Scanning</w:t>
        </w:r>
        <w:r w:rsidR="00963369">
          <w:rPr>
            <w:noProof/>
            <w:webHidden/>
          </w:rPr>
          <w:tab/>
        </w:r>
        <w:r w:rsidR="00963369">
          <w:rPr>
            <w:noProof/>
            <w:webHidden/>
          </w:rPr>
          <w:fldChar w:fldCharType="begin"/>
        </w:r>
        <w:r w:rsidR="00963369">
          <w:rPr>
            <w:noProof/>
            <w:webHidden/>
          </w:rPr>
          <w:instrText xml:space="preserve"> PAGEREF _Toc468805010 \h </w:instrText>
        </w:r>
        <w:r w:rsidR="00963369">
          <w:rPr>
            <w:noProof/>
            <w:webHidden/>
          </w:rPr>
        </w:r>
        <w:r w:rsidR="00963369">
          <w:rPr>
            <w:noProof/>
            <w:webHidden/>
          </w:rPr>
          <w:fldChar w:fldCharType="separate"/>
        </w:r>
        <w:r w:rsidR="00963369">
          <w:rPr>
            <w:noProof/>
            <w:webHidden/>
          </w:rPr>
          <w:t>318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11" w:history="1">
        <w:r w:rsidR="00963369" w:rsidRPr="006A0B2C">
          <w:rPr>
            <w:rStyle w:val="Hyperlink"/>
            <w:noProof/>
          </w:rPr>
          <w:t>RA-5 (1) Control Enhancement</w:t>
        </w:r>
        <w:r w:rsidR="00963369">
          <w:rPr>
            <w:noProof/>
            <w:webHidden/>
          </w:rPr>
          <w:tab/>
        </w:r>
        <w:r w:rsidR="00963369">
          <w:rPr>
            <w:noProof/>
            <w:webHidden/>
          </w:rPr>
          <w:fldChar w:fldCharType="begin"/>
        </w:r>
        <w:r w:rsidR="00963369">
          <w:rPr>
            <w:noProof/>
            <w:webHidden/>
          </w:rPr>
          <w:instrText xml:space="preserve"> PAGEREF _Toc468805011 \h </w:instrText>
        </w:r>
        <w:r w:rsidR="00963369">
          <w:rPr>
            <w:noProof/>
            <w:webHidden/>
          </w:rPr>
        </w:r>
        <w:r w:rsidR="00963369">
          <w:rPr>
            <w:noProof/>
            <w:webHidden/>
          </w:rPr>
          <w:fldChar w:fldCharType="separate"/>
        </w:r>
        <w:r w:rsidR="00963369">
          <w:rPr>
            <w:noProof/>
            <w:webHidden/>
          </w:rPr>
          <w:t>322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12" w:history="1">
        <w:r w:rsidR="00963369" w:rsidRPr="006A0B2C">
          <w:rPr>
            <w:rStyle w:val="Hyperlink"/>
            <w:noProof/>
          </w:rPr>
          <w:t>RA-5 (2) Control Enhancement</w:t>
        </w:r>
        <w:r w:rsidR="00963369">
          <w:rPr>
            <w:noProof/>
            <w:webHidden/>
          </w:rPr>
          <w:tab/>
        </w:r>
        <w:r w:rsidR="00963369">
          <w:rPr>
            <w:noProof/>
            <w:webHidden/>
          </w:rPr>
          <w:fldChar w:fldCharType="begin"/>
        </w:r>
        <w:r w:rsidR="00963369">
          <w:rPr>
            <w:noProof/>
            <w:webHidden/>
          </w:rPr>
          <w:instrText xml:space="preserve"> PAGEREF _Toc468805012 \h </w:instrText>
        </w:r>
        <w:r w:rsidR="00963369">
          <w:rPr>
            <w:noProof/>
            <w:webHidden/>
          </w:rPr>
        </w:r>
        <w:r w:rsidR="00963369">
          <w:rPr>
            <w:noProof/>
            <w:webHidden/>
          </w:rPr>
          <w:fldChar w:fldCharType="separate"/>
        </w:r>
        <w:r w:rsidR="00963369">
          <w:rPr>
            <w:noProof/>
            <w:webHidden/>
          </w:rPr>
          <w:t>322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13" w:history="1">
        <w:r w:rsidR="00963369" w:rsidRPr="006A0B2C">
          <w:rPr>
            <w:rStyle w:val="Hyperlink"/>
            <w:noProof/>
          </w:rPr>
          <w:t>RA-5 (3) Control Enhancement</w:t>
        </w:r>
        <w:r w:rsidR="00963369">
          <w:rPr>
            <w:noProof/>
            <w:webHidden/>
          </w:rPr>
          <w:tab/>
        </w:r>
        <w:r w:rsidR="00963369">
          <w:rPr>
            <w:noProof/>
            <w:webHidden/>
          </w:rPr>
          <w:fldChar w:fldCharType="begin"/>
        </w:r>
        <w:r w:rsidR="00963369">
          <w:rPr>
            <w:noProof/>
            <w:webHidden/>
          </w:rPr>
          <w:instrText xml:space="preserve"> PAGEREF _Toc468805013 \h </w:instrText>
        </w:r>
        <w:r w:rsidR="00963369">
          <w:rPr>
            <w:noProof/>
            <w:webHidden/>
          </w:rPr>
        </w:r>
        <w:r w:rsidR="00963369">
          <w:rPr>
            <w:noProof/>
            <w:webHidden/>
          </w:rPr>
          <w:fldChar w:fldCharType="separate"/>
        </w:r>
        <w:r w:rsidR="00963369">
          <w:rPr>
            <w:noProof/>
            <w:webHidden/>
          </w:rPr>
          <w:t>323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14" w:history="1">
        <w:r w:rsidR="00963369" w:rsidRPr="006A0B2C">
          <w:rPr>
            <w:rStyle w:val="Hyperlink"/>
            <w:noProof/>
          </w:rPr>
          <w:t>RA-5 (5) Control Enhancement</w:t>
        </w:r>
        <w:r w:rsidR="00963369">
          <w:rPr>
            <w:noProof/>
            <w:webHidden/>
          </w:rPr>
          <w:tab/>
        </w:r>
        <w:r w:rsidR="00963369">
          <w:rPr>
            <w:noProof/>
            <w:webHidden/>
          </w:rPr>
          <w:fldChar w:fldCharType="begin"/>
        </w:r>
        <w:r w:rsidR="00963369">
          <w:rPr>
            <w:noProof/>
            <w:webHidden/>
          </w:rPr>
          <w:instrText xml:space="preserve"> PAGEREF _Toc468805014 \h </w:instrText>
        </w:r>
        <w:r w:rsidR="00963369">
          <w:rPr>
            <w:noProof/>
            <w:webHidden/>
          </w:rPr>
        </w:r>
        <w:r w:rsidR="00963369">
          <w:rPr>
            <w:noProof/>
            <w:webHidden/>
          </w:rPr>
          <w:fldChar w:fldCharType="separate"/>
        </w:r>
        <w:r w:rsidR="00963369">
          <w:rPr>
            <w:noProof/>
            <w:webHidden/>
          </w:rPr>
          <w:t>324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15" w:history="1">
        <w:r w:rsidR="00963369" w:rsidRPr="006A0B2C">
          <w:rPr>
            <w:rStyle w:val="Hyperlink"/>
            <w:noProof/>
          </w:rPr>
          <w:t>RA-5 (6) Control Enhancement</w:t>
        </w:r>
        <w:r w:rsidR="00963369">
          <w:rPr>
            <w:noProof/>
            <w:webHidden/>
          </w:rPr>
          <w:tab/>
        </w:r>
        <w:r w:rsidR="00963369">
          <w:rPr>
            <w:noProof/>
            <w:webHidden/>
          </w:rPr>
          <w:fldChar w:fldCharType="begin"/>
        </w:r>
        <w:r w:rsidR="00963369">
          <w:rPr>
            <w:noProof/>
            <w:webHidden/>
          </w:rPr>
          <w:instrText xml:space="preserve"> PAGEREF _Toc468805015 \h </w:instrText>
        </w:r>
        <w:r w:rsidR="00963369">
          <w:rPr>
            <w:noProof/>
            <w:webHidden/>
          </w:rPr>
        </w:r>
        <w:r w:rsidR="00963369">
          <w:rPr>
            <w:noProof/>
            <w:webHidden/>
          </w:rPr>
          <w:fldChar w:fldCharType="separate"/>
        </w:r>
        <w:r w:rsidR="00963369">
          <w:rPr>
            <w:noProof/>
            <w:webHidden/>
          </w:rPr>
          <w:t>325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16" w:history="1">
        <w:r w:rsidR="00963369" w:rsidRPr="006A0B2C">
          <w:rPr>
            <w:rStyle w:val="Hyperlink"/>
            <w:noProof/>
          </w:rPr>
          <w:t>RA-5 (8) Control Enhancement</w:t>
        </w:r>
        <w:r w:rsidR="00963369">
          <w:rPr>
            <w:noProof/>
            <w:webHidden/>
          </w:rPr>
          <w:tab/>
        </w:r>
        <w:r w:rsidR="00963369">
          <w:rPr>
            <w:noProof/>
            <w:webHidden/>
          </w:rPr>
          <w:fldChar w:fldCharType="begin"/>
        </w:r>
        <w:r w:rsidR="00963369">
          <w:rPr>
            <w:noProof/>
            <w:webHidden/>
          </w:rPr>
          <w:instrText xml:space="preserve"> PAGEREF _Toc468805016 \h </w:instrText>
        </w:r>
        <w:r w:rsidR="00963369">
          <w:rPr>
            <w:noProof/>
            <w:webHidden/>
          </w:rPr>
        </w:r>
        <w:r w:rsidR="00963369">
          <w:rPr>
            <w:noProof/>
            <w:webHidden/>
          </w:rPr>
          <w:fldChar w:fldCharType="separate"/>
        </w:r>
        <w:r w:rsidR="00963369">
          <w:rPr>
            <w:noProof/>
            <w:webHidden/>
          </w:rPr>
          <w:t>326</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017" w:history="1">
        <w:r w:rsidR="00963369" w:rsidRPr="006A0B2C">
          <w:rPr>
            <w:rStyle w:val="Hyperlink"/>
            <w:noProof/>
          </w:rPr>
          <w:t>13.15</w:t>
        </w:r>
        <w:r w:rsidR="00963369">
          <w:rPr>
            <w:rFonts w:asciiTheme="minorHAnsi" w:eastAsiaTheme="minorEastAsia" w:hAnsiTheme="minorHAnsi" w:cstheme="minorBidi"/>
            <w:noProof/>
            <w:sz w:val="22"/>
            <w:szCs w:val="22"/>
          </w:rPr>
          <w:tab/>
        </w:r>
        <w:r w:rsidR="00963369" w:rsidRPr="006A0B2C">
          <w:rPr>
            <w:rStyle w:val="Hyperlink"/>
            <w:noProof/>
          </w:rPr>
          <w:t>System and Services Acquisition (SA)</w:t>
        </w:r>
        <w:r w:rsidR="00963369">
          <w:rPr>
            <w:noProof/>
            <w:webHidden/>
          </w:rPr>
          <w:tab/>
        </w:r>
        <w:r w:rsidR="00963369">
          <w:rPr>
            <w:noProof/>
            <w:webHidden/>
          </w:rPr>
          <w:fldChar w:fldCharType="begin"/>
        </w:r>
        <w:r w:rsidR="00963369">
          <w:rPr>
            <w:noProof/>
            <w:webHidden/>
          </w:rPr>
          <w:instrText xml:space="preserve"> PAGEREF _Toc468805017 \h </w:instrText>
        </w:r>
        <w:r w:rsidR="00963369">
          <w:rPr>
            <w:noProof/>
            <w:webHidden/>
          </w:rPr>
        </w:r>
        <w:r w:rsidR="00963369">
          <w:rPr>
            <w:noProof/>
            <w:webHidden/>
          </w:rPr>
          <w:fldChar w:fldCharType="separate"/>
        </w:r>
        <w:r w:rsidR="00963369">
          <w:rPr>
            <w:noProof/>
            <w:webHidden/>
          </w:rPr>
          <w:t>327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18" w:history="1">
        <w:r w:rsidR="00963369" w:rsidRPr="006A0B2C">
          <w:rPr>
            <w:rStyle w:val="Hyperlink"/>
            <w:noProof/>
          </w:rPr>
          <w:t>SA-1 System and Services Acquisition Policy and Procedures</w:t>
        </w:r>
        <w:r w:rsidR="00963369">
          <w:rPr>
            <w:noProof/>
            <w:webHidden/>
          </w:rPr>
          <w:tab/>
        </w:r>
        <w:r w:rsidR="00963369">
          <w:rPr>
            <w:noProof/>
            <w:webHidden/>
          </w:rPr>
          <w:fldChar w:fldCharType="begin"/>
        </w:r>
        <w:r w:rsidR="00963369">
          <w:rPr>
            <w:noProof/>
            <w:webHidden/>
          </w:rPr>
          <w:instrText xml:space="preserve"> PAGEREF _Toc468805018 \h </w:instrText>
        </w:r>
        <w:r w:rsidR="00963369">
          <w:rPr>
            <w:noProof/>
            <w:webHidden/>
          </w:rPr>
        </w:r>
        <w:r w:rsidR="00963369">
          <w:rPr>
            <w:noProof/>
            <w:webHidden/>
          </w:rPr>
          <w:fldChar w:fldCharType="separate"/>
        </w:r>
        <w:r w:rsidR="00963369">
          <w:rPr>
            <w:noProof/>
            <w:webHidden/>
          </w:rPr>
          <w:t>327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19" w:history="1">
        <w:r w:rsidR="00963369" w:rsidRPr="006A0B2C">
          <w:rPr>
            <w:rStyle w:val="Hyperlink"/>
            <w:noProof/>
          </w:rPr>
          <w:t>SA-2 Allocation of Resources</w:t>
        </w:r>
        <w:r w:rsidR="00963369">
          <w:rPr>
            <w:noProof/>
            <w:webHidden/>
          </w:rPr>
          <w:tab/>
        </w:r>
        <w:r w:rsidR="00963369">
          <w:rPr>
            <w:noProof/>
            <w:webHidden/>
          </w:rPr>
          <w:fldChar w:fldCharType="begin"/>
        </w:r>
        <w:r w:rsidR="00963369">
          <w:rPr>
            <w:noProof/>
            <w:webHidden/>
          </w:rPr>
          <w:instrText xml:space="preserve"> PAGEREF _Toc468805019 \h </w:instrText>
        </w:r>
        <w:r w:rsidR="00963369">
          <w:rPr>
            <w:noProof/>
            <w:webHidden/>
          </w:rPr>
        </w:r>
        <w:r w:rsidR="00963369">
          <w:rPr>
            <w:noProof/>
            <w:webHidden/>
          </w:rPr>
          <w:fldChar w:fldCharType="separate"/>
        </w:r>
        <w:r w:rsidR="00963369">
          <w:rPr>
            <w:noProof/>
            <w:webHidden/>
          </w:rPr>
          <w:t>328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20" w:history="1">
        <w:r w:rsidR="00963369" w:rsidRPr="006A0B2C">
          <w:rPr>
            <w:rStyle w:val="Hyperlink"/>
            <w:noProof/>
          </w:rPr>
          <w:t>SA-3 System Development Life Cycle</w:t>
        </w:r>
        <w:r w:rsidR="00963369">
          <w:rPr>
            <w:noProof/>
            <w:webHidden/>
          </w:rPr>
          <w:tab/>
        </w:r>
        <w:r w:rsidR="00963369">
          <w:rPr>
            <w:noProof/>
            <w:webHidden/>
          </w:rPr>
          <w:fldChar w:fldCharType="begin"/>
        </w:r>
        <w:r w:rsidR="00963369">
          <w:rPr>
            <w:noProof/>
            <w:webHidden/>
          </w:rPr>
          <w:instrText xml:space="preserve"> PAGEREF _Toc468805020 \h </w:instrText>
        </w:r>
        <w:r w:rsidR="00963369">
          <w:rPr>
            <w:noProof/>
            <w:webHidden/>
          </w:rPr>
        </w:r>
        <w:r w:rsidR="00963369">
          <w:rPr>
            <w:noProof/>
            <w:webHidden/>
          </w:rPr>
          <w:fldChar w:fldCharType="separate"/>
        </w:r>
        <w:r w:rsidR="00963369">
          <w:rPr>
            <w:noProof/>
            <w:webHidden/>
          </w:rPr>
          <w:t>329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21" w:history="1">
        <w:r w:rsidR="00963369" w:rsidRPr="006A0B2C">
          <w:rPr>
            <w:rStyle w:val="Hyperlink"/>
            <w:noProof/>
          </w:rPr>
          <w:t>SA-4 Acquisition Process</w:t>
        </w:r>
        <w:r w:rsidR="00963369">
          <w:rPr>
            <w:noProof/>
            <w:webHidden/>
          </w:rPr>
          <w:tab/>
        </w:r>
        <w:r w:rsidR="00963369">
          <w:rPr>
            <w:noProof/>
            <w:webHidden/>
          </w:rPr>
          <w:fldChar w:fldCharType="begin"/>
        </w:r>
        <w:r w:rsidR="00963369">
          <w:rPr>
            <w:noProof/>
            <w:webHidden/>
          </w:rPr>
          <w:instrText xml:space="preserve"> PAGEREF _Toc468805021 \h </w:instrText>
        </w:r>
        <w:r w:rsidR="00963369">
          <w:rPr>
            <w:noProof/>
            <w:webHidden/>
          </w:rPr>
        </w:r>
        <w:r w:rsidR="00963369">
          <w:rPr>
            <w:noProof/>
            <w:webHidden/>
          </w:rPr>
          <w:fldChar w:fldCharType="separate"/>
        </w:r>
        <w:r w:rsidR="00963369">
          <w:rPr>
            <w:noProof/>
            <w:webHidden/>
          </w:rPr>
          <w:t>331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22" w:history="1">
        <w:r w:rsidR="00963369" w:rsidRPr="006A0B2C">
          <w:rPr>
            <w:rStyle w:val="Hyperlink"/>
            <w:noProof/>
          </w:rPr>
          <w:t>SA-4 (1) Control Enhancement</w:t>
        </w:r>
        <w:r w:rsidR="00963369">
          <w:rPr>
            <w:noProof/>
            <w:webHidden/>
          </w:rPr>
          <w:tab/>
        </w:r>
        <w:r w:rsidR="00963369">
          <w:rPr>
            <w:noProof/>
            <w:webHidden/>
          </w:rPr>
          <w:fldChar w:fldCharType="begin"/>
        </w:r>
        <w:r w:rsidR="00963369">
          <w:rPr>
            <w:noProof/>
            <w:webHidden/>
          </w:rPr>
          <w:instrText xml:space="preserve"> PAGEREF _Toc468805022 \h </w:instrText>
        </w:r>
        <w:r w:rsidR="00963369">
          <w:rPr>
            <w:noProof/>
            <w:webHidden/>
          </w:rPr>
        </w:r>
        <w:r w:rsidR="00963369">
          <w:rPr>
            <w:noProof/>
            <w:webHidden/>
          </w:rPr>
          <w:fldChar w:fldCharType="separate"/>
        </w:r>
        <w:r w:rsidR="00963369">
          <w:rPr>
            <w:noProof/>
            <w:webHidden/>
          </w:rPr>
          <w:t>334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23" w:history="1">
        <w:r w:rsidR="00963369" w:rsidRPr="006A0B2C">
          <w:rPr>
            <w:rStyle w:val="Hyperlink"/>
            <w:noProof/>
          </w:rPr>
          <w:t>SA-4 (2) Control Enhancement</w:t>
        </w:r>
        <w:r w:rsidR="00963369">
          <w:rPr>
            <w:noProof/>
            <w:webHidden/>
          </w:rPr>
          <w:tab/>
        </w:r>
        <w:r w:rsidR="00963369">
          <w:rPr>
            <w:noProof/>
            <w:webHidden/>
          </w:rPr>
          <w:fldChar w:fldCharType="begin"/>
        </w:r>
        <w:r w:rsidR="00963369">
          <w:rPr>
            <w:noProof/>
            <w:webHidden/>
          </w:rPr>
          <w:instrText xml:space="preserve"> PAGEREF _Toc468805023 \h </w:instrText>
        </w:r>
        <w:r w:rsidR="00963369">
          <w:rPr>
            <w:noProof/>
            <w:webHidden/>
          </w:rPr>
        </w:r>
        <w:r w:rsidR="00963369">
          <w:rPr>
            <w:noProof/>
            <w:webHidden/>
          </w:rPr>
          <w:fldChar w:fldCharType="separate"/>
        </w:r>
        <w:r w:rsidR="00963369">
          <w:rPr>
            <w:noProof/>
            <w:webHidden/>
          </w:rPr>
          <w:t>335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24" w:history="1">
        <w:r w:rsidR="00963369" w:rsidRPr="006A0B2C">
          <w:rPr>
            <w:rStyle w:val="Hyperlink"/>
            <w:noProof/>
          </w:rPr>
          <w:t>SA-4 (8) Control Enhancement</w:t>
        </w:r>
        <w:r w:rsidR="00963369">
          <w:rPr>
            <w:noProof/>
            <w:webHidden/>
          </w:rPr>
          <w:tab/>
        </w:r>
        <w:r w:rsidR="00963369">
          <w:rPr>
            <w:noProof/>
            <w:webHidden/>
          </w:rPr>
          <w:fldChar w:fldCharType="begin"/>
        </w:r>
        <w:r w:rsidR="00963369">
          <w:rPr>
            <w:noProof/>
            <w:webHidden/>
          </w:rPr>
          <w:instrText xml:space="preserve"> PAGEREF _Toc468805024 \h </w:instrText>
        </w:r>
        <w:r w:rsidR="00963369">
          <w:rPr>
            <w:noProof/>
            <w:webHidden/>
          </w:rPr>
        </w:r>
        <w:r w:rsidR="00963369">
          <w:rPr>
            <w:noProof/>
            <w:webHidden/>
          </w:rPr>
          <w:fldChar w:fldCharType="separate"/>
        </w:r>
        <w:r w:rsidR="00963369">
          <w:rPr>
            <w:noProof/>
            <w:webHidden/>
          </w:rPr>
          <w:t>336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25" w:history="1">
        <w:r w:rsidR="00963369" w:rsidRPr="006A0B2C">
          <w:rPr>
            <w:rStyle w:val="Hyperlink"/>
            <w:noProof/>
          </w:rPr>
          <w:t>SA-4 (9) Control Enhancement</w:t>
        </w:r>
        <w:r w:rsidR="00963369">
          <w:rPr>
            <w:noProof/>
            <w:webHidden/>
          </w:rPr>
          <w:tab/>
        </w:r>
        <w:r w:rsidR="00963369">
          <w:rPr>
            <w:noProof/>
            <w:webHidden/>
          </w:rPr>
          <w:fldChar w:fldCharType="begin"/>
        </w:r>
        <w:r w:rsidR="00963369">
          <w:rPr>
            <w:noProof/>
            <w:webHidden/>
          </w:rPr>
          <w:instrText xml:space="preserve"> PAGEREF _Toc468805025 \h </w:instrText>
        </w:r>
        <w:r w:rsidR="00963369">
          <w:rPr>
            <w:noProof/>
            <w:webHidden/>
          </w:rPr>
        </w:r>
        <w:r w:rsidR="00963369">
          <w:rPr>
            <w:noProof/>
            <w:webHidden/>
          </w:rPr>
          <w:fldChar w:fldCharType="separate"/>
        </w:r>
        <w:r w:rsidR="00963369">
          <w:rPr>
            <w:noProof/>
            <w:webHidden/>
          </w:rPr>
          <w:t>337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26" w:history="1">
        <w:r w:rsidR="00963369" w:rsidRPr="006A0B2C">
          <w:rPr>
            <w:rStyle w:val="Hyperlink"/>
            <w:noProof/>
          </w:rPr>
          <w:t>SA-4 (10) Control Enhancement</w:t>
        </w:r>
        <w:r w:rsidR="00963369">
          <w:rPr>
            <w:noProof/>
            <w:webHidden/>
          </w:rPr>
          <w:tab/>
        </w:r>
        <w:r w:rsidR="00963369">
          <w:rPr>
            <w:noProof/>
            <w:webHidden/>
          </w:rPr>
          <w:fldChar w:fldCharType="begin"/>
        </w:r>
        <w:r w:rsidR="00963369">
          <w:rPr>
            <w:noProof/>
            <w:webHidden/>
          </w:rPr>
          <w:instrText xml:space="preserve"> PAGEREF _Toc468805026 \h </w:instrText>
        </w:r>
        <w:r w:rsidR="00963369">
          <w:rPr>
            <w:noProof/>
            <w:webHidden/>
          </w:rPr>
        </w:r>
        <w:r w:rsidR="00963369">
          <w:rPr>
            <w:noProof/>
            <w:webHidden/>
          </w:rPr>
          <w:fldChar w:fldCharType="separate"/>
        </w:r>
        <w:r w:rsidR="00963369">
          <w:rPr>
            <w:noProof/>
            <w:webHidden/>
          </w:rPr>
          <w:t>337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27" w:history="1">
        <w:r w:rsidR="00963369" w:rsidRPr="006A0B2C">
          <w:rPr>
            <w:rStyle w:val="Hyperlink"/>
            <w:noProof/>
          </w:rPr>
          <w:t>SA-5 Information System Documentation</w:t>
        </w:r>
        <w:r w:rsidR="00963369">
          <w:rPr>
            <w:noProof/>
            <w:webHidden/>
          </w:rPr>
          <w:tab/>
        </w:r>
        <w:r w:rsidR="00963369">
          <w:rPr>
            <w:noProof/>
            <w:webHidden/>
          </w:rPr>
          <w:fldChar w:fldCharType="begin"/>
        </w:r>
        <w:r w:rsidR="00963369">
          <w:rPr>
            <w:noProof/>
            <w:webHidden/>
          </w:rPr>
          <w:instrText xml:space="preserve"> PAGEREF _Toc468805027 \h </w:instrText>
        </w:r>
        <w:r w:rsidR="00963369">
          <w:rPr>
            <w:noProof/>
            <w:webHidden/>
          </w:rPr>
        </w:r>
        <w:r w:rsidR="00963369">
          <w:rPr>
            <w:noProof/>
            <w:webHidden/>
          </w:rPr>
          <w:fldChar w:fldCharType="separate"/>
        </w:r>
        <w:r w:rsidR="00963369">
          <w:rPr>
            <w:noProof/>
            <w:webHidden/>
          </w:rPr>
          <w:t>338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28" w:history="1">
        <w:r w:rsidR="00963369" w:rsidRPr="006A0B2C">
          <w:rPr>
            <w:rStyle w:val="Hyperlink"/>
            <w:noProof/>
          </w:rPr>
          <w:t>SA-8 Security Engineering Principles</w:t>
        </w:r>
        <w:r w:rsidR="00963369">
          <w:rPr>
            <w:noProof/>
            <w:webHidden/>
          </w:rPr>
          <w:tab/>
        </w:r>
        <w:r w:rsidR="00963369">
          <w:rPr>
            <w:noProof/>
            <w:webHidden/>
          </w:rPr>
          <w:fldChar w:fldCharType="begin"/>
        </w:r>
        <w:r w:rsidR="00963369">
          <w:rPr>
            <w:noProof/>
            <w:webHidden/>
          </w:rPr>
          <w:instrText xml:space="preserve"> PAGEREF _Toc468805028 \h </w:instrText>
        </w:r>
        <w:r w:rsidR="00963369">
          <w:rPr>
            <w:noProof/>
            <w:webHidden/>
          </w:rPr>
        </w:r>
        <w:r w:rsidR="00963369">
          <w:rPr>
            <w:noProof/>
            <w:webHidden/>
          </w:rPr>
          <w:fldChar w:fldCharType="separate"/>
        </w:r>
        <w:r w:rsidR="00963369">
          <w:rPr>
            <w:noProof/>
            <w:webHidden/>
          </w:rPr>
          <w:t>341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29" w:history="1">
        <w:r w:rsidR="00963369" w:rsidRPr="006A0B2C">
          <w:rPr>
            <w:rStyle w:val="Hyperlink"/>
            <w:noProof/>
          </w:rPr>
          <w:t>SA-9 External Information System Services</w:t>
        </w:r>
        <w:r w:rsidR="00963369">
          <w:rPr>
            <w:noProof/>
            <w:webHidden/>
          </w:rPr>
          <w:tab/>
        </w:r>
        <w:r w:rsidR="00963369">
          <w:rPr>
            <w:noProof/>
            <w:webHidden/>
          </w:rPr>
          <w:fldChar w:fldCharType="begin"/>
        </w:r>
        <w:r w:rsidR="00963369">
          <w:rPr>
            <w:noProof/>
            <w:webHidden/>
          </w:rPr>
          <w:instrText xml:space="preserve"> PAGEREF _Toc468805029 \h </w:instrText>
        </w:r>
        <w:r w:rsidR="00963369">
          <w:rPr>
            <w:noProof/>
            <w:webHidden/>
          </w:rPr>
        </w:r>
        <w:r w:rsidR="00963369">
          <w:rPr>
            <w:noProof/>
            <w:webHidden/>
          </w:rPr>
          <w:fldChar w:fldCharType="separate"/>
        </w:r>
        <w:r w:rsidR="00963369">
          <w:rPr>
            <w:noProof/>
            <w:webHidden/>
          </w:rPr>
          <w:t>341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30" w:history="1">
        <w:r w:rsidR="00963369" w:rsidRPr="006A0B2C">
          <w:rPr>
            <w:rStyle w:val="Hyperlink"/>
            <w:noProof/>
          </w:rPr>
          <w:t>SA-9 (1) Control Enhancement</w:t>
        </w:r>
        <w:r w:rsidR="00963369">
          <w:rPr>
            <w:noProof/>
            <w:webHidden/>
          </w:rPr>
          <w:tab/>
        </w:r>
        <w:r w:rsidR="00963369">
          <w:rPr>
            <w:noProof/>
            <w:webHidden/>
          </w:rPr>
          <w:fldChar w:fldCharType="begin"/>
        </w:r>
        <w:r w:rsidR="00963369">
          <w:rPr>
            <w:noProof/>
            <w:webHidden/>
          </w:rPr>
          <w:instrText xml:space="preserve"> PAGEREF _Toc468805030 \h </w:instrText>
        </w:r>
        <w:r w:rsidR="00963369">
          <w:rPr>
            <w:noProof/>
            <w:webHidden/>
          </w:rPr>
        </w:r>
        <w:r w:rsidR="00963369">
          <w:rPr>
            <w:noProof/>
            <w:webHidden/>
          </w:rPr>
          <w:fldChar w:fldCharType="separate"/>
        </w:r>
        <w:r w:rsidR="00963369">
          <w:rPr>
            <w:noProof/>
            <w:webHidden/>
          </w:rPr>
          <w:t>343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31" w:history="1">
        <w:r w:rsidR="00963369" w:rsidRPr="006A0B2C">
          <w:rPr>
            <w:rStyle w:val="Hyperlink"/>
            <w:noProof/>
          </w:rPr>
          <w:t>SA-9 (2) Control Enhancement</w:t>
        </w:r>
        <w:r w:rsidR="00963369">
          <w:rPr>
            <w:noProof/>
            <w:webHidden/>
          </w:rPr>
          <w:tab/>
        </w:r>
        <w:r w:rsidR="00963369">
          <w:rPr>
            <w:noProof/>
            <w:webHidden/>
          </w:rPr>
          <w:fldChar w:fldCharType="begin"/>
        </w:r>
        <w:r w:rsidR="00963369">
          <w:rPr>
            <w:noProof/>
            <w:webHidden/>
          </w:rPr>
          <w:instrText xml:space="preserve"> PAGEREF _Toc468805031 \h </w:instrText>
        </w:r>
        <w:r w:rsidR="00963369">
          <w:rPr>
            <w:noProof/>
            <w:webHidden/>
          </w:rPr>
        </w:r>
        <w:r w:rsidR="00963369">
          <w:rPr>
            <w:noProof/>
            <w:webHidden/>
          </w:rPr>
          <w:fldChar w:fldCharType="separate"/>
        </w:r>
        <w:r w:rsidR="00963369">
          <w:rPr>
            <w:noProof/>
            <w:webHidden/>
          </w:rPr>
          <w:t>344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32" w:history="1">
        <w:r w:rsidR="00963369" w:rsidRPr="006A0B2C">
          <w:rPr>
            <w:rStyle w:val="Hyperlink"/>
            <w:noProof/>
          </w:rPr>
          <w:t>SA-9 (4) Control Enhancement</w:t>
        </w:r>
        <w:r w:rsidR="00963369">
          <w:rPr>
            <w:noProof/>
            <w:webHidden/>
          </w:rPr>
          <w:tab/>
        </w:r>
        <w:r w:rsidR="00963369">
          <w:rPr>
            <w:noProof/>
            <w:webHidden/>
          </w:rPr>
          <w:fldChar w:fldCharType="begin"/>
        </w:r>
        <w:r w:rsidR="00963369">
          <w:rPr>
            <w:noProof/>
            <w:webHidden/>
          </w:rPr>
          <w:instrText xml:space="preserve"> PAGEREF _Toc468805032 \h </w:instrText>
        </w:r>
        <w:r w:rsidR="00963369">
          <w:rPr>
            <w:noProof/>
            <w:webHidden/>
          </w:rPr>
        </w:r>
        <w:r w:rsidR="00963369">
          <w:rPr>
            <w:noProof/>
            <w:webHidden/>
          </w:rPr>
          <w:fldChar w:fldCharType="separate"/>
        </w:r>
        <w:r w:rsidR="00963369">
          <w:rPr>
            <w:noProof/>
            <w:webHidden/>
          </w:rPr>
          <w:t>345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33" w:history="1">
        <w:r w:rsidR="00963369" w:rsidRPr="006A0B2C">
          <w:rPr>
            <w:rStyle w:val="Hyperlink"/>
            <w:noProof/>
          </w:rPr>
          <w:t>SA-9 (5) Control Enhancement</w:t>
        </w:r>
        <w:r w:rsidR="00963369">
          <w:rPr>
            <w:noProof/>
            <w:webHidden/>
          </w:rPr>
          <w:tab/>
        </w:r>
        <w:r w:rsidR="00963369">
          <w:rPr>
            <w:noProof/>
            <w:webHidden/>
          </w:rPr>
          <w:fldChar w:fldCharType="begin"/>
        </w:r>
        <w:r w:rsidR="00963369">
          <w:rPr>
            <w:noProof/>
            <w:webHidden/>
          </w:rPr>
          <w:instrText xml:space="preserve"> PAGEREF _Toc468805033 \h </w:instrText>
        </w:r>
        <w:r w:rsidR="00963369">
          <w:rPr>
            <w:noProof/>
            <w:webHidden/>
          </w:rPr>
        </w:r>
        <w:r w:rsidR="00963369">
          <w:rPr>
            <w:noProof/>
            <w:webHidden/>
          </w:rPr>
          <w:fldChar w:fldCharType="separate"/>
        </w:r>
        <w:r w:rsidR="00963369">
          <w:rPr>
            <w:noProof/>
            <w:webHidden/>
          </w:rPr>
          <w:t>346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34" w:history="1">
        <w:r w:rsidR="00963369" w:rsidRPr="006A0B2C">
          <w:rPr>
            <w:rStyle w:val="Hyperlink"/>
            <w:noProof/>
          </w:rPr>
          <w:t>SA-10 Developer Configuration Management</w:t>
        </w:r>
        <w:r w:rsidR="00963369">
          <w:rPr>
            <w:noProof/>
            <w:webHidden/>
          </w:rPr>
          <w:tab/>
        </w:r>
        <w:r w:rsidR="00963369">
          <w:rPr>
            <w:noProof/>
            <w:webHidden/>
          </w:rPr>
          <w:fldChar w:fldCharType="begin"/>
        </w:r>
        <w:r w:rsidR="00963369">
          <w:rPr>
            <w:noProof/>
            <w:webHidden/>
          </w:rPr>
          <w:instrText xml:space="preserve"> PAGEREF _Toc468805034 \h </w:instrText>
        </w:r>
        <w:r w:rsidR="00963369">
          <w:rPr>
            <w:noProof/>
            <w:webHidden/>
          </w:rPr>
        </w:r>
        <w:r w:rsidR="00963369">
          <w:rPr>
            <w:noProof/>
            <w:webHidden/>
          </w:rPr>
          <w:fldChar w:fldCharType="separate"/>
        </w:r>
        <w:r w:rsidR="00963369">
          <w:rPr>
            <w:noProof/>
            <w:webHidden/>
          </w:rPr>
          <w:t>347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35" w:history="1">
        <w:r w:rsidR="00963369" w:rsidRPr="006A0B2C">
          <w:rPr>
            <w:rStyle w:val="Hyperlink"/>
            <w:noProof/>
          </w:rPr>
          <w:t>SA-10 (1) Control Enhancement</w:t>
        </w:r>
        <w:r w:rsidR="00963369">
          <w:rPr>
            <w:noProof/>
            <w:webHidden/>
          </w:rPr>
          <w:tab/>
        </w:r>
        <w:r w:rsidR="00963369">
          <w:rPr>
            <w:noProof/>
            <w:webHidden/>
          </w:rPr>
          <w:fldChar w:fldCharType="begin"/>
        </w:r>
        <w:r w:rsidR="00963369">
          <w:rPr>
            <w:noProof/>
            <w:webHidden/>
          </w:rPr>
          <w:instrText xml:space="preserve"> PAGEREF _Toc468805035 \h </w:instrText>
        </w:r>
        <w:r w:rsidR="00963369">
          <w:rPr>
            <w:noProof/>
            <w:webHidden/>
          </w:rPr>
        </w:r>
        <w:r w:rsidR="00963369">
          <w:rPr>
            <w:noProof/>
            <w:webHidden/>
          </w:rPr>
          <w:fldChar w:fldCharType="separate"/>
        </w:r>
        <w:r w:rsidR="00963369">
          <w:rPr>
            <w:noProof/>
            <w:webHidden/>
          </w:rPr>
          <w:t>349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36" w:history="1">
        <w:r w:rsidR="00963369" w:rsidRPr="006A0B2C">
          <w:rPr>
            <w:rStyle w:val="Hyperlink"/>
            <w:noProof/>
          </w:rPr>
          <w:t>SA-11 Developer Security Testing and Evaluation</w:t>
        </w:r>
        <w:r w:rsidR="00963369">
          <w:rPr>
            <w:noProof/>
            <w:webHidden/>
          </w:rPr>
          <w:tab/>
        </w:r>
        <w:r w:rsidR="00963369">
          <w:rPr>
            <w:noProof/>
            <w:webHidden/>
          </w:rPr>
          <w:fldChar w:fldCharType="begin"/>
        </w:r>
        <w:r w:rsidR="00963369">
          <w:rPr>
            <w:noProof/>
            <w:webHidden/>
          </w:rPr>
          <w:instrText xml:space="preserve"> PAGEREF _Toc468805036 \h </w:instrText>
        </w:r>
        <w:r w:rsidR="00963369">
          <w:rPr>
            <w:noProof/>
            <w:webHidden/>
          </w:rPr>
        </w:r>
        <w:r w:rsidR="00963369">
          <w:rPr>
            <w:noProof/>
            <w:webHidden/>
          </w:rPr>
          <w:fldChar w:fldCharType="separate"/>
        </w:r>
        <w:r w:rsidR="00963369">
          <w:rPr>
            <w:noProof/>
            <w:webHidden/>
          </w:rPr>
          <w:t>350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37" w:history="1">
        <w:r w:rsidR="00963369" w:rsidRPr="006A0B2C">
          <w:rPr>
            <w:rStyle w:val="Hyperlink"/>
            <w:noProof/>
          </w:rPr>
          <w:t>SA-11 (1) Control Enhancement</w:t>
        </w:r>
        <w:r w:rsidR="00963369">
          <w:rPr>
            <w:noProof/>
            <w:webHidden/>
          </w:rPr>
          <w:tab/>
        </w:r>
        <w:r w:rsidR="00963369">
          <w:rPr>
            <w:noProof/>
            <w:webHidden/>
          </w:rPr>
          <w:fldChar w:fldCharType="begin"/>
        </w:r>
        <w:r w:rsidR="00963369">
          <w:rPr>
            <w:noProof/>
            <w:webHidden/>
          </w:rPr>
          <w:instrText xml:space="preserve"> PAGEREF _Toc468805037 \h </w:instrText>
        </w:r>
        <w:r w:rsidR="00963369">
          <w:rPr>
            <w:noProof/>
            <w:webHidden/>
          </w:rPr>
        </w:r>
        <w:r w:rsidR="00963369">
          <w:rPr>
            <w:noProof/>
            <w:webHidden/>
          </w:rPr>
          <w:fldChar w:fldCharType="separate"/>
        </w:r>
        <w:r w:rsidR="00963369">
          <w:rPr>
            <w:noProof/>
            <w:webHidden/>
          </w:rPr>
          <w:t>352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38" w:history="1">
        <w:r w:rsidR="00963369" w:rsidRPr="006A0B2C">
          <w:rPr>
            <w:rStyle w:val="Hyperlink"/>
            <w:noProof/>
          </w:rPr>
          <w:t>SA-11 (2) Control Enhancement</w:t>
        </w:r>
        <w:r w:rsidR="00963369">
          <w:rPr>
            <w:noProof/>
            <w:webHidden/>
          </w:rPr>
          <w:tab/>
        </w:r>
        <w:r w:rsidR="00963369">
          <w:rPr>
            <w:noProof/>
            <w:webHidden/>
          </w:rPr>
          <w:fldChar w:fldCharType="begin"/>
        </w:r>
        <w:r w:rsidR="00963369">
          <w:rPr>
            <w:noProof/>
            <w:webHidden/>
          </w:rPr>
          <w:instrText xml:space="preserve"> PAGEREF _Toc468805038 \h </w:instrText>
        </w:r>
        <w:r w:rsidR="00963369">
          <w:rPr>
            <w:noProof/>
            <w:webHidden/>
          </w:rPr>
        </w:r>
        <w:r w:rsidR="00963369">
          <w:rPr>
            <w:noProof/>
            <w:webHidden/>
          </w:rPr>
          <w:fldChar w:fldCharType="separate"/>
        </w:r>
        <w:r w:rsidR="00963369">
          <w:rPr>
            <w:noProof/>
            <w:webHidden/>
          </w:rPr>
          <w:t>353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39" w:history="1">
        <w:r w:rsidR="00963369" w:rsidRPr="006A0B2C">
          <w:rPr>
            <w:rStyle w:val="Hyperlink"/>
            <w:noProof/>
          </w:rPr>
          <w:t>SA-11 (8) Control Enhancement</w:t>
        </w:r>
        <w:r w:rsidR="00963369">
          <w:rPr>
            <w:noProof/>
            <w:webHidden/>
          </w:rPr>
          <w:tab/>
        </w:r>
        <w:r w:rsidR="00963369">
          <w:rPr>
            <w:noProof/>
            <w:webHidden/>
          </w:rPr>
          <w:fldChar w:fldCharType="begin"/>
        </w:r>
        <w:r w:rsidR="00963369">
          <w:rPr>
            <w:noProof/>
            <w:webHidden/>
          </w:rPr>
          <w:instrText xml:space="preserve"> PAGEREF _Toc468805039 \h </w:instrText>
        </w:r>
        <w:r w:rsidR="00963369">
          <w:rPr>
            <w:noProof/>
            <w:webHidden/>
          </w:rPr>
        </w:r>
        <w:r w:rsidR="00963369">
          <w:rPr>
            <w:noProof/>
            <w:webHidden/>
          </w:rPr>
          <w:fldChar w:fldCharType="separate"/>
        </w:r>
        <w:r w:rsidR="00963369">
          <w:rPr>
            <w:noProof/>
            <w:webHidden/>
          </w:rPr>
          <w:t>354</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040" w:history="1">
        <w:r w:rsidR="00963369" w:rsidRPr="006A0B2C">
          <w:rPr>
            <w:rStyle w:val="Hyperlink"/>
            <w:noProof/>
          </w:rPr>
          <w:t>13.16</w:t>
        </w:r>
        <w:r w:rsidR="00963369">
          <w:rPr>
            <w:rFonts w:asciiTheme="minorHAnsi" w:eastAsiaTheme="minorEastAsia" w:hAnsiTheme="minorHAnsi" w:cstheme="minorBidi"/>
            <w:noProof/>
            <w:sz w:val="22"/>
            <w:szCs w:val="22"/>
          </w:rPr>
          <w:tab/>
        </w:r>
        <w:r w:rsidR="00963369" w:rsidRPr="006A0B2C">
          <w:rPr>
            <w:rStyle w:val="Hyperlink"/>
            <w:noProof/>
          </w:rPr>
          <w:t>System and Communications Protection (SC)</w:t>
        </w:r>
        <w:r w:rsidR="00963369">
          <w:rPr>
            <w:noProof/>
            <w:webHidden/>
          </w:rPr>
          <w:tab/>
        </w:r>
        <w:r w:rsidR="00963369">
          <w:rPr>
            <w:noProof/>
            <w:webHidden/>
          </w:rPr>
          <w:fldChar w:fldCharType="begin"/>
        </w:r>
        <w:r w:rsidR="00963369">
          <w:rPr>
            <w:noProof/>
            <w:webHidden/>
          </w:rPr>
          <w:instrText xml:space="preserve"> PAGEREF _Toc468805040 \h </w:instrText>
        </w:r>
        <w:r w:rsidR="00963369">
          <w:rPr>
            <w:noProof/>
            <w:webHidden/>
          </w:rPr>
        </w:r>
        <w:r w:rsidR="00963369">
          <w:rPr>
            <w:noProof/>
            <w:webHidden/>
          </w:rPr>
          <w:fldChar w:fldCharType="separate"/>
        </w:r>
        <w:r w:rsidR="00963369">
          <w:rPr>
            <w:noProof/>
            <w:webHidden/>
          </w:rPr>
          <w:t>355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41" w:history="1">
        <w:r w:rsidR="00963369" w:rsidRPr="006A0B2C">
          <w:rPr>
            <w:rStyle w:val="Hyperlink"/>
            <w:noProof/>
          </w:rPr>
          <w:t>SC-1 System and Communications Protection Policy and Procedures</w:t>
        </w:r>
        <w:r w:rsidR="00963369">
          <w:rPr>
            <w:noProof/>
            <w:webHidden/>
          </w:rPr>
          <w:tab/>
        </w:r>
        <w:r w:rsidR="00963369">
          <w:rPr>
            <w:noProof/>
            <w:webHidden/>
          </w:rPr>
          <w:fldChar w:fldCharType="begin"/>
        </w:r>
        <w:r w:rsidR="00963369">
          <w:rPr>
            <w:noProof/>
            <w:webHidden/>
          </w:rPr>
          <w:instrText xml:space="preserve"> PAGEREF _Toc468805041 \h </w:instrText>
        </w:r>
        <w:r w:rsidR="00963369">
          <w:rPr>
            <w:noProof/>
            <w:webHidden/>
          </w:rPr>
        </w:r>
        <w:r w:rsidR="00963369">
          <w:rPr>
            <w:noProof/>
            <w:webHidden/>
          </w:rPr>
          <w:fldChar w:fldCharType="separate"/>
        </w:r>
        <w:r w:rsidR="00963369">
          <w:rPr>
            <w:noProof/>
            <w:webHidden/>
          </w:rPr>
          <w:t>355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42" w:history="1">
        <w:r w:rsidR="00963369" w:rsidRPr="006A0B2C">
          <w:rPr>
            <w:rStyle w:val="Hyperlink"/>
            <w:noProof/>
          </w:rPr>
          <w:t>SC-2 Application Partitioning</w:t>
        </w:r>
        <w:r w:rsidR="00963369">
          <w:rPr>
            <w:noProof/>
            <w:webHidden/>
          </w:rPr>
          <w:tab/>
        </w:r>
        <w:r w:rsidR="00963369">
          <w:rPr>
            <w:noProof/>
            <w:webHidden/>
          </w:rPr>
          <w:fldChar w:fldCharType="begin"/>
        </w:r>
        <w:r w:rsidR="00963369">
          <w:rPr>
            <w:noProof/>
            <w:webHidden/>
          </w:rPr>
          <w:instrText xml:space="preserve"> PAGEREF _Toc468805042 \h </w:instrText>
        </w:r>
        <w:r w:rsidR="00963369">
          <w:rPr>
            <w:noProof/>
            <w:webHidden/>
          </w:rPr>
        </w:r>
        <w:r w:rsidR="00963369">
          <w:rPr>
            <w:noProof/>
            <w:webHidden/>
          </w:rPr>
          <w:fldChar w:fldCharType="separate"/>
        </w:r>
        <w:r w:rsidR="00963369">
          <w:rPr>
            <w:noProof/>
            <w:webHidden/>
          </w:rPr>
          <w:t>356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43" w:history="1">
        <w:r w:rsidR="00963369" w:rsidRPr="006A0B2C">
          <w:rPr>
            <w:rStyle w:val="Hyperlink"/>
            <w:noProof/>
          </w:rPr>
          <w:t>SC-4 Information in Shared Resources</w:t>
        </w:r>
        <w:r w:rsidR="00963369">
          <w:rPr>
            <w:noProof/>
            <w:webHidden/>
          </w:rPr>
          <w:tab/>
        </w:r>
        <w:r w:rsidR="00963369">
          <w:rPr>
            <w:noProof/>
            <w:webHidden/>
          </w:rPr>
          <w:fldChar w:fldCharType="begin"/>
        </w:r>
        <w:r w:rsidR="00963369">
          <w:rPr>
            <w:noProof/>
            <w:webHidden/>
          </w:rPr>
          <w:instrText xml:space="preserve"> PAGEREF _Toc468805043 \h </w:instrText>
        </w:r>
        <w:r w:rsidR="00963369">
          <w:rPr>
            <w:noProof/>
            <w:webHidden/>
          </w:rPr>
        </w:r>
        <w:r w:rsidR="00963369">
          <w:rPr>
            <w:noProof/>
            <w:webHidden/>
          </w:rPr>
          <w:fldChar w:fldCharType="separate"/>
        </w:r>
        <w:r w:rsidR="00963369">
          <w:rPr>
            <w:noProof/>
            <w:webHidden/>
          </w:rPr>
          <w:t>357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44" w:history="1">
        <w:r w:rsidR="00963369" w:rsidRPr="006A0B2C">
          <w:rPr>
            <w:rStyle w:val="Hyperlink"/>
            <w:noProof/>
          </w:rPr>
          <w:t>SC-5 Denial of Service Protection</w:t>
        </w:r>
        <w:r w:rsidR="00963369">
          <w:rPr>
            <w:noProof/>
            <w:webHidden/>
          </w:rPr>
          <w:tab/>
        </w:r>
        <w:r w:rsidR="00963369">
          <w:rPr>
            <w:noProof/>
            <w:webHidden/>
          </w:rPr>
          <w:fldChar w:fldCharType="begin"/>
        </w:r>
        <w:r w:rsidR="00963369">
          <w:rPr>
            <w:noProof/>
            <w:webHidden/>
          </w:rPr>
          <w:instrText xml:space="preserve"> PAGEREF _Toc468805044 \h </w:instrText>
        </w:r>
        <w:r w:rsidR="00963369">
          <w:rPr>
            <w:noProof/>
            <w:webHidden/>
          </w:rPr>
        </w:r>
        <w:r w:rsidR="00963369">
          <w:rPr>
            <w:noProof/>
            <w:webHidden/>
          </w:rPr>
          <w:fldChar w:fldCharType="separate"/>
        </w:r>
        <w:r w:rsidR="00963369">
          <w:rPr>
            <w:noProof/>
            <w:webHidden/>
          </w:rPr>
          <w:t>358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45" w:history="1">
        <w:r w:rsidR="00963369" w:rsidRPr="006A0B2C">
          <w:rPr>
            <w:rStyle w:val="Hyperlink"/>
            <w:noProof/>
          </w:rPr>
          <w:t>SC-6 Resource Availability</w:t>
        </w:r>
        <w:r w:rsidR="00963369">
          <w:rPr>
            <w:noProof/>
            <w:webHidden/>
          </w:rPr>
          <w:tab/>
        </w:r>
        <w:r w:rsidR="00963369">
          <w:rPr>
            <w:noProof/>
            <w:webHidden/>
          </w:rPr>
          <w:fldChar w:fldCharType="begin"/>
        </w:r>
        <w:r w:rsidR="00963369">
          <w:rPr>
            <w:noProof/>
            <w:webHidden/>
          </w:rPr>
          <w:instrText xml:space="preserve"> PAGEREF _Toc468805045 \h </w:instrText>
        </w:r>
        <w:r w:rsidR="00963369">
          <w:rPr>
            <w:noProof/>
            <w:webHidden/>
          </w:rPr>
        </w:r>
        <w:r w:rsidR="00963369">
          <w:rPr>
            <w:noProof/>
            <w:webHidden/>
          </w:rPr>
          <w:fldChar w:fldCharType="separate"/>
        </w:r>
        <w:r w:rsidR="00963369">
          <w:rPr>
            <w:noProof/>
            <w:webHidden/>
          </w:rPr>
          <w:t>359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46" w:history="1">
        <w:r w:rsidR="00963369" w:rsidRPr="006A0B2C">
          <w:rPr>
            <w:rStyle w:val="Hyperlink"/>
            <w:noProof/>
          </w:rPr>
          <w:t>SC-7 Boundary Protection</w:t>
        </w:r>
        <w:r w:rsidR="00963369">
          <w:rPr>
            <w:noProof/>
            <w:webHidden/>
          </w:rPr>
          <w:tab/>
        </w:r>
        <w:r w:rsidR="00963369">
          <w:rPr>
            <w:noProof/>
            <w:webHidden/>
          </w:rPr>
          <w:fldChar w:fldCharType="begin"/>
        </w:r>
        <w:r w:rsidR="00963369">
          <w:rPr>
            <w:noProof/>
            <w:webHidden/>
          </w:rPr>
          <w:instrText xml:space="preserve"> PAGEREF _Toc468805046 \h </w:instrText>
        </w:r>
        <w:r w:rsidR="00963369">
          <w:rPr>
            <w:noProof/>
            <w:webHidden/>
          </w:rPr>
        </w:r>
        <w:r w:rsidR="00963369">
          <w:rPr>
            <w:noProof/>
            <w:webHidden/>
          </w:rPr>
          <w:fldChar w:fldCharType="separate"/>
        </w:r>
        <w:r w:rsidR="00963369">
          <w:rPr>
            <w:noProof/>
            <w:webHidden/>
          </w:rPr>
          <w:t>360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47" w:history="1">
        <w:r w:rsidR="00963369" w:rsidRPr="006A0B2C">
          <w:rPr>
            <w:rStyle w:val="Hyperlink"/>
            <w:noProof/>
          </w:rPr>
          <w:t>SC-7 (3) Control Enhancement</w:t>
        </w:r>
        <w:r w:rsidR="00963369">
          <w:rPr>
            <w:noProof/>
            <w:webHidden/>
          </w:rPr>
          <w:tab/>
        </w:r>
        <w:r w:rsidR="00963369">
          <w:rPr>
            <w:noProof/>
            <w:webHidden/>
          </w:rPr>
          <w:fldChar w:fldCharType="begin"/>
        </w:r>
        <w:r w:rsidR="00963369">
          <w:rPr>
            <w:noProof/>
            <w:webHidden/>
          </w:rPr>
          <w:instrText xml:space="preserve"> PAGEREF _Toc468805047 \h </w:instrText>
        </w:r>
        <w:r w:rsidR="00963369">
          <w:rPr>
            <w:noProof/>
            <w:webHidden/>
          </w:rPr>
        </w:r>
        <w:r w:rsidR="00963369">
          <w:rPr>
            <w:noProof/>
            <w:webHidden/>
          </w:rPr>
          <w:fldChar w:fldCharType="separate"/>
        </w:r>
        <w:r w:rsidR="00963369">
          <w:rPr>
            <w:noProof/>
            <w:webHidden/>
          </w:rPr>
          <w:t>361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48" w:history="1">
        <w:r w:rsidR="00963369" w:rsidRPr="006A0B2C">
          <w:rPr>
            <w:rStyle w:val="Hyperlink"/>
            <w:noProof/>
          </w:rPr>
          <w:t>SC-7 (4) Control Enhancement</w:t>
        </w:r>
        <w:r w:rsidR="00963369">
          <w:rPr>
            <w:noProof/>
            <w:webHidden/>
          </w:rPr>
          <w:tab/>
        </w:r>
        <w:r w:rsidR="00963369">
          <w:rPr>
            <w:noProof/>
            <w:webHidden/>
          </w:rPr>
          <w:fldChar w:fldCharType="begin"/>
        </w:r>
        <w:r w:rsidR="00963369">
          <w:rPr>
            <w:noProof/>
            <w:webHidden/>
          </w:rPr>
          <w:instrText xml:space="preserve"> PAGEREF _Toc468805048 \h </w:instrText>
        </w:r>
        <w:r w:rsidR="00963369">
          <w:rPr>
            <w:noProof/>
            <w:webHidden/>
          </w:rPr>
        </w:r>
        <w:r w:rsidR="00963369">
          <w:rPr>
            <w:noProof/>
            <w:webHidden/>
          </w:rPr>
          <w:fldChar w:fldCharType="separate"/>
        </w:r>
        <w:r w:rsidR="00963369">
          <w:rPr>
            <w:noProof/>
            <w:webHidden/>
          </w:rPr>
          <w:t>362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49" w:history="1">
        <w:r w:rsidR="00963369" w:rsidRPr="006A0B2C">
          <w:rPr>
            <w:rStyle w:val="Hyperlink"/>
            <w:noProof/>
          </w:rPr>
          <w:t>SC-7 (5) Control Enhancement</w:t>
        </w:r>
        <w:r w:rsidR="00963369">
          <w:rPr>
            <w:noProof/>
            <w:webHidden/>
          </w:rPr>
          <w:tab/>
        </w:r>
        <w:r w:rsidR="00963369">
          <w:rPr>
            <w:noProof/>
            <w:webHidden/>
          </w:rPr>
          <w:fldChar w:fldCharType="begin"/>
        </w:r>
        <w:r w:rsidR="00963369">
          <w:rPr>
            <w:noProof/>
            <w:webHidden/>
          </w:rPr>
          <w:instrText xml:space="preserve"> PAGEREF _Toc468805049 \h </w:instrText>
        </w:r>
        <w:r w:rsidR="00963369">
          <w:rPr>
            <w:noProof/>
            <w:webHidden/>
          </w:rPr>
        </w:r>
        <w:r w:rsidR="00963369">
          <w:rPr>
            <w:noProof/>
            <w:webHidden/>
          </w:rPr>
          <w:fldChar w:fldCharType="separate"/>
        </w:r>
        <w:r w:rsidR="00963369">
          <w:rPr>
            <w:noProof/>
            <w:webHidden/>
          </w:rPr>
          <w:t>364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50" w:history="1">
        <w:r w:rsidR="00963369" w:rsidRPr="006A0B2C">
          <w:rPr>
            <w:rStyle w:val="Hyperlink"/>
            <w:noProof/>
          </w:rPr>
          <w:t>SC-7 (7) Control Enhancement</w:t>
        </w:r>
        <w:r w:rsidR="00963369">
          <w:rPr>
            <w:noProof/>
            <w:webHidden/>
          </w:rPr>
          <w:tab/>
        </w:r>
        <w:r w:rsidR="00963369">
          <w:rPr>
            <w:noProof/>
            <w:webHidden/>
          </w:rPr>
          <w:fldChar w:fldCharType="begin"/>
        </w:r>
        <w:r w:rsidR="00963369">
          <w:rPr>
            <w:noProof/>
            <w:webHidden/>
          </w:rPr>
          <w:instrText xml:space="preserve"> PAGEREF _Toc468805050 \h </w:instrText>
        </w:r>
        <w:r w:rsidR="00963369">
          <w:rPr>
            <w:noProof/>
            <w:webHidden/>
          </w:rPr>
        </w:r>
        <w:r w:rsidR="00963369">
          <w:rPr>
            <w:noProof/>
            <w:webHidden/>
          </w:rPr>
          <w:fldChar w:fldCharType="separate"/>
        </w:r>
        <w:r w:rsidR="00963369">
          <w:rPr>
            <w:noProof/>
            <w:webHidden/>
          </w:rPr>
          <w:t>365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51" w:history="1">
        <w:r w:rsidR="00963369" w:rsidRPr="006A0B2C">
          <w:rPr>
            <w:rStyle w:val="Hyperlink"/>
            <w:noProof/>
          </w:rPr>
          <w:t>SC-7 (8) Control Enhancement</w:t>
        </w:r>
        <w:r w:rsidR="00963369">
          <w:rPr>
            <w:noProof/>
            <w:webHidden/>
          </w:rPr>
          <w:tab/>
        </w:r>
        <w:r w:rsidR="00963369">
          <w:rPr>
            <w:noProof/>
            <w:webHidden/>
          </w:rPr>
          <w:fldChar w:fldCharType="begin"/>
        </w:r>
        <w:r w:rsidR="00963369">
          <w:rPr>
            <w:noProof/>
            <w:webHidden/>
          </w:rPr>
          <w:instrText xml:space="preserve"> PAGEREF _Toc468805051 \h </w:instrText>
        </w:r>
        <w:r w:rsidR="00963369">
          <w:rPr>
            <w:noProof/>
            <w:webHidden/>
          </w:rPr>
        </w:r>
        <w:r w:rsidR="00963369">
          <w:rPr>
            <w:noProof/>
            <w:webHidden/>
          </w:rPr>
          <w:fldChar w:fldCharType="separate"/>
        </w:r>
        <w:r w:rsidR="00963369">
          <w:rPr>
            <w:noProof/>
            <w:webHidden/>
          </w:rPr>
          <w:t>366</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52" w:history="1">
        <w:r w:rsidR="00963369" w:rsidRPr="006A0B2C">
          <w:rPr>
            <w:rStyle w:val="Hyperlink"/>
            <w:noProof/>
          </w:rPr>
          <w:t>SC-7 (12) Control Enhancement</w:t>
        </w:r>
        <w:r w:rsidR="00963369">
          <w:rPr>
            <w:noProof/>
            <w:webHidden/>
          </w:rPr>
          <w:tab/>
        </w:r>
        <w:r w:rsidR="00963369">
          <w:rPr>
            <w:noProof/>
            <w:webHidden/>
          </w:rPr>
          <w:fldChar w:fldCharType="begin"/>
        </w:r>
        <w:r w:rsidR="00963369">
          <w:rPr>
            <w:noProof/>
            <w:webHidden/>
          </w:rPr>
          <w:instrText xml:space="preserve"> PAGEREF _Toc468805052 \h </w:instrText>
        </w:r>
        <w:r w:rsidR="00963369">
          <w:rPr>
            <w:noProof/>
            <w:webHidden/>
          </w:rPr>
        </w:r>
        <w:r w:rsidR="00963369">
          <w:rPr>
            <w:noProof/>
            <w:webHidden/>
          </w:rPr>
          <w:fldChar w:fldCharType="separate"/>
        </w:r>
        <w:r w:rsidR="00963369">
          <w:rPr>
            <w:noProof/>
            <w:webHidden/>
          </w:rPr>
          <w:t>367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53" w:history="1">
        <w:r w:rsidR="00963369" w:rsidRPr="006A0B2C">
          <w:rPr>
            <w:rStyle w:val="Hyperlink"/>
            <w:noProof/>
          </w:rPr>
          <w:t>SC-7 (13) Control Enhancement</w:t>
        </w:r>
        <w:r w:rsidR="00963369">
          <w:rPr>
            <w:noProof/>
            <w:webHidden/>
          </w:rPr>
          <w:tab/>
        </w:r>
        <w:r w:rsidR="00963369">
          <w:rPr>
            <w:noProof/>
            <w:webHidden/>
          </w:rPr>
          <w:fldChar w:fldCharType="begin"/>
        </w:r>
        <w:r w:rsidR="00963369">
          <w:rPr>
            <w:noProof/>
            <w:webHidden/>
          </w:rPr>
          <w:instrText xml:space="preserve"> PAGEREF _Toc468805053 \h </w:instrText>
        </w:r>
        <w:r w:rsidR="00963369">
          <w:rPr>
            <w:noProof/>
            <w:webHidden/>
          </w:rPr>
        </w:r>
        <w:r w:rsidR="00963369">
          <w:rPr>
            <w:noProof/>
            <w:webHidden/>
          </w:rPr>
          <w:fldChar w:fldCharType="separate"/>
        </w:r>
        <w:r w:rsidR="00963369">
          <w:rPr>
            <w:noProof/>
            <w:webHidden/>
          </w:rPr>
          <w:t>368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54" w:history="1">
        <w:r w:rsidR="00963369" w:rsidRPr="006A0B2C">
          <w:rPr>
            <w:rStyle w:val="Hyperlink"/>
            <w:noProof/>
          </w:rPr>
          <w:t>SC-7 (18) Control Enhancement</w:t>
        </w:r>
        <w:r w:rsidR="00963369">
          <w:rPr>
            <w:noProof/>
            <w:webHidden/>
          </w:rPr>
          <w:tab/>
        </w:r>
        <w:r w:rsidR="00963369">
          <w:rPr>
            <w:noProof/>
            <w:webHidden/>
          </w:rPr>
          <w:fldChar w:fldCharType="begin"/>
        </w:r>
        <w:r w:rsidR="00963369">
          <w:rPr>
            <w:noProof/>
            <w:webHidden/>
          </w:rPr>
          <w:instrText xml:space="preserve"> PAGEREF _Toc468805054 \h </w:instrText>
        </w:r>
        <w:r w:rsidR="00963369">
          <w:rPr>
            <w:noProof/>
            <w:webHidden/>
          </w:rPr>
        </w:r>
        <w:r w:rsidR="00963369">
          <w:rPr>
            <w:noProof/>
            <w:webHidden/>
          </w:rPr>
          <w:fldChar w:fldCharType="separate"/>
        </w:r>
        <w:r w:rsidR="00963369">
          <w:rPr>
            <w:noProof/>
            <w:webHidden/>
          </w:rPr>
          <w:t>369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55" w:history="1">
        <w:r w:rsidR="00963369" w:rsidRPr="006A0B2C">
          <w:rPr>
            <w:rStyle w:val="Hyperlink"/>
            <w:noProof/>
          </w:rPr>
          <w:t>SC-8 Transmission Confidentiality and Integrity</w:t>
        </w:r>
        <w:r w:rsidR="00963369">
          <w:rPr>
            <w:noProof/>
            <w:webHidden/>
          </w:rPr>
          <w:tab/>
        </w:r>
        <w:r w:rsidR="00963369">
          <w:rPr>
            <w:noProof/>
            <w:webHidden/>
          </w:rPr>
          <w:fldChar w:fldCharType="begin"/>
        </w:r>
        <w:r w:rsidR="00963369">
          <w:rPr>
            <w:noProof/>
            <w:webHidden/>
          </w:rPr>
          <w:instrText xml:space="preserve"> PAGEREF _Toc468805055 \h </w:instrText>
        </w:r>
        <w:r w:rsidR="00963369">
          <w:rPr>
            <w:noProof/>
            <w:webHidden/>
          </w:rPr>
        </w:r>
        <w:r w:rsidR="00963369">
          <w:rPr>
            <w:noProof/>
            <w:webHidden/>
          </w:rPr>
          <w:fldChar w:fldCharType="separate"/>
        </w:r>
        <w:r w:rsidR="00963369">
          <w:rPr>
            <w:noProof/>
            <w:webHidden/>
          </w:rPr>
          <w:t>370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56" w:history="1">
        <w:r w:rsidR="00963369" w:rsidRPr="006A0B2C">
          <w:rPr>
            <w:rStyle w:val="Hyperlink"/>
            <w:noProof/>
          </w:rPr>
          <w:t>SC-8 (1) Control Enhancement</w:t>
        </w:r>
        <w:r w:rsidR="00963369">
          <w:rPr>
            <w:noProof/>
            <w:webHidden/>
          </w:rPr>
          <w:tab/>
        </w:r>
        <w:r w:rsidR="00963369">
          <w:rPr>
            <w:noProof/>
            <w:webHidden/>
          </w:rPr>
          <w:fldChar w:fldCharType="begin"/>
        </w:r>
        <w:r w:rsidR="00963369">
          <w:rPr>
            <w:noProof/>
            <w:webHidden/>
          </w:rPr>
          <w:instrText xml:space="preserve"> PAGEREF _Toc468805056 \h </w:instrText>
        </w:r>
        <w:r w:rsidR="00963369">
          <w:rPr>
            <w:noProof/>
            <w:webHidden/>
          </w:rPr>
        </w:r>
        <w:r w:rsidR="00963369">
          <w:rPr>
            <w:noProof/>
            <w:webHidden/>
          </w:rPr>
          <w:fldChar w:fldCharType="separate"/>
        </w:r>
        <w:r w:rsidR="00963369">
          <w:rPr>
            <w:noProof/>
            <w:webHidden/>
          </w:rPr>
          <w:t>371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57" w:history="1">
        <w:r w:rsidR="00963369" w:rsidRPr="006A0B2C">
          <w:rPr>
            <w:rStyle w:val="Hyperlink"/>
            <w:noProof/>
          </w:rPr>
          <w:t>SC-10 Network Disconnect</w:t>
        </w:r>
        <w:r w:rsidR="00963369">
          <w:rPr>
            <w:noProof/>
            <w:webHidden/>
          </w:rPr>
          <w:tab/>
        </w:r>
        <w:r w:rsidR="00963369">
          <w:rPr>
            <w:noProof/>
            <w:webHidden/>
          </w:rPr>
          <w:fldChar w:fldCharType="begin"/>
        </w:r>
        <w:r w:rsidR="00963369">
          <w:rPr>
            <w:noProof/>
            <w:webHidden/>
          </w:rPr>
          <w:instrText xml:space="preserve"> PAGEREF _Toc468805057 \h </w:instrText>
        </w:r>
        <w:r w:rsidR="00963369">
          <w:rPr>
            <w:noProof/>
            <w:webHidden/>
          </w:rPr>
        </w:r>
        <w:r w:rsidR="00963369">
          <w:rPr>
            <w:noProof/>
            <w:webHidden/>
          </w:rPr>
          <w:fldChar w:fldCharType="separate"/>
        </w:r>
        <w:r w:rsidR="00963369">
          <w:rPr>
            <w:noProof/>
            <w:webHidden/>
          </w:rPr>
          <w:t>371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58" w:history="1">
        <w:r w:rsidR="00963369" w:rsidRPr="006A0B2C">
          <w:rPr>
            <w:rStyle w:val="Hyperlink"/>
            <w:noProof/>
          </w:rPr>
          <w:t>SC-12 Cryptographic Key Establishment and Management</w:t>
        </w:r>
        <w:r w:rsidR="00963369">
          <w:rPr>
            <w:noProof/>
            <w:webHidden/>
          </w:rPr>
          <w:tab/>
        </w:r>
        <w:r w:rsidR="00963369">
          <w:rPr>
            <w:noProof/>
            <w:webHidden/>
          </w:rPr>
          <w:fldChar w:fldCharType="begin"/>
        </w:r>
        <w:r w:rsidR="00963369">
          <w:rPr>
            <w:noProof/>
            <w:webHidden/>
          </w:rPr>
          <w:instrText xml:space="preserve"> PAGEREF _Toc468805058 \h </w:instrText>
        </w:r>
        <w:r w:rsidR="00963369">
          <w:rPr>
            <w:noProof/>
            <w:webHidden/>
          </w:rPr>
        </w:r>
        <w:r w:rsidR="00963369">
          <w:rPr>
            <w:noProof/>
            <w:webHidden/>
          </w:rPr>
          <w:fldChar w:fldCharType="separate"/>
        </w:r>
        <w:r w:rsidR="00963369">
          <w:rPr>
            <w:noProof/>
            <w:webHidden/>
          </w:rPr>
          <w:t>372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59" w:history="1">
        <w:r w:rsidR="00963369" w:rsidRPr="006A0B2C">
          <w:rPr>
            <w:rStyle w:val="Hyperlink"/>
            <w:noProof/>
          </w:rPr>
          <w:t>SC-12 (2) Control Enhancement</w:t>
        </w:r>
        <w:r w:rsidR="00963369">
          <w:rPr>
            <w:noProof/>
            <w:webHidden/>
          </w:rPr>
          <w:tab/>
        </w:r>
        <w:r w:rsidR="00963369">
          <w:rPr>
            <w:noProof/>
            <w:webHidden/>
          </w:rPr>
          <w:fldChar w:fldCharType="begin"/>
        </w:r>
        <w:r w:rsidR="00963369">
          <w:rPr>
            <w:noProof/>
            <w:webHidden/>
          </w:rPr>
          <w:instrText xml:space="preserve"> PAGEREF _Toc468805059 \h </w:instrText>
        </w:r>
        <w:r w:rsidR="00963369">
          <w:rPr>
            <w:noProof/>
            <w:webHidden/>
          </w:rPr>
        </w:r>
        <w:r w:rsidR="00963369">
          <w:rPr>
            <w:noProof/>
            <w:webHidden/>
          </w:rPr>
          <w:fldChar w:fldCharType="separate"/>
        </w:r>
        <w:r w:rsidR="00963369">
          <w:rPr>
            <w:noProof/>
            <w:webHidden/>
          </w:rPr>
          <w:t>373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60" w:history="1">
        <w:r w:rsidR="00963369" w:rsidRPr="006A0B2C">
          <w:rPr>
            <w:rStyle w:val="Hyperlink"/>
            <w:noProof/>
          </w:rPr>
          <w:t>SC-12 (3) Control Enhancement</w:t>
        </w:r>
        <w:r w:rsidR="00963369">
          <w:rPr>
            <w:noProof/>
            <w:webHidden/>
          </w:rPr>
          <w:tab/>
        </w:r>
        <w:r w:rsidR="00963369">
          <w:rPr>
            <w:noProof/>
            <w:webHidden/>
          </w:rPr>
          <w:fldChar w:fldCharType="begin"/>
        </w:r>
        <w:r w:rsidR="00963369">
          <w:rPr>
            <w:noProof/>
            <w:webHidden/>
          </w:rPr>
          <w:instrText xml:space="preserve"> PAGEREF _Toc468805060 \h </w:instrText>
        </w:r>
        <w:r w:rsidR="00963369">
          <w:rPr>
            <w:noProof/>
            <w:webHidden/>
          </w:rPr>
        </w:r>
        <w:r w:rsidR="00963369">
          <w:rPr>
            <w:noProof/>
            <w:webHidden/>
          </w:rPr>
          <w:fldChar w:fldCharType="separate"/>
        </w:r>
        <w:r w:rsidR="00963369">
          <w:rPr>
            <w:noProof/>
            <w:webHidden/>
          </w:rPr>
          <w:t>374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61" w:history="1">
        <w:r w:rsidR="00963369" w:rsidRPr="006A0B2C">
          <w:rPr>
            <w:rStyle w:val="Hyperlink"/>
            <w:noProof/>
          </w:rPr>
          <w:t>SC-13 Cryptographic Protection</w:t>
        </w:r>
        <w:r w:rsidR="00963369">
          <w:rPr>
            <w:noProof/>
            <w:webHidden/>
          </w:rPr>
          <w:tab/>
        </w:r>
        <w:r w:rsidR="00963369">
          <w:rPr>
            <w:noProof/>
            <w:webHidden/>
          </w:rPr>
          <w:fldChar w:fldCharType="begin"/>
        </w:r>
        <w:r w:rsidR="00963369">
          <w:rPr>
            <w:noProof/>
            <w:webHidden/>
          </w:rPr>
          <w:instrText xml:space="preserve"> PAGEREF _Toc468805061 \h </w:instrText>
        </w:r>
        <w:r w:rsidR="00963369">
          <w:rPr>
            <w:noProof/>
            <w:webHidden/>
          </w:rPr>
        </w:r>
        <w:r w:rsidR="00963369">
          <w:rPr>
            <w:noProof/>
            <w:webHidden/>
          </w:rPr>
          <w:fldChar w:fldCharType="separate"/>
        </w:r>
        <w:r w:rsidR="00963369">
          <w:rPr>
            <w:noProof/>
            <w:webHidden/>
          </w:rPr>
          <w:t>375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62" w:history="1">
        <w:r w:rsidR="00963369" w:rsidRPr="006A0B2C">
          <w:rPr>
            <w:rStyle w:val="Hyperlink"/>
            <w:noProof/>
          </w:rPr>
          <w:t>SC-15 Collaborative Computing Devices</w:t>
        </w:r>
        <w:r w:rsidR="00963369">
          <w:rPr>
            <w:noProof/>
            <w:webHidden/>
          </w:rPr>
          <w:tab/>
        </w:r>
        <w:r w:rsidR="00963369">
          <w:rPr>
            <w:noProof/>
            <w:webHidden/>
          </w:rPr>
          <w:fldChar w:fldCharType="begin"/>
        </w:r>
        <w:r w:rsidR="00963369">
          <w:rPr>
            <w:noProof/>
            <w:webHidden/>
          </w:rPr>
          <w:instrText xml:space="preserve"> PAGEREF _Toc468805062 \h </w:instrText>
        </w:r>
        <w:r w:rsidR="00963369">
          <w:rPr>
            <w:noProof/>
            <w:webHidden/>
          </w:rPr>
        </w:r>
        <w:r w:rsidR="00963369">
          <w:rPr>
            <w:noProof/>
            <w:webHidden/>
          </w:rPr>
          <w:fldChar w:fldCharType="separate"/>
        </w:r>
        <w:r w:rsidR="00963369">
          <w:rPr>
            <w:noProof/>
            <w:webHidden/>
          </w:rPr>
          <w:t>376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63" w:history="1">
        <w:r w:rsidR="00963369" w:rsidRPr="006A0B2C">
          <w:rPr>
            <w:rStyle w:val="Hyperlink"/>
            <w:noProof/>
          </w:rPr>
          <w:t>SC-17 Public Key Infrastructure Certificates</w:t>
        </w:r>
        <w:r w:rsidR="00963369">
          <w:rPr>
            <w:noProof/>
            <w:webHidden/>
          </w:rPr>
          <w:tab/>
        </w:r>
        <w:r w:rsidR="00963369">
          <w:rPr>
            <w:noProof/>
            <w:webHidden/>
          </w:rPr>
          <w:fldChar w:fldCharType="begin"/>
        </w:r>
        <w:r w:rsidR="00963369">
          <w:rPr>
            <w:noProof/>
            <w:webHidden/>
          </w:rPr>
          <w:instrText xml:space="preserve"> PAGEREF _Toc468805063 \h </w:instrText>
        </w:r>
        <w:r w:rsidR="00963369">
          <w:rPr>
            <w:noProof/>
            <w:webHidden/>
          </w:rPr>
        </w:r>
        <w:r w:rsidR="00963369">
          <w:rPr>
            <w:noProof/>
            <w:webHidden/>
          </w:rPr>
          <w:fldChar w:fldCharType="separate"/>
        </w:r>
        <w:r w:rsidR="00963369">
          <w:rPr>
            <w:noProof/>
            <w:webHidden/>
          </w:rPr>
          <w:t>378</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64" w:history="1">
        <w:r w:rsidR="00963369" w:rsidRPr="006A0B2C">
          <w:rPr>
            <w:rStyle w:val="Hyperlink"/>
            <w:noProof/>
          </w:rPr>
          <w:t>SC-18 Mobile Code</w:t>
        </w:r>
        <w:r w:rsidR="00963369">
          <w:rPr>
            <w:noProof/>
            <w:webHidden/>
          </w:rPr>
          <w:tab/>
        </w:r>
        <w:r w:rsidR="00963369">
          <w:rPr>
            <w:noProof/>
            <w:webHidden/>
          </w:rPr>
          <w:fldChar w:fldCharType="begin"/>
        </w:r>
        <w:r w:rsidR="00963369">
          <w:rPr>
            <w:noProof/>
            <w:webHidden/>
          </w:rPr>
          <w:instrText xml:space="preserve"> PAGEREF _Toc468805064 \h </w:instrText>
        </w:r>
        <w:r w:rsidR="00963369">
          <w:rPr>
            <w:noProof/>
            <w:webHidden/>
          </w:rPr>
        </w:r>
        <w:r w:rsidR="00963369">
          <w:rPr>
            <w:noProof/>
            <w:webHidden/>
          </w:rPr>
          <w:fldChar w:fldCharType="separate"/>
        </w:r>
        <w:r w:rsidR="00963369">
          <w:rPr>
            <w:noProof/>
            <w:webHidden/>
          </w:rPr>
          <w:t>379</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65" w:history="1">
        <w:r w:rsidR="00963369" w:rsidRPr="006A0B2C">
          <w:rPr>
            <w:rStyle w:val="Hyperlink"/>
            <w:noProof/>
          </w:rPr>
          <w:t>SC-19 Voice Over Internet Protocol</w:t>
        </w:r>
        <w:r w:rsidR="00963369">
          <w:rPr>
            <w:noProof/>
            <w:webHidden/>
          </w:rPr>
          <w:tab/>
        </w:r>
        <w:r w:rsidR="00963369">
          <w:rPr>
            <w:noProof/>
            <w:webHidden/>
          </w:rPr>
          <w:fldChar w:fldCharType="begin"/>
        </w:r>
        <w:r w:rsidR="00963369">
          <w:rPr>
            <w:noProof/>
            <w:webHidden/>
          </w:rPr>
          <w:instrText xml:space="preserve"> PAGEREF _Toc468805065 \h </w:instrText>
        </w:r>
        <w:r w:rsidR="00963369">
          <w:rPr>
            <w:noProof/>
            <w:webHidden/>
          </w:rPr>
        </w:r>
        <w:r w:rsidR="00963369">
          <w:rPr>
            <w:noProof/>
            <w:webHidden/>
          </w:rPr>
          <w:fldChar w:fldCharType="separate"/>
        </w:r>
        <w:r w:rsidR="00963369">
          <w:rPr>
            <w:noProof/>
            <w:webHidden/>
          </w:rPr>
          <w:t>380</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66" w:history="1">
        <w:r w:rsidR="00963369" w:rsidRPr="006A0B2C">
          <w:rPr>
            <w:rStyle w:val="Hyperlink"/>
            <w:noProof/>
          </w:rPr>
          <w:t>SC-20 Secure Name / Address Resolution Service (Authoritative Source)</w:t>
        </w:r>
        <w:r w:rsidR="00963369">
          <w:rPr>
            <w:noProof/>
            <w:webHidden/>
          </w:rPr>
          <w:tab/>
        </w:r>
        <w:r w:rsidR="00963369">
          <w:rPr>
            <w:noProof/>
            <w:webHidden/>
          </w:rPr>
          <w:fldChar w:fldCharType="begin"/>
        </w:r>
        <w:r w:rsidR="00963369">
          <w:rPr>
            <w:noProof/>
            <w:webHidden/>
          </w:rPr>
          <w:instrText xml:space="preserve"> PAGEREF _Toc468805066 \h </w:instrText>
        </w:r>
        <w:r w:rsidR="00963369">
          <w:rPr>
            <w:noProof/>
            <w:webHidden/>
          </w:rPr>
        </w:r>
        <w:r w:rsidR="00963369">
          <w:rPr>
            <w:noProof/>
            <w:webHidden/>
          </w:rPr>
          <w:fldChar w:fldCharType="separate"/>
        </w:r>
        <w:r w:rsidR="00963369">
          <w:rPr>
            <w:noProof/>
            <w:webHidden/>
          </w:rPr>
          <w:t>381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67" w:history="1">
        <w:r w:rsidR="00963369" w:rsidRPr="006A0B2C">
          <w:rPr>
            <w:rStyle w:val="Hyperlink"/>
            <w:noProof/>
          </w:rPr>
          <w:t>SC-21 Secure Name / Address Resolution Service (Recursive or Caching Resolver)</w:t>
        </w:r>
        <w:r w:rsidR="00963369">
          <w:rPr>
            <w:noProof/>
            <w:webHidden/>
          </w:rPr>
          <w:tab/>
        </w:r>
        <w:r w:rsidR="00963369">
          <w:rPr>
            <w:noProof/>
            <w:webHidden/>
          </w:rPr>
          <w:fldChar w:fldCharType="begin"/>
        </w:r>
        <w:r w:rsidR="00963369">
          <w:rPr>
            <w:noProof/>
            <w:webHidden/>
          </w:rPr>
          <w:instrText xml:space="preserve"> PAGEREF _Toc468805067 \h </w:instrText>
        </w:r>
        <w:r w:rsidR="00963369">
          <w:rPr>
            <w:noProof/>
            <w:webHidden/>
          </w:rPr>
        </w:r>
        <w:r w:rsidR="00963369">
          <w:rPr>
            <w:noProof/>
            <w:webHidden/>
          </w:rPr>
          <w:fldChar w:fldCharType="separate"/>
        </w:r>
        <w:r w:rsidR="00963369">
          <w:rPr>
            <w:noProof/>
            <w:webHidden/>
          </w:rPr>
          <w:t>382</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68" w:history="1">
        <w:r w:rsidR="00963369" w:rsidRPr="006A0B2C">
          <w:rPr>
            <w:rStyle w:val="Hyperlink"/>
            <w:noProof/>
          </w:rPr>
          <w:t>SC-22 Architecture and Provisioning for Name / Address Resolution Service</w:t>
        </w:r>
        <w:r w:rsidR="00963369">
          <w:rPr>
            <w:noProof/>
            <w:webHidden/>
          </w:rPr>
          <w:tab/>
        </w:r>
        <w:r w:rsidR="00963369">
          <w:rPr>
            <w:noProof/>
            <w:webHidden/>
          </w:rPr>
          <w:fldChar w:fldCharType="begin"/>
        </w:r>
        <w:r w:rsidR="00963369">
          <w:rPr>
            <w:noProof/>
            <w:webHidden/>
          </w:rPr>
          <w:instrText xml:space="preserve"> PAGEREF _Toc468805068 \h </w:instrText>
        </w:r>
        <w:r w:rsidR="00963369">
          <w:rPr>
            <w:noProof/>
            <w:webHidden/>
          </w:rPr>
        </w:r>
        <w:r w:rsidR="00963369">
          <w:rPr>
            <w:noProof/>
            <w:webHidden/>
          </w:rPr>
          <w:fldChar w:fldCharType="separate"/>
        </w:r>
        <w:r w:rsidR="00963369">
          <w:rPr>
            <w:noProof/>
            <w:webHidden/>
          </w:rPr>
          <w:t>383</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69" w:history="1">
        <w:r w:rsidR="00963369" w:rsidRPr="006A0B2C">
          <w:rPr>
            <w:rStyle w:val="Hyperlink"/>
            <w:noProof/>
          </w:rPr>
          <w:t>SC-23 Session Authenticity</w:t>
        </w:r>
        <w:r w:rsidR="00963369">
          <w:rPr>
            <w:noProof/>
            <w:webHidden/>
          </w:rPr>
          <w:tab/>
        </w:r>
        <w:r w:rsidR="00963369">
          <w:rPr>
            <w:noProof/>
            <w:webHidden/>
          </w:rPr>
          <w:fldChar w:fldCharType="begin"/>
        </w:r>
        <w:r w:rsidR="00963369">
          <w:rPr>
            <w:noProof/>
            <w:webHidden/>
          </w:rPr>
          <w:instrText xml:space="preserve"> PAGEREF _Toc468805069 \h </w:instrText>
        </w:r>
        <w:r w:rsidR="00963369">
          <w:rPr>
            <w:noProof/>
            <w:webHidden/>
          </w:rPr>
        </w:r>
        <w:r w:rsidR="00963369">
          <w:rPr>
            <w:noProof/>
            <w:webHidden/>
          </w:rPr>
          <w:fldChar w:fldCharType="separate"/>
        </w:r>
        <w:r w:rsidR="00963369">
          <w:rPr>
            <w:noProof/>
            <w:webHidden/>
          </w:rPr>
          <w:t>384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70" w:history="1">
        <w:r w:rsidR="00963369" w:rsidRPr="006A0B2C">
          <w:rPr>
            <w:rStyle w:val="Hyperlink"/>
            <w:noProof/>
          </w:rPr>
          <w:t>SC-28 Protection of Information at Rest</w:t>
        </w:r>
        <w:r w:rsidR="00963369">
          <w:rPr>
            <w:noProof/>
            <w:webHidden/>
          </w:rPr>
          <w:tab/>
        </w:r>
        <w:r w:rsidR="00963369">
          <w:rPr>
            <w:noProof/>
            <w:webHidden/>
          </w:rPr>
          <w:fldChar w:fldCharType="begin"/>
        </w:r>
        <w:r w:rsidR="00963369">
          <w:rPr>
            <w:noProof/>
            <w:webHidden/>
          </w:rPr>
          <w:instrText xml:space="preserve"> PAGEREF _Toc468805070 \h </w:instrText>
        </w:r>
        <w:r w:rsidR="00963369">
          <w:rPr>
            <w:noProof/>
            <w:webHidden/>
          </w:rPr>
        </w:r>
        <w:r w:rsidR="00963369">
          <w:rPr>
            <w:noProof/>
            <w:webHidden/>
          </w:rPr>
          <w:fldChar w:fldCharType="separate"/>
        </w:r>
        <w:r w:rsidR="00963369">
          <w:rPr>
            <w:noProof/>
            <w:webHidden/>
          </w:rPr>
          <w:t>384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71" w:history="1">
        <w:r w:rsidR="00963369" w:rsidRPr="006A0B2C">
          <w:rPr>
            <w:rStyle w:val="Hyperlink"/>
            <w:noProof/>
          </w:rPr>
          <w:t>SC-28 (1) Control Enhancement</w:t>
        </w:r>
        <w:r w:rsidR="00963369">
          <w:rPr>
            <w:noProof/>
            <w:webHidden/>
          </w:rPr>
          <w:tab/>
        </w:r>
        <w:r w:rsidR="00963369">
          <w:rPr>
            <w:noProof/>
            <w:webHidden/>
          </w:rPr>
          <w:fldChar w:fldCharType="begin"/>
        </w:r>
        <w:r w:rsidR="00963369">
          <w:rPr>
            <w:noProof/>
            <w:webHidden/>
          </w:rPr>
          <w:instrText xml:space="preserve"> PAGEREF _Toc468805071 \h </w:instrText>
        </w:r>
        <w:r w:rsidR="00963369">
          <w:rPr>
            <w:noProof/>
            <w:webHidden/>
          </w:rPr>
        </w:r>
        <w:r w:rsidR="00963369">
          <w:rPr>
            <w:noProof/>
            <w:webHidden/>
          </w:rPr>
          <w:fldChar w:fldCharType="separate"/>
        </w:r>
        <w:r w:rsidR="00963369">
          <w:rPr>
            <w:noProof/>
            <w:webHidden/>
          </w:rPr>
          <w:t>385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72" w:history="1">
        <w:r w:rsidR="00963369" w:rsidRPr="006A0B2C">
          <w:rPr>
            <w:rStyle w:val="Hyperlink"/>
            <w:noProof/>
          </w:rPr>
          <w:t>SC-39 Process Isolation</w:t>
        </w:r>
        <w:r w:rsidR="00963369">
          <w:rPr>
            <w:noProof/>
            <w:webHidden/>
          </w:rPr>
          <w:tab/>
        </w:r>
        <w:r w:rsidR="00963369">
          <w:rPr>
            <w:noProof/>
            <w:webHidden/>
          </w:rPr>
          <w:fldChar w:fldCharType="begin"/>
        </w:r>
        <w:r w:rsidR="00963369">
          <w:rPr>
            <w:noProof/>
            <w:webHidden/>
          </w:rPr>
          <w:instrText xml:space="preserve"> PAGEREF _Toc468805072 \h </w:instrText>
        </w:r>
        <w:r w:rsidR="00963369">
          <w:rPr>
            <w:noProof/>
            <w:webHidden/>
          </w:rPr>
        </w:r>
        <w:r w:rsidR="00963369">
          <w:rPr>
            <w:noProof/>
            <w:webHidden/>
          </w:rPr>
          <w:fldChar w:fldCharType="separate"/>
        </w:r>
        <w:r w:rsidR="00963369">
          <w:rPr>
            <w:noProof/>
            <w:webHidden/>
          </w:rPr>
          <w:t>386</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073" w:history="1">
        <w:r w:rsidR="00963369" w:rsidRPr="006A0B2C">
          <w:rPr>
            <w:rStyle w:val="Hyperlink"/>
            <w:noProof/>
          </w:rPr>
          <w:t>13.17</w:t>
        </w:r>
        <w:r w:rsidR="00963369">
          <w:rPr>
            <w:rFonts w:asciiTheme="minorHAnsi" w:eastAsiaTheme="minorEastAsia" w:hAnsiTheme="minorHAnsi" w:cstheme="minorBidi"/>
            <w:noProof/>
            <w:sz w:val="22"/>
            <w:szCs w:val="22"/>
          </w:rPr>
          <w:tab/>
        </w:r>
        <w:r w:rsidR="00963369" w:rsidRPr="006A0B2C">
          <w:rPr>
            <w:rStyle w:val="Hyperlink"/>
            <w:noProof/>
          </w:rPr>
          <w:t>System and Information Integrity (SI)</w:t>
        </w:r>
        <w:r w:rsidR="00963369">
          <w:rPr>
            <w:noProof/>
            <w:webHidden/>
          </w:rPr>
          <w:tab/>
        </w:r>
        <w:r w:rsidR="00963369">
          <w:rPr>
            <w:noProof/>
            <w:webHidden/>
          </w:rPr>
          <w:fldChar w:fldCharType="begin"/>
        </w:r>
        <w:r w:rsidR="00963369">
          <w:rPr>
            <w:noProof/>
            <w:webHidden/>
          </w:rPr>
          <w:instrText xml:space="preserve"> PAGEREF _Toc468805073 \h </w:instrText>
        </w:r>
        <w:r w:rsidR="00963369">
          <w:rPr>
            <w:noProof/>
            <w:webHidden/>
          </w:rPr>
        </w:r>
        <w:r w:rsidR="00963369">
          <w:rPr>
            <w:noProof/>
            <w:webHidden/>
          </w:rPr>
          <w:fldChar w:fldCharType="separate"/>
        </w:r>
        <w:r w:rsidR="00963369">
          <w:rPr>
            <w:noProof/>
            <w:webHidden/>
          </w:rPr>
          <w:t>387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74" w:history="1">
        <w:r w:rsidR="00963369" w:rsidRPr="006A0B2C">
          <w:rPr>
            <w:rStyle w:val="Hyperlink"/>
            <w:noProof/>
          </w:rPr>
          <w:t>SI-1 System and Information Integrity Policy and Procedures</w:t>
        </w:r>
        <w:r w:rsidR="00963369">
          <w:rPr>
            <w:noProof/>
            <w:webHidden/>
          </w:rPr>
          <w:tab/>
        </w:r>
        <w:r w:rsidR="00963369">
          <w:rPr>
            <w:noProof/>
            <w:webHidden/>
          </w:rPr>
          <w:fldChar w:fldCharType="begin"/>
        </w:r>
        <w:r w:rsidR="00963369">
          <w:rPr>
            <w:noProof/>
            <w:webHidden/>
          </w:rPr>
          <w:instrText xml:space="preserve"> PAGEREF _Toc468805074 \h </w:instrText>
        </w:r>
        <w:r w:rsidR="00963369">
          <w:rPr>
            <w:noProof/>
            <w:webHidden/>
          </w:rPr>
        </w:r>
        <w:r w:rsidR="00963369">
          <w:rPr>
            <w:noProof/>
            <w:webHidden/>
          </w:rPr>
          <w:fldChar w:fldCharType="separate"/>
        </w:r>
        <w:r w:rsidR="00963369">
          <w:rPr>
            <w:noProof/>
            <w:webHidden/>
          </w:rPr>
          <w:t>387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75" w:history="1">
        <w:r w:rsidR="00963369" w:rsidRPr="006A0B2C">
          <w:rPr>
            <w:rStyle w:val="Hyperlink"/>
            <w:noProof/>
          </w:rPr>
          <w:t>SI-2 Flaw Remediation</w:t>
        </w:r>
        <w:r w:rsidR="00963369">
          <w:rPr>
            <w:noProof/>
            <w:webHidden/>
          </w:rPr>
          <w:tab/>
        </w:r>
        <w:r w:rsidR="00963369">
          <w:rPr>
            <w:noProof/>
            <w:webHidden/>
          </w:rPr>
          <w:fldChar w:fldCharType="begin"/>
        </w:r>
        <w:r w:rsidR="00963369">
          <w:rPr>
            <w:noProof/>
            <w:webHidden/>
          </w:rPr>
          <w:instrText xml:space="preserve"> PAGEREF _Toc468805075 \h </w:instrText>
        </w:r>
        <w:r w:rsidR="00963369">
          <w:rPr>
            <w:noProof/>
            <w:webHidden/>
          </w:rPr>
        </w:r>
        <w:r w:rsidR="00963369">
          <w:rPr>
            <w:noProof/>
            <w:webHidden/>
          </w:rPr>
          <w:fldChar w:fldCharType="separate"/>
        </w:r>
        <w:r w:rsidR="00963369">
          <w:rPr>
            <w:noProof/>
            <w:webHidden/>
          </w:rPr>
          <w:t>388</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76" w:history="1">
        <w:r w:rsidR="00963369" w:rsidRPr="006A0B2C">
          <w:rPr>
            <w:rStyle w:val="Hyperlink"/>
            <w:noProof/>
          </w:rPr>
          <w:t>SI-2 (2) Control Enhancement</w:t>
        </w:r>
        <w:r w:rsidR="00963369">
          <w:rPr>
            <w:noProof/>
            <w:webHidden/>
          </w:rPr>
          <w:tab/>
        </w:r>
        <w:r w:rsidR="00963369">
          <w:rPr>
            <w:noProof/>
            <w:webHidden/>
          </w:rPr>
          <w:fldChar w:fldCharType="begin"/>
        </w:r>
        <w:r w:rsidR="00963369">
          <w:rPr>
            <w:noProof/>
            <w:webHidden/>
          </w:rPr>
          <w:instrText xml:space="preserve"> PAGEREF _Toc468805076 \h </w:instrText>
        </w:r>
        <w:r w:rsidR="00963369">
          <w:rPr>
            <w:noProof/>
            <w:webHidden/>
          </w:rPr>
        </w:r>
        <w:r w:rsidR="00963369">
          <w:rPr>
            <w:noProof/>
            <w:webHidden/>
          </w:rPr>
          <w:fldChar w:fldCharType="separate"/>
        </w:r>
        <w:r w:rsidR="00963369">
          <w:rPr>
            <w:noProof/>
            <w:webHidden/>
          </w:rPr>
          <w:t>390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77" w:history="1">
        <w:r w:rsidR="00963369" w:rsidRPr="006A0B2C">
          <w:rPr>
            <w:rStyle w:val="Hyperlink"/>
            <w:noProof/>
          </w:rPr>
          <w:t>SI-2 (3) Control Enhancement</w:t>
        </w:r>
        <w:r w:rsidR="00963369">
          <w:rPr>
            <w:noProof/>
            <w:webHidden/>
          </w:rPr>
          <w:tab/>
        </w:r>
        <w:r w:rsidR="00963369">
          <w:rPr>
            <w:noProof/>
            <w:webHidden/>
          </w:rPr>
          <w:fldChar w:fldCharType="begin"/>
        </w:r>
        <w:r w:rsidR="00963369">
          <w:rPr>
            <w:noProof/>
            <w:webHidden/>
          </w:rPr>
          <w:instrText xml:space="preserve"> PAGEREF _Toc468805077 \h </w:instrText>
        </w:r>
        <w:r w:rsidR="00963369">
          <w:rPr>
            <w:noProof/>
            <w:webHidden/>
          </w:rPr>
        </w:r>
        <w:r w:rsidR="00963369">
          <w:rPr>
            <w:noProof/>
            <w:webHidden/>
          </w:rPr>
          <w:fldChar w:fldCharType="separate"/>
        </w:r>
        <w:r w:rsidR="00963369">
          <w:rPr>
            <w:noProof/>
            <w:webHidden/>
          </w:rPr>
          <w:t>391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78" w:history="1">
        <w:r w:rsidR="00963369" w:rsidRPr="006A0B2C">
          <w:rPr>
            <w:rStyle w:val="Hyperlink"/>
            <w:noProof/>
          </w:rPr>
          <w:t>SI-3 Malicious Code Protection</w:t>
        </w:r>
        <w:r w:rsidR="00963369">
          <w:rPr>
            <w:noProof/>
            <w:webHidden/>
          </w:rPr>
          <w:tab/>
        </w:r>
        <w:r w:rsidR="00963369">
          <w:rPr>
            <w:noProof/>
            <w:webHidden/>
          </w:rPr>
          <w:fldChar w:fldCharType="begin"/>
        </w:r>
        <w:r w:rsidR="00963369">
          <w:rPr>
            <w:noProof/>
            <w:webHidden/>
          </w:rPr>
          <w:instrText xml:space="preserve"> PAGEREF _Toc468805078 \h </w:instrText>
        </w:r>
        <w:r w:rsidR="00963369">
          <w:rPr>
            <w:noProof/>
            <w:webHidden/>
          </w:rPr>
        </w:r>
        <w:r w:rsidR="00963369">
          <w:rPr>
            <w:noProof/>
            <w:webHidden/>
          </w:rPr>
          <w:fldChar w:fldCharType="separate"/>
        </w:r>
        <w:r w:rsidR="00963369">
          <w:rPr>
            <w:noProof/>
            <w:webHidden/>
          </w:rPr>
          <w:t>392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79" w:history="1">
        <w:r w:rsidR="00963369" w:rsidRPr="006A0B2C">
          <w:rPr>
            <w:rStyle w:val="Hyperlink"/>
            <w:noProof/>
          </w:rPr>
          <w:t>SI-3 (1) Control Enhancement</w:t>
        </w:r>
        <w:r w:rsidR="00963369">
          <w:rPr>
            <w:noProof/>
            <w:webHidden/>
          </w:rPr>
          <w:tab/>
        </w:r>
        <w:r w:rsidR="00963369">
          <w:rPr>
            <w:noProof/>
            <w:webHidden/>
          </w:rPr>
          <w:fldChar w:fldCharType="begin"/>
        </w:r>
        <w:r w:rsidR="00963369">
          <w:rPr>
            <w:noProof/>
            <w:webHidden/>
          </w:rPr>
          <w:instrText xml:space="preserve"> PAGEREF _Toc468805079 \h </w:instrText>
        </w:r>
        <w:r w:rsidR="00963369">
          <w:rPr>
            <w:noProof/>
            <w:webHidden/>
          </w:rPr>
        </w:r>
        <w:r w:rsidR="00963369">
          <w:rPr>
            <w:noProof/>
            <w:webHidden/>
          </w:rPr>
          <w:fldChar w:fldCharType="separate"/>
        </w:r>
        <w:r w:rsidR="00963369">
          <w:rPr>
            <w:noProof/>
            <w:webHidden/>
          </w:rPr>
          <w:t>394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80" w:history="1">
        <w:r w:rsidR="00963369" w:rsidRPr="006A0B2C">
          <w:rPr>
            <w:rStyle w:val="Hyperlink"/>
            <w:noProof/>
          </w:rPr>
          <w:t>SI-3 (2) Control Enhancement</w:t>
        </w:r>
        <w:r w:rsidR="00963369">
          <w:rPr>
            <w:noProof/>
            <w:webHidden/>
          </w:rPr>
          <w:tab/>
        </w:r>
        <w:r w:rsidR="00963369">
          <w:rPr>
            <w:noProof/>
            <w:webHidden/>
          </w:rPr>
          <w:fldChar w:fldCharType="begin"/>
        </w:r>
        <w:r w:rsidR="00963369">
          <w:rPr>
            <w:noProof/>
            <w:webHidden/>
          </w:rPr>
          <w:instrText xml:space="preserve"> PAGEREF _Toc468805080 \h </w:instrText>
        </w:r>
        <w:r w:rsidR="00963369">
          <w:rPr>
            <w:noProof/>
            <w:webHidden/>
          </w:rPr>
        </w:r>
        <w:r w:rsidR="00963369">
          <w:rPr>
            <w:noProof/>
            <w:webHidden/>
          </w:rPr>
          <w:fldChar w:fldCharType="separate"/>
        </w:r>
        <w:r w:rsidR="00963369">
          <w:rPr>
            <w:noProof/>
            <w:webHidden/>
          </w:rPr>
          <w:t>395</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81" w:history="1">
        <w:r w:rsidR="00963369" w:rsidRPr="006A0B2C">
          <w:rPr>
            <w:rStyle w:val="Hyperlink"/>
            <w:noProof/>
          </w:rPr>
          <w:t>SI-3 (7) Control Enhancement</w:t>
        </w:r>
        <w:r w:rsidR="00963369">
          <w:rPr>
            <w:noProof/>
            <w:webHidden/>
          </w:rPr>
          <w:tab/>
        </w:r>
        <w:r w:rsidR="00963369">
          <w:rPr>
            <w:noProof/>
            <w:webHidden/>
          </w:rPr>
          <w:fldChar w:fldCharType="begin"/>
        </w:r>
        <w:r w:rsidR="00963369">
          <w:rPr>
            <w:noProof/>
            <w:webHidden/>
          </w:rPr>
          <w:instrText xml:space="preserve"> PAGEREF _Toc468805081 \h </w:instrText>
        </w:r>
        <w:r w:rsidR="00963369">
          <w:rPr>
            <w:noProof/>
            <w:webHidden/>
          </w:rPr>
        </w:r>
        <w:r w:rsidR="00963369">
          <w:rPr>
            <w:noProof/>
            <w:webHidden/>
          </w:rPr>
          <w:fldChar w:fldCharType="separate"/>
        </w:r>
        <w:r w:rsidR="00963369">
          <w:rPr>
            <w:noProof/>
            <w:webHidden/>
          </w:rPr>
          <w:t>396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82" w:history="1">
        <w:r w:rsidR="00963369" w:rsidRPr="006A0B2C">
          <w:rPr>
            <w:rStyle w:val="Hyperlink"/>
            <w:noProof/>
          </w:rPr>
          <w:t>SI-4 Information System Monitoring</w:t>
        </w:r>
        <w:r w:rsidR="00963369">
          <w:rPr>
            <w:noProof/>
            <w:webHidden/>
          </w:rPr>
          <w:tab/>
        </w:r>
        <w:r w:rsidR="00963369">
          <w:rPr>
            <w:noProof/>
            <w:webHidden/>
          </w:rPr>
          <w:fldChar w:fldCharType="begin"/>
        </w:r>
        <w:r w:rsidR="00963369">
          <w:rPr>
            <w:noProof/>
            <w:webHidden/>
          </w:rPr>
          <w:instrText xml:space="preserve"> PAGEREF _Toc468805082 \h </w:instrText>
        </w:r>
        <w:r w:rsidR="00963369">
          <w:rPr>
            <w:noProof/>
            <w:webHidden/>
          </w:rPr>
        </w:r>
        <w:r w:rsidR="00963369">
          <w:rPr>
            <w:noProof/>
            <w:webHidden/>
          </w:rPr>
          <w:fldChar w:fldCharType="separate"/>
        </w:r>
        <w:r w:rsidR="00963369">
          <w:rPr>
            <w:noProof/>
            <w:webHidden/>
          </w:rPr>
          <w:t>397</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83" w:history="1">
        <w:r w:rsidR="00963369" w:rsidRPr="006A0B2C">
          <w:rPr>
            <w:rStyle w:val="Hyperlink"/>
            <w:noProof/>
          </w:rPr>
          <w:t>SI-4 (1) Control Enhancement</w:t>
        </w:r>
        <w:r w:rsidR="00963369">
          <w:rPr>
            <w:noProof/>
            <w:webHidden/>
          </w:rPr>
          <w:tab/>
        </w:r>
        <w:r w:rsidR="00963369">
          <w:rPr>
            <w:noProof/>
            <w:webHidden/>
          </w:rPr>
          <w:fldChar w:fldCharType="begin"/>
        </w:r>
        <w:r w:rsidR="00963369">
          <w:rPr>
            <w:noProof/>
            <w:webHidden/>
          </w:rPr>
          <w:instrText xml:space="preserve"> PAGEREF _Toc468805083 \h </w:instrText>
        </w:r>
        <w:r w:rsidR="00963369">
          <w:rPr>
            <w:noProof/>
            <w:webHidden/>
          </w:rPr>
        </w:r>
        <w:r w:rsidR="00963369">
          <w:rPr>
            <w:noProof/>
            <w:webHidden/>
          </w:rPr>
          <w:fldChar w:fldCharType="separate"/>
        </w:r>
        <w:r w:rsidR="00963369">
          <w:rPr>
            <w:noProof/>
            <w:webHidden/>
          </w:rPr>
          <w:t>400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84" w:history="1">
        <w:r w:rsidR="00963369" w:rsidRPr="006A0B2C">
          <w:rPr>
            <w:rStyle w:val="Hyperlink"/>
            <w:noProof/>
          </w:rPr>
          <w:t>SI-4 (2) Control Enhancement</w:t>
        </w:r>
        <w:r w:rsidR="00963369">
          <w:rPr>
            <w:noProof/>
            <w:webHidden/>
          </w:rPr>
          <w:tab/>
        </w:r>
        <w:r w:rsidR="00963369">
          <w:rPr>
            <w:noProof/>
            <w:webHidden/>
          </w:rPr>
          <w:fldChar w:fldCharType="begin"/>
        </w:r>
        <w:r w:rsidR="00963369">
          <w:rPr>
            <w:noProof/>
            <w:webHidden/>
          </w:rPr>
          <w:instrText xml:space="preserve"> PAGEREF _Toc468805084 \h </w:instrText>
        </w:r>
        <w:r w:rsidR="00963369">
          <w:rPr>
            <w:noProof/>
            <w:webHidden/>
          </w:rPr>
        </w:r>
        <w:r w:rsidR="00963369">
          <w:rPr>
            <w:noProof/>
            <w:webHidden/>
          </w:rPr>
          <w:fldChar w:fldCharType="separate"/>
        </w:r>
        <w:r w:rsidR="00963369">
          <w:rPr>
            <w:noProof/>
            <w:webHidden/>
          </w:rPr>
          <w:t>401</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85" w:history="1">
        <w:r w:rsidR="00963369" w:rsidRPr="006A0B2C">
          <w:rPr>
            <w:rStyle w:val="Hyperlink"/>
            <w:noProof/>
          </w:rPr>
          <w:t>SI-4 (4) Control Enhancement</w:t>
        </w:r>
        <w:r w:rsidR="00963369">
          <w:rPr>
            <w:noProof/>
            <w:webHidden/>
          </w:rPr>
          <w:tab/>
        </w:r>
        <w:r w:rsidR="00963369">
          <w:rPr>
            <w:noProof/>
            <w:webHidden/>
          </w:rPr>
          <w:fldChar w:fldCharType="begin"/>
        </w:r>
        <w:r w:rsidR="00963369">
          <w:rPr>
            <w:noProof/>
            <w:webHidden/>
          </w:rPr>
          <w:instrText xml:space="preserve"> PAGEREF _Toc468805085 \h </w:instrText>
        </w:r>
        <w:r w:rsidR="00963369">
          <w:rPr>
            <w:noProof/>
            <w:webHidden/>
          </w:rPr>
        </w:r>
        <w:r w:rsidR="00963369">
          <w:rPr>
            <w:noProof/>
            <w:webHidden/>
          </w:rPr>
          <w:fldChar w:fldCharType="separate"/>
        </w:r>
        <w:r w:rsidR="00963369">
          <w:rPr>
            <w:noProof/>
            <w:webHidden/>
          </w:rPr>
          <w:t>402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86" w:history="1">
        <w:r w:rsidR="00963369" w:rsidRPr="006A0B2C">
          <w:rPr>
            <w:rStyle w:val="Hyperlink"/>
            <w:noProof/>
          </w:rPr>
          <w:t>SI-4 (5) Control Enhancement</w:t>
        </w:r>
        <w:r w:rsidR="00963369">
          <w:rPr>
            <w:noProof/>
            <w:webHidden/>
          </w:rPr>
          <w:tab/>
        </w:r>
        <w:r w:rsidR="00963369">
          <w:rPr>
            <w:noProof/>
            <w:webHidden/>
          </w:rPr>
          <w:fldChar w:fldCharType="begin"/>
        </w:r>
        <w:r w:rsidR="00963369">
          <w:rPr>
            <w:noProof/>
            <w:webHidden/>
          </w:rPr>
          <w:instrText xml:space="preserve"> PAGEREF _Toc468805086 \h </w:instrText>
        </w:r>
        <w:r w:rsidR="00963369">
          <w:rPr>
            <w:noProof/>
            <w:webHidden/>
          </w:rPr>
        </w:r>
        <w:r w:rsidR="00963369">
          <w:rPr>
            <w:noProof/>
            <w:webHidden/>
          </w:rPr>
          <w:fldChar w:fldCharType="separate"/>
        </w:r>
        <w:r w:rsidR="00963369">
          <w:rPr>
            <w:noProof/>
            <w:webHidden/>
          </w:rPr>
          <w:t>403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87" w:history="1">
        <w:r w:rsidR="00963369" w:rsidRPr="006A0B2C">
          <w:rPr>
            <w:rStyle w:val="Hyperlink"/>
            <w:noProof/>
          </w:rPr>
          <w:t>SI-4 (14) Control Enhancement</w:t>
        </w:r>
        <w:r w:rsidR="00963369">
          <w:rPr>
            <w:noProof/>
            <w:webHidden/>
          </w:rPr>
          <w:tab/>
        </w:r>
        <w:r w:rsidR="00963369">
          <w:rPr>
            <w:noProof/>
            <w:webHidden/>
          </w:rPr>
          <w:fldChar w:fldCharType="begin"/>
        </w:r>
        <w:r w:rsidR="00963369">
          <w:rPr>
            <w:noProof/>
            <w:webHidden/>
          </w:rPr>
          <w:instrText xml:space="preserve"> PAGEREF _Toc468805087 \h </w:instrText>
        </w:r>
        <w:r w:rsidR="00963369">
          <w:rPr>
            <w:noProof/>
            <w:webHidden/>
          </w:rPr>
        </w:r>
        <w:r w:rsidR="00963369">
          <w:rPr>
            <w:noProof/>
            <w:webHidden/>
          </w:rPr>
          <w:fldChar w:fldCharType="separate"/>
        </w:r>
        <w:r w:rsidR="00963369">
          <w:rPr>
            <w:noProof/>
            <w:webHidden/>
          </w:rPr>
          <w:t>403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88" w:history="1">
        <w:r w:rsidR="00963369" w:rsidRPr="006A0B2C">
          <w:rPr>
            <w:rStyle w:val="Hyperlink"/>
            <w:noProof/>
          </w:rPr>
          <w:t>SI-4 (16) Control Enhancement</w:t>
        </w:r>
        <w:r w:rsidR="00963369">
          <w:rPr>
            <w:noProof/>
            <w:webHidden/>
          </w:rPr>
          <w:tab/>
        </w:r>
        <w:r w:rsidR="00963369">
          <w:rPr>
            <w:noProof/>
            <w:webHidden/>
          </w:rPr>
          <w:fldChar w:fldCharType="begin"/>
        </w:r>
        <w:r w:rsidR="00963369">
          <w:rPr>
            <w:noProof/>
            <w:webHidden/>
          </w:rPr>
          <w:instrText xml:space="preserve"> PAGEREF _Toc468805088 \h </w:instrText>
        </w:r>
        <w:r w:rsidR="00963369">
          <w:rPr>
            <w:noProof/>
            <w:webHidden/>
          </w:rPr>
        </w:r>
        <w:r w:rsidR="00963369">
          <w:rPr>
            <w:noProof/>
            <w:webHidden/>
          </w:rPr>
          <w:fldChar w:fldCharType="separate"/>
        </w:r>
        <w:r w:rsidR="00963369">
          <w:rPr>
            <w:noProof/>
            <w:webHidden/>
          </w:rPr>
          <w:t>404</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89" w:history="1">
        <w:r w:rsidR="00963369" w:rsidRPr="006A0B2C">
          <w:rPr>
            <w:rStyle w:val="Hyperlink"/>
            <w:noProof/>
          </w:rPr>
          <w:t>SI-4 (23) Control Enhancement</w:t>
        </w:r>
        <w:r w:rsidR="00963369">
          <w:rPr>
            <w:noProof/>
            <w:webHidden/>
          </w:rPr>
          <w:tab/>
        </w:r>
        <w:r w:rsidR="00963369">
          <w:rPr>
            <w:noProof/>
            <w:webHidden/>
          </w:rPr>
          <w:fldChar w:fldCharType="begin"/>
        </w:r>
        <w:r w:rsidR="00963369">
          <w:rPr>
            <w:noProof/>
            <w:webHidden/>
          </w:rPr>
          <w:instrText xml:space="preserve"> PAGEREF _Toc468805089 \h </w:instrText>
        </w:r>
        <w:r w:rsidR="00963369">
          <w:rPr>
            <w:noProof/>
            <w:webHidden/>
          </w:rPr>
        </w:r>
        <w:r w:rsidR="00963369">
          <w:rPr>
            <w:noProof/>
            <w:webHidden/>
          </w:rPr>
          <w:fldChar w:fldCharType="separate"/>
        </w:r>
        <w:r w:rsidR="00963369">
          <w:rPr>
            <w:noProof/>
            <w:webHidden/>
          </w:rPr>
          <w:t>405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90" w:history="1">
        <w:r w:rsidR="00963369" w:rsidRPr="006A0B2C">
          <w:rPr>
            <w:rStyle w:val="Hyperlink"/>
            <w:noProof/>
          </w:rPr>
          <w:t>SI-5 Security Alerts, Advisories, and Directives</w:t>
        </w:r>
        <w:r w:rsidR="00963369">
          <w:rPr>
            <w:noProof/>
            <w:webHidden/>
          </w:rPr>
          <w:tab/>
        </w:r>
        <w:r w:rsidR="00963369">
          <w:rPr>
            <w:noProof/>
            <w:webHidden/>
          </w:rPr>
          <w:fldChar w:fldCharType="begin"/>
        </w:r>
        <w:r w:rsidR="00963369">
          <w:rPr>
            <w:noProof/>
            <w:webHidden/>
          </w:rPr>
          <w:instrText xml:space="preserve"> PAGEREF _Toc468805090 \h </w:instrText>
        </w:r>
        <w:r w:rsidR="00963369">
          <w:rPr>
            <w:noProof/>
            <w:webHidden/>
          </w:rPr>
        </w:r>
        <w:r w:rsidR="00963369">
          <w:rPr>
            <w:noProof/>
            <w:webHidden/>
          </w:rPr>
          <w:fldChar w:fldCharType="separate"/>
        </w:r>
        <w:r w:rsidR="00963369">
          <w:rPr>
            <w:noProof/>
            <w:webHidden/>
          </w:rPr>
          <w:t>406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91" w:history="1">
        <w:r w:rsidR="00963369" w:rsidRPr="006A0B2C">
          <w:rPr>
            <w:rStyle w:val="Hyperlink"/>
            <w:noProof/>
          </w:rPr>
          <w:t>SI-6 Security Functionality Verification</w:t>
        </w:r>
        <w:r w:rsidR="00963369">
          <w:rPr>
            <w:noProof/>
            <w:webHidden/>
          </w:rPr>
          <w:tab/>
        </w:r>
        <w:r w:rsidR="00963369">
          <w:rPr>
            <w:noProof/>
            <w:webHidden/>
          </w:rPr>
          <w:fldChar w:fldCharType="begin"/>
        </w:r>
        <w:r w:rsidR="00963369">
          <w:rPr>
            <w:noProof/>
            <w:webHidden/>
          </w:rPr>
          <w:instrText xml:space="preserve"> PAGEREF _Toc468805091 \h </w:instrText>
        </w:r>
        <w:r w:rsidR="00963369">
          <w:rPr>
            <w:noProof/>
            <w:webHidden/>
          </w:rPr>
        </w:r>
        <w:r w:rsidR="00963369">
          <w:rPr>
            <w:noProof/>
            <w:webHidden/>
          </w:rPr>
          <w:fldChar w:fldCharType="separate"/>
        </w:r>
        <w:r w:rsidR="00963369">
          <w:rPr>
            <w:noProof/>
            <w:webHidden/>
          </w:rPr>
          <w:t>407</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92" w:history="1">
        <w:r w:rsidR="00963369" w:rsidRPr="006A0B2C">
          <w:rPr>
            <w:rStyle w:val="Hyperlink"/>
            <w:noProof/>
          </w:rPr>
          <w:t>SI-7 Software, Firmware, and Information Integrity</w:t>
        </w:r>
        <w:r w:rsidR="00963369">
          <w:rPr>
            <w:noProof/>
            <w:webHidden/>
          </w:rPr>
          <w:tab/>
        </w:r>
        <w:r w:rsidR="00963369">
          <w:rPr>
            <w:noProof/>
            <w:webHidden/>
          </w:rPr>
          <w:fldChar w:fldCharType="begin"/>
        </w:r>
        <w:r w:rsidR="00963369">
          <w:rPr>
            <w:noProof/>
            <w:webHidden/>
          </w:rPr>
          <w:instrText xml:space="preserve"> PAGEREF _Toc468805092 \h </w:instrText>
        </w:r>
        <w:r w:rsidR="00963369">
          <w:rPr>
            <w:noProof/>
            <w:webHidden/>
          </w:rPr>
        </w:r>
        <w:r w:rsidR="00963369">
          <w:rPr>
            <w:noProof/>
            <w:webHidden/>
          </w:rPr>
          <w:fldChar w:fldCharType="separate"/>
        </w:r>
        <w:r w:rsidR="00963369">
          <w:rPr>
            <w:noProof/>
            <w:webHidden/>
          </w:rPr>
          <w:t>409</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93" w:history="1">
        <w:r w:rsidR="00963369" w:rsidRPr="006A0B2C">
          <w:rPr>
            <w:rStyle w:val="Hyperlink"/>
            <w:noProof/>
          </w:rPr>
          <w:t>SI-7 (1) Control Enhancement</w:t>
        </w:r>
        <w:r w:rsidR="00963369">
          <w:rPr>
            <w:noProof/>
            <w:webHidden/>
          </w:rPr>
          <w:tab/>
        </w:r>
        <w:r w:rsidR="00963369">
          <w:rPr>
            <w:noProof/>
            <w:webHidden/>
          </w:rPr>
          <w:fldChar w:fldCharType="begin"/>
        </w:r>
        <w:r w:rsidR="00963369">
          <w:rPr>
            <w:noProof/>
            <w:webHidden/>
          </w:rPr>
          <w:instrText xml:space="preserve"> PAGEREF _Toc468805093 \h </w:instrText>
        </w:r>
        <w:r w:rsidR="00963369">
          <w:rPr>
            <w:noProof/>
            <w:webHidden/>
          </w:rPr>
        </w:r>
        <w:r w:rsidR="00963369">
          <w:rPr>
            <w:noProof/>
            <w:webHidden/>
          </w:rPr>
          <w:fldChar w:fldCharType="separate"/>
        </w:r>
        <w:r w:rsidR="00963369">
          <w:rPr>
            <w:noProof/>
            <w:webHidden/>
          </w:rPr>
          <w:t>410</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94" w:history="1">
        <w:r w:rsidR="00963369" w:rsidRPr="006A0B2C">
          <w:rPr>
            <w:rStyle w:val="Hyperlink"/>
            <w:noProof/>
          </w:rPr>
          <w:t>SI-7 (7) Control Enhancement</w:t>
        </w:r>
        <w:r w:rsidR="00963369">
          <w:rPr>
            <w:noProof/>
            <w:webHidden/>
          </w:rPr>
          <w:tab/>
        </w:r>
        <w:r w:rsidR="00963369">
          <w:rPr>
            <w:noProof/>
            <w:webHidden/>
          </w:rPr>
          <w:fldChar w:fldCharType="begin"/>
        </w:r>
        <w:r w:rsidR="00963369">
          <w:rPr>
            <w:noProof/>
            <w:webHidden/>
          </w:rPr>
          <w:instrText xml:space="preserve"> PAGEREF _Toc468805094 \h </w:instrText>
        </w:r>
        <w:r w:rsidR="00963369">
          <w:rPr>
            <w:noProof/>
            <w:webHidden/>
          </w:rPr>
        </w:r>
        <w:r w:rsidR="00963369">
          <w:rPr>
            <w:noProof/>
            <w:webHidden/>
          </w:rPr>
          <w:fldChar w:fldCharType="separate"/>
        </w:r>
        <w:r w:rsidR="00963369">
          <w:rPr>
            <w:noProof/>
            <w:webHidden/>
          </w:rPr>
          <w:t>411</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95" w:history="1">
        <w:r w:rsidR="00963369" w:rsidRPr="006A0B2C">
          <w:rPr>
            <w:rStyle w:val="Hyperlink"/>
            <w:noProof/>
          </w:rPr>
          <w:t>SI-8 Spam Protection</w:t>
        </w:r>
        <w:r w:rsidR="00963369">
          <w:rPr>
            <w:noProof/>
            <w:webHidden/>
          </w:rPr>
          <w:tab/>
        </w:r>
        <w:r w:rsidR="00963369">
          <w:rPr>
            <w:noProof/>
            <w:webHidden/>
          </w:rPr>
          <w:fldChar w:fldCharType="begin"/>
        </w:r>
        <w:r w:rsidR="00963369">
          <w:rPr>
            <w:noProof/>
            <w:webHidden/>
          </w:rPr>
          <w:instrText xml:space="preserve"> PAGEREF _Toc468805095 \h </w:instrText>
        </w:r>
        <w:r w:rsidR="00963369">
          <w:rPr>
            <w:noProof/>
            <w:webHidden/>
          </w:rPr>
        </w:r>
        <w:r w:rsidR="00963369">
          <w:rPr>
            <w:noProof/>
            <w:webHidden/>
          </w:rPr>
          <w:fldChar w:fldCharType="separate"/>
        </w:r>
        <w:r w:rsidR="00963369">
          <w:rPr>
            <w:noProof/>
            <w:webHidden/>
          </w:rPr>
          <w:t>412</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96" w:history="1">
        <w:r w:rsidR="00963369" w:rsidRPr="006A0B2C">
          <w:rPr>
            <w:rStyle w:val="Hyperlink"/>
            <w:noProof/>
          </w:rPr>
          <w:t>SI-8 (1) Control Enhancement</w:t>
        </w:r>
        <w:r w:rsidR="00963369">
          <w:rPr>
            <w:noProof/>
            <w:webHidden/>
          </w:rPr>
          <w:tab/>
        </w:r>
        <w:r w:rsidR="00963369">
          <w:rPr>
            <w:noProof/>
            <w:webHidden/>
          </w:rPr>
          <w:fldChar w:fldCharType="begin"/>
        </w:r>
        <w:r w:rsidR="00963369">
          <w:rPr>
            <w:noProof/>
            <w:webHidden/>
          </w:rPr>
          <w:instrText xml:space="preserve"> PAGEREF _Toc468805096 \h </w:instrText>
        </w:r>
        <w:r w:rsidR="00963369">
          <w:rPr>
            <w:noProof/>
            <w:webHidden/>
          </w:rPr>
        </w:r>
        <w:r w:rsidR="00963369">
          <w:rPr>
            <w:noProof/>
            <w:webHidden/>
          </w:rPr>
          <w:fldChar w:fldCharType="separate"/>
        </w:r>
        <w:r w:rsidR="00963369">
          <w:rPr>
            <w:noProof/>
            <w:webHidden/>
          </w:rPr>
          <w:t>413</w:t>
        </w:r>
        <w:r w:rsidR="00963369">
          <w:rPr>
            <w:noProof/>
            <w:webHidden/>
          </w:rPr>
          <w:fldChar w:fldCharType="end"/>
        </w:r>
      </w:hyperlink>
    </w:p>
    <w:p w:rsidR="00963369" w:rsidRDefault="00E36097">
      <w:pPr>
        <w:pStyle w:val="TOC4"/>
        <w:tabs>
          <w:tab w:val="right" w:leader="dot" w:pos="9350"/>
        </w:tabs>
        <w:rPr>
          <w:rFonts w:asciiTheme="minorHAnsi" w:eastAsiaTheme="minorEastAsia" w:hAnsiTheme="minorHAnsi" w:cstheme="minorBidi"/>
          <w:noProof/>
          <w:sz w:val="22"/>
          <w:szCs w:val="22"/>
        </w:rPr>
      </w:pPr>
      <w:hyperlink w:anchor="_Toc468805097" w:history="1">
        <w:r w:rsidR="00963369" w:rsidRPr="006A0B2C">
          <w:rPr>
            <w:rStyle w:val="Hyperlink"/>
            <w:noProof/>
          </w:rPr>
          <w:t>SI-8 (2) Control Enhancement</w:t>
        </w:r>
        <w:r w:rsidR="00963369">
          <w:rPr>
            <w:noProof/>
            <w:webHidden/>
          </w:rPr>
          <w:tab/>
        </w:r>
        <w:r w:rsidR="00963369">
          <w:rPr>
            <w:noProof/>
            <w:webHidden/>
          </w:rPr>
          <w:fldChar w:fldCharType="begin"/>
        </w:r>
        <w:r w:rsidR="00963369">
          <w:rPr>
            <w:noProof/>
            <w:webHidden/>
          </w:rPr>
          <w:instrText xml:space="preserve"> PAGEREF _Toc468805097 \h </w:instrText>
        </w:r>
        <w:r w:rsidR="00963369">
          <w:rPr>
            <w:noProof/>
            <w:webHidden/>
          </w:rPr>
        </w:r>
        <w:r w:rsidR="00963369">
          <w:rPr>
            <w:noProof/>
            <w:webHidden/>
          </w:rPr>
          <w:fldChar w:fldCharType="separate"/>
        </w:r>
        <w:r w:rsidR="00963369">
          <w:rPr>
            <w:noProof/>
            <w:webHidden/>
          </w:rPr>
          <w:t>414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98" w:history="1">
        <w:r w:rsidR="00963369" w:rsidRPr="006A0B2C">
          <w:rPr>
            <w:rStyle w:val="Hyperlink"/>
            <w:noProof/>
          </w:rPr>
          <w:t>SI-10 Information Input Validation</w:t>
        </w:r>
        <w:r w:rsidR="00963369">
          <w:rPr>
            <w:noProof/>
            <w:webHidden/>
          </w:rPr>
          <w:tab/>
        </w:r>
        <w:r w:rsidR="00963369">
          <w:rPr>
            <w:noProof/>
            <w:webHidden/>
          </w:rPr>
          <w:fldChar w:fldCharType="begin"/>
        </w:r>
        <w:r w:rsidR="00963369">
          <w:rPr>
            <w:noProof/>
            <w:webHidden/>
          </w:rPr>
          <w:instrText xml:space="preserve"> PAGEREF _Toc468805098 \h </w:instrText>
        </w:r>
        <w:r w:rsidR="00963369">
          <w:rPr>
            <w:noProof/>
            <w:webHidden/>
          </w:rPr>
        </w:r>
        <w:r w:rsidR="00963369">
          <w:rPr>
            <w:noProof/>
            <w:webHidden/>
          </w:rPr>
          <w:fldChar w:fldCharType="separate"/>
        </w:r>
        <w:r w:rsidR="00963369">
          <w:rPr>
            <w:noProof/>
            <w:webHidden/>
          </w:rPr>
          <w:t>414</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099" w:history="1">
        <w:r w:rsidR="00963369" w:rsidRPr="006A0B2C">
          <w:rPr>
            <w:rStyle w:val="Hyperlink"/>
            <w:noProof/>
          </w:rPr>
          <w:t>SI-11 Error Handling</w:t>
        </w:r>
        <w:r w:rsidR="00963369">
          <w:rPr>
            <w:noProof/>
            <w:webHidden/>
          </w:rPr>
          <w:tab/>
        </w:r>
        <w:r w:rsidR="00963369">
          <w:rPr>
            <w:noProof/>
            <w:webHidden/>
          </w:rPr>
          <w:fldChar w:fldCharType="begin"/>
        </w:r>
        <w:r w:rsidR="00963369">
          <w:rPr>
            <w:noProof/>
            <w:webHidden/>
          </w:rPr>
          <w:instrText xml:space="preserve"> PAGEREF _Toc468805099 \h </w:instrText>
        </w:r>
        <w:r w:rsidR="00963369">
          <w:rPr>
            <w:noProof/>
            <w:webHidden/>
          </w:rPr>
        </w:r>
        <w:r w:rsidR="00963369">
          <w:rPr>
            <w:noProof/>
            <w:webHidden/>
          </w:rPr>
          <w:fldChar w:fldCharType="separate"/>
        </w:r>
        <w:r w:rsidR="00963369">
          <w:rPr>
            <w:noProof/>
            <w:webHidden/>
          </w:rPr>
          <w:t>415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100" w:history="1">
        <w:r w:rsidR="00963369" w:rsidRPr="006A0B2C">
          <w:rPr>
            <w:rStyle w:val="Hyperlink"/>
            <w:noProof/>
          </w:rPr>
          <w:t>SI-12 Information Handling and Retention</w:t>
        </w:r>
        <w:r w:rsidR="00963369">
          <w:rPr>
            <w:noProof/>
            <w:webHidden/>
          </w:rPr>
          <w:tab/>
        </w:r>
        <w:r w:rsidR="00963369">
          <w:rPr>
            <w:noProof/>
            <w:webHidden/>
          </w:rPr>
          <w:fldChar w:fldCharType="begin"/>
        </w:r>
        <w:r w:rsidR="00963369">
          <w:rPr>
            <w:noProof/>
            <w:webHidden/>
          </w:rPr>
          <w:instrText xml:space="preserve"> PAGEREF _Toc468805100 \h </w:instrText>
        </w:r>
        <w:r w:rsidR="00963369">
          <w:rPr>
            <w:noProof/>
            <w:webHidden/>
          </w:rPr>
        </w:r>
        <w:r w:rsidR="00963369">
          <w:rPr>
            <w:noProof/>
            <w:webHidden/>
          </w:rPr>
          <w:fldChar w:fldCharType="separate"/>
        </w:r>
        <w:r w:rsidR="00963369">
          <w:rPr>
            <w:noProof/>
            <w:webHidden/>
          </w:rPr>
          <w:t>416</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101" w:history="1">
        <w:r w:rsidR="00963369" w:rsidRPr="006A0B2C">
          <w:rPr>
            <w:rStyle w:val="Hyperlink"/>
            <w:noProof/>
          </w:rPr>
          <w:t>SI-16 Memory Protection</w:t>
        </w:r>
        <w:r w:rsidR="00963369">
          <w:rPr>
            <w:noProof/>
            <w:webHidden/>
          </w:rPr>
          <w:tab/>
        </w:r>
        <w:r w:rsidR="00963369">
          <w:rPr>
            <w:noProof/>
            <w:webHidden/>
          </w:rPr>
          <w:fldChar w:fldCharType="begin"/>
        </w:r>
        <w:r w:rsidR="00963369">
          <w:rPr>
            <w:noProof/>
            <w:webHidden/>
          </w:rPr>
          <w:instrText xml:space="preserve"> PAGEREF _Toc468805101 \h </w:instrText>
        </w:r>
        <w:r w:rsidR="00963369">
          <w:rPr>
            <w:noProof/>
            <w:webHidden/>
          </w:rPr>
        </w:r>
        <w:r w:rsidR="00963369">
          <w:rPr>
            <w:noProof/>
            <w:webHidden/>
          </w:rPr>
          <w:fldChar w:fldCharType="separate"/>
        </w:r>
        <w:r w:rsidR="00963369">
          <w:rPr>
            <w:noProof/>
            <w:webHidden/>
          </w:rPr>
          <w:t>417</w:t>
        </w:r>
        <w:r w:rsidR="00963369">
          <w:rPr>
            <w:noProof/>
            <w:webHidden/>
          </w:rPr>
          <w:fldChar w:fldCharType="end"/>
        </w:r>
      </w:hyperlink>
    </w:p>
    <w:p w:rsidR="00963369" w:rsidRDefault="00E36097">
      <w:pPr>
        <w:pStyle w:val="TOC1"/>
        <w:tabs>
          <w:tab w:val="left" w:pos="720"/>
          <w:tab w:val="right" w:leader="dot" w:pos="9350"/>
        </w:tabs>
        <w:rPr>
          <w:rFonts w:asciiTheme="minorHAnsi" w:eastAsiaTheme="minorEastAsia" w:hAnsiTheme="minorHAnsi" w:cstheme="minorBidi"/>
          <w:caps w:val="0"/>
          <w:noProof/>
          <w:sz w:val="22"/>
          <w:szCs w:val="22"/>
        </w:rPr>
      </w:pPr>
      <w:hyperlink w:anchor="_Toc468805102" w:history="1">
        <w:r w:rsidR="00963369" w:rsidRPr="006A0B2C">
          <w:rPr>
            <w:rStyle w:val="Hyperlink"/>
            <w:noProof/>
          </w:rPr>
          <w:t>14</w:t>
        </w:r>
        <w:r w:rsidR="00963369">
          <w:rPr>
            <w:rFonts w:asciiTheme="minorHAnsi" w:eastAsiaTheme="minorEastAsia" w:hAnsiTheme="minorHAnsi" w:cstheme="minorBidi"/>
            <w:caps w:val="0"/>
            <w:noProof/>
            <w:sz w:val="22"/>
            <w:szCs w:val="22"/>
          </w:rPr>
          <w:tab/>
        </w:r>
        <w:r w:rsidR="00963369" w:rsidRPr="006A0B2C">
          <w:rPr>
            <w:rStyle w:val="Hyperlink"/>
            <w:noProof/>
          </w:rPr>
          <w:t>Acronyms</w:t>
        </w:r>
        <w:r w:rsidR="00963369">
          <w:rPr>
            <w:noProof/>
            <w:webHidden/>
          </w:rPr>
          <w:tab/>
        </w:r>
        <w:r w:rsidR="00963369">
          <w:rPr>
            <w:noProof/>
            <w:webHidden/>
          </w:rPr>
          <w:fldChar w:fldCharType="begin"/>
        </w:r>
        <w:r w:rsidR="00963369">
          <w:rPr>
            <w:noProof/>
            <w:webHidden/>
          </w:rPr>
          <w:instrText xml:space="preserve"> PAGEREF _Toc468805102 \h </w:instrText>
        </w:r>
        <w:r w:rsidR="00963369">
          <w:rPr>
            <w:noProof/>
            <w:webHidden/>
          </w:rPr>
        </w:r>
        <w:r w:rsidR="00963369">
          <w:rPr>
            <w:noProof/>
            <w:webHidden/>
          </w:rPr>
          <w:fldChar w:fldCharType="separate"/>
        </w:r>
        <w:r w:rsidR="00963369">
          <w:rPr>
            <w:noProof/>
            <w:webHidden/>
          </w:rPr>
          <w:t>419</w:t>
        </w:r>
        <w:r w:rsidR="00963369">
          <w:rPr>
            <w:noProof/>
            <w:webHidden/>
          </w:rPr>
          <w:fldChar w:fldCharType="end"/>
        </w:r>
      </w:hyperlink>
    </w:p>
    <w:p w:rsidR="00963369" w:rsidRDefault="00E36097">
      <w:pPr>
        <w:pStyle w:val="TOC1"/>
        <w:tabs>
          <w:tab w:val="left" w:pos="720"/>
          <w:tab w:val="right" w:leader="dot" w:pos="9350"/>
        </w:tabs>
        <w:rPr>
          <w:rFonts w:asciiTheme="minorHAnsi" w:eastAsiaTheme="minorEastAsia" w:hAnsiTheme="minorHAnsi" w:cstheme="minorBidi"/>
          <w:caps w:val="0"/>
          <w:noProof/>
          <w:sz w:val="22"/>
          <w:szCs w:val="22"/>
        </w:rPr>
      </w:pPr>
      <w:hyperlink w:anchor="_Toc468805103" w:history="1">
        <w:r w:rsidR="00963369" w:rsidRPr="006A0B2C">
          <w:rPr>
            <w:rStyle w:val="Hyperlink"/>
            <w:noProof/>
          </w:rPr>
          <w:t>15</w:t>
        </w:r>
        <w:r w:rsidR="00963369">
          <w:rPr>
            <w:rFonts w:asciiTheme="minorHAnsi" w:eastAsiaTheme="minorEastAsia" w:hAnsiTheme="minorHAnsi" w:cstheme="minorBidi"/>
            <w:caps w:val="0"/>
            <w:noProof/>
            <w:sz w:val="22"/>
            <w:szCs w:val="22"/>
          </w:rPr>
          <w:tab/>
        </w:r>
        <w:r w:rsidR="00963369" w:rsidRPr="006A0B2C">
          <w:rPr>
            <w:rStyle w:val="Hyperlink"/>
            <w:noProof/>
          </w:rPr>
          <w:t>Attachments</w:t>
        </w:r>
        <w:r w:rsidR="00963369">
          <w:rPr>
            <w:noProof/>
            <w:webHidden/>
          </w:rPr>
          <w:tab/>
        </w:r>
        <w:r w:rsidR="00963369">
          <w:rPr>
            <w:noProof/>
            <w:webHidden/>
          </w:rPr>
          <w:fldChar w:fldCharType="begin"/>
        </w:r>
        <w:r w:rsidR="00963369">
          <w:rPr>
            <w:noProof/>
            <w:webHidden/>
          </w:rPr>
          <w:instrText xml:space="preserve"> PAGEREF _Toc468805103 \h </w:instrText>
        </w:r>
        <w:r w:rsidR="00963369">
          <w:rPr>
            <w:noProof/>
            <w:webHidden/>
          </w:rPr>
        </w:r>
        <w:r w:rsidR="00963369">
          <w:rPr>
            <w:noProof/>
            <w:webHidden/>
          </w:rPr>
          <w:fldChar w:fldCharType="separate"/>
        </w:r>
        <w:r w:rsidR="00963369">
          <w:rPr>
            <w:noProof/>
            <w:webHidden/>
          </w:rPr>
          <w:t>422</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04" w:history="1">
        <w:r w:rsidR="00963369" w:rsidRPr="006A0B2C">
          <w:rPr>
            <w:rStyle w:val="Hyperlink"/>
            <w:noProof/>
          </w:rPr>
          <w:t>15.1</w:t>
        </w:r>
        <w:r w:rsidR="00963369">
          <w:rPr>
            <w:rFonts w:asciiTheme="minorHAnsi" w:eastAsiaTheme="minorEastAsia" w:hAnsiTheme="minorHAnsi" w:cstheme="minorBidi"/>
            <w:noProof/>
            <w:sz w:val="22"/>
            <w:szCs w:val="22"/>
          </w:rPr>
          <w:tab/>
        </w:r>
        <w:r w:rsidR="00963369" w:rsidRPr="006A0B2C">
          <w:rPr>
            <w:rStyle w:val="Hyperlink"/>
            <w:noProof/>
          </w:rPr>
          <w:t>ATTACHMENT 1 - Information Security Policies and Procedures</w:t>
        </w:r>
        <w:r w:rsidR="00963369">
          <w:rPr>
            <w:noProof/>
            <w:webHidden/>
          </w:rPr>
          <w:tab/>
        </w:r>
        <w:r w:rsidR="00963369">
          <w:rPr>
            <w:noProof/>
            <w:webHidden/>
          </w:rPr>
          <w:fldChar w:fldCharType="begin"/>
        </w:r>
        <w:r w:rsidR="00963369">
          <w:rPr>
            <w:noProof/>
            <w:webHidden/>
          </w:rPr>
          <w:instrText xml:space="preserve"> PAGEREF _Toc468805104 \h </w:instrText>
        </w:r>
        <w:r w:rsidR="00963369">
          <w:rPr>
            <w:noProof/>
            <w:webHidden/>
          </w:rPr>
        </w:r>
        <w:r w:rsidR="00963369">
          <w:rPr>
            <w:noProof/>
            <w:webHidden/>
          </w:rPr>
          <w:fldChar w:fldCharType="separate"/>
        </w:r>
        <w:r w:rsidR="00963369">
          <w:rPr>
            <w:noProof/>
            <w:webHidden/>
          </w:rPr>
          <w:t>423</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05" w:history="1">
        <w:r w:rsidR="00963369" w:rsidRPr="006A0B2C">
          <w:rPr>
            <w:rStyle w:val="Hyperlink"/>
            <w:noProof/>
          </w:rPr>
          <w:t>15.2</w:t>
        </w:r>
        <w:r w:rsidR="00963369">
          <w:rPr>
            <w:rFonts w:asciiTheme="minorHAnsi" w:eastAsiaTheme="minorEastAsia" w:hAnsiTheme="minorHAnsi" w:cstheme="minorBidi"/>
            <w:noProof/>
            <w:sz w:val="22"/>
            <w:szCs w:val="22"/>
          </w:rPr>
          <w:tab/>
        </w:r>
        <w:r w:rsidR="00963369" w:rsidRPr="006A0B2C">
          <w:rPr>
            <w:rStyle w:val="Hyperlink"/>
            <w:noProof/>
          </w:rPr>
          <w:t>ATTACHMENT 2 - User Guide</w:t>
        </w:r>
        <w:r w:rsidR="00963369">
          <w:rPr>
            <w:noProof/>
            <w:webHidden/>
          </w:rPr>
          <w:tab/>
        </w:r>
        <w:r w:rsidR="00963369">
          <w:rPr>
            <w:noProof/>
            <w:webHidden/>
          </w:rPr>
          <w:fldChar w:fldCharType="begin"/>
        </w:r>
        <w:r w:rsidR="00963369">
          <w:rPr>
            <w:noProof/>
            <w:webHidden/>
          </w:rPr>
          <w:instrText xml:space="preserve"> PAGEREF _Toc468805105 \h </w:instrText>
        </w:r>
        <w:r w:rsidR="00963369">
          <w:rPr>
            <w:noProof/>
            <w:webHidden/>
          </w:rPr>
        </w:r>
        <w:r w:rsidR="00963369">
          <w:rPr>
            <w:noProof/>
            <w:webHidden/>
          </w:rPr>
          <w:fldChar w:fldCharType="separate"/>
        </w:r>
        <w:r w:rsidR="00963369">
          <w:rPr>
            <w:noProof/>
            <w:webHidden/>
          </w:rPr>
          <w:t>425</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06" w:history="1">
        <w:r w:rsidR="00963369" w:rsidRPr="006A0B2C">
          <w:rPr>
            <w:rStyle w:val="Hyperlink"/>
            <w:noProof/>
          </w:rPr>
          <w:t>15.3</w:t>
        </w:r>
        <w:r w:rsidR="00963369">
          <w:rPr>
            <w:rFonts w:asciiTheme="minorHAnsi" w:eastAsiaTheme="minorEastAsia" w:hAnsiTheme="minorHAnsi" w:cstheme="minorBidi"/>
            <w:noProof/>
            <w:sz w:val="22"/>
            <w:szCs w:val="22"/>
          </w:rPr>
          <w:tab/>
        </w:r>
        <w:r w:rsidR="00963369" w:rsidRPr="006A0B2C">
          <w:rPr>
            <w:rStyle w:val="Hyperlink"/>
            <w:noProof/>
          </w:rPr>
          <w:t>ATTACHMENT 3 – E-Authentication</w:t>
        </w:r>
        <w:r w:rsidR="00963369">
          <w:rPr>
            <w:noProof/>
            <w:webHidden/>
          </w:rPr>
          <w:tab/>
        </w:r>
        <w:r w:rsidR="00963369">
          <w:rPr>
            <w:noProof/>
            <w:webHidden/>
          </w:rPr>
          <w:fldChar w:fldCharType="begin"/>
        </w:r>
        <w:r w:rsidR="00963369">
          <w:rPr>
            <w:noProof/>
            <w:webHidden/>
          </w:rPr>
          <w:instrText xml:space="preserve"> PAGEREF _Toc468805106 \h </w:instrText>
        </w:r>
        <w:r w:rsidR="00963369">
          <w:rPr>
            <w:noProof/>
            <w:webHidden/>
          </w:rPr>
        </w:r>
        <w:r w:rsidR="00963369">
          <w:rPr>
            <w:noProof/>
            <w:webHidden/>
          </w:rPr>
          <w:fldChar w:fldCharType="separate"/>
        </w:r>
        <w:r w:rsidR="00963369">
          <w:rPr>
            <w:noProof/>
            <w:webHidden/>
          </w:rPr>
          <w:t>426</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07" w:history="1">
        <w:r w:rsidR="00963369" w:rsidRPr="006A0B2C">
          <w:rPr>
            <w:rStyle w:val="Hyperlink"/>
            <w:noProof/>
          </w:rPr>
          <w:t>15.4</w:t>
        </w:r>
        <w:r w:rsidR="00963369">
          <w:rPr>
            <w:rFonts w:asciiTheme="minorHAnsi" w:eastAsiaTheme="minorEastAsia" w:hAnsiTheme="minorHAnsi" w:cstheme="minorBidi"/>
            <w:noProof/>
            <w:sz w:val="22"/>
            <w:szCs w:val="22"/>
          </w:rPr>
          <w:tab/>
        </w:r>
        <w:r w:rsidR="00963369" w:rsidRPr="006A0B2C">
          <w:rPr>
            <w:rStyle w:val="Hyperlink"/>
            <w:noProof/>
          </w:rPr>
          <w:t>ATTACHMENT 4 – PTA / PIA</w:t>
        </w:r>
        <w:r w:rsidR="00963369">
          <w:rPr>
            <w:noProof/>
            <w:webHidden/>
          </w:rPr>
          <w:tab/>
        </w:r>
        <w:r w:rsidR="00963369">
          <w:rPr>
            <w:noProof/>
            <w:webHidden/>
          </w:rPr>
          <w:fldChar w:fldCharType="begin"/>
        </w:r>
        <w:r w:rsidR="00963369">
          <w:rPr>
            <w:noProof/>
            <w:webHidden/>
          </w:rPr>
          <w:instrText xml:space="preserve"> PAGEREF _Toc468805107 \h </w:instrText>
        </w:r>
        <w:r w:rsidR="00963369">
          <w:rPr>
            <w:noProof/>
            <w:webHidden/>
          </w:rPr>
        </w:r>
        <w:r w:rsidR="00963369">
          <w:rPr>
            <w:noProof/>
            <w:webHidden/>
          </w:rPr>
          <w:fldChar w:fldCharType="separate"/>
        </w:r>
        <w:r w:rsidR="00963369">
          <w:rPr>
            <w:noProof/>
            <w:webHidden/>
          </w:rPr>
          <w:t>427</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08" w:history="1">
        <w:r w:rsidR="00963369" w:rsidRPr="006A0B2C">
          <w:rPr>
            <w:rStyle w:val="Hyperlink"/>
            <w:noProof/>
          </w:rPr>
          <w:t>15.5</w:t>
        </w:r>
        <w:r w:rsidR="00963369">
          <w:rPr>
            <w:rFonts w:asciiTheme="minorHAnsi" w:eastAsiaTheme="minorEastAsia" w:hAnsiTheme="minorHAnsi" w:cstheme="minorBidi"/>
            <w:noProof/>
            <w:sz w:val="22"/>
            <w:szCs w:val="22"/>
          </w:rPr>
          <w:tab/>
        </w:r>
        <w:r w:rsidR="00963369" w:rsidRPr="006A0B2C">
          <w:rPr>
            <w:rStyle w:val="Hyperlink"/>
            <w:noProof/>
          </w:rPr>
          <w:t>ATTACHMENT 5 - Rules of Behavior</w:t>
        </w:r>
        <w:r w:rsidR="00963369">
          <w:rPr>
            <w:noProof/>
            <w:webHidden/>
          </w:rPr>
          <w:tab/>
        </w:r>
        <w:r w:rsidR="00963369">
          <w:rPr>
            <w:noProof/>
            <w:webHidden/>
          </w:rPr>
          <w:fldChar w:fldCharType="begin"/>
        </w:r>
        <w:r w:rsidR="00963369">
          <w:rPr>
            <w:noProof/>
            <w:webHidden/>
          </w:rPr>
          <w:instrText xml:space="preserve"> PAGEREF _Toc468805108 \h </w:instrText>
        </w:r>
        <w:r w:rsidR="00963369">
          <w:rPr>
            <w:noProof/>
            <w:webHidden/>
          </w:rPr>
        </w:r>
        <w:r w:rsidR="00963369">
          <w:rPr>
            <w:noProof/>
            <w:webHidden/>
          </w:rPr>
          <w:fldChar w:fldCharType="separate"/>
        </w:r>
        <w:r w:rsidR="00963369">
          <w:rPr>
            <w:noProof/>
            <w:webHidden/>
          </w:rPr>
          <w:t>428</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09" w:history="1">
        <w:r w:rsidR="00963369" w:rsidRPr="006A0B2C">
          <w:rPr>
            <w:rStyle w:val="Hyperlink"/>
            <w:noProof/>
          </w:rPr>
          <w:t>15.6</w:t>
        </w:r>
        <w:r w:rsidR="00963369">
          <w:rPr>
            <w:rFonts w:asciiTheme="minorHAnsi" w:eastAsiaTheme="minorEastAsia" w:hAnsiTheme="minorHAnsi" w:cstheme="minorBidi"/>
            <w:noProof/>
            <w:sz w:val="22"/>
            <w:szCs w:val="22"/>
          </w:rPr>
          <w:tab/>
        </w:r>
        <w:r w:rsidR="00963369" w:rsidRPr="006A0B2C">
          <w:rPr>
            <w:rStyle w:val="Hyperlink"/>
            <w:noProof/>
          </w:rPr>
          <w:t>ATTACHMENT 6 – Information System Contingency Plan</w:t>
        </w:r>
        <w:r w:rsidR="00963369">
          <w:rPr>
            <w:noProof/>
            <w:webHidden/>
          </w:rPr>
          <w:tab/>
        </w:r>
        <w:r w:rsidR="00963369">
          <w:rPr>
            <w:noProof/>
            <w:webHidden/>
          </w:rPr>
          <w:fldChar w:fldCharType="begin"/>
        </w:r>
        <w:r w:rsidR="00963369">
          <w:rPr>
            <w:noProof/>
            <w:webHidden/>
          </w:rPr>
          <w:instrText xml:space="preserve"> PAGEREF _Toc468805109 \h </w:instrText>
        </w:r>
        <w:r w:rsidR="00963369">
          <w:rPr>
            <w:noProof/>
            <w:webHidden/>
          </w:rPr>
        </w:r>
        <w:r w:rsidR="00963369">
          <w:rPr>
            <w:noProof/>
            <w:webHidden/>
          </w:rPr>
          <w:fldChar w:fldCharType="separate"/>
        </w:r>
        <w:r w:rsidR="00963369">
          <w:rPr>
            <w:noProof/>
            <w:webHidden/>
          </w:rPr>
          <w:t>429</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10" w:history="1">
        <w:r w:rsidR="00963369" w:rsidRPr="006A0B2C">
          <w:rPr>
            <w:rStyle w:val="Hyperlink"/>
            <w:noProof/>
          </w:rPr>
          <w:t>15.7</w:t>
        </w:r>
        <w:r w:rsidR="00963369">
          <w:rPr>
            <w:rFonts w:asciiTheme="minorHAnsi" w:eastAsiaTheme="minorEastAsia" w:hAnsiTheme="minorHAnsi" w:cstheme="minorBidi"/>
            <w:noProof/>
            <w:sz w:val="22"/>
            <w:szCs w:val="22"/>
          </w:rPr>
          <w:tab/>
        </w:r>
        <w:r w:rsidR="00963369" w:rsidRPr="006A0B2C">
          <w:rPr>
            <w:rStyle w:val="Hyperlink"/>
            <w:noProof/>
          </w:rPr>
          <w:t>ATTACHMENT 7 - Configuration Management Plan</w:t>
        </w:r>
        <w:r w:rsidR="00963369">
          <w:rPr>
            <w:noProof/>
            <w:webHidden/>
          </w:rPr>
          <w:tab/>
        </w:r>
        <w:r w:rsidR="00963369">
          <w:rPr>
            <w:noProof/>
            <w:webHidden/>
          </w:rPr>
          <w:fldChar w:fldCharType="begin"/>
        </w:r>
        <w:r w:rsidR="00963369">
          <w:rPr>
            <w:noProof/>
            <w:webHidden/>
          </w:rPr>
          <w:instrText xml:space="preserve"> PAGEREF _Toc468805110 \h </w:instrText>
        </w:r>
        <w:r w:rsidR="00963369">
          <w:rPr>
            <w:noProof/>
            <w:webHidden/>
          </w:rPr>
        </w:r>
        <w:r w:rsidR="00963369">
          <w:rPr>
            <w:noProof/>
            <w:webHidden/>
          </w:rPr>
          <w:fldChar w:fldCharType="separate"/>
        </w:r>
        <w:r w:rsidR="00963369">
          <w:rPr>
            <w:noProof/>
            <w:webHidden/>
          </w:rPr>
          <w:t>430</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11" w:history="1">
        <w:r w:rsidR="00963369" w:rsidRPr="006A0B2C">
          <w:rPr>
            <w:rStyle w:val="Hyperlink"/>
            <w:noProof/>
          </w:rPr>
          <w:t>15.8</w:t>
        </w:r>
        <w:r w:rsidR="00963369">
          <w:rPr>
            <w:rFonts w:asciiTheme="minorHAnsi" w:eastAsiaTheme="minorEastAsia" w:hAnsiTheme="minorHAnsi" w:cstheme="minorBidi"/>
            <w:noProof/>
            <w:sz w:val="22"/>
            <w:szCs w:val="22"/>
          </w:rPr>
          <w:tab/>
        </w:r>
        <w:r w:rsidR="00963369" w:rsidRPr="006A0B2C">
          <w:rPr>
            <w:rStyle w:val="Hyperlink"/>
            <w:noProof/>
          </w:rPr>
          <w:t>ATTACHMENT 8 - Incident Response Plan</w:t>
        </w:r>
        <w:r w:rsidR="00963369">
          <w:rPr>
            <w:noProof/>
            <w:webHidden/>
          </w:rPr>
          <w:tab/>
        </w:r>
        <w:r w:rsidR="00963369">
          <w:rPr>
            <w:noProof/>
            <w:webHidden/>
          </w:rPr>
          <w:fldChar w:fldCharType="begin"/>
        </w:r>
        <w:r w:rsidR="00963369">
          <w:rPr>
            <w:noProof/>
            <w:webHidden/>
          </w:rPr>
          <w:instrText xml:space="preserve"> PAGEREF _Toc468805111 \h </w:instrText>
        </w:r>
        <w:r w:rsidR="00963369">
          <w:rPr>
            <w:noProof/>
            <w:webHidden/>
          </w:rPr>
        </w:r>
        <w:r w:rsidR="00963369">
          <w:rPr>
            <w:noProof/>
            <w:webHidden/>
          </w:rPr>
          <w:fldChar w:fldCharType="separate"/>
        </w:r>
        <w:r w:rsidR="00963369">
          <w:rPr>
            <w:noProof/>
            <w:webHidden/>
          </w:rPr>
          <w:t>431</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12" w:history="1">
        <w:r w:rsidR="00963369" w:rsidRPr="006A0B2C">
          <w:rPr>
            <w:rStyle w:val="Hyperlink"/>
            <w:noProof/>
          </w:rPr>
          <w:t>15.9</w:t>
        </w:r>
        <w:r w:rsidR="00963369">
          <w:rPr>
            <w:rFonts w:asciiTheme="minorHAnsi" w:eastAsiaTheme="minorEastAsia" w:hAnsiTheme="minorHAnsi" w:cstheme="minorBidi"/>
            <w:noProof/>
            <w:sz w:val="22"/>
            <w:szCs w:val="22"/>
          </w:rPr>
          <w:tab/>
        </w:r>
        <w:r w:rsidR="00963369" w:rsidRPr="006A0B2C">
          <w:rPr>
            <w:rStyle w:val="Hyperlink"/>
            <w:noProof/>
          </w:rPr>
          <w:t>ATTACHMENT 9 - CIS Report and Worksheet</w:t>
        </w:r>
        <w:r w:rsidR="00963369">
          <w:rPr>
            <w:noProof/>
            <w:webHidden/>
          </w:rPr>
          <w:tab/>
        </w:r>
        <w:r w:rsidR="00963369">
          <w:rPr>
            <w:noProof/>
            <w:webHidden/>
          </w:rPr>
          <w:fldChar w:fldCharType="begin"/>
        </w:r>
        <w:r w:rsidR="00963369">
          <w:rPr>
            <w:noProof/>
            <w:webHidden/>
          </w:rPr>
          <w:instrText xml:space="preserve"> PAGEREF _Toc468805112 \h </w:instrText>
        </w:r>
        <w:r w:rsidR="00963369">
          <w:rPr>
            <w:noProof/>
            <w:webHidden/>
          </w:rPr>
        </w:r>
        <w:r w:rsidR="00963369">
          <w:rPr>
            <w:noProof/>
            <w:webHidden/>
          </w:rPr>
          <w:fldChar w:fldCharType="separate"/>
        </w:r>
        <w:r w:rsidR="00963369">
          <w:rPr>
            <w:noProof/>
            <w:webHidden/>
          </w:rPr>
          <w:t>432</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13" w:history="1">
        <w:r w:rsidR="00963369" w:rsidRPr="006A0B2C">
          <w:rPr>
            <w:rStyle w:val="Hyperlink"/>
            <w:noProof/>
          </w:rPr>
          <w:t>15.10</w:t>
        </w:r>
        <w:r w:rsidR="00963369">
          <w:rPr>
            <w:rFonts w:asciiTheme="minorHAnsi" w:eastAsiaTheme="minorEastAsia" w:hAnsiTheme="minorHAnsi" w:cstheme="minorBidi"/>
            <w:noProof/>
            <w:sz w:val="22"/>
            <w:szCs w:val="22"/>
          </w:rPr>
          <w:tab/>
        </w:r>
        <w:r w:rsidR="00963369" w:rsidRPr="006A0B2C">
          <w:rPr>
            <w:rStyle w:val="Hyperlink"/>
            <w:noProof/>
          </w:rPr>
          <w:t>ATTACHMENT 10 - FIPS 199</w:t>
        </w:r>
        <w:r w:rsidR="00963369">
          <w:rPr>
            <w:noProof/>
            <w:webHidden/>
          </w:rPr>
          <w:tab/>
        </w:r>
        <w:r w:rsidR="00963369">
          <w:rPr>
            <w:noProof/>
            <w:webHidden/>
          </w:rPr>
          <w:fldChar w:fldCharType="begin"/>
        </w:r>
        <w:r w:rsidR="00963369">
          <w:rPr>
            <w:noProof/>
            <w:webHidden/>
          </w:rPr>
          <w:instrText xml:space="preserve"> PAGEREF _Toc468805113 \h </w:instrText>
        </w:r>
        <w:r w:rsidR="00963369">
          <w:rPr>
            <w:noProof/>
            <w:webHidden/>
          </w:rPr>
        </w:r>
        <w:r w:rsidR="00963369">
          <w:rPr>
            <w:noProof/>
            <w:webHidden/>
          </w:rPr>
          <w:fldChar w:fldCharType="separate"/>
        </w:r>
        <w:r w:rsidR="00963369">
          <w:rPr>
            <w:noProof/>
            <w:webHidden/>
          </w:rPr>
          <w:t>433</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14" w:history="1">
        <w:r w:rsidR="00963369" w:rsidRPr="006A0B2C">
          <w:rPr>
            <w:rStyle w:val="Hyperlink"/>
            <w:noProof/>
          </w:rPr>
          <w:t>15.11</w:t>
        </w:r>
        <w:r w:rsidR="00963369">
          <w:rPr>
            <w:rFonts w:asciiTheme="minorHAnsi" w:eastAsiaTheme="minorEastAsia" w:hAnsiTheme="minorHAnsi" w:cstheme="minorBidi"/>
            <w:noProof/>
            <w:sz w:val="22"/>
            <w:szCs w:val="22"/>
          </w:rPr>
          <w:tab/>
        </w:r>
        <w:r w:rsidR="00963369" w:rsidRPr="006A0B2C">
          <w:rPr>
            <w:rStyle w:val="Hyperlink"/>
            <w:noProof/>
          </w:rPr>
          <w:t>ATTACHMENT 11 - Separation of Duties Matrix</w:t>
        </w:r>
        <w:r w:rsidR="00963369">
          <w:rPr>
            <w:noProof/>
            <w:webHidden/>
          </w:rPr>
          <w:tab/>
        </w:r>
        <w:r w:rsidR="00963369">
          <w:rPr>
            <w:noProof/>
            <w:webHidden/>
          </w:rPr>
          <w:fldChar w:fldCharType="begin"/>
        </w:r>
        <w:r w:rsidR="00963369">
          <w:rPr>
            <w:noProof/>
            <w:webHidden/>
          </w:rPr>
          <w:instrText xml:space="preserve"> PAGEREF _Toc468805114 \h </w:instrText>
        </w:r>
        <w:r w:rsidR="00963369">
          <w:rPr>
            <w:noProof/>
            <w:webHidden/>
          </w:rPr>
        </w:r>
        <w:r w:rsidR="00963369">
          <w:rPr>
            <w:noProof/>
            <w:webHidden/>
          </w:rPr>
          <w:fldChar w:fldCharType="separate"/>
        </w:r>
        <w:r w:rsidR="00963369">
          <w:rPr>
            <w:noProof/>
            <w:webHidden/>
          </w:rPr>
          <w:t>434</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15" w:history="1">
        <w:r w:rsidR="00963369" w:rsidRPr="006A0B2C">
          <w:rPr>
            <w:rStyle w:val="Hyperlink"/>
            <w:noProof/>
          </w:rPr>
          <w:t>15.12</w:t>
        </w:r>
        <w:r w:rsidR="00963369">
          <w:rPr>
            <w:rFonts w:asciiTheme="minorHAnsi" w:eastAsiaTheme="minorEastAsia" w:hAnsiTheme="minorHAnsi" w:cstheme="minorBidi"/>
            <w:noProof/>
            <w:sz w:val="22"/>
            <w:szCs w:val="22"/>
          </w:rPr>
          <w:tab/>
        </w:r>
        <w:r w:rsidR="00963369" w:rsidRPr="006A0B2C">
          <w:rPr>
            <w:rStyle w:val="Hyperlink"/>
            <w:noProof/>
          </w:rPr>
          <w:t>ATTACHMENT 12 – FedRAMP Laws and Regulations</w:t>
        </w:r>
        <w:r w:rsidR="00963369">
          <w:rPr>
            <w:noProof/>
            <w:webHidden/>
          </w:rPr>
          <w:tab/>
        </w:r>
        <w:r w:rsidR="00963369">
          <w:rPr>
            <w:noProof/>
            <w:webHidden/>
          </w:rPr>
          <w:fldChar w:fldCharType="begin"/>
        </w:r>
        <w:r w:rsidR="00963369">
          <w:rPr>
            <w:noProof/>
            <w:webHidden/>
          </w:rPr>
          <w:instrText xml:space="preserve"> PAGEREF _Toc468805115 \h </w:instrText>
        </w:r>
        <w:r w:rsidR="00963369">
          <w:rPr>
            <w:noProof/>
            <w:webHidden/>
          </w:rPr>
        </w:r>
        <w:r w:rsidR="00963369">
          <w:rPr>
            <w:noProof/>
            <w:webHidden/>
          </w:rPr>
          <w:fldChar w:fldCharType="separate"/>
        </w:r>
        <w:r w:rsidR="00963369">
          <w:rPr>
            <w:noProof/>
            <w:webHidden/>
          </w:rPr>
          <w:t>435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116" w:history="1">
        <w:r w:rsidR="00963369" w:rsidRPr="006A0B2C">
          <w:rPr>
            <w:rStyle w:val="Hyperlink"/>
            <w:noProof/>
          </w:rPr>
          <w:t>FedRAMP Applicable Laws</w:t>
        </w:r>
        <w:r w:rsidR="00963369">
          <w:rPr>
            <w:noProof/>
            <w:webHidden/>
          </w:rPr>
          <w:tab/>
        </w:r>
        <w:r w:rsidR="00963369">
          <w:rPr>
            <w:noProof/>
            <w:webHidden/>
          </w:rPr>
          <w:fldChar w:fldCharType="begin"/>
        </w:r>
        <w:r w:rsidR="00963369">
          <w:rPr>
            <w:noProof/>
            <w:webHidden/>
          </w:rPr>
          <w:instrText xml:space="preserve"> PAGEREF _Toc468805116 \h </w:instrText>
        </w:r>
        <w:r w:rsidR="00963369">
          <w:rPr>
            <w:noProof/>
            <w:webHidden/>
          </w:rPr>
        </w:r>
        <w:r w:rsidR="00963369">
          <w:rPr>
            <w:noProof/>
            <w:webHidden/>
          </w:rPr>
          <w:fldChar w:fldCharType="separate"/>
        </w:r>
        <w:r w:rsidR="00963369">
          <w:rPr>
            <w:noProof/>
            <w:webHidden/>
          </w:rPr>
          <w:t>435</w:t>
        </w:r>
        <w:r w:rsidR="00963369">
          <w:rPr>
            <w:noProof/>
            <w:webHidden/>
          </w:rPr>
          <w:fldChar w:fldCharType="end"/>
        </w:r>
      </w:hyperlink>
    </w:p>
    <w:p w:rsidR="00963369" w:rsidRDefault="00E36097">
      <w:pPr>
        <w:pStyle w:val="TOC3"/>
        <w:tabs>
          <w:tab w:val="right" w:leader="dot" w:pos="9350"/>
        </w:tabs>
        <w:rPr>
          <w:rFonts w:asciiTheme="minorHAnsi" w:eastAsiaTheme="minorEastAsia" w:hAnsiTheme="minorHAnsi" w:cstheme="minorBidi"/>
          <w:noProof/>
          <w:sz w:val="22"/>
          <w:szCs w:val="22"/>
        </w:rPr>
      </w:pPr>
      <w:hyperlink w:anchor="_Toc468805117" w:history="1">
        <w:r w:rsidR="00963369" w:rsidRPr="006A0B2C">
          <w:rPr>
            <w:rStyle w:val="Hyperlink"/>
            <w:noProof/>
          </w:rPr>
          <w:t>FedRAMP Applicable Standards and Guidance</w:t>
        </w:r>
        <w:r w:rsidR="00963369">
          <w:rPr>
            <w:noProof/>
            <w:webHidden/>
          </w:rPr>
          <w:tab/>
        </w:r>
        <w:r w:rsidR="00963369">
          <w:rPr>
            <w:noProof/>
            <w:webHidden/>
          </w:rPr>
          <w:fldChar w:fldCharType="begin"/>
        </w:r>
        <w:r w:rsidR="00963369">
          <w:rPr>
            <w:noProof/>
            <w:webHidden/>
          </w:rPr>
          <w:instrText xml:space="preserve"> PAGEREF _Toc468805117 \h </w:instrText>
        </w:r>
        <w:r w:rsidR="00963369">
          <w:rPr>
            <w:noProof/>
            <w:webHidden/>
          </w:rPr>
        </w:r>
        <w:r w:rsidR="00963369">
          <w:rPr>
            <w:noProof/>
            <w:webHidden/>
          </w:rPr>
          <w:fldChar w:fldCharType="separate"/>
        </w:r>
        <w:r w:rsidR="00963369">
          <w:rPr>
            <w:noProof/>
            <w:webHidden/>
          </w:rPr>
          <w:t>438</w:t>
        </w:r>
        <w:r w:rsidR="00963369">
          <w:rPr>
            <w:noProof/>
            <w:webHidden/>
          </w:rPr>
          <w:fldChar w:fldCharType="end"/>
        </w:r>
      </w:hyperlink>
    </w:p>
    <w:p w:rsidR="00963369" w:rsidRDefault="00E36097">
      <w:pPr>
        <w:pStyle w:val="TOC2"/>
        <w:tabs>
          <w:tab w:val="left" w:pos="1100"/>
          <w:tab w:val="right" w:leader="dot" w:pos="9350"/>
        </w:tabs>
        <w:rPr>
          <w:rFonts w:asciiTheme="minorHAnsi" w:eastAsiaTheme="minorEastAsia" w:hAnsiTheme="minorHAnsi" w:cstheme="minorBidi"/>
          <w:noProof/>
          <w:sz w:val="22"/>
          <w:szCs w:val="22"/>
        </w:rPr>
      </w:pPr>
      <w:hyperlink w:anchor="_Toc468805118" w:history="1">
        <w:r w:rsidR="00963369" w:rsidRPr="006A0B2C">
          <w:rPr>
            <w:rStyle w:val="Hyperlink"/>
            <w:noProof/>
          </w:rPr>
          <w:t>15.13</w:t>
        </w:r>
        <w:r w:rsidR="00963369">
          <w:rPr>
            <w:rFonts w:asciiTheme="minorHAnsi" w:eastAsiaTheme="minorEastAsia" w:hAnsiTheme="minorHAnsi" w:cstheme="minorBidi"/>
            <w:noProof/>
            <w:sz w:val="22"/>
            <w:szCs w:val="22"/>
          </w:rPr>
          <w:tab/>
        </w:r>
        <w:r w:rsidR="00963369" w:rsidRPr="006A0B2C">
          <w:rPr>
            <w:rStyle w:val="Hyperlink"/>
            <w:noProof/>
          </w:rPr>
          <w:t>ATTACHMENT 13 – FedRAMP Inventory Workbook</w:t>
        </w:r>
        <w:r w:rsidR="00963369">
          <w:rPr>
            <w:noProof/>
            <w:webHidden/>
          </w:rPr>
          <w:tab/>
        </w:r>
        <w:r w:rsidR="00963369">
          <w:rPr>
            <w:noProof/>
            <w:webHidden/>
          </w:rPr>
          <w:fldChar w:fldCharType="begin"/>
        </w:r>
        <w:r w:rsidR="00963369">
          <w:rPr>
            <w:noProof/>
            <w:webHidden/>
          </w:rPr>
          <w:instrText xml:space="preserve"> PAGEREF _Toc468805118 \h </w:instrText>
        </w:r>
        <w:r w:rsidR="00963369">
          <w:rPr>
            <w:noProof/>
            <w:webHidden/>
          </w:rPr>
        </w:r>
        <w:r w:rsidR="00963369">
          <w:rPr>
            <w:noProof/>
            <w:webHidden/>
          </w:rPr>
          <w:fldChar w:fldCharType="separate"/>
        </w:r>
        <w:r w:rsidR="00963369">
          <w:rPr>
            <w:noProof/>
            <w:webHidden/>
          </w:rPr>
          <w:t>443</w:t>
        </w:r>
        <w:r w:rsidR="00963369">
          <w:rPr>
            <w:noProof/>
            <w:webHidden/>
          </w:rPr>
          <w:fldChar w:fldCharType="end"/>
        </w:r>
      </w:hyperlink>
    </w:p>
    <w:p w:rsidR="00732C81" w:rsidRPr="00076DF5" w:rsidRDefault="00732C81" w:rsidP="00076DF5">
      <w:pPr>
        <w:spacing w:before="240" w:after="240"/>
        <w:jc w:val="center"/>
        <w:rPr>
          <w:rFonts w:ascii="Arial Narrow" w:hAnsi="Arial Narrow" w:cs="Arial"/>
          <w:b/>
          <w:caps/>
          <w:sz w:val="32"/>
          <w:szCs w:val="32"/>
        </w:rPr>
      </w:pPr>
      <w:r>
        <w:rPr>
          <w:rFonts w:asciiTheme="minorHAnsi" w:eastAsiaTheme="minorEastAsia" w:hAnsiTheme="minorHAnsi" w:cstheme="minorBidi"/>
          <w:noProof/>
          <w:sz w:val="22"/>
          <w:szCs w:val="22"/>
        </w:rPr>
        <w:fldChar w:fldCharType="end"/>
      </w:r>
      <w:r w:rsidRPr="00076DF5">
        <w:rPr>
          <w:rFonts w:ascii="Arial Narrow" w:hAnsi="Arial Narrow" w:cs="Arial"/>
          <w:b/>
          <w:caps/>
          <w:sz w:val="32"/>
          <w:szCs w:val="32"/>
        </w:rPr>
        <w:t>List of Tables</w:t>
      </w:r>
    </w:p>
    <w:p w:rsidR="00963369" w:rsidRDefault="00732C81">
      <w:pPr>
        <w:pStyle w:val="TableofFigures"/>
        <w:rPr>
          <w:rFonts w:asciiTheme="minorHAnsi" w:eastAsiaTheme="minorEastAsia" w:hAnsiTheme="minorHAnsi" w:cstheme="minorBidi"/>
          <w:noProof/>
          <w:color w:val="auto"/>
          <w:kern w:val="0"/>
          <w:szCs w:val="22"/>
        </w:rPr>
      </w:pPr>
      <w:r>
        <w:rPr>
          <w:b/>
        </w:rPr>
        <w:fldChar w:fldCharType="begin"/>
      </w:r>
      <w:r>
        <w:rPr>
          <w:b/>
        </w:rPr>
        <w:instrText xml:space="preserve"> TOC \f f \h \z \t "GSA Table Caption,1" \c "Table" </w:instrText>
      </w:r>
      <w:r>
        <w:rPr>
          <w:b/>
        </w:rPr>
        <w:fldChar w:fldCharType="separate"/>
      </w:r>
      <w:hyperlink w:anchor="_Toc468805119" w:history="1">
        <w:r w:rsidR="00963369" w:rsidRPr="003A41AE">
          <w:rPr>
            <w:rStyle w:val="Hyperlink"/>
            <w:noProof/>
          </w:rPr>
          <w:t>Table 1</w:t>
        </w:r>
        <w:r w:rsidR="00963369" w:rsidRPr="003A41AE">
          <w:rPr>
            <w:rStyle w:val="Hyperlink"/>
            <w:noProof/>
          </w:rPr>
          <w:noBreakHyphen/>
          <w:t>1 Information System Name and Title</w:t>
        </w:r>
        <w:r w:rsidR="00963369">
          <w:rPr>
            <w:noProof/>
            <w:webHidden/>
          </w:rPr>
          <w:tab/>
        </w:r>
        <w:r w:rsidR="00963369">
          <w:rPr>
            <w:noProof/>
            <w:webHidden/>
          </w:rPr>
          <w:fldChar w:fldCharType="begin"/>
        </w:r>
        <w:r w:rsidR="00963369">
          <w:rPr>
            <w:noProof/>
            <w:webHidden/>
          </w:rPr>
          <w:instrText xml:space="preserve"> PAGEREF _Toc468805119 \h </w:instrText>
        </w:r>
        <w:r w:rsidR="00963369">
          <w:rPr>
            <w:noProof/>
            <w:webHidden/>
          </w:rPr>
        </w:r>
        <w:r w:rsidR="00963369">
          <w:rPr>
            <w:noProof/>
            <w:webHidden/>
          </w:rPr>
          <w:fldChar w:fldCharType="separate"/>
        </w:r>
        <w:r w:rsidR="00963369">
          <w:rPr>
            <w:noProof/>
            <w:webHidden/>
          </w:rPr>
          <w:t>21</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0" w:history="1">
        <w:r w:rsidR="00963369" w:rsidRPr="003A41AE">
          <w:rPr>
            <w:rStyle w:val="Hyperlink"/>
            <w:noProof/>
          </w:rPr>
          <w:t>Table 2</w:t>
        </w:r>
        <w:r w:rsidR="00963369" w:rsidRPr="003A41AE">
          <w:rPr>
            <w:rStyle w:val="Hyperlink"/>
            <w:noProof/>
          </w:rPr>
          <w:noBreakHyphen/>
          <w:t>1 Security Categorization</w:t>
        </w:r>
        <w:r w:rsidR="00963369">
          <w:rPr>
            <w:noProof/>
            <w:webHidden/>
          </w:rPr>
          <w:tab/>
        </w:r>
        <w:r w:rsidR="00963369">
          <w:rPr>
            <w:noProof/>
            <w:webHidden/>
          </w:rPr>
          <w:fldChar w:fldCharType="begin"/>
        </w:r>
        <w:r w:rsidR="00963369">
          <w:rPr>
            <w:noProof/>
            <w:webHidden/>
          </w:rPr>
          <w:instrText xml:space="preserve"> PAGEREF _Toc468805120 \h </w:instrText>
        </w:r>
        <w:r w:rsidR="00963369">
          <w:rPr>
            <w:noProof/>
            <w:webHidden/>
          </w:rPr>
        </w:r>
        <w:r w:rsidR="00963369">
          <w:rPr>
            <w:noProof/>
            <w:webHidden/>
          </w:rPr>
          <w:fldChar w:fldCharType="separate"/>
        </w:r>
        <w:r w:rsidR="00963369">
          <w:rPr>
            <w:noProof/>
            <w:webHidden/>
          </w:rPr>
          <w:t>21</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1" w:history="1">
        <w:r w:rsidR="00963369" w:rsidRPr="003A41AE">
          <w:rPr>
            <w:rStyle w:val="Hyperlink"/>
            <w:noProof/>
          </w:rPr>
          <w:t>Table 2</w:t>
        </w:r>
        <w:r w:rsidR="00963369" w:rsidRPr="003A41AE">
          <w:rPr>
            <w:rStyle w:val="Hyperlink"/>
            <w:noProof/>
          </w:rPr>
          <w:noBreakHyphen/>
          <w:t>2 Sensitivity Categorization of Information Types</w:t>
        </w:r>
        <w:r w:rsidR="00963369">
          <w:rPr>
            <w:noProof/>
            <w:webHidden/>
          </w:rPr>
          <w:tab/>
        </w:r>
        <w:r w:rsidR="00963369">
          <w:rPr>
            <w:noProof/>
            <w:webHidden/>
          </w:rPr>
          <w:fldChar w:fldCharType="begin"/>
        </w:r>
        <w:r w:rsidR="00963369">
          <w:rPr>
            <w:noProof/>
            <w:webHidden/>
          </w:rPr>
          <w:instrText xml:space="preserve"> PAGEREF _Toc468805121 \h </w:instrText>
        </w:r>
        <w:r w:rsidR="00963369">
          <w:rPr>
            <w:noProof/>
            <w:webHidden/>
          </w:rPr>
        </w:r>
        <w:r w:rsidR="00963369">
          <w:rPr>
            <w:noProof/>
            <w:webHidden/>
          </w:rPr>
          <w:fldChar w:fldCharType="separate"/>
        </w:r>
        <w:r w:rsidR="00963369">
          <w:rPr>
            <w:noProof/>
            <w:webHidden/>
          </w:rPr>
          <w:t>23</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2" w:history="1">
        <w:r w:rsidR="00963369" w:rsidRPr="003A41AE">
          <w:rPr>
            <w:rStyle w:val="Hyperlink"/>
            <w:noProof/>
          </w:rPr>
          <w:t>Table 2</w:t>
        </w:r>
        <w:r w:rsidR="00963369" w:rsidRPr="003A41AE">
          <w:rPr>
            <w:rStyle w:val="Hyperlink"/>
            <w:noProof/>
          </w:rPr>
          <w:noBreakHyphen/>
          <w:t>3 Security Impact Level</w:t>
        </w:r>
        <w:r w:rsidR="00963369">
          <w:rPr>
            <w:noProof/>
            <w:webHidden/>
          </w:rPr>
          <w:tab/>
        </w:r>
        <w:r w:rsidR="00963369">
          <w:rPr>
            <w:noProof/>
            <w:webHidden/>
          </w:rPr>
          <w:fldChar w:fldCharType="begin"/>
        </w:r>
        <w:r w:rsidR="00963369">
          <w:rPr>
            <w:noProof/>
            <w:webHidden/>
          </w:rPr>
          <w:instrText xml:space="preserve"> PAGEREF _Toc468805122 \h </w:instrText>
        </w:r>
        <w:r w:rsidR="00963369">
          <w:rPr>
            <w:noProof/>
            <w:webHidden/>
          </w:rPr>
        </w:r>
        <w:r w:rsidR="00963369">
          <w:rPr>
            <w:noProof/>
            <w:webHidden/>
          </w:rPr>
          <w:fldChar w:fldCharType="separate"/>
        </w:r>
        <w:r w:rsidR="00963369">
          <w:rPr>
            <w:noProof/>
            <w:webHidden/>
          </w:rPr>
          <w:t>23</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3" w:history="1">
        <w:r w:rsidR="00963369" w:rsidRPr="003A41AE">
          <w:rPr>
            <w:rStyle w:val="Hyperlink"/>
            <w:noProof/>
          </w:rPr>
          <w:t>Table 2</w:t>
        </w:r>
        <w:r w:rsidR="00963369" w:rsidRPr="003A41AE">
          <w:rPr>
            <w:rStyle w:val="Hyperlink"/>
            <w:noProof/>
          </w:rPr>
          <w:noBreakHyphen/>
          <w:t>4 Baseline Security Configuration</w:t>
        </w:r>
        <w:r w:rsidR="00963369">
          <w:rPr>
            <w:noProof/>
            <w:webHidden/>
          </w:rPr>
          <w:tab/>
        </w:r>
        <w:r w:rsidR="00963369">
          <w:rPr>
            <w:noProof/>
            <w:webHidden/>
          </w:rPr>
          <w:fldChar w:fldCharType="begin"/>
        </w:r>
        <w:r w:rsidR="00963369">
          <w:rPr>
            <w:noProof/>
            <w:webHidden/>
          </w:rPr>
          <w:instrText xml:space="preserve"> PAGEREF _Toc468805123 \h </w:instrText>
        </w:r>
        <w:r w:rsidR="00963369">
          <w:rPr>
            <w:noProof/>
            <w:webHidden/>
          </w:rPr>
        </w:r>
        <w:r w:rsidR="00963369">
          <w:rPr>
            <w:noProof/>
            <w:webHidden/>
          </w:rPr>
          <w:fldChar w:fldCharType="separate"/>
        </w:r>
        <w:r w:rsidR="00963369">
          <w:rPr>
            <w:noProof/>
            <w:webHidden/>
          </w:rPr>
          <w:t>23</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4" w:history="1">
        <w:r w:rsidR="00963369" w:rsidRPr="003A41AE">
          <w:rPr>
            <w:rStyle w:val="Hyperlink"/>
            <w:noProof/>
          </w:rPr>
          <w:t>Table 2</w:t>
        </w:r>
        <w:r w:rsidR="00963369" w:rsidRPr="003A41AE">
          <w:rPr>
            <w:rStyle w:val="Hyperlink"/>
            <w:noProof/>
          </w:rPr>
          <w:noBreakHyphen/>
          <w:t>5 E-Authentication Questions</w:t>
        </w:r>
        <w:r w:rsidR="00963369">
          <w:rPr>
            <w:noProof/>
            <w:webHidden/>
          </w:rPr>
          <w:tab/>
        </w:r>
        <w:r w:rsidR="00963369">
          <w:rPr>
            <w:noProof/>
            <w:webHidden/>
          </w:rPr>
          <w:fldChar w:fldCharType="begin"/>
        </w:r>
        <w:r w:rsidR="00963369">
          <w:rPr>
            <w:noProof/>
            <w:webHidden/>
          </w:rPr>
          <w:instrText xml:space="preserve"> PAGEREF _Toc468805124 \h </w:instrText>
        </w:r>
        <w:r w:rsidR="00963369">
          <w:rPr>
            <w:noProof/>
            <w:webHidden/>
          </w:rPr>
        </w:r>
        <w:r w:rsidR="00963369">
          <w:rPr>
            <w:noProof/>
            <w:webHidden/>
          </w:rPr>
          <w:fldChar w:fldCharType="separate"/>
        </w:r>
        <w:r w:rsidR="00963369">
          <w:rPr>
            <w:noProof/>
            <w:webHidden/>
          </w:rPr>
          <w:t>24</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5" w:history="1">
        <w:r w:rsidR="00963369" w:rsidRPr="003A41AE">
          <w:rPr>
            <w:rStyle w:val="Hyperlink"/>
            <w:noProof/>
          </w:rPr>
          <w:t>Table 2</w:t>
        </w:r>
        <w:r w:rsidR="00963369" w:rsidRPr="003A41AE">
          <w:rPr>
            <w:rStyle w:val="Hyperlink"/>
            <w:noProof/>
          </w:rPr>
          <w:noBreakHyphen/>
          <w:t>6 Authentication Level Determination</w:t>
        </w:r>
        <w:r w:rsidR="00963369">
          <w:rPr>
            <w:noProof/>
            <w:webHidden/>
          </w:rPr>
          <w:tab/>
        </w:r>
        <w:r w:rsidR="00963369">
          <w:rPr>
            <w:noProof/>
            <w:webHidden/>
          </w:rPr>
          <w:fldChar w:fldCharType="begin"/>
        </w:r>
        <w:r w:rsidR="00963369">
          <w:rPr>
            <w:noProof/>
            <w:webHidden/>
          </w:rPr>
          <w:instrText xml:space="preserve"> PAGEREF _Toc468805125 \h </w:instrText>
        </w:r>
        <w:r w:rsidR="00963369">
          <w:rPr>
            <w:noProof/>
            <w:webHidden/>
          </w:rPr>
        </w:r>
        <w:r w:rsidR="00963369">
          <w:rPr>
            <w:noProof/>
            <w:webHidden/>
          </w:rPr>
          <w:fldChar w:fldCharType="separate"/>
        </w:r>
        <w:r w:rsidR="00963369">
          <w:rPr>
            <w:noProof/>
            <w:webHidden/>
          </w:rPr>
          <w:t>24</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6" w:history="1">
        <w:r w:rsidR="00963369" w:rsidRPr="003A41AE">
          <w:rPr>
            <w:rStyle w:val="Hyperlink"/>
            <w:noProof/>
          </w:rPr>
          <w:t>Table 3</w:t>
        </w:r>
        <w:r w:rsidR="00963369" w:rsidRPr="003A41AE">
          <w:rPr>
            <w:rStyle w:val="Hyperlink"/>
            <w:noProof/>
          </w:rPr>
          <w:noBreakHyphen/>
          <w:t>1 Information System Owner</w:t>
        </w:r>
        <w:r w:rsidR="00963369">
          <w:rPr>
            <w:noProof/>
            <w:webHidden/>
          </w:rPr>
          <w:tab/>
        </w:r>
        <w:r w:rsidR="00963369">
          <w:rPr>
            <w:noProof/>
            <w:webHidden/>
          </w:rPr>
          <w:fldChar w:fldCharType="begin"/>
        </w:r>
        <w:r w:rsidR="00963369">
          <w:rPr>
            <w:noProof/>
            <w:webHidden/>
          </w:rPr>
          <w:instrText xml:space="preserve"> PAGEREF _Toc468805126 \h </w:instrText>
        </w:r>
        <w:r w:rsidR="00963369">
          <w:rPr>
            <w:noProof/>
            <w:webHidden/>
          </w:rPr>
        </w:r>
        <w:r w:rsidR="00963369">
          <w:rPr>
            <w:noProof/>
            <w:webHidden/>
          </w:rPr>
          <w:fldChar w:fldCharType="separate"/>
        </w:r>
        <w:r w:rsidR="00963369">
          <w:rPr>
            <w:noProof/>
            <w:webHidden/>
          </w:rPr>
          <w:t>25</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7" w:history="1">
        <w:r w:rsidR="00963369" w:rsidRPr="003A41AE">
          <w:rPr>
            <w:rStyle w:val="Hyperlink"/>
            <w:noProof/>
          </w:rPr>
          <w:t>Table 5</w:t>
        </w:r>
        <w:r w:rsidR="00963369" w:rsidRPr="003A41AE">
          <w:rPr>
            <w:rStyle w:val="Hyperlink"/>
            <w:noProof/>
          </w:rPr>
          <w:noBreakHyphen/>
          <w:t>1 Information System Management Point of Contact</w:t>
        </w:r>
        <w:r w:rsidR="00963369">
          <w:rPr>
            <w:noProof/>
            <w:webHidden/>
          </w:rPr>
          <w:tab/>
        </w:r>
        <w:r w:rsidR="00963369">
          <w:rPr>
            <w:noProof/>
            <w:webHidden/>
          </w:rPr>
          <w:fldChar w:fldCharType="begin"/>
        </w:r>
        <w:r w:rsidR="00963369">
          <w:rPr>
            <w:noProof/>
            <w:webHidden/>
          </w:rPr>
          <w:instrText xml:space="preserve"> PAGEREF _Toc468805127 \h </w:instrText>
        </w:r>
        <w:r w:rsidR="00963369">
          <w:rPr>
            <w:noProof/>
            <w:webHidden/>
          </w:rPr>
        </w:r>
        <w:r w:rsidR="00963369">
          <w:rPr>
            <w:noProof/>
            <w:webHidden/>
          </w:rPr>
          <w:fldChar w:fldCharType="separate"/>
        </w:r>
        <w:r w:rsidR="00963369">
          <w:rPr>
            <w:noProof/>
            <w:webHidden/>
          </w:rPr>
          <w:t>25</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8" w:history="1">
        <w:r w:rsidR="00963369" w:rsidRPr="003A41AE">
          <w:rPr>
            <w:rStyle w:val="Hyperlink"/>
            <w:noProof/>
          </w:rPr>
          <w:t>Table 5</w:t>
        </w:r>
        <w:r w:rsidR="00963369" w:rsidRPr="003A41AE">
          <w:rPr>
            <w:rStyle w:val="Hyperlink"/>
            <w:noProof/>
          </w:rPr>
          <w:noBreakHyphen/>
          <w:t>2 Information System Technical Point of Contact</w:t>
        </w:r>
        <w:r w:rsidR="00963369">
          <w:rPr>
            <w:noProof/>
            <w:webHidden/>
          </w:rPr>
          <w:tab/>
        </w:r>
        <w:r w:rsidR="00963369">
          <w:rPr>
            <w:noProof/>
            <w:webHidden/>
          </w:rPr>
          <w:fldChar w:fldCharType="begin"/>
        </w:r>
        <w:r w:rsidR="00963369">
          <w:rPr>
            <w:noProof/>
            <w:webHidden/>
          </w:rPr>
          <w:instrText xml:space="preserve"> PAGEREF _Toc468805128 \h </w:instrText>
        </w:r>
        <w:r w:rsidR="00963369">
          <w:rPr>
            <w:noProof/>
            <w:webHidden/>
          </w:rPr>
        </w:r>
        <w:r w:rsidR="00963369">
          <w:rPr>
            <w:noProof/>
            <w:webHidden/>
          </w:rPr>
          <w:fldChar w:fldCharType="separate"/>
        </w:r>
        <w:r w:rsidR="00963369">
          <w:rPr>
            <w:noProof/>
            <w:webHidden/>
          </w:rPr>
          <w:t>26</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29" w:history="1">
        <w:r w:rsidR="00963369" w:rsidRPr="003A41AE">
          <w:rPr>
            <w:rStyle w:val="Hyperlink"/>
            <w:noProof/>
          </w:rPr>
          <w:t>Table 6</w:t>
        </w:r>
        <w:r w:rsidR="00963369" w:rsidRPr="003A41AE">
          <w:rPr>
            <w:rStyle w:val="Hyperlink"/>
            <w:noProof/>
          </w:rPr>
          <w:noBreakHyphen/>
          <w:t>1 CSP Name Internal ISSO (or Equivalent) Point of Contact</w:t>
        </w:r>
        <w:r w:rsidR="00963369">
          <w:rPr>
            <w:noProof/>
            <w:webHidden/>
          </w:rPr>
          <w:tab/>
        </w:r>
        <w:r w:rsidR="00963369">
          <w:rPr>
            <w:noProof/>
            <w:webHidden/>
          </w:rPr>
          <w:fldChar w:fldCharType="begin"/>
        </w:r>
        <w:r w:rsidR="00963369">
          <w:rPr>
            <w:noProof/>
            <w:webHidden/>
          </w:rPr>
          <w:instrText xml:space="preserve"> PAGEREF _Toc468805129 \h </w:instrText>
        </w:r>
        <w:r w:rsidR="00963369">
          <w:rPr>
            <w:noProof/>
            <w:webHidden/>
          </w:rPr>
        </w:r>
        <w:r w:rsidR="00963369">
          <w:rPr>
            <w:noProof/>
            <w:webHidden/>
          </w:rPr>
          <w:fldChar w:fldCharType="separate"/>
        </w:r>
        <w:r w:rsidR="00963369">
          <w:rPr>
            <w:noProof/>
            <w:webHidden/>
          </w:rPr>
          <w:t>27</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0" w:history="1">
        <w:r w:rsidR="00963369" w:rsidRPr="003A41AE">
          <w:rPr>
            <w:rStyle w:val="Hyperlink"/>
            <w:noProof/>
          </w:rPr>
          <w:t>Table 6</w:t>
        </w:r>
        <w:r w:rsidR="00963369" w:rsidRPr="003A41AE">
          <w:rPr>
            <w:rStyle w:val="Hyperlink"/>
            <w:noProof/>
          </w:rPr>
          <w:noBreakHyphen/>
          <w:t>2 AO ISSO Point of Contact</w:t>
        </w:r>
        <w:r w:rsidR="00963369">
          <w:rPr>
            <w:noProof/>
            <w:webHidden/>
          </w:rPr>
          <w:tab/>
        </w:r>
        <w:r w:rsidR="00963369">
          <w:rPr>
            <w:noProof/>
            <w:webHidden/>
          </w:rPr>
          <w:fldChar w:fldCharType="begin"/>
        </w:r>
        <w:r w:rsidR="00963369">
          <w:rPr>
            <w:noProof/>
            <w:webHidden/>
          </w:rPr>
          <w:instrText xml:space="preserve"> PAGEREF _Toc468805130 \h </w:instrText>
        </w:r>
        <w:r w:rsidR="00963369">
          <w:rPr>
            <w:noProof/>
            <w:webHidden/>
          </w:rPr>
        </w:r>
        <w:r w:rsidR="00963369">
          <w:rPr>
            <w:noProof/>
            <w:webHidden/>
          </w:rPr>
          <w:fldChar w:fldCharType="separate"/>
        </w:r>
        <w:r w:rsidR="00963369">
          <w:rPr>
            <w:noProof/>
            <w:webHidden/>
          </w:rPr>
          <w:t>27</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1" w:history="1">
        <w:r w:rsidR="00963369" w:rsidRPr="003A41AE">
          <w:rPr>
            <w:rStyle w:val="Hyperlink"/>
            <w:noProof/>
          </w:rPr>
          <w:t>Table 7</w:t>
        </w:r>
        <w:r w:rsidR="00963369" w:rsidRPr="003A41AE">
          <w:rPr>
            <w:rStyle w:val="Hyperlink"/>
            <w:noProof/>
          </w:rPr>
          <w:noBreakHyphen/>
          <w:t>1 System Status</w:t>
        </w:r>
        <w:r w:rsidR="00963369">
          <w:rPr>
            <w:noProof/>
            <w:webHidden/>
          </w:rPr>
          <w:tab/>
        </w:r>
        <w:r w:rsidR="00963369">
          <w:rPr>
            <w:noProof/>
            <w:webHidden/>
          </w:rPr>
          <w:fldChar w:fldCharType="begin"/>
        </w:r>
        <w:r w:rsidR="00963369">
          <w:rPr>
            <w:noProof/>
            <w:webHidden/>
          </w:rPr>
          <w:instrText xml:space="preserve"> PAGEREF _Toc468805131 \h </w:instrText>
        </w:r>
        <w:r w:rsidR="00963369">
          <w:rPr>
            <w:noProof/>
            <w:webHidden/>
          </w:rPr>
        </w:r>
        <w:r w:rsidR="00963369">
          <w:rPr>
            <w:noProof/>
            <w:webHidden/>
          </w:rPr>
          <w:fldChar w:fldCharType="separate"/>
        </w:r>
        <w:r w:rsidR="00963369">
          <w:rPr>
            <w:noProof/>
            <w:webHidden/>
          </w:rPr>
          <w:t>27</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2" w:history="1">
        <w:r w:rsidR="00963369" w:rsidRPr="003A41AE">
          <w:rPr>
            <w:rStyle w:val="Hyperlink"/>
            <w:noProof/>
          </w:rPr>
          <w:t>Table 8</w:t>
        </w:r>
        <w:r w:rsidR="00963369" w:rsidRPr="003A41AE">
          <w:rPr>
            <w:rStyle w:val="Hyperlink"/>
            <w:noProof/>
          </w:rPr>
          <w:noBreakHyphen/>
          <w:t>1 Service Layers Represented in this SSP</w:t>
        </w:r>
        <w:r w:rsidR="00963369">
          <w:rPr>
            <w:noProof/>
            <w:webHidden/>
          </w:rPr>
          <w:tab/>
        </w:r>
        <w:r w:rsidR="00963369">
          <w:rPr>
            <w:noProof/>
            <w:webHidden/>
          </w:rPr>
          <w:fldChar w:fldCharType="begin"/>
        </w:r>
        <w:r w:rsidR="00963369">
          <w:rPr>
            <w:noProof/>
            <w:webHidden/>
          </w:rPr>
          <w:instrText xml:space="preserve"> PAGEREF _Toc468805132 \h </w:instrText>
        </w:r>
        <w:r w:rsidR="00963369">
          <w:rPr>
            <w:noProof/>
            <w:webHidden/>
          </w:rPr>
        </w:r>
        <w:r w:rsidR="00963369">
          <w:rPr>
            <w:noProof/>
            <w:webHidden/>
          </w:rPr>
          <w:fldChar w:fldCharType="separate"/>
        </w:r>
        <w:r w:rsidR="00963369">
          <w:rPr>
            <w:noProof/>
            <w:webHidden/>
          </w:rPr>
          <w:t>28</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3" w:history="1">
        <w:r w:rsidR="00963369" w:rsidRPr="003A41AE">
          <w:rPr>
            <w:rStyle w:val="Hyperlink"/>
            <w:noProof/>
          </w:rPr>
          <w:t>Table 8</w:t>
        </w:r>
        <w:r w:rsidR="00963369" w:rsidRPr="003A41AE">
          <w:rPr>
            <w:rStyle w:val="Hyperlink"/>
            <w:noProof/>
          </w:rPr>
          <w:noBreakHyphen/>
          <w:t>2 Cloud Deployment Model Represented in this SSP</w:t>
        </w:r>
        <w:r w:rsidR="00963369">
          <w:rPr>
            <w:noProof/>
            <w:webHidden/>
          </w:rPr>
          <w:tab/>
        </w:r>
        <w:r w:rsidR="00963369">
          <w:rPr>
            <w:noProof/>
            <w:webHidden/>
          </w:rPr>
          <w:fldChar w:fldCharType="begin"/>
        </w:r>
        <w:r w:rsidR="00963369">
          <w:rPr>
            <w:noProof/>
            <w:webHidden/>
          </w:rPr>
          <w:instrText xml:space="preserve"> PAGEREF _Toc468805133 \h </w:instrText>
        </w:r>
        <w:r w:rsidR="00963369">
          <w:rPr>
            <w:noProof/>
            <w:webHidden/>
          </w:rPr>
        </w:r>
        <w:r w:rsidR="00963369">
          <w:rPr>
            <w:noProof/>
            <w:webHidden/>
          </w:rPr>
          <w:fldChar w:fldCharType="separate"/>
        </w:r>
        <w:r w:rsidR="00963369">
          <w:rPr>
            <w:noProof/>
            <w:webHidden/>
          </w:rPr>
          <w:t>29</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4" w:history="1">
        <w:r w:rsidR="00963369" w:rsidRPr="003A41AE">
          <w:rPr>
            <w:rStyle w:val="Hyperlink"/>
            <w:noProof/>
          </w:rPr>
          <w:t>Table 8</w:t>
        </w:r>
        <w:r w:rsidR="00963369" w:rsidRPr="003A41AE">
          <w:rPr>
            <w:rStyle w:val="Hyperlink"/>
            <w:noProof/>
          </w:rPr>
          <w:noBreakHyphen/>
          <w:t>3 Leveraged Authorizations</w:t>
        </w:r>
        <w:r w:rsidR="00963369">
          <w:rPr>
            <w:noProof/>
            <w:webHidden/>
          </w:rPr>
          <w:tab/>
        </w:r>
        <w:r w:rsidR="00963369">
          <w:rPr>
            <w:noProof/>
            <w:webHidden/>
          </w:rPr>
          <w:fldChar w:fldCharType="begin"/>
        </w:r>
        <w:r w:rsidR="00963369">
          <w:rPr>
            <w:noProof/>
            <w:webHidden/>
          </w:rPr>
          <w:instrText xml:space="preserve"> PAGEREF _Toc468805134 \h </w:instrText>
        </w:r>
        <w:r w:rsidR="00963369">
          <w:rPr>
            <w:noProof/>
            <w:webHidden/>
          </w:rPr>
        </w:r>
        <w:r w:rsidR="00963369">
          <w:rPr>
            <w:noProof/>
            <w:webHidden/>
          </w:rPr>
          <w:fldChar w:fldCharType="separate"/>
        </w:r>
        <w:r w:rsidR="00963369">
          <w:rPr>
            <w:noProof/>
            <w:webHidden/>
          </w:rPr>
          <w:t>29</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5" w:history="1">
        <w:r w:rsidR="00963369" w:rsidRPr="003A41AE">
          <w:rPr>
            <w:rStyle w:val="Hyperlink"/>
            <w:noProof/>
          </w:rPr>
          <w:t>Table 9</w:t>
        </w:r>
        <w:r w:rsidR="00963369" w:rsidRPr="003A41AE">
          <w:rPr>
            <w:rStyle w:val="Hyperlink"/>
            <w:noProof/>
          </w:rPr>
          <w:noBreakHyphen/>
          <w:t>1 Personnel Roles and Privileges</w:t>
        </w:r>
        <w:r w:rsidR="00963369">
          <w:rPr>
            <w:noProof/>
            <w:webHidden/>
          </w:rPr>
          <w:tab/>
        </w:r>
        <w:r w:rsidR="00963369">
          <w:rPr>
            <w:noProof/>
            <w:webHidden/>
          </w:rPr>
          <w:fldChar w:fldCharType="begin"/>
        </w:r>
        <w:r w:rsidR="00963369">
          <w:rPr>
            <w:noProof/>
            <w:webHidden/>
          </w:rPr>
          <w:instrText xml:space="preserve"> PAGEREF _Toc468805135 \h </w:instrText>
        </w:r>
        <w:r w:rsidR="00963369">
          <w:rPr>
            <w:noProof/>
            <w:webHidden/>
          </w:rPr>
        </w:r>
        <w:r w:rsidR="00963369">
          <w:rPr>
            <w:noProof/>
            <w:webHidden/>
          </w:rPr>
          <w:fldChar w:fldCharType="separate"/>
        </w:r>
        <w:r w:rsidR="00963369">
          <w:rPr>
            <w:noProof/>
            <w:webHidden/>
          </w:rPr>
          <w:t>31</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6" w:history="1">
        <w:r w:rsidR="00963369" w:rsidRPr="003A41AE">
          <w:rPr>
            <w:rStyle w:val="Hyperlink"/>
            <w:noProof/>
          </w:rPr>
          <w:t>Table 10</w:t>
        </w:r>
        <w:r w:rsidR="00963369" w:rsidRPr="003A41AE">
          <w:rPr>
            <w:rStyle w:val="Hyperlink"/>
            <w:noProof/>
          </w:rPr>
          <w:noBreakHyphen/>
          <w:t>1 Ports, Protocols, and Services</w:t>
        </w:r>
        <w:r w:rsidR="00963369">
          <w:rPr>
            <w:noProof/>
            <w:webHidden/>
          </w:rPr>
          <w:tab/>
        </w:r>
        <w:r w:rsidR="00963369">
          <w:rPr>
            <w:noProof/>
            <w:webHidden/>
          </w:rPr>
          <w:fldChar w:fldCharType="begin"/>
        </w:r>
        <w:r w:rsidR="00963369">
          <w:rPr>
            <w:noProof/>
            <w:webHidden/>
          </w:rPr>
          <w:instrText xml:space="preserve"> PAGEREF _Toc468805136 \h </w:instrText>
        </w:r>
        <w:r w:rsidR="00963369">
          <w:rPr>
            <w:noProof/>
            <w:webHidden/>
          </w:rPr>
        </w:r>
        <w:r w:rsidR="00963369">
          <w:rPr>
            <w:noProof/>
            <w:webHidden/>
          </w:rPr>
          <w:fldChar w:fldCharType="separate"/>
        </w:r>
        <w:r w:rsidR="00963369">
          <w:rPr>
            <w:noProof/>
            <w:webHidden/>
          </w:rPr>
          <w:t>34</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7" w:history="1">
        <w:r w:rsidR="00963369" w:rsidRPr="003A41AE">
          <w:rPr>
            <w:rStyle w:val="Hyperlink"/>
            <w:noProof/>
          </w:rPr>
          <w:t>Table 11</w:t>
        </w:r>
        <w:r w:rsidR="00963369" w:rsidRPr="003A41AE">
          <w:rPr>
            <w:rStyle w:val="Hyperlink"/>
            <w:noProof/>
          </w:rPr>
          <w:noBreakHyphen/>
          <w:t>1 System Interconnections</w:t>
        </w:r>
        <w:r w:rsidR="00963369">
          <w:rPr>
            <w:noProof/>
            <w:webHidden/>
          </w:rPr>
          <w:tab/>
        </w:r>
        <w:r w:rsidR="00963369">
          <w:rPr>
            <w:noProof/>
            <w:webHidden/>
          </w:rPr>
          <w:fldChar w:fldCharType="begin"/>
        </w:r>
        <w:r w:rsidR="00963369">
          <w:rPr>
            <w:noProof/>
            <w:webHidden/>
          </w:rPr>
          <w:instrText xml:space="preserve"> PAGEREF _Toc468805137 \h </w:instrText>
        </w:r>
        <w:r w:rsidR="00963369">
          <w:rPr>
            <w:noProof/>
            <w:webHidden/>
          </w:rPr>
        </w:r>
        <w:r w:rsidR="00963369">
          <w:rPr>
            <w:noProof/>
            <w:webHidden/>
          </w:rPr>
          <w:fldChar w:fldCharType="separate"/>
        </w:r>
        <w:r w:rsidR="00963369">
          <w:rPr>
            <w:noProof/>
            <w:webHidden/>
          </w:rPr>
          <w:t>35</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8" w:history="1">
        <w:r w:rsidR="00963369" w:rsidRPr="003A41AE">
          <w:rPr>
            <w:rStyle w:val="Hyperlink"/>
            <w:noProof/>
          </w:rPr>
          <w:t>Table 12</w:t>
        </w:r>
        <w:r w:rsidR="00963369" w:rsidRPr="003A41AE">
          <w:rPr>
            <w:rStyle w:val="Hyperlink"/>
            <w:noProof/>
          </w:rPr>
          <w:noBreakHyphen/>
          <w:t>1 Information System Name Laws and Regulations</w:t>
        </w:r>
        <w:r w:rsidR="00963369">
          <w:rPr>
            <w:noProof/>
            <w:webHidden/>
          </w:rPr>
          <w:tab/>
        </w:r>
        <w:r w:rsidR="00963369">
          <w:rPr>
            <w:noProof/>
            <w:webHidden/>
          </w:rPr>
          <w:fldChar w:fldCharType="begin"/>
        </w:r>
        <w:r w:rsidR="00963369">
          <w:rPr>
            <w:noProof/>
            <w:webHidden/>
          </w:rPr>
          <w:instrText xml:space="preserve"> PAGEREF _Toc468805138 \h </w:instrText>
        </w:r>
        <w:r w:rsidR="00963369">
          <w:rPr>
            <w:noProof/>
            <w:webHidden/>
          </w:rPr>
        </w:r>
        <w:r w:rsidR="00963369">
          <w:rPr>
            <w:noProof/>
            <w:webHidden/>
          </w:rPr>
          <w:fldChar w:fldCharType="separate"/>
        </w:r>
        <w:r w:rsidR="00963369">
          <w:rPr>
            <w:noProof/>
            <w:webHidden/>
          </w:rPr>
          <w:t>37</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39" w:history="1">
        <w:r w:rsidR="00963369" w:rsidRPr="003A41AE">
          <w:rPr>
            <w:rStyle w:val="Hyperlink"/>
            <w:noProof/>
          </w:rPr>
          <w:t>Table 12</w:t>
        </w:r>
        <w:r w:rsidR="00963369" w:rsidRPr="003A41AE">
          <w:rPr>
            <w:rStyle w:val="Hyperlink"/>
            <w:noProof/>
          </w:rPr>
          <w:noBreakHyphen/>
          <w:t>2 Information System Name Standards and Guidance</w:t>
        </w:r>
        <w:r w:rsidR="00963369">
          <w:rPr>
            <w:noProof/>
            <w:webHidden/>
          </w:rPr>
          <w:tab/>
        </w:r>
        <w:r w:rsidR="00963369">
          <w:rPr>
            <w:noProof/>
            <w:webHidden/>
          </w:rPr>
          <w:fldChar w:fldCharType="begin"/>
        </w:r>
        <w:r w:rsidR="00963369">
          <w:rPr>
            <w:noProof/>
            <w:webHidden/>
          </w:rPr>
          <w:instrText xml:space="preserve"> PAGEREF _Toc468805139 \h </w:instrText>
        </w:r>
        <w:r w:rsidR="00963369">
          <w:rPr>
            <w:noProof/>
            <w:webHidden/>
          </w:rPr>
        </w:r>
        <w:r w:rsidR="00963369">
          <w:rPr>
            <w:noProof/>
            <w:webHidden/>
          </w:rPr>
          <w:fldChar w:fldCharType="separate"/>
        </w:r>
        <w:r w:rsidR="00963369">
          <w:rPr>
            <w:noProof/>
            <w:webHidden/>
          </w:rPr>
          <w:t>37</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40" w:history="1">
        <w:r w:rsidR="00963369" w:rsidRPr="003A41AE">
          <w:rPr>
            <w:rStyle w:val="Hyperlink"/>
            <w:noProof/>
          </w:rPr>
          <w:t>Table 13</w:t>
        </w:r>
        <w:r w:rsidR="00963369" w:rsidRPr="003A41AE">
          <w:rPr>
            <w:rStyle w:val="Hyperlink"/>
            <w:noProof/>
          </w:rPr>
          <w:noBreakHyphen/>
          <w:t>1 Summary of Required Security Controls</w:t>
        </w:r>
        <w:r w:rsidR="00963369">
          <w:rPr>
            <w:noProof/>
            <w:webHidden/>
          </w:rPr>
          <w:tab/>
        </w:r>
        <w:r w:rsidR="00963369">
          <w:rPr>
            <w:noProof/>
            <w:webHidden/>
          </w:rPr>
          <w:fldChar w:fldCharType="begin"/>
        </w:r>
        <w:r w:rsidR="00963369">
          <w:rPr>
            <w:noProof/>
            <w:webHidden/>
          </w:rPr>
          <w:instrText xml:space="preserve"> PAGEREF _Toc468805140 \h </w:instrText>
        </w:r>
        <w:r w:rsidR="00963369">
          <w:rPr>
            <w:noProof/>
            <w:webHidden/>
          </w:rPr>
        </w:r>
        <w:r w:rsidR="00963369">
          <w:rPr>
            <w:noProof/>
            <w:webHidden/>
          </w:rPr>
          <w:fldChar w:fldCharType="separate"/>
        </w:r>
        <w:r w:rsidR="00963369">
          <w:rPr>
            <w:noProof/>
            <w:webHidden/>
          </w:rPr>
          <w:t>38</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41" w:history="1">
        <w:r w:rsidR="00963369" w:rsidRPr="003A41AE">
          <w:rPr>
            <w:rStyle w:val="Hyperlink"/>
            <w:noProof/>
          </w:rPr>
          <w:t>Table 13</w:t>
        </w:r>
        <w:r w:rsidR="00963369" w:rsidRPr="003A41AE">
          <w:rPr>
            <w:rStyle w:val="Hyperlink"/>
            <w:noProof/>
          </w:rPr>
          <w:noBreakHyphen/>
          <w:t>2 Control Origination and Definitions</w:t>
        </w:r>
        <w:r w:rsidR="00963369">
          <w:rPr>
            <w:noProof/>
            <w:webHidden/>
          </w:rPr>
          <w:tab/>
        </w:r>
        <w:r w:rsidR="00963369">
          <w:rPr>
            <w:noProof/>
            <w:webHidden/>
          </w:rPr>
          <w:fldChar w:fldCharType="begin"/>
        </w:r>
        <w:r w:rsidR="00963369">
          <w:rPr>
            <w:noProof/>
            <w:webHidden/>
          </w:rPr>
          <w:instrText xml:space="preserve"> PAGEREF _Toc468805141 \h </w:instrText>
        </w:r>
        <w:r w:rsidR="00963369">
          <w:rPr>
            <w:noProof/>
            <w:webHidden/>
          </w:rPr>
        </w:r>
        <w:r w:rsidR="00963369">
          <w:rPr>
            <w:noProof/>
            <w:webHidden/>
          </w:rPr>
          <w:fldChar w:fldCharType="separate"/>
        </w:r>
        <w:r w:rsidR="00963369">
          <w:rPr>
            <w:noProof/>
            <w:webHidden/>
          </w:rPr>
          <w:t>46</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42" w:history="1">
        <w:r w:rsidR="00963369" w:rsidRPr="003A41AE">
          <w:rPr>
            <w:rStyle w:val="Hyperlink"/>
            <w:noProof/>
          </w:rPr>
          <w:t>Table 13</w:t>
        </w:r>
        <w:r w:rsidR="00963369" w:rsidRPr="003A41AE">
          <w:rPr>
            <w:rStyle w:val="Hyperlink"/>
            <w:noProof/>
          </w:rPr>
          <w:noBreakHyphen/>
          <w:t>3 CA-3 Authorized Connections</w:t>
        </w:r>
        <w:r w:rsidR="00963369">
          <w:rPr>
            <w:noProof/>
            <w:webHidden/>
          </w:rPr>
          <w:tab/>
        </w:r>
        <w:r w:rsidR="00963369">
          <w:rPr>
            <w:noProof/>
            <w:webHidden/>
          </w:rPr>
          <w:fldChar w:fldCharType="begin"/>
        </w:r>
        <w:r w:rsidR="00963369">
          <w:rPr>
            <w:noProof/>
            <w:webHidden/>
          </w:rPr>
          <w:instrText xml:space="preserve"> PAGEREF _Toc468805142 \h </w:instrText>
        </w:r>
        <w:r w:rsidR="00963369">
          <w:rPr>
            <w:noProof/>
            <w:webHidden/>
          </w:rPr>
        </w:r>
        <w:r w:rsidR="00963369">
          <w:rPr>
            <w:noProof/>
            <w:webHidden/>
          </w:rPr>
          <w:fldChar w:fldCharType="separate"/>
        </w:r>
        <w:r w:rsidR="00963369">
          <w:rPr>
            <w:noProof/>
            <w:webHidden/>
          </w:rPr>
          <w:t>131</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43" w:history="1">
        <w:r w:rsidR="00963369" w:rsidRPr="003A41AE">
          <w:rPr>
            <w:rStyle w:val="Hyperlink"/>
            <w:noProof/>
          </w:rPr>
          <w:t>Table 15</w:t>
        </w:r>
        <w:r w:rsidR="00963369" w:rsidRPr="003A41AE">
          <w:rPr>
            <w:rStyle w:val="Hyperlink"/>
            <w:noProof/>
          </w:rPr>
          <w:noBreakHyphen/>
          <w:t>1.  Attachment File Naming Convention</w:t>
        </w:r>
        <w:r w:rsidR="00963369">
          <w:rPr>
            <w:noProof/>
            <w:webHidden/>
          </w:rPr>
          <w:tab/>
        </w:r>
        <w:r w:rsidR="00963369">
          <w:rPr>
            <w:noProof/>
            <w:webHidden/>
          </w:rPr>
          <w:fldChar w:fldCharType="begin"/>
        </w:r>
        <w:r w:rsidR="00963369">
          <w:rPr>
            <w:noProof/>
            <w:webHidden/>
          </w:rPr>
          <w:instrText xml:space="preserve"> PAGEREF _Toc468805143 \h </w:instrText>
        </w:r>
        <w:r w:rsidR="00963369">
          <w:rPr>
            <w:noProof/>
            <w:webHidden/>
          </w:rPr>
        </w:r>
        <w:r w:rsidR="00963369">
          <w:rPr>
            <w:noProof/>
            <w:webHidden/>
          </w:rPr>
          <w:fldChar w:fldCharType="separate"/>
        </w:r>
        <w:r w:rsidR="00963369">
          <w:rPr>
            <w:noProof/>
            <w:webHidden/>
          </w:rPr>
          <w:t>423</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44" w:history="1">
        <w:r w:rsidR="00963369" w:rsidRPr="003A41AE">
          <w:rPr>
            <w:rStyle w:val="Hyperlink"/>
            <w:noProof/>
          </w:rPr>
          <w:t>Table 15</w:t>
        </w:r>
        <w:r w:rsidR="00963369" w:rsidRPr="003A41AE">
          <w:rPr>
            <w:rStyle w:val="Hyperlink"/>
            <w:noProof/>
          </w:rPr>
          <w:noBreakHyphen/>
          <w:t>3 FedRAMP Laws and Regulations</w:t>
        </w:r>
        <w:r w:rsidR="00963369">
          <w:rPr>
            <w:noProof/>
            <w:webHidden/>
          </w:rPr>
          <w:tab/>
        </w:r>
        <w:r w:rsidR="00963369">
          <w:rPr>
            <w:noProof/>
            <w:webHidden/>
          </w:rPr>
          <w:fldChar w:fldCharType="begin"/>
        </w:r>
        <w:r w:rsidR="00963369">
          <w:rPr>
            <w:noProof/>
            <w:webHidden/>
          </w:rPr>
          <w:instrText xml:space="preserve"> PAGEREF _Toc468805144 \h </w:instrText>
        </w:r>
        <w:r w:rsidR="00963369">
          <w:rPr>
            <w:noProof/>
            <w:webHidden/>
          </w:rPr>
        </w:r>
        <w:r w:rsidR="00963369">
          <w:rPr>
            <w:noProof/>
            <w:webHidden/>
          </w:rPr>
          <w:fldChar w:fldCharType="separate"/>
        </w:r>
        <w:r w:rsidR="00963369">
          <w:rPr>
            <w:noProof/>
            <w:webHidden/>
          </w:rPr>
          <w:t>435</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145" w:history="1">
        <w:r w:rsidR="00963369" w:rsidRPr="003A41AE">
          <w:rPr>
            <w:rStyle w:val="Hyperlink"/>
            <w:noProof/>
          </w:rPr>
          <w:t>Table 15</w:t>
        </w:r>
        <w:r w:rsidR="00963369" w:rsidRPr="003A41AE">
          <w:rPr>
            <w:rStyle w:val="Hyperlink"/>
            <w:noProof/>
          </w:rPr>
          <w:noBreakHyphen/>
          <w:t>4 FedRAMP Applicable Standards and Guidance</w:t>
        </w:r>
        <w:r w:rsidR="00963369">
          <w:rPr>
            <w:noProof/>
            <w:webHidden/>
          </w:rPr>
          <w:tab/>
        </w:r>
        <w:r w:rsidR="00963369">
          <w:rPr>
            <w:noProof/>
            <w:webHidden/>
          </w:rPr>
          <w:fldChar w:fldCharType="begin"/>
        </w:r>
        <w:r w:rsidR="00963369">
          <w:rPr>
            <w:noProof/>
            <w:webHidden/>
          </w:rPr>
          <w:instrText xml:space="preserve"> PAGEREF _Toc468805145 \h </w:instrText>
        </w:r>
        <w:r w:rsidR="00963369">
          <w:rPr>
            <w:noProof/>
            <w:webHidden/>
          </w:rPr>
        </w:r>
        <w:r w:rsidR="00963369">
          <w:rPr>
            <w:noProof/>
            <w:webHidden/>
          </w:rPr>
          <w:fldChar w:fldCharType="separate"/>
        </w:r>
        <w:r w:rsidR="00963369">
          <w:rPr>
            <w:noProof/>
            <w:webHidden/>
          </w:rPr>
          <w:t>439</w:t>
        </w:r>
        <w:r w:rsidR="00963369">
          <w:rPr>
            <w:noProof/>
            <w:webHidden/>
          </w:rPr>
          <w:fldChar w:fldCharType="end"/>
        </w:r>
      </w:hyperlink>
    </w:p>
    <w:p w:rsidR="00732C81" w:rsidRPr="00955B59" w:rsidRDefault="00732C81" w:rsidP="00732C81">
      <w:r>
        <w:rPr>
          <w:rFonts w:ascii="Calibri" w:hAnsi="Calibri"/>
          <w:b/>
          <w:kern w:val="24"/>
          <w:sz w:val="22"/>
        </w:rPr>
        <w:fldChar w:fldCharType="end"/>
      </w:r>
    </w:p>
    <w:p w:rsidR="00732C81" w:rsidRPr="00076DF5" w:rsidRDefault="00732C81" w:rsidP="00076DF5">
      <w:pPr>
        <w:spacing w:before="240" w:after="240"/>
        <w:jc w:val="center"/>
        <w:rPr>
          <w:rFonts w:ascii="Arial Narrow" w:hAnsi="Arial Narrow" w:cs="Arial"/>
          <w:b/>
          <w:caps/>
          <w:sz w:val="32"/>
          <w:szCs w:val="32"/>
        </w:rPr>
      </w:pPr>
      <w:r w:rsidRPr="00076DF5">
        <w:rPr>
          <w:rFonts w:ascii="Arial Narrow" w:hAnsi="Arial Narrow" w:cs="Arial"/>
          <w:b/>
          <w:caps/>
          <w:sz w:val="32"/>
          <w:szCs w:val="32"/>
        </w:rPr>
        <w:t>List of Figures</w:t>
      </w:r>
    </w:p>
    <w:bookmarkStart w:id="21" w:name="_Toc303620825"/>
    <w:p w:rsidR="00963369" w:rsidRDefault="00732C81">
      <w:pPr>
        <w:pStyle w:val="TableofFigures"/>
        <w:rPr>
          <w:rFonts w:asciiTheme="minorHAnsi" w:eastAsiaTheme="minorEastAsia" w:hAnsiTheme="minorHAnsi" w:cstheme="minorBidi"/>
          <w:noProof/>
          <w:color w:val="auto"/>
          <w:kern w:val="0"/>
          <w:szCs w:val="22"/>
        </w:rPr>
      </w:pPr>
      <w:r>
        <w:fldChar w:fldCharType="begin"/>
      </w:r>
      <w:r>
        <w:instrText xml:space="preserve"> TOC \h \z \c "Figure" </w:instrText>
      </w:r>
      <w:r>
        <w:fldChar w:fldCharType="separate"/>
      </w:r>
      <w:hyperlink w:anchor="_Toc468805307" w:history="1">
        <w:r w:rsidR="00963369" w:rsidRPr="00965DB2">
          <w:rPr>
            <w:rStyle w:val="Hyperlink"/>
            <w:noProof/>
          </w:rPr>
          <w:t>Figure 9</w:t>
        </w:r>
        <w:r w:rsidR="00963369" w:rsidRPr="00965DB2">
          <w:rPr>
            <w:rStyle w:val="Hyperlink"/>
            <w:noProof/>
          </w:rPr>
          <w:noBreakHyphen/>
          <w:t>1 Authorization Boundary Diagram</w:t>
        </w:r>
        <w:r w:rsidR="00963369">
          <w:rPr>
            <w:noProof/>
            <w:webHidden/>
          </w:rPr>
          <w:tab/>
        </w:r>
        <w:r w:rsidR="00963369">
          <w:rPr>
            <w:noProof/>
            <w:webHidden/>
          </w:rPr>
          <w:fldChar w:fldCharType="begin"/>
        </w:r>
        <w:r w:rsidR="00963369">
          <w:rPr>
            <w:noProof/>
            <w:webHidden/>
          </w:rPr>
          <w:instrText xml:space="preserve"> PAGEREF _Toc468805307 \h </w:instrText>
        </w:r>
        <w:r w:rsidR="00963369">
          <w:rPr>
            <w:noProof/>
            <w:webHidden/>
          </w:rPr>
        </w:r>
        <w:r w:rsidR="00963369">
          <w:rPr>
            <w:noProof/>
            <w:webHidden/>
          </w:rPr>
          <w:fldChar w:fldCharType="separate"/>
        </w:r>
        <w:r w:rsidR="00963369">
          <w:rPr>
            <w:noProof/>
            <w:webHidden/>
          </w:rPr>
          <w:t>30</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308" w:history="1">
        <w:r w:rsidR="00963369" w:rsidRPr="00965DB2">
          <w:rPr>
            <w:rStyle w:val="Hyperlink"/>
            <w:noProof/>
          </w:rPr>
          <w:t>Figure 9</w:t>
        </w:r>
        <w:r w:rsidR="00963369" w:rsidRPr="00965DB2">
          <w:rPr>
            <w:rStyle w:val="Hyperlink"/>
            <w:noProof/>
          </w:rPr>
          <w:noBreakHyphen/>
          <w:t>2 Network Diagram</w:t>
        </w:r>
        <w:r w:rsidR="00963369">
          <w:rPr>
            <w:noProof/>
            <w:webHidden/>
          </w:rPr>
          <w:tab/>
        </w:r>
        <w:r w:rsidR="00963369">
          <w:rPr>
            <w:noProof/>
            <w:webHidden/>
          </w:rPr>
          <w:fldChar w:fldCharType="begin"/>
        </w:r>
        <w:r w:rsidR="00963369">
          <w:rPr>
            <w:noProof/>
            <w:webHidden/>
          </w:rPr>
          <w:instrText xml:space="preserve"> PAGEREF _Toc468805308 \h </w:instrText>
        </w:r>
        <w:r w:rsidR="00963369">
          <w:rPr>
            <w:noProof/>
            <w:webHidden/>
          </w:rPr>
        </w:r>
        <w:r w:rsidR="00963369">
          <w:rPr>
            <w:noProof/>
            <w:webHidden/>
          </w:rPr>
          <w:fldChar w:fldCharType="separate"/>
        </w:r>
        <w:r w:rsidR="00963369">
          <w:rPr>
            <w:noProof/>
            <w:webHidden/>
          </w:rPr>
          <w:t>32</w:t>
        </w:r>
        <w:r w:rsidR="00963369">
          <w:rPr>
            <w:noProof/>
            <w:webHidden/>
          </w:rPr>
          <w:fldChar w:fldCharType="end"/>
        </w:r>
      </w:hyperlink>
    </w:p>
    <w:p w:rsidR="00963369" w:rsidRDefault="00E36097">
      <w:pPr>
        <w:pStyle w:val="TableofFigures"/>
        <w:rPr>
          <w:rFonts w:asciiTheme="minorHAnsi" w:eastAsiaTheme="minorEastAsia" w:hAnsiTheme="minorHAnsi" w:cstheme="minorBidi"/>
          <w:noProof/>
          <w:color w:val="auto"/>
          <w:kern w:val="0"/>
          <w:szCs w:val="22"/>
        </w:rPr>
      </w:pPr>
      <w:hyperlink w:anchor="_Toc468805309" w:history="1">
        <w:r w:rsidR="00963369" w:rsidRPr="00965DB2">
          <w:rPr>
            <w:rStyle w:val="Hyperlink"/>
            <w:noProof/>
          </w:rPr>
          <w:t>Figure 10</w:t>
        </w:r>
        <w:r w:rsidR="00963369" w:rsidRPr="00965DB2">
          <w:rPr>
            <w:rStyle w:val="Hyperlink"/>
            <w:noProof/>
          </w:rPr>
          <w:noBreakHyphen/>
          <w:t>1 Data Flow Diagram</w:t>
        </w:r>
        <w:r w:rsidR="00963369">
          <w:rPr>
            <w:noProof/>
            <w:webHidden/>
          </w:rPr>
          <w:tab/>
        </w:r>
        <w:r w:rsidR="00963369">
          <w:rPr>
            <w:noProof/>
            <w:webHidden/>
          </w:rPr>
          <w:fldChar w:fldCharType="begin"/>
        </w:r>
        <w:r w:rsidR="00963369">
          <w:rPr>
            <w:noProof/>
            <w:webHidden/>
          </w:rPr>
          <w:instrText xml:space="preserve"> PAGEREF _Toc468805309 \h </w:instrText>
        </w:r>
        <w:r w:rsidR="00963369">
          <w:rPr>
            <w:noProof/>
            <w:webHidden/>
          </w:rPr>
        </w:r>
        <w:r w:rsidR="00963369">
          <w:rPr>
            <w:noProof/>
            <w:webHidden/>
          </w:rPr>
          <w:fldChar w:fldCharType="separate"/>
        </w:r>
        <w:r w:rsidR="00963369">
          <w:rPr>
            <w:noProof/>
            <w:webHidden/>
          </w:rPr>
          <w:t>34</w:t>
        </w:r>
        <w:r w:rsidR="00963369">
          <w:rPr>
            <w:noProof/>
            <w:webHidden/>
          </w:rPr>
          <w:fldChar w:fldCharType="end"/>
        </w:r>
      </w:hyperlink>
    </w:p>
    <w:p w:rsidR="00076DF5" w:rsidRDefault="00732C81" w:rsidP="00732C81">
      <w:r>
        <w:fldChar w:fldCharType="end"/>
      </w:r>
    </w:p>
    <w:p w:rsidR="00076DF5" w:rsidRDefault="00076DF5">
      <w:pPr>
        <w:spacing w:after="160" w:line="259" w:lineRule="auto"/>
      </w:pPr>
      <w:r>
        <w:br w:type="page"/>
      </w:r>
    </w:p>
    <w:p w:rsidR="00732C81" w:rsidRPr="00420817" w:rsidRDefault="00732C81" w:rsidP="00076DF5">
      <w:pPr>
        <w:pStyle w:val="ARTIHead1"/>
      </w:pPr>
      <w:bookmarkStart w:id="22" w:name="_Toc383429256"/>
      <w:bookmarkStart w:id="23" w:name="_Toc383430507"/>
      <w:bookmarkStart w:id="24" w:name="_Toc383433177"/>
      <w:bookmarkStart w:id="25" w:name="_Toc383444409"/>
      <w:bookmarkStart w:id="26" w:name="_Toc385594031"/>
      <w:bookmarkStart w:id="27" w:name="_Toc385594423"/>
      <w:bookmarkStart w:id="28" w:name="_Toc385594811"/>
      <w:bookmarkStart w:id="29" w:name="_Toc388620668"/>
      <w:r w:rsidRPr="00420817">
        <w:lastRenderedPageBreak/>
        <w:t>System Security Plan Approvals</w:t>
      </w:r>
      <w:bookmarkEnd w:id="21"/>
      <w:bookmarkEnd w:id="22"/>
      <w:bookmarkEnd w:id="23"/>
      <w:bookmarkEnd w:id="24"/>
      <w:bookmarkEnd w:id="25"/>
      <w:bookmarkEnd w:id="26"/>
      <w:bookmarkEnd w:id="27"/>
      <w:bookmarkEnd w:id="28"/>
      <w:bookmarkEnd w:id="29"/>
    </w:p>
    <w:p w:rsidR="00732C81" w:rsidRPr="00E43DA5" w:rsidRDefault="00732C81" w:rsidP="00732C81">
      <w:r w:rsidRPr="00004FB1">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732C81" w:rsidRPr="00E43DA5" w:rsidTr="00963369">
        <w:trPr>
          <w:trHeight w:val="864"/>
          <w:jc w:val="center"/>
        </w:trPr>
        <w:tc>
          <w:tcPr>
            <w:tcW w:w="5000" w:type="pct"/>
            <w:gridSpan w:val="5"/>
            <w:tcBorders>
              <w:top w:val="single" w:sz="4" w:space="0" w:color="auto"/>
              <w:left w:val="single" w:sz="4" w:space="0" w:color="auto"/>
              <w:bottom w:val="single" w:sz="4" w:space="0" w:color="auto"/>
              <w:right w:val="single" w:sz="4" w:space="0" w:color="auto"/>
            </w:tcBorders>
          </w:tcPr>
          <w:p w:rsidR="00732C81" w:rsidRPr="00004FB1" w:rsidRDefault="00732C81" w:rsidP="00963369"/>
        </w:tc>
      </w:tr>
      <w:tr w:rsidR="00732C81" w:rsidRPr="00E43DA5" w:rsidTr="00963369">
        <w:trPr>
          <w:trHeight w:val="576"/>
          <w:jc w:val="center"/>
        </w:trPr>
        <w:tc>
          <w:tcPr>
            <w:tcW w:w="557" w:type="pct"/>
            <w:tcBorders>
              <w:top w:val="single" w:sz="4" w:space="0" w:color="auto"/>
              <w:left w:val="single" w:sz="4" w:space="0" w:color="auto"/>
            </w:tcBorders>
            <w:vAlign w:val="center"/>
          </w:tcPr>
          <w:p w:rsidR="00732C81" w:rsidRPr="00F01982" w:rsidRDefault="00732C81" w:rsidP="00963369">
            <w:r w:rsidRPr="00F01982">
              <w:t>Name</w:t>
            </w:r>
          </w:p>
        </w:tc>
        <w:sdt>
          <w:sdtPr>
            <w:alias w:val="Name"/>
            <w:tag w:val="name"/>
            <w:id w:val="321787710"/>
            <w:placeholder>
              <w:docPart w:val="E274117170E94F0AB590BDADB7FBD005"/>
            </w:placeholder>
            <w:showingPlcHdr/>
            <w:text w:multiLine="1"/>
          </w:sdtPr>
          <w:sdtEndPr/>
          <w:sdtContent>
            <w:tc>
              <w:tcPr>
                <w:tcW w:w="2971" w:type="pct"/>
                <w:gridSpan w:val="2"/>
                <w:tcBorders>
                  <w:top w:val="single" w:sz="4" w:space="0" w:color="auto"/>
                  <w:bottom w:val="single" w:sz="4" w:space="0" w:color="auto"/>
                </w:tcBorders>
                <w:vAlign w:val="center"/>
              </w:tcPr>
              <w:p w:rsidR="00732C81" w:rsidRPr="00E43DA5" w:rsidRDefault="00732C81" w:rsidP="00963369">
                <w:pPr>
                  <w:rPr>
                    <w:b/>
                  </w:rPr>
                </w:pPr>
                <w:r>
                  <w:rPr>
                    <w:rStyle w:val="PlaceholderText"/>
                    <w:rFonts w:eastAsiaTheme="majorEastAsia"/>
                  </w:rPr>
                  <w:t>&lt;Enter Name&gt;</w:t>
                </w:r>
              </w:p>
            </w:tc>
          </w:sdtContent>
        </w:sdt>
        <w:tc>
          <w:tcPr>
            <w:tcW w:w="448" w:type="pct"/>
            <w:tcBorders>
              <w:top w:val="single" w:sz="4" w:space="0" w:color="auto"/>
            </w:tcBorders>
            <w:vAlign w:val="center"/>
          </w:tcPr>
          <w:p w:rsidR="00732C81" w:rsidRPr="00F01982" w:rsidRDefault="00732C81" w:rsidP="00963369">
            <w:r w:rsidRPr="00F01982">
              <w:t>Date</w:t>
            </w:r>
          </w:p>
        </w:tc>
        <w:sdt>
          <w:sdtPr>
            <w:rPr>
              <w:b/>
            </w:rPr>
            <w:alias w:val="Approval Date"/>
            <w:tag w:val="approvaldate"/>
            <w:id w:val="-256528038"/>
            <w:placeholder>
              <w:docPart w:val="82F8E510CBAB464487A60EC5FFF1E502"/>
            </w:placeholder>
            <w:showingPlcHdr/>
            <w:date>
              <w:dateFormat w:val="M/d/yyyy"/>
              <w:lid w:val="en-US"/>
              <w:storeMappedDataAs w:val="dateTime"/>
              <w:calendar w:val="gregorian"/>
            </w:date>
          </w:sdtPr>
          <w:sdtEndPr/>
          <w:sdtContent>
            <w:tc>
              <w:tcPr>
                <w:tcW w:w="1024" w:type="pct"/>
                <w:tcBorders>
                  <w:top w:val="single" w:sz="4" w:space="0" w:color="auto"/>
                  <w:bottom w:val="single" w:sz="4" w:space="0" w:color="auto"/>
                  <w:right w:val="single" w:sz="4" w:space="0" w:color="auto"/>
                </w:tcBorders>
                <w:vAlign w:val="center"/>
              </w:tcPr>
              <w:p w:rsidR="00732C81" w:rsidRPr="00E43DA5" w:rsidRDefault="00732C81" w:rsidP="00963369">
                <w:pPr>
                  <w:rPr>
                    <w:b/>
                  </w:rPr>
                </w:pPr>
                <w:r>
                  <w:rPr>
                    <w:rStyle w:val="PlaceholderText"/>
                  </w:rPr>
                  <w:t>&lt;Select Date&gt;</w:t>
                </w:r>
              </w:p>
            </w:tc>
          </w:sdtContent>
        </w:sdt>
      </w:tr>
      <w:tr w:rsidR="00732C81" w:rsidRPr="00E43DA5" w:rsidTr="00963369">
        <w:trPr>
          <w:trHeight w:val="576"/>
          <w:jc w:val="center"/>
        </w:trPr>
        <w:tc>
          <w:tcPr>
            <w:tcW w:w="557" w:type="pct"/>
            <w:tcBorders>
              <w:left w:val="single" w:sz="4" w:space="0" w:color="auto"/>
            </w:tcBorders>
            <w:vAlign w:val="center"/>
          </w:tcPr>
          <w:p w:rsidR="00732C81" w:rsidRPr="00F01982" w:rsidRDefault="00732C81" w:rsidP="00963369">
            <w:r w:rsidRPr="00F01982">
              <w:t>Title</w:t>
            </w:r>
          </w:p>
        </w:tc>
        <w:sdt>
          <w:sdtPr>
            <w:alias w:val="Title"/>
            <w:tag w:val="title"/>
            <w:id w:val="558135540"/>
            <w:placeholder>
              <w:docPart w:val="07039CC5B8244FB581A8FCC0267E6328"/>
            </w:placeholder>
            <w:showingPlcHdr/>
            <w:text/>
          </w:sdtPr>
          <w:sdtEndPr/>
          <w:sdtContent>
            <w:tc>
              <w:tcPr>
                <w:tcW w:w="4443" w:type="pct"/>
                <w:gridSpan w:val="4"/>
                <w:tcBorders>
                  <w:bottom w:val="single" w:sz="4" w:space="0" w:color="auto"/>
                  <w:right w:val="single" w:sz="4" w:space="0" w:color="auto"/>
                </w:tcBorders>
                <w:vAlign w:val="center"/>
              </w:tcPr>
              <w:p w:rsidR="00732C81" w:rsidRPr="00E43DA5" w:rsidRDefault="00732C81" w:rsidP="00963369">
                <w:pPr>
                  <w:rPr>
                    <w:b/>
                  </w:rPr>
                </w:pPr>
                <w:r>
                  <w:rPr>
                    <w:rStyle w:val="PlaceholderText"/>
                    <w:rFonts w:eastAsiaTheme="majorEastAsia"/>
                  </w:rPr>
                  <w:t>&lt;Enter Title&gt;</w:t>
                </w:r>
              </w:p>
            </w:tc>
          </w:sdtContent>
        </w:sdt>
      </w:tr>
      <w:tr w:rsidR="00732C81" w:rsidRPr="00E43DA5" w:rsidTr="00963369">
        <w:trPr>
          <w:trHeight w:val="576"/>
          <w:jc w:val="center"/>
        </w:trPr>
        <w:tc>
          <w:tcPr>
            <w:tcW w:w="1679" w:type="pct"/>
            <w:gridSpan w:val="2"/>
            <w:tcBorders>
              <w:left w:val="single" w:sz="4" w:space="0" w:color="auto"/>
            </w:tcBorders>
            <w:vAlign w:val="center"/>
          </w:tcPr>
          <w:p w:rsidR="00732C81" w:rsidRPr="00F01982" w:rsidRDefault="00732C81" w:rsidP="00963369">
            <w:r w:rsidRPr="00F01982">
              <w:t>Cloud Service Provider</w:t>
            </w:r>
          </w:p>
        </w:tc>
        <w:tc>
          <w:tcPr>
            <w:tcW w:w="3321" w:type="pct"/>
            <w:gridSpan w:val="3"/>
            <w:tcBorders>
              <w:top w:val="single" w:sz="4" w:space="0" w:color="auto"/>
              <w:bottom w:val="single" w:sz="4" w:space="0" w:color="auto"/>
              <w:right w:val="single" w:sz="4" w:space="0" w:color="auto"/>
            </w:tcBorders>
            <w:vAlign w:val="center"/>
          </w:tcPr>
          <w:p w:rsidR="00732C81" w:rsidRPr="00E43DA5" w:rsidRDefault="00E36097" w:rsidP="00963369">
            <w:pPr>
              <w:rPr>
                <w:b/>
              </w:rPr>
            </w:pPr>
            <w:sdt>
              <w:sdtPr>
                <w:alias w:val="CSP Name"/>
                <w:tag w:val="cspname"/>
                <w:id w:val="-1034577674"/>
                <w:placeholder>
                  <w:docPart w:val="407880E0E735403EA7B26ED2922550D5"/>
                </w:placeholder>
                <w:dataBinding w:xpath="/root[1]/companyinfo[1]/cspname[1]" w:storeItemID="{44BEC3F7-CE87-4EB0-838F-88333877F166}"/>
                <w:text/>
              </w:sdtPr>
              <w:sdtEndPr/>
              <w:sdtContent>
                <w:r w:rsidR="00732C81">
                  <w:t>CSP Name</w:t>
                </w:r>
              </w:sdtContent>
            </w:sdt>
          </w:p>
        </w:tc>
      </w:tr>
      <w:tr w:rsidR="00732C81" w:rsidRPr="00E43DA5" w:rsidTr="00963369">
        <w:trPr>
          <w:trHeight w:val="720"/>
          <w:jc w:val="center"/>
        </w:trPr>
        <w:tc>
          <w:tcPr>
            <w:tcW w:w="5000" w:type="pct"/>
            <w:gridSpan w:val="5"/>
            <w:tcBorders>
              <w:left w:val="single" w:sz="4" w:space="0" w:color="auto"/>
              <w:bottom w:val="single" w:sz="4" w:space="0" w:color="auto"/>
              <w:right w:val="single" w:sz="4" w:space="0" w:color="auto"/>
            </w:tcBorders>
          </w:tcPr>
          <w:p w:rsidR="00732C81" w:rsidRPr="00E43DA5" w:rsidRDefault="00732C81" w:rsidP="00963369"/>
        </w:tc>
      </w:tr>
      <w:tr w:rsidR="00732C81" w:rsidRPr="00E43DA5" w:rsidTr="00963369">
        <w:trPr>
          <w:trHeight w:val="720"/>
          <w:jc w:val="center"/>
        </w:trPr>
        <w:tc>
          <w:tcPr>
            <w:tcW w:w="5000" w:type="pct"/>
            <w:gridSpan w:val="5"/>
            <w:tcBorders>
              <w:top w:val="single" w:sz="4" w:space="0" w:color="auto"/>
              <w:bottom w:val="single" w:sz="4" w:space="0" w:color="auto"/>
            </w:tcBorders>
          </w:tcPr>
          <w:p w:rsidR="00732C81" w:rsidRDefault="00732C81" w:rsidP="00963369"/>
        </w:tc>
      </w:tr>
      <w:tr w:rsidR="00732C81" w:rsidRPr="00E43DA5" w:rsidTr="00963369">
        <w:trPr>
          <w:trHeight w:val="720"/>
          <w:jc w:val="center"/>
        </w:trPr>
        <w:tc>
          <w:tcPr>
            <w:tcW w:w="5000" w:type="pct"/>
            <w:gridSpan w:val="5"/>
            <w:tcBorders>
              <w:top w:val="single" w:sz="4" w:space="0" w:color="auto"/>
              <w:left w:val="single" w:sz="4" w:space="0" w:color="auto"/>
              <w:bottom w:val="single" w:sz="4" w:space="0" w:color="auto"/>
              <w:right w:val="single" w:sz="4" w:space="0" w:color="auto"/>
            </w:tcBorders>
          </w:tcPr>
          <w:p w:rsidR="00732C81" w:rsidRPr="00E43DA5" w:rsidRDefault="00732C81" w:rsidP="00963369"/>
        </w:tc>
      </w:tr>
      <w:tr w:rsidR="00732C81" w:rsidRPr="00E43DA5" w:rsidTr="00963369">
        <w:trPr>
          <w:trHeight w:val="576"/>
          <w:jc w:val="center"/>
        </w:trPr>
        <w:tc>
          <w:tcPr>
            <w:tcW w:w="557" w:type="pct"/>
            <w:tcBorders>
              <w:top w:val="single" w:sz="4" w:space="0" w:color="auto"/>
              <w:left w:val="single" w:sz="4" w:space="0" w:color="auto"/>
            </w:tcBorders>
            <w:vAlign w:val="center"/>
          </w:tcPr>
          <w:p w:rsidR="00732C81" w:rsidRPr="00F01982" w:rsidRDefault="00732C81" w:rsidP="00963369">
            <w:r w:rsidRPr="00F01982">
              <w:t>Name</w:t>
            </w:r>
          </w:p>
        </w:tc>
        <w:sdt>
          <w:sdtPr>
            <w:alias w:val="Name"/>
            <w:tag w:val="name"/>
            <w:id w:val="1280367427"/>
            <w:placeholder>
              <w:docPart w:val="8EB1321CEA894409B6A1D3467D838A42"/>
            </w:placeholder>
            <w:showingPlcHdr/>
            <w:text w:multiLine="1"/>
          </w:sdtPr>
          <w:sdtEndPr/>
          <w:sdtContent>
            <w:tc>
              <w:tcPr>
                <w:tcW w:w="2971" w:type="pct"/>
                <w:gridSpan w:val="2"/>
                <w:tcBorders>
                  <w:top w:val="single" w:sz="4" w:space="0" w:color="auto"/>
                  <w:bottom w:val="single" w:sz="4" w:space="0" w:color="auto"/>
                </w:tcBorders>
                <w:vAlign w:val="center"/>
              </w:tcPr>
              <w:p w:rsidR="00732C81" w:rsidRPr="00E43DA5" w:rsidRDefault="00732C81" w:rsidP="00963369">
                <w:pPr>
                  <w:rPr>
                    <w:b/>
                  </w:rPr>
                </w:pPr>
                <w:r>
                  <w:rPr>
                    <w:rStyle w:val="PlaceholderText"/>
                    <w:rFonts w:eastAsiaTheme="majorEastAsia"/>
                  </w:rPr>
                  <w:t>&lt;Enter Name&gt;</w:t>
                </w:r>
              </w:p>
            </w:tc>
          </w:sdtContent>
        </w:sdt>
        <w:tc>
          <w:tcPr>
            <w:tcW w:w="448" w:type="pct"/>
            <w:tcBorders>
              <w:top w:val="single" w:sz="4" w:space="0" w:color="auto"/>
            </w:tcBorders>
            <w:vAlign w:val="center"/>
          </w:tcPr>
          <w:p w:rsidR="00732C81" w:rsidRPr="00F01982" w:rsidRDefault="00732C81" w:rsidP="00963369">
            <w:r w:rsidRPr="00F01982">
              <w:t>Date</w:t>
            </w:r>
          </w:p>
        </w:tc>
        <w:sdt>
          <w:sdtPr>
            <w:rPr>
              <w:b/>
            </w:rPr>
            <w:alias w:val="Approval Date"/>
            <w:tag w:val="approvaldate"/>
            <w:id w:val="968102685"/>
            <w:placeholder>
              <w:docPart w:val="9B0D4818AA61446DA68B43A38D7CE7C2"/>
            </w:placeholder>
            <w:showingPlcHdr/>
            <w:date>
              <w:dateFormat w:val="M/d/yyyy"/>
              <w:lid w:val="en-US"/>
              <w:storeMappedDataAs w:val="dateTime"/>
              <w:calendar w:val="gregorian"/>
            </w:date>
          </w:sdtPr>
          <w:sdtEndPr/>
          <w:sdtContent>
            <w:tc>
              <w:tcPr>
                <w:tcW w:w="1024" w:type="pct"/>
                <w:tcBorders>
                  <w:top w:val="single" w:sz="4" w:space="0" w:color="auto"/>
                  <w:bottom w:val="single" w:sz="4" w:space="0" w:color="auto"/>
                  <w:right w:val="single" w:sz="4" w:space="0" w:color="auto"/>
                </w:tcBorders>
                <w:vAlign w:val="center"/>
              </w:tcPr>
              <w:p w:rsidR="00732C81" w:rsidRPr="00E43DA5" w:rsidRDefault="00732C81" w:rsidP="00963369">
                <w:pPr>
                  <w:rPr>
                    <w:b/>
                  </w:rPr>
                </w:pPr>
                <w:r>
                  <w:rPr>
                    <w:rStyle w:val="PlaceholderText"/>
                  </w:rPr>
                  <w:t>&lt;Select Date&gt;</w:t>
                </w:r>
              </w:p>
            </w:tc>
          </w:sdtContent>
        </w:sdt>
      </w:tr>
      <w:tr w:rsidR="00732C81" w:rsidRPr="00E43DA5" w:rsidTr="00963369">
        <w:trPr>
          <w:trHeight w:val="576"/>
          <w:jc w:val="center"/>
        </w:trPr>
        <w:tc>
          <w:tcPr>
            <w:tcW w:w="557" w:type="pct"/>
            <w:tcBorders>
              <w:left w:val="single" w:sz="4" w:space="0" w:color="auto"/>
            </w:tcBorders>
            <w:vAlign w:val="center"/>
          </w:tcPr>
          <w:p w:rsidR="00732C81" w:rsidRPr="00F01982" w:rsidRDefault="00732C81" w:rsidP="00963369">
            <w:r w:rsidRPr="00F01982">
              <w:t>Title</w:t>
            </w:r>
          </w:p>
        </w:tc>
        <w:sdt>
          <w:sdtPr>
            <w:alias w:val="Title"/>
            <w:tag w:val="title"/>
            <w:id w:val="-1574344442"/>
            <w:placeholder>
              <w:docPart w:val="1386E68998A347EDA889AFBA0920F83A"/>
            </w:placeholder>
            <w:showingPlcHdr/>
            <w:text/>
          </w:sdtPr>
          <w:sdtEndPr/>
          <w:sdtContent>
            <w:tc>
              <w:tcPr>
                <w:tcW w:w="4443" w:type="pct"/>
                <w:gridSpan w:val="4"/>
                <w:tcBorders>
                  <w:bottom w:val="single" w:sz="4" w:space="0" w:color="auto"/>
                  <w:right w:val="single" w:sz="4" w:space="0" w:color="auto"/>
                </w:tcBorders>
                <w:vAlign w:val="center"/>
              </w:tcPr>
              <w:p w:rsidR="00732C81" w:rsidRPr="00E43DA5" w:rsidRDefault="00732C81" w:rsidP="00963369">
                <w:pPr>
                  <w:rPr>
                    <w:b/>
                  </w:rPr>
                </w:pPr>
                <w:r>
                  <w:rPr>
                    <w:rStyle w:val="PlaceholderText"/>
                    <w:rFonts w:eastAsiaTheme="majorEastAsia"/>
                  </w:rPr>
                  <w:t>&lt;Enter Title&gt;</w:t>
                </w:r>
              </w:p>
            </w:tc>
          </w:sdtContent>
        </w:sdt>
      </w:tr>
      <w:tr w:rsidR="00732C81" w:rsidRPr="00E43DA5" w:rsidTr="00963369">
        <w:trPr>
          <w:trHeight w:val="576"/>
          <w:jc w:val="center"/>
        </w:trPr>
        <w:tc>
          <w:tcPr>
            <w:tcW w:w="1679" w:type="pct"/>
            <w:gridSpan w:val="2"/>
            <w:tcBorders>
              <w:left w:val="single" w:sz="4" w:space="0" w:color="auto"/>
            </w:tcBorders>
            <w:vAlign w:val="center"/>
          </w:tcPr>
          <w:p w:rsidR="00732C81" w:rsidRPr="00F01982" w:rsidRDefault="00732C81" w:rsidP="00963369">
            <w:r w:rsidRPr="00F01982">
              <w:t>Cloud Service Provider</w:t>
            </w:r>
          </w:p>
        </w:tc>
        <w:tc>
          <w:tcPr>
            <w:tcW w:w="3321" w:type="pct"/>
            <w:gridSpan w:val="3"/>
            <w:tcBorders>
              <w:top w:val="single" w:sz="4" w:space="0" w:color="auto"/>
              <w:bottom w:val="single" w:sz="4" w:space="0" w:color="auto"/>
              <w:right w:val="single" w:sz="4" w:space="0" w:color="auto"/>
            </w:tcBorders>
            <w:vAlign w:val="center"/>
          </w:tcPr>
          <w:p w:rsidR="00732C81" w:rsidRPr="00E43DA5" w:rsidRDefault="00E36097" w:rsidP="00963369">
            <w:pPr>
              <w:rPr>
                <w:b/>
              </w:rPr>
            </w:pPr>
            <w:sdt>
              <w:sdtPr>
                <w:alias w:val="CSP Name"/>
                <w:tag w:val="cspname"/>
                <w:id w:val="-1147355349"/>
                <w:placeholder>
                  <w:docPart w:val="ADFDB8D3F5764167ACFAF1B3055B29A0"/>
                </w:placeholder>
                <w:dataBinding w:xpath="/root[1]/companyinfo[1]/cspname[1]" w:storeItemID="{44BEC3F7-CE87-4EB0-838F-88333877F166}"/>
                <w:text/>
              </w:sdtPr>
              <w:sdtEndPr/>
              <w:sdtContent>
                <w:r w:rsidR="00732C81">
                  <w:t>CSP Name</w:t>
                </w:r>
              </w:sdtContent>
            </w:sdt>
          </w:p>
        </w:tc>
      </w:tr>
      <w:tr w:rsidR="00732C81" w:rsidRPr="00E43DA5" w:rsidTr="00963369">
        <w:trPr>
          <w:trHeight w:val="720"/>
          <w:jc w:val="center"/>
        </w:trPr>
        <w:tc>
          <w:tcPr>
            <w:tcW w:w="5000" w:type="pct"/>
            <w:gridSpan w:val="5"/>
            <w:tcBorders>
              <w:left w:val="single" w:sz="4" w:space="0" w:color="auto"/>
              <w:bottom w:val="single" w:sz="4" w:space="0" w:color="auto"/>
              <w:right w:val="single" w:sz="4" w:space="0" w:color="auto"/>
            </w:tcBorders>
          </w:tcPr>
          <w:p w:rsidR="00732C81" w:rsidRPr="00E43DA5" w:rsidRDefault="00732C81" w:rsidP="00963369"/>
        </w:tc>
      </w:tr>
      <w:tr w:rsidR="00732C81" w:rsidRPr="00E43DA5" w:rsidTr="00963369">
        <w:trPr>
          <w:trHeight w:val="720"/>
          <w:jc w:val="center"/>
        </w:trPr>
        <w:tc>
          <w:tcPr>
            <w:tcW w:w="5000" w:type="pct"/>
            <w:gridSpan w:val="5"/>
            <w:tcBorders>
              <w:top w:val="single" w:sz="4" w:space="0" w:color="auto"/>
              <w:bottom w:val="single" w:sz="4" w:space="0" w:color="auto"/>
            </w:tcBorders>
          </w:tcPr>
          <w:p w:rsidR="00732C81" w:rsidRPr="00E43DA5" w:rsidRDefault="00732C81" w:rsidP="00963369"/>
        </w:tc>
      </w:tr>
      <w:tr w:rsidR="00732C81" w:rsidRPr="00E43DA5" w:rsidTr="00963369">
        <w:trPr>
          <w:trHeight w:val="720"/>
          <w:jc w:val="center"/>
        </w:trPr>
        <w:tc>
          <w:tcPr>
            <w:tcW w:w="5000" w:type="pct"/>
            <w:gridSpan w:val="5"/>
            <w:tcBorders>
              <w:top w:val="single" w:sz="4" w:space="0" w:color="auto"/>
              <w:left w:val="single" w:sz="4" w:space="0" w:color="auto"/>
              <w:bottom w:val="single" w:sz="4" w:space="0" w:color="auto"/>
              <w:right w:val="single" w:sz="4" w:space="0" w:color="auto"/>
            </w:tcBorders>
          </w:tcPr>
          <w:p w:rsidR="00732C81" w:rsidRPr="00E43DA5" w:rsidRDefault="00732C81" w:rsidP="00963369"/>
        </w:tc>
      </w:tr>
      <w:tr w:rsidR="00732C81" w:rsidRPr="00E43DA5" w:rsidTr="00963369">
        <w:trPr>
          <w:trHeight w:val="576"/>
          <w:jc w:val="center"/>
        </w:trPr>
        <w:tc>
          <w:tcPr>
            <w:tcW w:w="557" w:type="pct"/>
            <w:tcBorders>
              <w:top w:val="single" w:sz="4" w:space="0" w:color="auto"/>
              <w:left w:val="single" w:sz="4" w:space="0" w:color="auto"/>
            </w:tcBorders>
            <w:vAlign w:val="center"/>
          </w:tcPr>
          <w:p w:rsidR="00732C81" w:rsidRPr="00F01982" w:rsidRDefault="00732C81" w:rsidP="00963369">
            <w:r w:rsidRPr="00F01982">
              <w:t>Name</w:t>
            </w:r>
          </w:p>
        </w:tc>
        <w:sdt>
          <w:sdtPr>
            <w:alias w:val="Name"/>
            <w:tag w:val="name"/>
            <w:id w:val="840509728"/>
            <w:placeholder>
              <w:docPart w:val="D2D2B8CF9F6E4751989E4782DEC4ED71"/>
            </w:placeholder>
            <w:showingPlcHdr/>
            <w:text w:multiLine="1"/>
          </w:sdtPr>
          <w:sdtEndPr/>
          <w:sdtContent>
            <w:tc>
              <w:tcPr>
                <w:tcW w:w="2971" w:type="pct"/>
                <w:gridSpan w:val="2"/>
                <w:tcBorders>
                  <w:top w:val="single" w:sz="4" w:space="0" w:color="auto"/>
                  <w:bottom w:val="single" w:sz="4" w:space="0" w:color="auto"/>
                </w:tcBorders>
                <w:vAlign w:val="center"/>
              </w:tcPr>
              <w:p w:rsidR="00732C81" w:rsidRPr="00E43DA5" w:rsidRDefault="00732C81" w:rsidP="00963369">
                <w:pPr>
                  <w:rPr>
                    <w:b/>
                  </w:rPr>
                </w:pPr>
                <w:r>
                  <w:rPr>
                    <w:rStyle w:val="PlaceholderText"/>
                    <w:rFonts w:eastAsiaTheme="majorEastAsia"/>
                  </w:rPr>
                  <w:t>&lt;Enter Name&gt;</w:t>
                </w:r>
              </w:p>
            </w:tc>
          </w:sdtContent>
        </w:sdt>
        <w:tc>
          <w:tcPr>
            <w:tcW w:w="448" w:type="pct"/>
            <w:tcBorders>
              <w:top w:val="single" w:sz="4" w:space="0" w:color="auto"/>
            </w:tcBorders>
            <w:vAlign w:val="center"/>
          </w:tcPr>
          <w:p w:rsidR="00732C81" w:rsidRPr="00F01982" w:rsidRDefault="00732C81" w:rsidP="00963369">
            <w:r w:rsidRPr="00F01982">
              <w:t>Date</w:t>
            </w:r>
          </w:p>
        </w:tc>
        <w:sdt>
          <w:sdtPr>
            <w:rPr>
              <w:b/>
            </w:rPr>
            <w:alias w:val="Approval Date"/>
            <w:tag w:val="approvaldate"/>
            <w:id w:val="849916393"/>
            <w:placeholder>
              <w:docPart w:val="777F871B9F50486B983DC3BAFCC2E83C"/>
            </w:placeholder>
            <w:showingPlcHdr/>
            <w:date>
              <w:dateFormat w:val="M/d/yyyy"/>
              <w:lid w:val="en-US"/>
              <w:storeMappedDataAs w:val="dateTime"/>
              <w:calendar w:val="gregorian"/>
            </w:date>
          </w:sdtPr>
          <w:sdtEndPr/>
          <w:sdtContent>
            <w:tc>
              <w:tcPr>
                <w:tcW w:w="1024" w:type="pct"/>
                <w:tcBorders>
                  <w:top w:val="single" w:sz="4" w:space="0" w:color="auto"/>
                  <w:bottom w:val="single" w:sz="4" w:space="0" w:color="auto"/>
                  <w:right w:val="single" w:sz="4" w:space="0" w:color="auto"/>
                </w:tcBorders>
                <w:vAlign w:val="center"/>
              </w:tcPr>
              <w:p w:rsidR="00732C81" w:rsidRPr="00E43DA5" w:rsidRDefault="00732C81" w:rsidP="00963369">
                <w:pPr>
                  <w:rPr>
                    <w:b/>
                  </w:rPr>
                </w:pPr>
                <w:r>
                  <w:rPr>
                    <w:rStyle w:val="PlaceholderText"/>
                  </w:rPr>
                  <w:t>&lt;Select Date&gt;</w:t>
                </w:r>
              </w:p>
            </w:tc>
          </w:sdtContent>
        </w:sdt>
      </w:tr>
      <w:tr w:rsidR="00732C81" w:rsidRPr="00E43DA5" w:rsidTr="00963369">
        <w:trPr>
          <w:trHeight w:val="576"/>
          <w:jc w:val="center"/>
        </w:trPr>
        <w:tc>
          <w:tcPr>
            <w:tcW w:w="557" w:type="pct"/>
            <w:tcBorders>
              <w:left w:val="single" w:sz="4" w:space="0" w:color="auto"/>
            </w:tcBorders>
            <w:vAlign w:val="center"/>
          </w:tcPr>
          <w:p w:rsidR="00732C81" w:rsidRPr="00F01982" w:rsidRDefault="00732C81" w:rsidP="00963369">
            <w:r w:rsidRPr="00F01982">
              <w:t>Title</w:t>
            </w:r>
          </w:p>
        </w:tc>
        <w:sdt>
          <w:sdtPr>
            <w:alias w:val="Title"/>
            <w:tag w:val="title"/>
            <w:id w:val="-1927178826"/>
            <w:placeholder>
              <w:docPart w:val="90950E19CC724400AF46EB23B7754695"/>
            </w:placeholder>
            <w:showingPlcHdr/>
            <w:text/>
          </w:sdtPr>
          <w:sdtEndPr/>
          <w:sdtContent>
            <w:tc>
              <w:tcPr>
                <w:tcW w:w="4443" w:type="pct"/>
                <w:gridSpan w:val="4"/>
                <w:tcBorders>
                  <w:bottom w:val="single" w:sz="4" w:space="0" w:color="auto"/>
                  <w:right w:val="single" w:sz="4" w:space="0" w:color="auto"/>
                </w:tcBorders>
                <w:vAlign w:val="center"/>
              </w:tcPr>
              <w:p w:rsidR="00732C81" w:rsidRPr="00E43DA5" w:rsidRDefault="00732C81" w:rsidP="00963369">
                <w:pPr>
                  <w:rPr>
                    <w:b/>
                  </w:rPr>
                </w:pPr>
                <w:r>
                  <w:rPr>
                    <w:rStyle w:val="PlaceholderText"/>
                    <w:rFonts w:eastAsiaTheme="majorEastAsia"/>
                  </w:rPr>
                  <w:t>&lt;Enter Title&gt;</w:t>
                </w:r>
              </w:p>
            </w:tc>
          </w:sdtContent>
        </w:sdt>
      </w:tr>
      <w:tr w:rsidR="00732C81" w:rsidRPr="00E43DA5" w:rsidTr="00963369">
        <w:trPr>
          <w:trHeight w:val="576"/>
          <w:jc w:val="center"/>
        </w:trPr>
        <w:tc>
          <w:tcPr>
            <w:tcW w:w="1679" w:type="pct"/>
            <w:gridSpan w:val="2"/>
            <w:tcBorders>
              <w:left w:val="single" w:sz="4" w:space="0" w:color="auto"/>
            </w:tcBorders>
            <w:vAlign w:val="center"/>
          </w:tcPr>
          <w:p w:rsidR="00732C81" w:rsidRPr="00F01982" w:rsidRDefault="00732C81" w:rsidP="00963369">
            <w:r w:rsidRPr="00F01982">
              <w:t>Cloud Service Provider</w:t>
            </w:r>
          </w:p>
        </w:tc>
        <w:tc>
          <w:tcPr>
            <w:tcW w:w="3321" w:type="pct"/>
            <w:gridSpan w:val="3"/>
            <w:tcBorders>
              <w:top w:val="single" w:sz="4" w:space="0" w:color="auto"/>
              <w:bottom w:val="single" w:sz="4" w:space="0" w:color="auto"/>
              <w:right w:val="single" w:sz="4" w:space="0" w:color="auto"/>
            </w:tcBorders>
            <w:vAlign w:val="center"/>
          </w:tcPr>
          <w:p w:rsidR="00732C81" w:rsidRPr="00E43DA5" w:rsidRDefault="00E36097" w:rsidP="00963369">
            <w:pPr>
              <w:rPr>
                <w:b/>
              </w:rPr>
            </w:pPr>
            <w:sdt>
              <w:sdtPr>
                <w:alias w:val="CSP Name"/>
                <w:tag w:val="cspname"/>
                <w:id w:val="-1047367713"/>
                <w:placeholder>
                  <w:docPart w:val="D16599CEA19D4674B839CA62D17AD0F9"/>
                </w:placeholder>
                <w:dataBinding w:xpath="/root[1]/companyinfo[1]/cspname[1]" w:storeItemID="{44BEC3F7-CE87-4EB0-838F-88333877F166}"/>
                <w:text/>
              </w:sdtPr>
              <w:sdtEndPr/>
              <w:sdtContent>
                <w:r w:rsidR="00732C81">
                  <w:t>CSP Name</w:t>
                </w:r>
              </w:sdtContent>
            </w:sdt>
          </w:p>
        </w:tc>
      </w:tr>
      <w:tr w:rsidR="00732C81" w:rsidRPr="00E43DA5" w:rsidTr="00963369">
        <w:trPr>
          <w:trHeight w:val="576"/>
          <w:jc w:val="center"/>
        </w:trPr>
        <w:tc>
          <w:tcPr>
            <w:tcW w:w="1679" w:type="pct"/>
            <w:gridSpan w:val="2"/>
            <w:tcBorders>
              <w:left w:val="single" w:sz="4" w:space="0" w:color="auto"/>
              <w:bottom w:val="single" w:sz="4" w:space="0" w:color="auto"/>
            </w:tcBorders>
            <w:vAlign w:val="center"/>
          </w:tcPr>
          <w:p w:rsidR="00732C81" w:rsidRPr="00F01982" w:rsidRDefault="00732C81" w:rsidP="00963369"/>
        </w:tc>
        <w:tc>
          <w:tcPr>
            <w:tcW w:w="3321" w:type="pct"/>
            <w:gridSpan w:val="3"/>
            <w:tcBorders>
              <w:top w:val="single" w:sz="4" w:space="0" w:color="auto"/>
              <w:bottom w:val="single" w:sz="4" w:space="0" w:color="auto"/>
              <w:right w:val="single" w:sz="4" w:space="0" w:color="auto"/>
            </w:tcBorders>
            <w:vAlign w:val="center"/>
          </w:tcPr>
          <w:p w:rsidR="00732C81" w:rsidRDefault="00732C81" w:rsidP="00963369"/>
        </w:tc>
      </w:tr>
    </w:tbl>
    <w:p w:rsidR="00732C81" w:rsidRDefault="00732C81" w:rsidP="00732C81">
      <w:pPr>
        <w:sectPr w:rsidR="00732C81" w:rsidSect="00C37423">
          <w:footerReference w:type="first" r:id="rId25"/>
          <w:footnotePr>
            <w:pos w:val="beneathText"/>
          </w:footnotePr>
          <w:pgSz w:w="12240" w:h="15840"/>
          <w:pgMar w:top="1440" w:right="1440" w:bottom="1440" w:left="1440" w:header="720" w:footer="720" w:gutter="0"/>
          <w:pgNumType w:fmt="lowerRoman"/>
          <w:cols w:space="720"/>
          <w:docGrid w:linePitch="326"/>
        </w:sectPr>
      </w:pPr>
    </w:p>
    <w:p w:rsidR="00732C81" w:rsidRPr="009512BB" w:rsidRDefault="00732C81" w:rsidP="009512BB">
      <w:pPr>
        <w:numPr>
          <w:ilvl w:val="0"/>
          <w:numId w:val="114"/>
        </w:numPr>
        <w:spacing w:before="120"/>
        <w:ind w:left="0" w:firstLine="0"/>
        <w:rPr>
          <w:rFonts w:ascii="Arial Narrow" w:hAnsi="Arial Narrow" w:cs="Arial"/>
          <w:b/>
          <w:bCs/>
          <w:caps/>
          <w:kern w:val="32"/>
          <w:sz w:val="32"/>
          <w:szCs w:val="32"/>
        </w:rPr>
      </w:pPr>
      <w:bookmarkStart w:id="30" w:name="_Toc383433178"/>
      <w:bookmarkStart w:id="31" w:name="_Toc383444410"/>
      <w:bookmarkStart w:id="32" w:name="_Toc385594032"/>
      <w:bookmarkStart w:id="33" w:name="_Toc385594424"/>
      <w:bookmarkStart w:id="34" w:name="_Toc385594812"/>
      <w:bookmarkStart w:id="35" w:name="_Toc388620669"/>
      <w:bookmarkStart w:id="36" w:name="_Toc449543266"/>
      <w:bookmarkStart w:id="37" w:name="_Toc468804729"/>
      <w:r w:rsidRPr="009512BB">
        <w:rPr>
          <w:rFonts w:ascii="Arial Narrow" w:hAnsi="Arial Narrow" w:cs="Arial"/>
          <w:b/>
          <w:bCs/>
          <w:caps/>
          <w:kern w:val="32"/>
          <w:sz w:val="32"/>
          <w:szCs w:val="32"/>
        </w:rPr>
        <w:lastRenderedPageBreak/>
        <w:t>Information System Name/Title</w:t>
      </w:r>
      <w:bookmarkEnd w:id="30"/>
      <w:bookmarkEnd w:id="31"/>
      <w:bookmarkEnd w:id="32"/>
      <w:bookmarkEnd w:id="33"/>
      <w:bookmarkEnd w:id="34"/>
      <w:bookmarkEnd w:id="35"/>
      <w:bookmarkEnd w:id="36"/>
      <w:bookmarkEnd w:id="37"/>
    </w:p>
    <w:p w:rsidR="00732C81" w:rsidRPr="00471042" w:rsidRDefault="00732C81" w:rsidP="00732C81">
      <w:pPr>
        <w:rPr>
          <w:rFonts w:cs="Arial"/>
        </w:rPr>
      </w:pPr>
      <w:r w:rsidRPr="00471042">
        <w:rPr>
          <w:rFonts w:cs="Arial"/>
        </w:rPr>
        <w:t xml:space="preserve">This System Security Plan provides an overview of the security requirements for the </w:t>
      </w:r>
      <w:sdt>
        <w:sdtPr>
          <w:rPr>
            <w:rFonts w:cs="Arial"/>
          </w:rPr>
          <w:alias w:val="Information System Name"/>
          <w:tag w:val="informationsystemname"/>
          <w:id w:val="-494184782"/>
          <w:placeholder>
            <w:docPart w:val="706A8994A86443C6813F676B4D8CD158"/>
          </w:placeholder>
          <w:dataBinding w:xpath="/root[1]/companyinfo[1]/informationsystemname[1]" w:storeItemID="{44BEC3F7-CE87-4EB0-838F-88333877F166}"/>
          <w:text/>
        </w:sdtPr>
        <w:sdtEndPr/>
        <w:sdtContent>
          <w:r w:rsidRPr="00471042">
            <w:rPr>
              <w:rFonts w:cs="Arial"/>
            </w:rPr>
            <w:t>Information System Name</w:t>
          </w:r>
        </w:sdtContent>
      </w:sdt>
      <w:r w:rsidRPr="00471042">
        <w:rPr>
          <w:rFonts w:cs="Arial"/>
        </w:rPr>
        <w:t xml:space="preserve"> (</w:t>
      </w:r>
      <w:sdt>
        <w:sdtPr>
          <w:rPr>
            <w:rFonts w:cs="Arial"/>
          </w:rPr>
          <w:alias w:val="Information System Abbreviation"/>
          <w:tag w:val="informationsystemabbreviation"/>
          <w:id w:val="368881147"/>
          <w:placeholder>
            <w:docPart w:val="E1ACF47F32034E0F80F2378761549650"/>
          </w:placeholder>
          <w:dataBinding w:xpath="/root[1]/companyinfo[1]/informationsystemabbreviation[1]" w:storeItemID="{44BEC3F7-CE87-4EB0-838F-88333877F166}"/>
          <w:text/>
        </w:sdtPr>
        <w:sdtEndPr/>
        <w:sdtContent>
          <w:r w:rsidRPr="00471042">
            <w:rPr>
              <w:rFonts w:cs="Arial"/>
            </w:rPr>
            <w:t>Information System Abbreviation</w:t>
          </w:r>
        </w:sdtContent>
      </w:sdt>
      <w:r w:rsidRPr="00471042">
        <w:rPr>
          <w:rFonts w:cs="Arial"/>
        </w:rPr>
        <w:t>) and describes the controls in place or planned for implementation to provide a level of security appropriate for the information to be transmitted, proc</w:t>
      </w:r>
      <w:r w:rsidR="00594CA7" w:rsidRPr="00471042">
        <w:rPr>
          <w:rFonts w:cs="Arial"/>
        </w:rPr>
        <w:t xml:space="preserve">essed or stored by the system. </w:t>
      </w:r>
      <w:r w:rsidRPr="00471042">
        <w:rPr>
          <w:rFonts w:cs="Arial"/>
        </w:rPr>
        <w:t xml:space="preserve">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rPr>
            <w:rFonts w:cs="Arial"/>
          </w:rPr>
          <w:alias w:val="Information System Abbreviation"/>
          <w:tag w:val="informationsystemabbreviation"/>
          <w:id w:val="242849345"/>
          <w:placeholder>
            <w:docPart w:val="28308C2F3F61416EA57F7F7C46459BF2"/>
          </w:placeholder>
          <w:dataBinding w:xpath="/root[1]/companyinfo[1]/informationsystemabbreviation[1]" w:storeItemID="{44BEC3F7-CE87-4EB0-838F-88333877F166}"/>
          <w:text/>
        </w:sdtPr>
        <w:sdtEndPr/>
        <w:sdtContent>
          <w:r w:rsidRPr="00471042">
            <w:rPr>
              <w:rFonts w:cs="Arial"/>
            </w:rPr>
            <w:t>Information System Abbreviation</w:t>
          </w:r>
        </w:sdtContent>
      </w:sdt>
      <w:r w:rsidRPr="00471042">
        <w:rPr>
          <w:rFonts w:cs="Arial"/>
        </w:rPr>
        <w:t xml:space="preserve"> information system.  </w:t>
      </w:r>
    </w:p>
    <w:p w:rsidR="00732C81" w:rsidRPr="00471042" w:rsidRDefault="00732C81" w:rsidP="00732C81">
      <w:pPr>
        <w:rPr>
          <w:rFonts w:cs="Arial"/>
        </w:rPr>
      </w:pPr>
      <w:r w:rsidRPr="00471042">
        <w:rPr>
          <w:rFonts w:cs="Arial"/>
        </w:rPr>
        <w:t xml:space="preserve">The security safeguards implemented for the </w:t>
      </w:r>
      <w:sdt>
        <w:sdtPr>
          <w:rPr>
            <w:rFonts w:cs="Arial"/>
          </w:rPr>
          <w:alias w:val="Information System Abbreviation"/>
          <w:tag w:val="informationsystemabbreviation"/>
          <w:id w:val="694276242"/>
          <w:placeholder>
            <w:docPart w:val="55ADD3D0C1344E669D3289924AD39C53"/>
          </w:placeholder>
          <w:dataBinding w:xpath="/root[1]/companyinfo[1]/informationsystemabbreviation[1]" w:storeItemID="{44BEC3F7-CE87-4EB0-838F-88333877F166}"/>
          <w:text/>
        </w:sdtPr>
        <w:sdtEndPr/>
        <w:sdtContent>
          <w:r w:rsidRPr="00471042">
            <w:rPr>
              <w:rFonts w:cs="Arial"/>
            </w:rPr>
            <w:t>Information System Abbreviation</w:t>
          </w:r>
        </w:sdtContent>
      </w:sdt>
      <w:r w:rsidRPr="00471042">
        <w:rPr>
          <w:rFonts w:cs="Arial"/>
        </w:rPr>
        <w:t xml:space="preserve"> system meet the policy and control requirements set fort</w:t>
      </w:r>
      <w:r w:rsidR="00594CA7" w:rsidRPr="00471042">
        <w:rPr>
          <w:rFonts w:cs="Arial"/>
        </w:rPr>
        <w:t>h in this System Security Plan.</w:t>
      </w:r>
      <w:r w:rsidRPr="00471042">
        <w:rPr>
          <w:rFonts w:cs="Arial"/>
        </w:rPr>
        <w:t xml:space="preserve"> All systems are subject to monitoring consistent with applicable laws, regulations, agency policies, procedures and practices.  </w:t>
      </w:r>
    </w:p>
    <w:p w:rsidR="00732C81" w:rsidRDefault="00732C81" w:rsidP="00732C81">
      <w:pPr>
        <w:pStyle w:val="Caption"/>
      </w:pPr>
      <w:bookmarkStart w:id="38" w:name="_Toc437345237"/>
      <w:bookmarkStart w:id="39" w:name="_Toc455644901"/>
      <w:bookmarkStart w:id="40" w:name="_Toc468805119"/>
      <w:r>
        <w:t xml:space="preserve">Table </w:t>
      </w:r>
      <w:fldSimple w:instr=" STYLEREF 1 \s ">
        <w:r>
          <w:rPr>
            <w:noProof/>
          </w:rPr>
          <w:t>1</w:t>
        </w:r>
      </w:fldSimple>
      <w:r>
        <w:noBreakHyphen/>
      </w:r>
      <w:fldSimple w:instr=" SEQ Table \* ARABIC \s 1 ">
        <w:r>
          <w:rPr>
            <w:noProof/>
          </w:rPr>
          <w:t>1</w:t>
        </w:r>
      </w:fldSimple>
      <w:r>
        <w:rPr>
          <w:noProof/>
        </w:rPr>
        <w:t xml:space="preserve"> </w:t>
      </w:r>
      <w:sdt>
        <w:sdtPr>
          <w:alias w:val="Information System Name"/>
          <w:tag w:val="informationsystemname"/>
          <w:id w:val="2127044124"/>
          <w:placeholder>
            <w:docPart w:val="55A5DE1314104A19AC6EA15EB7716278"/>
          </w:placeholder>
          <w:dataBinding w:xpath="/root[1]/companyinfo[1]/informationsystemname[1]" w:storeItemID="{44BEC3F7-CE87-4EB0-838F-88333877F166}"/>
          <w:text/>
        </w:sdtPr>
        <w:sdtEndPr/>
        <w:sdtContent>
          <w:r>
            <w:t>Information System Name</w:t>
          </w:r>
        </w:sdtContent>
      </w:sdt>
      <w:r w:rsidRPr="00D87243">
        <w:t xml:space="preserve"> and Title</w:t>
      </w:r>
      <w:bookmarkEnd w:id="38"/>
      <w:bookmarkEnd w:id="39"/>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732C81" w:rsidRPr="00C15D16" w:rsidTr="00471042">
        <w:trPr>
          <w:cantSplit/>
          <w:trHeight w:hRule="exact" w:val="685"/>
          <w:tblHeader/>
          <w:jc w:val="center"/>
        </w:trPr>
        <w:tc>
          <w:tcPr>
            <w:tcW w:w="3235" w:type="dxa"/>
            <w:shd w:val="clear" w:color="auto" w:fill="002060"/>
            <w:tcMar>
              <w:top w:w="0" w:type="dxa"/>
              <w:left w:w="101" w:type="dxa"/>
              <w:bottom w:w="115" w:type="dxa"/>
              <w:right w:w="101" w:type="dxa"/>
            </w:tcMar>
          </w:tcPr>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Unique Identifier</w:t>
            </w:r>
          </w:p>
        </w:tc>
        <w:tc>
          <w:tcPr>
            <w:tcW w:w="2868" w:type="dxa"/>
            <w:shd w:val="clear" w:color="auto" w:fill="002060"/>
          </w:tcPr>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Information System Name</w:t>
            </w:r>
          </w:p>
        </w:tc>
        <w:tc>
          <w:tcPr>
            <w:tcW w:w="3247" w:type="dxa"/>
            <w:shd w:val="clear" w:color="auto" w:fill="002060"/>
            <w:tcMar>
              <w:top w:w="0" w:type="dxa"/>
              <w:left w:w="101" w:type="dxa"/>
              <w:bottom w:w="115" w:type="dxa"/>
              <w:right w:w="101" w:type="dxa"/>
            </w:tcMar>
          </w:tcPr>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Information System Abbreviation</w:t>
            </w:r>
          </w:p>
        </w:tc>
      </w:tr>
      <w:tr w:rsidR="00732C81" w:rsidRPr="00295975" w:rsidTr="00963369">
        <w:trPr>
          <w:cantSplit/>
          <w:trHeight w:hRule="exact" w:val="374"/>
          <w:jc w:val="center"/>
        </w:trPr>
        <w:sdt>
          <w:sdtPr>
            <w:alias w:val="FedRAMP Application Number"/>
            <w:tag w:val="applicationnumber"/>
            <w:id w:val="1072169050"/>
            <w:placeholder>
              <w:docPart w:val="9E9A3A5D431B4D8C8ABE96A0A3CDC94C"/>
            </w:placeholder>
            <w:showingPlcHdr/>
            <w:text/>
          </w:sdtPr>
          <w:sdtEndPr/>
          <w:sdtContent>
            <w:tc>
              <w:tcPr>
                <w:tcW w:w="3235" w:type="dxa"/>
                <w:tcMar>
                  <w:top w:w="0" w:type="dxa"/>
                  <w:left w:w="101" w:type="dxa"/>
                  <w:bottom w:w="115" w:type="dxa"/>
                  <w:right w:w="101" w:type="dxa"/>
                </w:tcMar>
              </w:tcPr>
              <w:p w:rsidR="00732C81" w:rsidRPr="00295975" w:rsidRDefault="00732C81" w:rsidP="00963369">
                <w:pPr>
                  <w:pStyle w:val="GSATableText"/>
                </w:pPr>
                <w:r w:rsidRPr="001C310B">
                  <w:rPr>
                    <w:rStyle w:val="PlaceholderText"/>
                  </w:rPr>
                  <w:t>&lt;</w:t>
                </w:r>
                <w:r>
                  <w:rPr>
                    <w:rStyle w:val="PlaceholderText"/>
                  </w:rPr>
                  <w:t>Enter FedRAMP Application Number&gt;</w:t>
                </w:r>
              </w:p>
            </w:tc>
          </w:sdtContent>
        </w:sdt>
        <w:tc>
          <w:tcPr>
            <w:tcW w:w="2868" w:type="dxa"/>
          </w:tcPr>
          <w:p w:rsidR="00732C81" w:rsidRPr="00295975" w:rsidRDefault="00E36097" w:rsidP="00963369">
            <w:pPr>
              <w:pStyle w:val="GSATableText"/>
            </w:pPr>
            <w:sdt>
              <w:sdtPr>
                <w:alias w:val="Information System Name"/>
                <w:tag w:val="informationsystemname"/>
                <w:id w:val="1743826381"/>
                <w:placeholder>
                  <w:docPart w:val="D5101E5B4805493383745103E4A5C274"/>
                </w:placeholder>
                <w:dataBinding w:xpath="/root[1]/companyinfo[1]/informationsystemname[1]" w:storeItemID="{44BEC3F7-CE87-4EB0-838F-88333877F166}"/>
                <w:text/>
              </w:sdtPr>
              <w:sdtEndPr/>
              <w:sdtContent>
                <w:r w:rsidR="00732C81">
                  <w:t>Information System Name</w:t>
                </w:r>
              </w:sdtContent>
            </w:sdt>
          </w:p>
        </w:tc>
        <w:tc>
          <w:tcPr>
            <w:tcW w:w="3247" w:type="dxa"/>
            <w:tcMar>
              <w:top w:w="0" w:type="dxa"/>
              <w:left w:w="101" w:type="dxa"/>
              <w:bottom w:w="115" w:type="dxa"/>
              <w:right w:w="101" w:type="dxa"/>
            </w:tcMar>
          </w:tcPr>
          <w:p w:rsidR="00732C81" w:rsidRPr="0073713E" w:rsidRDefault="00E36097" w:rsidP="00963369">
            <w:pPr>
              <w:pStyle w:val="GSATableText"/>
            </w:pPr>
            <w:sdt>
              <w:sdtPr>
                <w:alias w:val="Information System Abbreviation"/>
                <w:tag w:val="informationsystemabbreviation"/>
                <w:id w:val="329878928"/>
                <w:placeholder>
                  <w:docPart w:val="3BD0A9C2185F4792B964A68B60E00BC9"/>
                </w:placeholder>
                <w:dataBinding w:xpath="/root[1]/companyinfo[1]/informationsystemabbreviation[1]" w:storeItemID="{44BEC3F7-CE87-4EB0-838F-88333877F166}"/>
                <w:text/>
              </w:sdtPr>
              <w:sdtEndPr/>
              <w:sdtContent>
                <w:r w:rsidR="00732C81">
                  <w:t>Information System Abbreviation</w:t>
                </w:r>
              </w:sdtContent>
            </w:sdt>
          </w:p>
        </w:tc>
      </w:tr>
    </w:tbl>
    <w:p w:rsidR="00732C81" w:rsidRPr="009512BB" w:rsidRDefault="00732C81" w:rsidP="009512BB">
      <w:pPr>
        <w:numPr>
          <w:ilvl w:val="0"/>
          <w:numId w:val="114"/>
        </w:numPr>
        <w:spacing w:before="120"/>
        <w:ind w:left="0" w:firstLine="0"/>
        <w:rPr>
          <w:rFonts w:ascii="Arial Narrow" w:hAnsi="Arial Narrow" w:cs="Arial"/>
          <w:b/>
          <w:bCs/>
          <w:caps/>
          <w:kern w:val="32"/>
          <w:sz w:val="32"/>
          <w:szCs w:val="32"/>
        </w:rPr>
      </w:pPr>
      <w:bookmarkStart w:id="41" w:name="_Toc383433179"/>
      <w:bookmarkStart w:id="42" w:name="_Toc383444411"/>
      <w:bookmarkStart w:id="43" w:name="_Toc385594033"/>
      <w:bookmarkStart w:id="44" w:name="_Toc385594425"/>
      <w:bookmarkStart w:id="45" w:name="_Toc385594813"/>
      <w:bookmarkStart w:id="46" w:name="_Toc388620670"/>
      <w:bookmarkStart w:id="47" w:name="_Toc449543267"/>
      <w:bookmarkStart w:id="48" w:name="_Toc468804730"/>
      <w:r w:rsidRPr="009512BB">
        <w:rPr>
          <w:rFonts w:ascii="Arial Narrow" w:hAnsi="Arial Narrow" w:cs="Arial"/>
          <w:b/>
          <w:bCs/>
          <w:caps/>
          <w:kern w:val="32"/>
          <w:sz w:val="32"/>
          <w:szCs w:val="32"/>
        </w:rPr>
        <w:t>Information System Categorization</w:t>
      </w:r>
      <w:bookmarkEnd w:id="41"/>
      <w:bookmarkEnd w:id="42"/>
      <w:bookmarkEnd w:id="43"/>
      <w:bookmarkEnd w:id="44"/>
      <w:bookmarkEnd w:id="45"/>
      <w:bookmarkEnd w:id="46"/>
      <w:bookmarkEnd w:id="47"/>
      <w:bookmarkEnd w:id="48"/>
    </w:p>
    <w:p w:rsidR="00732C81" w:rsidRPr="007C2DA4" w:rsidRDefault="00732C81" w:rsidP="00732C81">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p>
    <w:p w:rsidR="00732C81" w:rsidRPr="002C3786" w:rsidRDefault="00732C81" w:rsidP="00732C81">
      <w:pPr>
        <w:pStyle w:val="Caption"/>
      </w:pPr>
      <w:bookmarkStart w:id="49" w:name="_Toc437345238"/>
      <w:bookmarkStart w:id="50" w:name="_Ref444952106"/>
      <w:bookmarkStart w:id="51" w:name="_Toc455644902"/>
      <w:bookmarkStart w:id="52" w:name="_Toc468805120"/>
      <w:r>
        <w:t xml:space="preserve">Table </w:t>
      </w:r>
      <w:fldSimple w:instr=" STYLEREF 1 \s ">
        <w:r>
          <w:rPr>
            <w:noProof/>
          </w:rPr>
          <w:t>2</w:t>
        </w:r>
      </w:fldSimple>
      <w:r>
        <w:noBreakHyphen/>
      </w:r>
      <w:fldSimple w:instr=" SEQ Table \* ARABIC \s 1 ">
        <w:r>
          <w:rPr>
            <w:noProof/>
          </w:rPr>
          <w:t>1</w:t>
        </w:r>
      </w:fldSimple>
      <w:r>
        <w:t xml:space="preserve"> </w:t>
      </w:r>
      <w:r w:rsidRPr="00F455E3">
        <w:t>Security Categorization</w:t>
      </w:r>
      <w:bookmarkEnd w:id="49"/>
      <w:bookmarkEnd w:id="50"/>
      <w:bookmarkEnd w:id="51"/>
      <w:bookmarkEnd w:id="52"/>
      <w:r w:rsidRPr="00F217A1">
        <w:t xml:space="preserve"> </w:t>
      </w:r>
    </w:p>
    <w:tbl>
      <w:tblPr>
        <w:tblStyle w:val="TableGrid"/>
        <w:tblW w:w="5000" w:type="pct"/>
        <w:jc w:val="center"/>
        <w:tblLook w:val="04A0" w:firstRow="1" w:lastRow="0" w:firstColumn="1" w:lastColumn="0" w:noHBand="0" w:noVBand="1"/>
      </w:tblPr>
      <w:tblGrid>
        <w:gridCol w:w="3504"/>
        <w:gridCol w:w="5846"/>
      </w:tblGrid>
      <w:tr w:rsidR="00732C81" w:rsidTr="00594CA7">
        <w:trPr>
          <w:trHeight w:val="288"/>
          <w:jc w:val="center"/>
        </w:trPr>
        <w:tc>
          <w:tcPr>
            <w:tcW w:w="1874" w:type="pct"/>
            <w:shd w:val="clear" w:color="auto" w:fill="002060"/>
          </w:tcPr>
          <w:p w:rsidR="00732C81" w:rsidRPr="001950D4" w:rsidRDefault="00732C81" w:rsidP="00963369">
            <w:pPr>
              <w:pStyle w:val="GSATableHeading"/>
            </w:pPr>
            <w:r w:rsidRPr="00594CA7">
              <w:rPr>
                <w:rFonts w:ascii="Arial" w:hAnsi="Arial"/>
                <w:color w:val="FFFFFF"/>
                <w:szCs w:val="20"/>
                <w:lang w:eastAsia="en-US"/>
              </w:rPr>
              <w:t>System Sensitivity Level:</w:t>
            </w:r>
            <w:r>
              <w:t xml:space="preserve"> </w:t>
            </w:r>
          </w:p>
        </w:tc>
        <w:sdt>
          <w:sdtPr>
            <w:alias w:val="Low Moderate High"/>
            <w:tag w:val="lowmoderatehigh"/>
            <w:id w:val="965007695"/>
            <w:placeholder>
              <w:docPart w:val="471BE2BDCA064D999E2E2D474706AB75"/>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Pr>
              <w:p w:rsidR="00732C81" w:rsidRPr="00FD41DA" w:rsidRDefault="00732C81" w:rsidP="00963369">
                <w:pPr>
                  <w:pStyle w:val="GSATableText"/>
                </w:pPr>
                <w:r w:rsidRPr="00E06B89">
                  <w:t>Choose level.</w:t>
                </w:r>
              </w:p>
            </w:tc>
          </w:sdtContent>
        </w:sdt>
      </w:tr>
    </w:tbl>
    <w:p w:rsidR="00732C81" w:rsidRPr="001B0F9C" w:rsidRDefault="00732C81" w:rsidP="001B0F9C">
      <w:pPr>
        <w:numPr>
          <w:ilvl w:val="1"/>
          <w:numId w:val="114"/>
        </w:numPr>
        <w:spacing w:before="120"/>
        <w:rPr>
          <w:rFonts w:ascii="Arial Narrow" w:hAnsi="Arial Narrow" w:cs="Arial"/>
          <w:b/>
          <w:bCs/>
          <w:caps/>
          <w:kern w:val="32"/>
          <w:sz w:val="32"/>
          <w:szCs w:val="32"/>
        </w:rPr>
      </w:pPr>
      <w:bookmarkStart w:id="53" w:name="_Toc385594034"/>
      <w:bookmarkStart w:id="54" w:name="_Toc385594426"/>
      <w:bookmarkStart w:id="55" w:name="_Toc385594814"/>
      <w:bookmarkStart w:id="56" w:name="_Toc388620671"/>
      <w:bookmarkStart w:id="57" w:name="_Toc449543268"/>
      <w:bookmarkStart w:id="58" w:name="_Toc468804731"/>
      <w:r w:rsidRPr="001B0F9C">
        <w:rPr>
          <w:rFonts w:ascii="Arial Narrow" w:hAnsi="Arial Narrow" w:cs="Arial"/>
          <w:b/>
          <w:bCs/>
          <w:caps/>
          <w:kern w:val="32"/>
          <w:sz w:val="32"/>
          <w:szCs w:val="32"/>
        </w:rPr>
        <w:t>Information Types</w:t>
      </w:r>
      <w:bookmarkEnd w:id="53"/>
      <w:bookmarkEnd w:id="54"/>
      <w:bookmarkEnd w:id="55"/>
      <w:bookmarkEnd w:id="56"/>
      <w:bookmarkEnd w:id="57"/>
      <w:bookmarkEnd w:id="58"/>
    </w:p>
    <w:p w:rsidR="00732C81" w:rsidRPr="00C44092" w:rsidRDefault="00732C81" w:rsidP="00732C81">
      <w:r w:rsidRPr="00C44092">
        <w:t xml:space="preserve">This section describes how the information types used by the information system are categorized for confidentiality, integrity, and availability sensitivity levels.  </w:t>
      </w:r>
    </w:p>
    <w:p w:rsidR="00732C81" w:rsidRDefault="00732C81" w:rsidP="00732C81">
      <w:r w:rsidRPr="002C3786">
        <w:t>The following tables identify the information types that are input, stored, processed, and/or output from</w:t>
      </w:r>
      <w:r>
        <w:t xml:space="preserve"> </w:t>
      </w:r>
      <w:sdt>
        <w:sdtPr>
          <w:alias w:val="Information System Abbreviation"/>
          <w:tag w:val="informationsystemabbreviation"/>
          <w:id w:val="-1430421939"/>
          <w:placeholder>
            <w:docPart w:val="1906F324F76D439BAAB951E073782B35"/>
          </w:placeholder>
          <w:dataBinding w:xpath="/root[1]/companyinfo[1]/informationsystemabbreviation[1]" w:storeItemID="{44BEC3F7-CE87-4EB0-838F-88333877F166}"/>
          <w:text/>
        </w:sdtPr>
        <w:sdtEndPr/>
        <w:sdtContent>
          <w:r>
            <w:t>Information System Abbreviation</w:t>
          </w:r>
        </w:sdtContent>
      </w:sdt>
      <w:r w:rsidRPr="002C3786">
        <w:t>.</w:t>
      </w:r>
      <w:r w:rsidR="00594CA7">
        <w:t xml:space="preserve"> </w:t>
      </w:r>
      <w:r w:rsidRPr="002C3786">
        <w:t xml:space="preserve">The selection of the information types is based on guidance provided by OMB Federal Enterprise Architecture Program Management Office Business Reference Model 2.0, and FIPS Pub 199, </w:t>
      </w:r>
      <w:r w:rsidRPr="002B4E6E">
        <w:rPr>
          <w:rStyle w:val="GSAItalicEmphasisChar"/>
        </w:rPr>
        <w:t xml:space="preserve">Standards for Security Categorization of Federal </w:t>
      </w:r>
      <w:r w:rsidRPr="002B4E6E">
        <w:rPr>
          <w:rStyle w:val="GSAItalicEmphasisChar"/>
        </w:rPr>
        <w:lastRenderedPageBreak/>
        <w:t xml:space="preserve">Information and Information Systems </w:t>
      </w:r>
      <w:r w:rsidRPr="002C3786">
        <w:t xml:space="preserve">which is based on NIST SP 800-60, </w:t>
      </w:r>
      <w:r w:rsidRPr="002B4E6E">
        <w:rPr>
          <w:rStyle w:val="GSAItalicEmphasisChar"/>
        </w:rPr>
        <w:t>Guide for Mapping Types of Information and Information Systems to Security Categories</w:t>
      </w:r>
      <w:r w:rsidRPr="002C3786">
        <w:t>.</w:t>
      </w:r>
      <w:r>
        <w:t xml:space="preserve">  </w:t>
      </w:r>
    </w:p>
    <w:p w:rsidR="00732C81" w:rsidRPr="00C44092" w:rsidRDefault="00732C81" w:rsidP="00732C81">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rsidR="00732C81" w:rsidRPr="00C44092" w:rsidRDefault="00594CA7" w:rsidP="00732C81">
      <w:pPr>
        <w:keepNext/>
      </w:pPr>
      <w:r>
        <w:t>The potential impact is low if:</w:t>
      </w:r>
    </w:p>
    <w:p w:rsidR="00732C81" w:rsidRPr="00E33D13" w:rsidRDefault="00732C81" w:rsidP="00594CA7">
      <w:pPr>
        <w:pStyle w:val="ListParagraph"/>
        <w:numPr>
          <w:ilvl w:val="0"/>
          <w:numId w:val="178"/>
        </w:numPr>
      </w:pPr>
      <w:r w:rsidRPr="00E33D13">
        <w:t xml:space="preserve">The loss of confidentiality, integrity, or availability could be expected to have a limited adverse effect on organizational operations, organizational assets, or individuals.  </w:t>
      </w:r>
    </w:p>
    <w:p w:rsidR="00732C81" w:rsidRPr="006137FD" w:rsidRDefault="00732C81" w:rsidP="00594CA7">
      <w:pPr>
        <w:pStyle w:val="ListParagraph"/>
        <w:numPr>
          <w:ilvl w:val="0"/>
          <w:numId w:val="178"/>
        </w:numPr>
      </w:pPr>
      <w:r w:rsidRPr="006137FD">
        <w:t>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w:t>
      </w:r>
      <w:r>
        <w:t xml:space="preserve">. </w:t>
      </w:r>
    </w:p>
    <w:p w:rsidR="00732C81" w:rsidRPr="00C44092" w:rsidRDefault="00732C81" w:rsidP="00594CA7">
      <w:r w:rsidRPr="00C44092">
        <w:t>The p</w:t>
      </w:r>
      <w:r w:rsidR="00594CA7">
        <w:t>otential impact is moderate if:</w:t>
      </w:r>
    </w:p>
    <w:p w:rsidR="00732C81" w:rsidRPr="006137FD" w:rsidRDefault="00732C81" w:rsidP="00594CA7">
      <w:pPr>
        <w:pStyle w:val="ListParagraph"/>
        <w:numPr>
          <w:ilvl w:val="0"/>
          <w:numId w:val="178"/>
        </w:numPr>
      </w:pPr>
      <w:r w:rsidRPr="006137FD">
        <w:t xml:space="preserve">The loss of confidentiality, integrity, or availability could be expected to have a serious adverse effect on organizational operations, organizational assets, or individuals.  </w:t>
      </w:r>
    </w:p>
    <w:p w:rsidR="00732C81" w:rsidRPr="006137FD" w:rsidRDefault="00732C81" w:rsidP="00594CA7">
      <w:pPr>
        <w:pStyle w:val="ListParagraph"/>
        <w:numPr>
          <w:ilvl w:val="0"/>
          <w:numId w:val="178"/>
        </w:numPr>
      </w:pPr>
      <w:r w:rsidRPr="006137FD">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rsidR="00732C81" w:rsidRPr="00C44092" w:rsidRDefault="00594CA7" w:rsidP="00732C81">
      <w:pPr>
        <w:keepNext/>
      </w:pPr>
      <w:r>
        <w:lastRenderedPageBreak/>
        <w:t>The potential impact is high if:</w:t>
      </w:r>
      <w:r w:rsidR="00732C81" w:rsidRPr="00C44092">
        <w:t xml:space="preserve"> </w:t>
      </w:r>
    </w:p>
    <w:p w:rsidR="00732C81" w:rsidRPr="006137FD" w:rsidRDefault="00732C81" w:rsidP="00594CA7">
      <w:pPr>
        <w:pStyle w:val="ListParagraph"/>
        <w:numPr>
          <w:ilvl w:val="0"/>
          <w:numId w:val="178"/>
        </w:numPr>
      </w:pPr>
      <w:r w:rsidRPr="006137FD">
        <w:t xml:space="preserve">The loss of confidentiality, integrity, or availability could be expected to have a severe or catastrophic adverse effect on organizational operations, organizational assets, or individuals.  </w:t>
      </w:r>
    </w:p>
    <w:p w:rsidR="00732C81" w:rsidRDefault="00732C81" w:rsidP="00594CA7">
      <w:pPr>
        <w:pStyle w:val="ListParagraph"/>
        <w:numPr>
          <w:ilvl w:val="0"/>
          <w:numId w:val="178"/>
        </w:numPr>
      </w:pPr>
      <w:r w:rsidRPr="006137FD">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rsidR="00732C81" w:rsidRDefault="00732C81" w:rsidP="00594CA7">
      <w:pPr>
        <w:pStyle w:val="GSAInstruction"/>
        <w:pBdr>
          <w:top w:val="single" w:sz="4" w:space="1" w:color="auto"/>
          <w:left w:val="single" w:sz="4" w:space="4" w:color="auto"/>
          <w:bottom w:val="single" w:sz="4" w:space="1" w:color="auto"/>
          <w:right w:val="single" w:sz="4" w:space="4" w:color="auto"/>
        </w:pBdr>
      </w:pPr>
      <w:r w:rsidRPr="008D26F7">
        <w:t>Instruction: Record your information types in the table</w:t>
      </w:r>
      <w:r>
        <w:t>s</w:t>
      </w:r>
      <w:r w:rsidRPr="008D26F7">
        <w:t xml:space="preserve">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rsidR="00732C81" w:rsidRPr="00B6619B" w:rsidRDefault="00732C81" w:rsidP="00594CA7">
      <w:pPr>
        <w:pStyle w:val="GSAInstruction"/>
        <w:pBdr>
          <w:top w:val="single" w:sz="4" w:space="1" w:color="auto"/>
          <w:left w:val="single" w:sz="4" w:space="4" w:color="auto"/>
          <w:bottom w:val="single" w:sz="4" w:space="1" w:color="auto"/>
          <w:right w:val="single" w:sz="4" w:space="4" w:color="auto"/>
        </w:pBdr>
      </w:pPr>
      <w:r>
        <w:t>Delete this instruction from your final version of this document.</w:t>
      </w:r>
    </w:p>
    <w:p w:rsidR="00732C81" w:rsidRPr="006137FD" w:rsidRDefault="00732C81" w:rsidP="00732C81">
      <w:pPr>
        <w:keepNext/>
      </w:pPr>
      <w:r>
        <w:t>Example: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456"/>
        <w:gridCol w:w="2113"/>
        <w:gridCol w:w="1591"/>
        <w:gridCol w:w="990"/>
        <w:gridCol w:w="1200"/>
      </w:tblGrid>
      <w:tr w:rsidR="00732C81" w:rsidRPr="00607BCD" w:rsidTr="00594CA7">
        <w:trPr>
          <w:cantSplit/>
          <w:trHeight w:val="288"/>
          <w:tblHeader/>
          <w:jc w:val="center"/>
        </w:trPr>
        <w:tc>
          <w:tcPr>
            <w:tcW w:w="1922" w:type="pct"/>
            <w:shd w:val="clear" w:color="auto" w:fill="002060"/>
            <w:tcMar>
              <w:top w:w="43" w:type="dxa"/>
              <w:left w:w="101" w:type="dxa"/>
              <w:bottom w:w="72" w:type="dxa"/>
              <w:right w:w="101" w:type="dxa"/>
            </w:tcMar>
          </w:tcPr>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 xml:space="preserve">Information Type </w:t>
            </w:r>
          </w:p>
          <w:p w:rsidR="00732C81" w:rsidRPr="00594CA7" w:rsidRDefault="00594CA7" w:rsidP="00594CA7">
            <w:pPr>
              <w:keepNext/>
              <w:spacing w:before="120"/>
              <w:jc w:val="center"/>
              <w:rPr>
                <w:rFonts w:ascii="Arial" w:hAnsi="Arial" w:cs="Arial"/>
                <w:b/>
                <w:color w:val="FFFFFF"/>
                <w:sz w:val="20"/>
                <w:szCs w:val="20"/>
              </w:rPr>
            </w:pPr>
            <w:r>
              <w:rPr>
                <w:rFonts w:ascii="Arial" w:hAnsi="Arial" w:cs="Arial"/>
                <w:b/>
                <w:color w:val="FFFFFF"/>
                <w:sz w:val="20"/>
                <w:szCs w:val="20"/>
              </w:rPr>
              <w:t>[</w:t>
            </w:r>
            <w:r w:rsidR="00732C81" w:rsidRPr="00594CA7">
              <w:rPr>
                <w:rFonts w:ascii="Arial" w:hAnsi="Arial" w:cs="Arial"/>
                <w:b/>
                <w:color w:val="FFFFFF"/>
                <w:sz w:val="20"/>
                <w:szCs w:val="20"/>
              </w:rPr>
              <w:t>Use only information types from NIST SP 800-6</w:t>
            </w:r>
            <w:r>
              <w:rPr>
                <w:rFonts w:ascii="Arial" w:hAnsi="Arial" w:cs="Arial"/>
                <w:b/>
                <w:color w:val="FFFFFF"/>
                <w:sz w:val="20"/>
                <w:szCs w:val="20"/>
              </w:rPr>
              <w:t>0, Volumes I and II as amended]</w:t>
            </w:r>
          </w:p>
        </w:tc>
        <w:tc>
          <w:tcPr>
            <w:tcW w:w="1203" w:type="pct"/>
            <w:shd w:val="clear" w:color="auto" w:fill="002060"/>
          </w:tcPr>
          <w:p w:rsidR="00732C81" w:rsidRPr="00594CA7" w:rsidRDefault="00732C81" w:rsidP="00963369">
            <w:pPr>
              <w:pStyle w:val="GSATableHeading"/>
              <w:rPr>
                <w:rFonts w:ascii="Arial" w:hAnsi="Arial"/>
                <w:color w:val="FFFFFF"/>
                <w:szCs w:val="20"/>
                <w:lang w:eastAsia="en-US"/>
              </w:rPr>
            </w:pPr>
            <w:r w:rsidRPr="00594CA7">
              <w:rPr>
                <w:rFonts w:ascii="Arial" w:hAnsi="Arial"/>
                <w:color w:val="FFFFFF"/>
                <w:szCs w:val="20"/>
                <w:lang w:eastAsia="en-US"/>
              </w:rPr>
              <w:t>NIST 800-60 identifier for Associated Information Type</w:t>
            </w:r>
          </w:p>
        </w:tc>
        <w:tc>
          <w:tcPr>
            <w:tcW w:w="765" w:type="pct"/>
            <w:shd w:val="clear" w:color="auto" w:fill="002060"/>
            <w:tcMar>
              <w:top w:w="43" w:type="dxa"/>
              <w:left w:w="101" w:type="dxa"/>
              <w:bottom w:w="72" w:type="dxa"/>
              <w:right w:w="101" w:type="dxa"/>
            </w:tcMar>
          </w:tcPr>
          <w:p w:rsidR="00732C81" w:rsidRPr="00594CA7" w:rsidRDefault="00732C81" w:rsidP="00963369">
            <w:pPr>
              <w:pStyle w:val="GSATableHeading"/>
              <w:rPr>
                <w:rFonts w:ascii="Arial" w:hAnsi="Arial"/>
                <w:color w:val="FFFFFF"/>
                <w:szCs w:val="20"/>
                <w:lang w:eastAsia="en-US"/>
              </w:rPr>
            </w:pPr>
            <w:r w:rsidRPr="00594CA7">
              <w:rPr>
                <w:rFonts w:ascii="Arial" w:hAnsi="Arial"/>
                <w:color w:val="FFFFFF"/>
                <w:szCs w:val="20"/>
                <w:lang w:eastAsia="en-US"/>
              </w:rPr>
              <w:t>Confidentiality</w:t>
            </w:r>
          </w:p>
        </w:tc>
        <w:tc>
          <w:tcPr>
            <w:tcW w:w="486" w:type="pct"/>
            <w:shd w:val="clear" w:color="auto" w:fill="002060"/>
            <w:tcMar>
              <w:top w:w="43" w:type="dxa"/>
              <w:bottom w:w="72" w:type="dxa"/>
            </w:tcMar>
          </w:tcPr>
          <w:p w:rsidR="00732C81" w:rsidRPr="00594CA7" w:rsidRDefault="00732C81" w:rsidP="00963369">
            <w:pPr>
              <w:pStyle w:val="GSATableHeading"/>
              <w:rPr>
                <w:rFonts w:ascii="Arial" w:hAnsi="Arial"/>
                <w:color w:val="FFFFFF"/>
                <w:szCs w:val="20"/>
                <w:lang w:eastAsia="en-US"/>
              </w:rPr>
            </w:pPr>
            <w:r w:rsidRPr="00594CA7">
              <w:rPr>
                <w:rFonts w:ascii="Arial" w:hAnsi="Arial"/>
                <w:color w:val="FFFFFF"/>
                <w:szCs w:val="20"/>
                <w:lang w:eastAsia="en-US"/>
              </w:rPr>
              <w:t>Integrity</w:t>
            </w:r>
          </w:p>
        </w:tc>
        <w:tc>
          <w:tcPr>
            <w:tcW w:w="623" w:type="pct"/>
            <w:shd w:val="clear" w:color="auto" w:fill="002060"/>
            <w:tcMar>
              <w:top w:w="43" w:type="dxa"/>
              <w:bottom w:w="72" w:type="dxa"/>
            </w:tcMar>
          </w:tcPr>
          <w:p w:rsidR="00732C81" w:rsidRPr="00594CA7" w:rsidRDefault="00732C81" w:rsidP="00963369">
            <w:pPr>
              <w:pStyle w:val="GSATableHeading"/>
              <w:rPr>
                <w:rFonts w:ascii="Arial" w:hAnsi="Arial"/>
                <w:color w:val="FFFFFF"/>
                <w:szCs w:val="20"/>
                <w:lang w:eastAsia="en-US"/>
              </w:rPr>
            </w:pPr>
            <w:r w:rsidRPr="00594CA7">
              <w:rPr>
                <w:rFonts w:ascii="Arial" w:hAnsi="Arial"/>
                <w:color w:val="FFFFFF"/>
                <w:szCs w:val="20"/>
                <w:lang w:eastAsia="en-US"/>
              </w:rPr>
              <w:t>Availability</w:t>
            </w:r>
          </w:p>
        </w:tc>
      </w:tr>
      <w:tr w:rsidR="00732C81" w:rsidRPr="00C15D16" w:rsidTr="00963369">
        <w:trPr>
          <w:cantSplit/>
          <w:trHeight w:val="288"/>
          <w:tblHeader/>
          <w:jc w:val="center"/>
        </w:trPr>
        <w:tc>
          <w:tcPr>
            <w:tcW w:w="1922" w:type="pct"/>
            <w:tcMar>
              <w:top w:w="43" w:type="dxa"/>
              <w:left w:w="101" w:type="dxa"/>
              <w:bottom w:w="72" w:type="dxa"/>
              <w:right w:w="101" w:type="dxa"/>
            </w:tcMar>
          </w:tcPr>
          <w:p w:rsidR="00732C81" w:rsidRPr="00C15D16" w:rsidRDefault="00732C81" w:rsidP="00963369">
            <w:pPr>
              <w:pStyle w:val="GSATableText"/>
            </w:pPr>
            <w:r w:rsidRPr="00C15D16">
              <w:t xml:space="preserve">System Development </w:t>
            </w:r>
          </w:p>
        </w:tc>
        <w:tc>
          <w:tcPr>
            <w:tcW w:w="1203" w:type="pct"/>
          </w:tcPr>
          <w:p w:rsidR="00732C81" w:rsidRPr="00C15D16" w:rsidRDefault="00732C81" w:rsidP="00963369">
            <w:pPr>
              <w:pStyle w:val="GSATableText"/>
            </w:pPr>
            <w:r w:rsidRPr="00C15D16">
              <w:t>C.3.5.1</w:t>
            </w:r>
          </w:p>
        </w:tc>
        <w:tc>
          <w:tcPr>
            <w:tcW w:w="765" w:type="pct"/>
            <w:tcMar>
              <w:top w:w="43" w:type="dxa"/>
              <w:left w:w="101" w:type="dxa"/>
              <w:bottom w:w="72" w:type="dxa"/>
              <w:right w:w="101" w:type="dxa"/>
            </w:tcMar>
          </w:tcPr>
          <w:p w:rsidR="00732C81" w:rsidRPr="00C15D16" w:rsidRDefault="00732C81" w:rsidP="00963369">
            <w:pPr>
              <w:pStyle w:val="GSATableText"/>
            </w:pPr>
            <w:r w:rsidRPr="00C15D16">
              <w:t>Low</w:t>
            </w:r>
          </w:p>
        </w:tc>
        <w:tc>
          <w:tcPr>
            <w:tcW w:w="486" w:type="pct"/>
            <w:tcMar>
              <w:top w:w="43" w:type="dxa"/>
              <w:bottom w:w="72" w:type="dxa"/>
            </w:tcMar>
          </w:tcPr>
          <w:p w:rsidR="00732C81" w:rsidRPr="00C15D16" w:rsidRDefault="00732C81" w:rsidP="00963369">
            <w:pPr>
              <w:pStyle w:val="GSATableText"/>
            </w:pPr>
            <w:r w:rsidRPr="00C15D16">
              <w:t>Moderate</w:t>
            </w:r>
          </w:p>
        </w:tc>
        <w:tc>
          <w:tcPr>
            <w:tcW w:w="623" w:type="pct"/>
            <w:tcMar>
              <w:top w:w="43" w:type="dxa"/>
              <w:bottom w:w="72" w:type="dxa"/>
            </w:tcMar>
          </w:tcPr>
          <w:p w:rsidR="00732C81" w:rsidRPr="00C15D16" w:rsidRDefault="00732C81" w:rsidP="00963369">
            <w:pPr>
              <w:pStyle w:val="GSATableText"/>
            </w:pPr>
            <w:r w:rsidRPr="00C15D16">
              <w:t>Low</w:t>
            </w:r>
          </w:p>
        </w:tc>
      </w:tr>
    </w:tbl>
    <w:p w:rsidR="00732C81" w:rsidRDefault="00732C81" w:rsidP="00732C81"/>
    <w:p w:rsidR="00732C81" w:rsidRDefault="00732C81" w:rsidP="00C63F28">
      <w:pPr>
        <w:pStyle w:val="Caption"/>
        <w:jc w:val="center"/>
      </w:pPr>
      <w:bookmarkStart w:id="59" w:name="_Ref437326815"/>
      <w:bookmarkStart w:id="60" w:name="_Toc437345239"/>
      <w:bookmarkStart w:id="61" w:name="_Toc455644903"/>
      <w:bookmarkStart w:id="62" w:name="_Toc468805121"/>
      <w:r>
        <w:t xml:space="preserve">Table </w:t>
      </w:r>
      <w:fldSimple w:instr=" STYLEREF 1 \s ">
        <w:r>
          <w:rPr>
            <w:noProof/>
          </w:rPr>
          <w:t>2</w:t>
        </w:r>
      </w:fldSimple>
      <w:r>
        <w:noBreakHyphen/>
      </w:r>
      <w:fldSimple w:instr=" SEQ Table \* ARABIC \s 1 ">
        <w:r>
          <w:rPr>
            <w:noProof/>
          </w:rPr>
          <w:t>2</w:t>
        </w:r>
      </w:fldSimple>
      <w:r>
        <w:t xml:space="preserve"> </w:t>
      </w:r>
      <w:r w:rsidRPr="009F4981">
        <w:t>Sensitivity Categorization of Information Types</w:t>
      </w:r>
      <w:bookmarkEnd w:id="59"/>
      <w:bookmarkEnd w:id="60"/>
      <w:bookmarkEnd w:id="61"/>
      <w:bookmarkEnd w:id="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2875"/>
        <w:gridCol w:w="2071"/>
        <w:gridCol w:w="1620"/>
        <w:gridCol w:w="1346"/>
        <w:gridCol w:w="1438"/>
      </w:tblGrid>
      <w:tr w:rsidR="00732C81" w:rsidRPr="00607BCD" w:rsidTr="00594CA7">
        <w:trPr>
          <w:cantSplit/>
          <w:trHeight w:val="403"/>
          <w:tblHeader/>
          <w:jc w:val="center"/>
        </w:trPr>
        <w:tc>
          <w:tcPr>
            <w:tcW w:w="1537" w:type="pct"/>
            <w:shd w:val="clear" w:color="auto" w:fill="002060"/>
            <w:tcMar>
              <w:top w:w="43" w:type="dxa"/>
              <w:left w:w="101" w:type="dxa"/>
              <w:bottom w:w="72" w:type="dxa"/>
              <w:right w:w="101" w:type="dxa"/>
            </w:tcMar>
          </w:tcPr>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 xml:space="preserve">Information Type </w:t>
            </w:r>
          </w:p>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 xml:space="preserve">(Use only information types from NIST SP 800-60, Volumes I and II </w:t>
            </w:r>
          </w:p>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 xml:space="preserve">as amended) </w:t>
            </w:r>
          </w:p>
        </w:tc>
        <w:tc>
          <w:tcPr>
            <w:tcW w:w="1107" w:type="pct"/>
            <w:shd w:val="clear" w:color="auto" w:fill="002060"/>
          </w:tcPr>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NIST 800-60 identifier for Associated Information Type</w:t>
            </w:r>
          </w:p>
        </w:tc>
        <w:tc>
          <w:tcPr>
            <w:tcW w:w="866" w:type="pct"/>
            <w:shd w:val="clear" w:color="auto" w:fill="002060"/>
            <w:tcMar>
              <w:top w:w="43" w:type="dxa"/>
              <w:left w:w="101" w:type="dxa"/>
              <w:bottom w:w="72" w:type="dxa"/>
              <w:right w:w="101" w:type="dxa"/>
            </w:tcMar>
          </w:tcPr>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Confidentiality</w:t>
            </w:r>
          </w:p>
        </w:tc>
        <w:tc>
          <w:tcPr>
            <w:tcW w:w="720" w:type="pct"/>
            <w:shd w:val="clear" w:color="auto" w:fill="002060"/>
            <w:tcMar>
              <w:top w:w="43" w:type="dxa"/>
              <w:bottom w:w="72" w:type="dxa"/>
            </w:tcMar>
          </w:tcPr>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Integrity</w:t>
            </w:r>
          </w:p>
        </w:tc>
        <w:tc>
          <w:tcPr>
            <w:tcW w:w="769" w:type="pct"/>
            <w:shd w:val="clear" w:color="auto" w:fill="002060"/>
            <w:tcMar>
              <w:top w:w="43" w:type="dxa"/>
              <w:bottom w:w="72" w:type="dxa"/>
            </w:tcMar>
          </w:tcPr>
          <w:p w:rsidR="00732C81" w:rsidRPr="00594CA7" w:rsidRDefault="00732C81" w:rsidP="00594CA7">
            <w:pPr>
              <w:keepNext/>
              <w:spacing w:before="120"/>
              <w:jc w:val="center"/>
              <w:rPr>
                <w:rFonts w:ascii="Arial" w:hAnsi="Arial" w:cs="Arial"/>
                <w:b/>
                <w:color w:val="FFFFFF"/>
                <w:sz w:val="20"/>
                <w:szCs w:val="20"/>
              </w:rPr>
            </w:pPr>
            <w:r w:rsidRPr="00594CA7">
              <w:rPr>
                <w:rFonts w:ascii="Arial" w:hAnsi="Arial" w:cs="Arial"/>
                <w:b/>
                <w:color w:val="FFFFFF"/>
                <w:sz w:val="20"/>
                <w:szCs w:val="20"/>
              </w:rPr>
              <w:t>Availability</w:t>
            </w:r>
          </w:p>
        </w:tc>
      </w:tr>
      <w:tr w:rsidR="00732C81" w:rsidRPr="00C15D16" w:rsidTr="00594CA7">
        <w:trPr>
          <w:cantSplit/>
          <w:trHeight w:hRule="exact" w:val="288"/>
          <w:tblHeader/>
          <w:jc w:val="center"/>
        </w:trPr>
        <w:sdt>
          <w:sdtPr>
            <w:alias w:val="Information Type"/>
            <w:tag w:val="informationtype"/>
            <w:id w:val="525913750"/>
            <w:placeholder>
              <w:docPart w:val="CDACCE32603F4855A9267EEE2F852DB5"/>
            </w:placeholder>
            <w:showingPlcHdr/>
          </w:sdtPr>
          <w:sdtEndPr/>
          <w:sdtContent>
            <w:tc>
              <w:tcPr>
                <w:tcW w:w="1537" w:type="pct"/>
                <w:tcMar>
                  <w:top w:w="43" w:type="dxa"/>
                  <w:left w:w="101" w:type="dxa"/>
                  <w:bottom w:w="72" w:type="dxa"/>
                  <w:right w:w="101" w:type="dxa"/>
                </w:tcMar>
              </w:tcPr>
              <w:p w:rsidR="00732C81" w:rsidRPr="00C15D16" w:rsidRDefault="00732C81" w:rsidP="00963369">
                <w:pPr>
                  <w:pStyle w:val="GSATableText"/>
                </w:pPr>
                <w:r>
                  <w:rPr>
                    <w:rStyle w:val="PlaceholderText"/>
                  </w:rPr>
                  <w:t>&lt;Enter Information Type&gt;</w:t>
                </w:r>
              </w:p>
            </w:tc>
          </w:sdtContent>
        </w:sdt>
        <w:sdt>
          <w:sdtPr>
            <w:alias w:val="Information Type Identifier"/>
            <w:tag w:val="informationtypeidentifier"/>
            <w:id w:val="1507633695"/>
            <w:placeholder>
              <w:docPart w:val="06B90DC991654A879F6C924B275B9DFC"/>
            </w:placeholder>
            <w:showingPlcHdr/>
          </w:sdtPr>
          <w:sdtEndPr/>
          <w:sdtContent>
            <w:tc>
              <w:tcPr>
                <w:tcW w:w="1107" w:type="pct"/>
              </w:tcPr>
              <w:p w:rsidR="00732C81" w:rsidRPr="00C15D16" w:rsidRDefault="00732C81" w:rsidP="00963369">
                <w:pPr>
                  <w:pStyle w:val="GSATableText"/>
                </w:pPr>
                <w:r>
                  <w:rPr>
                    <w:rStyle w:val="PlaceholderText"/>
                  </w:rPr>
                  <w:t>&lt;Enter NIST Identifier&gt;</w:t>
                </w:r>
              </w:p>
            </w:tc>
          </w:sdtContent>
        </w:sdt>
        <w:sdt>
          <w:sdtPr>
            <w:alias w:val="Low Moderate High"/>
            <w:tag w:val="lowmoderatehigh"/>
            <w:id w:val="144627598"/>
            <w:placeholder>
              <w:docPart w:val="A53106D1A1774E079B5046D1E66E169D"/>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rsidR="00732C81" w:rsidRPr="00C15D16"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1378362830"/>
            <w:placeholder>
              <w:docPart w:val="A00B14BBC08445E58FA1707FCA6D0CCB"/>
            </w:placeholder>
            <w:showingPlcHdr/>
            <w:dropDownList>
              <w:listItem w:value="Choose an item."/>
              <w:listItem w:displayText="Low (L)" w:value="Low (L)"/>
              <w:listItem w:displayText="Moderate (M)" w:value="Moderate (M)"/>
              <w:listItem w:displayText="High (H)" w:value="High (H)"/>
            </w:dropDownList>
          </w:sdtPr>
          <w:sdtEndPr/>
          <w:sdtContent>
            <w:tc>
              <w:tcPr>
                <w:tcW w:w="720" w:type="pct"/>
                <w:tcMar>
                  <w:top w:w="43" w:type="dxa"/>
                  <w:bottom w:w="72" w:type="dxa"/>
                </w:tcMar>
              </w:tcPr>
              <w:p w:rsidR="00732C81" w:rsidRPr="00C15D16"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1946920047"/>
            <w:placeholder>
              <w:docPart w:val="21BBC487DB4645649F31DCBBE5161D4F"/>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rsidR="00732C81" w:rsidRPr="00C15D16"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tr>
      <w:tr w:rsidR="00732C81" w:rsidRPr="00C15D16" w:rsidTr="00594CA7">
        <w:trPr>
          <w:cantSplit/>
          <w:trHeight w:hRule="exact" w:val="288"/>
          <w:tblHeader/>
          <w:jc w:val="center"/>
        </w:trPr>
        <w:sdt>
          <w:sdtPr>
            <w:alias w:val="Information Type"/>
            <w:tag w:val="informationtype"/>
            <w:id w:val="346912663"/>
            <w:placeholder>
              <w:docPart w:val="7FE63336314343789E29155E7E015F6F"/>
            </w:placeholder>
            <w:showingPlcHdr/>
          </w:sdtPr>
          <w:sdtEndPr/>
          <w:sdtContent>
            <w:tc>
              <w:tcPr>
                <w:tcW w:w="1537" w:type="pct"/>
                <w:tcMar>
                  <w:top w:w="43" w:type="dxa"/>
                  <w:left w:w="101" w:type="dxa"/>
                  <w:bottom w:w="72" w:type="dxa"/>
                  <w:right w:w="101" w:type="dxa"/>
                </w:tcMar>
              </w:tcPr>
              <w:p w:rsidR="00732C81" w:rsidRPr="00C15D16" w:rsidRDefault="00732C81" w:rsidP="00963369">
                <w:pPr>
                  <w:pStyle w:val="GSATableText"/>
                </w:pPr>
                <w:r>
                  <w:rPr>
                    <w:rStyle w:val="PlaceholderText"/>
                  </w:rPr>
                  <w:t>&lt;Enter Information Type&gt;</w:t>
                </w:r>
              </w:p>
            </w:tc>
          </w:sdtContent>
        </w:sdt>
        <w:sdt>
          <w:sdtPr>
            <w:alias w:val="Information Type Identifier"/>
            <w:tag w:val="informationtypeidentifier"/>
            <w:id w:val="1236676683"/>
            <w:placeholder>
              <w:docPart w:val="92113ACEF3BE41FFA37137CE52DD8B70"/>
            </w:placeholder>
            <w:showingPlcHdr/>
          </w:sdtPr>
          <w:sdtEndPr/>
          <w:sdtContent>
            <w:tc>
              <w:tcPr>
                <w:tcW w:w="1107" w:type="pct"/>
              </w:tcPr>
              <w:p w:rsidR="00732C81" w:rsidRPr="00C15D16" w:rsidRDefault="00732C81" w:rsidP="00963369">
                <w:pPr>
                  <w:pStyle w:val="GSATableText"/>
                </w:pPr>
                <w:r>
                  <w:rPr>
                    <w:rStyle w:val="PlaceholderText"/>
                  </w:rPr>
                  <w:t>&lt;Enter NIST Identifier&gt;</w:t>
                </w:r>
              </w:p>
            </w:tc>
          </w:sdtContent>
        </w:sdt>
        <w:sdt>
          <w:sdtPr>
            <w:alias w:val="Low Moderate High"/>
            <w:tag w:val="lowmoderatehigh"/>
            <w:id w:val="-173964034"/>
            <w:placeholder>
              <w:docPart w:val="DB936A56CD2345618ED007F2CF659BEF"/>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rsidR="00732C81" w:rsidRPr="00C15D16"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1317222975"/>
            <w:placeholder>
              <w:docPart w:val="E613624A4BEB409E92E974F60953FFBF"/>
            </w:placeholder>
            <w:showingPlcHdr/>
            <w:dropDownList>
              <w:listItem w:value="Choose an item."/>
              <w:listItem w:displayText="Low (L)" w:value="Low (L)"/>
              <w:listItem w:displayText="Moderate (M)" w:value="Moderate (M)"/>
              <w:listItem w:displayText="High (H)" w:value="High (H)"/>
            </w:dropDownList>
          </w:sdtPr>
          <w:sdtEndPr/>
          <w:sdtContent>
            <w:tc>
              <w:tcPr>
                <w:tcW w:w="720" w:type="pct"/>
                <w:tcMar>
                  <w:top w:w="43" w:type="dxa"/>
                  <w:bottom w:w="72" w:type="dxa"/>
                </w:tcMar>
              </w:tcPr>
              <w:p w:rsidR="00732C81" w:rsidRPr="00C15D16"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448091785"/>
            <w:placeholder>
              <w:docPart w:val="6E262EA62B064910872C63605FA81420"/>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rsidR="00732C81" w:rsidRPr="00C15D16"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tr>
      <w:tr w:rsidR="00732C81" w:rsidRPr="00C15D16" w:rsidTr="00594CA7">
        <w:trPr>
          <w:cantSplit/>
          <w:trHeight w:hRule="exact" w:val="288"/>
          <w:tblHeader/>
          <w:jc w:val="center"/>
        </w:trPr>
        <w:sdt>
          <w:sdtPr>
            <w:alias w:val="Information Type"/>
            <w:tag w:val="informationtype"/>
            <w:id w:val="1219011150"/>
            <w:placeholder>
              <w:docPart w:val="126559D647EE48709C22D57ED68DF7DF"/>
            </w:placeholder>
            <w:showingPlcHdr/>
          </w:sdtPr>
          <w:sdtEndPr/>
          <w:sdtContent>
            <w:tc>
              <w:tcPr>
                <w:tcW w:w="1537" w:type="pct"/>
                <w:tcMar>
                  <w:top w:w="43" w:type="dxa"/>
                  <w:left w:w="101" w:type="dxa"/>
                  <w:bottom w:w="72" w:type="dxa"/>
                  <w:right w:w="101" w:type="dxa"/>
                </w:tcMar>
              </w:tcPr>
              <w:p w:rsidR="00732C81" w:rsidRPr="00C15D16" w:rsidRDefault="00732C81" w:rsidP="00963369">
                <w:pPr>
                  <w:pStyle w:val="GSATableText"/>
                </w:pPr>
                <w:r>
                  <w:rPr>
                    <w:rStyle w:val="PlaceholderText"/>
                  </w:rPr>
                  <w:t>&lt;Enter Information Type&gt;</w:t>
                </w:r>
              </w:p>
            </w:tc>
          </w:sdtContent>
        </w:sdt>
        <w:sdt>
          <w:sdtPr>
            <w:alias w:val="Information Type Identifier"/>
            <w:tag w:val="informationtypeidentifier"/>
            <w:id w:val="-244343864"/>
            <w:placeholder>
              <w:docPart w:val="13DAEFB103E04628A7350B4C231FCDFC"/>
            </w:placeholder>
            <w:showingPlcHdr/>
          </w:sdtPr>
          <w:sdtEndPr/>
          <w:sdtContent>
            <w:tc>
              <w:tcPr>
                <w:tcW w:w="1107" w:type="pct"/>
              </w:tcPr>
              <w:p w:rsidR="00732C81" w:rsidRPr="00C15D16" w:rsidRDefault="00732C81" w:rsidP="00963369">
                <w:pPr>
                  <w:pStyle w:val="GSATableText"/>
                </w:pPr>
                <w:r>
                  <w:rPr>
                    <w:rStyle w:val="PlaceholderText"/>
                  </w:rPr>
                  <w:t>&lt;Enter NIST Identifier&gt;</w:t>
                </w:r>
              </w:p>
            </w:tc>
          </w:sdtContent>
        </w:sdt>
        <w:sdt>
          <w:sdtPr>
            <w:alias w:val="Low Moderate High"/>
            <w:tag w:val="lowmoderatehigh"/>
            <w:id w:val="-1624610136"/>
            <w:placeholder>
              <w:docPart w:val="02FDEF46D1F541AB8088839FECA10259"/>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rsidR="00732C81" w:rsidRPr="00C15D16"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379974015"/>
            <w:placeholder>
              <w:docPart w:val="F577A8A117EF44F397E58874CCB64FD8"/>
            </w:placeholder>
            <w:showingPlcHdr/>
            <w:dropDownList>
              <w:listItem w:value="Choose an item."/>
              <w:listItem w:displayText="Low (L)" w:value="Low (L)"/>
              <w:listItem w:displayText="Moderate (M)" w:value="Moderate (M)"/>
              <w:listItem w:displayText="High (H)" w:value="High (H)"/>
            </w:dropDownList>
          </w:sdtPr>
          <w:sdtEndPr/>
          <w:sdtContent>
            <w:tc>
              <w:tcPr>
                <w:tcW w:w="720" w:type="pct"/>
                <w:tcMar>
                  <w:top w:w="43" w:type="dxa"/>
                  <w:bottom w:w="72" w:type="dxa"/>
                </w:tcMar>
              </w:tcPr>
              <w:p w:rsidR="00732C81" w:rsidRPr="00C15D16"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sdt>
          <w:sdtPr>
            <w:alias w:val="Low Moderate High"/>
            <w:tag w:val="lowmoderatehigh"/>
            <w:id w:val="-190447435"/>
            <w:placeholder>
              <w:docPart w:val="2FC3680FB1D0416EA618ACEEDE8082F4"/>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rsidR="00732C81" w:rsidRPr="00C15D16"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tr>
    </w:tbl>
    <w:p w:rsidR="00732C81" w:rsidRPr="001B0F9C" w:rsidRDefault="00732C81" w:rsidP="001B0F9C">
      <w:pPr>
        <w:numPr>
          <w:ilvl w:val="1"/>
          <w:numId w:val="114"/>
        </w:numPr>
        <w:spacing w:before="120"/>
        <w:rPr>
          <w:rFonts w:ascii="Arial Narrow" w:hAnsi="Arial Narrow" w:cs="Arial"/>
          <w:b/>
          <w:bCs/>
          <w:caps/>
          <w:kern w:val="32"/>
          <w:sz w:val="32"/>
          <w:szCs w:val="32"/>
        </w:rPr>
      </w:pPr>
      <w:bookmarkStart w:id="63" w:name="_Toc388620672"/>
      <w:bookmarkStart w:id="64" w:name="_Toc385594815"/>
      <w:bookmarkStart w:id="65" w:name="_Toc385594427"/>
      <w:bookmarkStart w:id="66" w:name="_Toc385594035"/>
      <w:bookmarkStart w:id="67" w:name="_Toc449543269"/>
      <w:bookmarkStart w:id="68" w:name="_Toc468804732"/>
      <w:r w:rsidRPr="001B0F9C">
        <w:rPr>
          <w:rFonts w:ascii="Arial Narrow" w:hAnsi="Arial Narrow" w:cs="Arial"/>
          <w:b/>
          <w:bCs/>
          <w:caps/>
          <w:kern w:val="32"/>
          <w:sz w:val="32"/>
          <w:szCs w:val="32"/>
        </w:rPr>
        <w:t>Security Objectives Categorization (FIPS 199)</w:t>
      </w:r>
      <w:bookmarkEnd w:id="63"/>
      <w:bookmarkEnd w:id="64"/>
      <w:bookmarkEnd w:id="65"/>
      <w:bookmarkEnd w:id="66"/>
      <w:bookmarkEnd w:id="67"/>
      <w:bookmarkEnd w:id="68"/>
    </w:p>
    <w:p w:rsidR="00732C81" w:rsidRDefault="00732C81" w:rsidP="00732C81">
      <w:r w:rsidRPr="00C44092">
        <w:lastRenderedPageBreak/>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xml:space="preserve">, for the </w:t>
      </w:r>
      <w:sdt>
        <w:sdtPr>
          <w:alias w:val="Information System Abbreviation"/>
          <w:tag w:val="informationsystemabbreviation"/>
          <w:id w:val="1919055015"/>
          <w:placeholder>
            <w:docPart w:val="ABBA724687BC442FB33F6FBB22B8CAA1"/>
          </w:placeholder>
          <w:dataBinding w:xpath="/root[1]/companyinfo[1]/informationsystemabbreviation[1]" w:storeItemID="{44BEC3F7-CE87-4EB0-838F-88333877F166}"/>
          <w:text/>
        </w:sdtPr>
        <w:sdtEndPr/>
        <w:sdtContent>
          <w:r>
            <w:t>Information System Abbreviation</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rsidR="00732C81" w:rsidRPr="00C44092" w:rsidRDefault="00732C81" w:rsidP="00C63F28">
      <w:pPr>
        <w:pStyle w:val="Caption"/>
        <w:jc w:val="center"/>
      </w:pPr>
      <w:bookmarkStart w:id="69" w:name="_Ref437326642"/>
      <w:bookmarkStart w:id="70" w:name="_Toc437345240"/>
      <w:bookmarkStart w:id="71" w:name="_Toc455644904"/>
      <w:bookmarkStart w:id="72" w:name="_Toc468805122"/>
      <w:r>
        <w:t xml:space="preserve">Table </w:t>
      </w:r>
      <w:fldSimple w:instr=" STYLEREF 1 \s ">
        <w:r>
          <w:rPr>
            <w:noProof/>
          </w:rPr>
          <w:t>2</w:t>
        </w:r>
      </w:fldSimple>
      <w:r>
        <w:noBreakHyphen/>
      </w:r>
      <w:fldSimple w:instr=" SEQ Table \* ARABIC \s 1 ">
        <w:r>
          <w:rPr>
            <w:noProof/>
          </w:rPr>
          <w:t>3</w:t>
        </w:r>
      </w:fldSimple>
      <w:r>
        <w:t xml:space="preserve"> </w:t>
      </w:r>
      <w:r w:rsidRPr="009F671F">
        <w:t>Security Impact Level</w:t>
      </w:r>
      <w:bookmarkEnd w:id="69"/>
      <w:bookmarkEnd w:id="70"/>
      <w:bookmarkEnd w:id="71"/>
      <w:bookmarkEnd w:id="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556"/>
        <w:gridCol w:w="6794"/>
      </w:tblGrid>
      <w:tr w:rsidR="00732C81" w:rsidRPr="00E03A24" w:rsidTr="00471042">
        <w:trPr>
          <w:cantSplit/>
          <w:trHeight w:val="20"/>
          <w:tblHeader/>
          <w:jc w:val="center"/>
        </w:trPr>
        <w:tc>
          <w:tcPr>
            <w:tcW w:w="1367" w:type="pct"/>
            <w:tcBorders>
              <w:bottom w:val="single" w:sz="4" w:space="0" w:color="auto"/>
            </w:tcBorders>
            <w:shd w:val="clear" w:color="auto" w:fill="002060"/>
            <w:tcMar>
              <w:top w:w="0" w:type="dxa"/>
              <w:left w:w="101" w:type="dxa"/>
              <w:bottom w:w="115" w:type="dxa"/>
              <w:right w:w="101" w:type="dxa"/>
            </w:tcMar>
            <w:vAlign w:val="center"/>
          </w:tcPr>
          <w:p w:rsidR="00732C81" w:rsidRPr="00471042" w:rsidRDefault="00732C81" w:rsidP="00471042">
            <w:pPr>
              <w:keepNext/>
              <w:spacing w:before="120"/>
              <w:jc w:val="center"/>
              <w:rPr>
                <w:rFonts w:ascii="Arial" w:hAnsi="Arial" w:cs="Arial"/>
                <w:b/>
                <w:color w:val="FFFFFF"/>
                <w:sz w:val="20"/>
                <w:szCs w:val="20"/>
              </w:rPr>
            </w:pPr>
            <w:r w:rsidRPr="00471042">
              <w:rPr>
                <w:rFonts w:ascii="Arial" w:hAnsi="Arial" w:cs="Arial"/>
                <w:b/>
                <w:color w:val="FFFFFF"/>
                <w:sz w:val="20"/>
                <w:szCs w:val="20"/>
              </w:rPr>
              <w:t>Security Objective</w:t>
            </w:r>
          </w:p>
        </w:tc>
        <w:tc>
          <w:tcPr>
            <w:tcW w:w="3633" w:type="pct"/>
            <w:shd w:val="clear" w:color="auto" w:fill="002060"/>
            <w:tcMar>
              <w:top w:w="0" w:type="dxa"/>
              <w:left w:w="101" w:type="dxa"/>
              <w:bottom w:w="115" w:type="dxa"/>
              <w:right w:w="101" w:type="dxa"/>
            </w:tcMar>
            <w:vAlign w:val="center"/>
          </w:tcPr>
          <w:p w:rsidR="00732C81" w:rsidRPr="00471042" w:rsidRDefault="00732C81" w:rsidP="00471042">
            <w:pPr>
              <w:keepNext/>
              <w:spacing w:before="120"/>
              <w:jc w:val="center"/>
              <w:rPr>
                <w:rFonts w:ascii="Arial" w:hAnsi="Arial" w:cs="Arial"/>
                <w:b/>
                <w:color w:val="FFFFFF"/>
                <w:sz w:val="20"/>
                <w:szCs w:val="20"/>
              </w:rPr>
            </w:pPr>
            <w:r w:rsidRPr="00471042">
              <w:rPr>
                <w:rFonts w:ascii="Arial" w:hAnsi="Arial" w:cs="Arial"/>
                <w:b/>
                <w:color w:val="FFFFFF"/>
                <w:sz w:val="20"/>
                <w:szCs w:val="20"/>
              </w:rPr>
              <w:t>Low, Moderate or High</w:t>
            </w:r>
          </w:p>
        </w:tc>
      </w:tr>
      <w:tr w:rsidR="00732C81" w:rsidRPr="00607BCD" w:rsidTr="00963369">
        <w:trPr>
          <w:cantSplit/>
          <w:trHeight w:val="20"/>
          <w:tblHeader/>
          <w:jc w:val="center"/>
        </w:trPr>
        <w:tc>
          <w:tcPr>
            <w:tcW w:w="1367" w:type="pct"/>
            <w:shd w:val="clear" w:color="auto" w:fill="auto"/>
            <w:tcMar>
              <w:top w:w="0" w:type="dxa"/>
              <w:left w:w="101" w:type="dxa"/>
              <w:bottom w:w="115" w:type="dxa"/>
              <w:right w:w="101" w:type="dxa"/>
            </w:tcMar>
          </w:tcPr>
          <w:p w:rsidR="00732C81" w:rsidRPr="00607BCD" w:rsidRDefault="00732C81" w:rsidP="00963369">
            <w:pPr>
              <w:pStyle w:val="GSATableHeading"/>
            </w:pPr>
            <w:r w:rsidRPr="00607BCD">
              <w:t>Confidentiality</w:t>
            </w:r>
          </w:p>
        </w:tc>
        <w:sdt>
          <w:sdtPr>
            <w:alias w:val="Low Moderate High"/>
            <w:tag w:val="lowmoderatehigh"/>
            <w:id w:val="-1240482717"/>
            <w:placeholder>
              <w:docPart w:val="FBE02196900D431BA38D54E9D962C416"/>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rsidR="00732C81" w:rsidRPr="00607BCD"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tr>
      <w:tr w:rsidR="00732C81" w:rsidRPr="00607BCD" w:rsidTr="00963369">
        <w:trPr>
          <w:cantSplit/>
          <w:trHeight w:val="20"/>
          <w:tblHeader/>
          <w:jc w:val="center"/>
        </w:trPr>
        <w:tc>
          <w:tcPr>
            <w:tcW w:w="1367" w:type="pct"/>
            <w:shd w:val="clear" w:color="auto" w:fill="auto"/>
            <w:tcMar>
              <w:top w:w="0" w:type="dxa"/>
              <w:left w:w="101" w:type="dxa"/>
              <w:bottom w:w="115" w:type="dxa"/>
              <w:right w:w="101" w:type="dxa"/>
            </w:tcMar>
          </w:tcPr>
          <w:p w:rsidR="00732C81" w:rsidRPr="00607BCD" w:rsidRDefault="00732C81" w:rsidP="00963369">
            <w:pPr>
              <w:pStyle w:val="GSATableHeading"/>
            </w:pPr>
            <w:r w:rsidRPr="00607BCD">
              <w:t>Integrity</w:t>
            </w:r>
          </w:p>
        </w:tc>
        <w:sdt>
          <w:sdtPr>
            <w:alias w:val="Low Moderate High"/>
            <w:tag w:val="lowmoderatehigh"/>
            <w:id w:val="-577524295"/>
            <w:placeholder>
              <w:docPart w:val="956D9CBB5CC64348979B335CB337B3D0"/>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rsidR="00732C81" w:rsidRPr="00607BCD"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tr>
      <w:tr w:rsidR="00732C81" w:rsidRPr="00607BCD" w:rsidTr="00963369">
        <w:trPr>
          <w:cantSplit/>
          <w:trHeight w:val="20"/>
          <w:tblHeader/>
          <w:jc w:val="center"/>
        </w:trPr>
        <w:tc>
          <w:tcPr>
            <w:tcW w:w="1367" w:type="pct"/>
            <w:shd w:val="clear" w:color="auto" w:fill="auto"/>
            <w:tcMar>
              <w:top w:w="0" w:type="dxa"/>
              <w:left w:w="101" w:type="dxa"/>
              <w:bottom w:w="115" w:type="dxa"/>
              <w:right w:w="101" w:type="dxa"/>
            </w:tcMar>
          </w:tcPr>
          <w:p w:rsidR="00732C81" w:rsidRPr="00607BCD" w:rsidRDefault="00732C81" w:rsidP="00963369">
            <w:pPr>
              <w:pStyle w:val="GSATableHeading"/>
            </w:pPr>
            <w:r w:rsidRPr="00607BCD">
              <w:t>Availability</w:t>
            </w:r>
          </w:p>
        </w:tc>
        <w:sdt>
          <w:sdtPr>
            <w:alias w:val="Low Moderate High"/>
            <w:tag w:val="lowmoderatehigh"/>
            <w:id w:val="829017778"/>
            <w:placeholder>
              <w:docPart w:val="AFF91F5304E7409EA108F7FBB83F2BF8"/>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rsidR="00732C81" w:rsidRPr="00607BCD" w:rsidRDefault="00732C81" w:rsidP="00963369">
                <w:pPr>
                  <w:pStyle w:val="GSATableText"/>
                </w:pPr>
                <w:r w:rsidRPr="004D63DB">
                  <w:rPr>
                    <w:rStyle w:val="PlaceholderText"/>
                  </w:rPr>
                  <w:t xml:space="preserve">Choose </w:t>
                </w:r>
                <w:r>
                  <w:rPr>
                    <w:rStyle w:val="PlaceholderText"/>
                  </w:rPr>
                  <w:t>level</w:t>
                </w:r>
                <w:r w:rsidRPr="004D63DB">
                  <w:rPr>
                    <w:rStyle w:val="PlaceholderText"/>
                  </w:rPr>
                  <w:t>.</w:t>
                </w:r>
              </w:p>
            </w:tc>
          </w:sdtContent>
        </w:sdt>
      </w:tr>
    </w:tbl>
    <w:p w:rsidR="00732C81" w:rsidRPr="00725B4E" w:rsidRDefault="00732C81" w:rsidP="00732C81"/>
    <w:p w:rsidR="00732C81" w:rsidRPr="00316737" w:rsidRDefault="00732C81" w:rsidP="00732C81">
      <w:r w:rsidRPr="00316737">
        <w:t xml:space="preserve">Through review and analysis it has been determined that the baseline security categorization for the </w:t>
      </w:r>
      <w:sdt>
        <w:sdtPr>
          <w:alias w:val="Information System Abbreviation"/>
          <w:tag w:val="informationsystemabbreviation"/>
          <w:id w:val="303813596"/>
          <w:placeholder>
            <w:docPart w:val="750F2717D2AB4F8481746BC4E70C5890"/>
          </w:placeholder>
          <w:dataBinding w:xpath="/root[1]/companyinfo[1]/informationsystemabbreviation[1]" w:storeItemID="{44BEC3F7-CE87-4EB0-838F-88333877F166}"/>
          <w:text/>
        </w:sdtPr>
        <w:sdtEndPr/>
        <w:sdtContent>
          <w:r>
            <w:t>Information System Abbreviation</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rsidR="00732C81" w:rsidRPr="00C44092" w:rsidRDefault="00732C81" w:rsidP="00C63F28">
      <w:pPr>
        <w:pStyle w:val="Caption"/>
        <w:jc w:val="center"/>
      </w:pPr>
      <w:bookmarkStart w:id="73" w:name="_Ref437326739"/>
      <w:bookmarkStart w:id="74" w:name="_Toc437345241"/>
      <w:bookmarkStart w:id="75" w:name="_Toc455644905"/>
      <w:bookmarkStart w:id="76" w:name="_Toc468805123"/>
      <w:r>
        <w:t xml:space="preserve">Table </w:t>
      </w:r>
      <w:fldSimple w:instr=" STYLEREF 1 \s ">
        <w:r>
          <w:rPr>
            <w:noProof/>
          </w:rPr>
          <w:t>2</w:t>
        </w:r>
      </w:fldSimple>
      <w:r>
        <w:noBreakHyphen/>
      </w:r>
      <w:fldSimple w:instr=" SEQ Table \* ARABIC \s 1 ">
        <w:r>
          <w:rPr>
            <w:noProof/>
          </w:rPr>
          <w:t>4</w:t>
        </w:r>
      </w:fldSimple>
      <w:r>
        <w:t xml:space="preserve"> </w:t>
      </w:r>
      <w:r w:rsidRPr="00EE07F3">
        <w:t>Baseline Security Configuration</w:t>
      </w:r>
      <w:bookmarkEnd w:id="73"/>
      <w:bookmarkEnd w:id="74"/>
      <w:bookmarkEnd w:id="75"/>
      <w:bookmarkEnd w:id="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CellMar>
          <w:top w:w="72" w:type="dxa"/>
          <w:left w:w="72" w:type="dxa"/>
          <w:bottom w:w="72" w:type="dxa"/>
          <w:right w:w="72" w:type="dxa"/>
        </w:tblCellMar>
        <w:tblLook w:val="0000" w:firstRow="0" w:lastRow="0" w:firstColumn="0" w:lastColumn="0" w:noHBand="0" w:noVBand="0"/>
      </w:tblPr>
      <w:tblGrid>
        <w:gridCol w:w="5937"/>
        <w:gridCol w:w="3413"/>
      </w:tblGrid>
      <w:tr w:rsidR="00732C81" w:rsidRPr="00607BCD" w:rsidTr="00471042">
        <w:trPr>
          <w:cantSplit/>
          <w:trHeight w:hRule="exact" w:val="415"/>
          <w:jc w:val="center"/>
        </w:trPr>
        <w:tc>
          <w:tcPr>
            <w:tcW w:w="3175" w:type="pct"/>
            <w:shd w:val="clear" w:color="auto" w:fill="002060"/>
            <w:tcMar>
              <w:top w:w="0" w:type="dxa"/>
              <w:left w:w="101" w:type="dxa"/>
              <w:bottom w:w="115" w:type="dxa"/>
              <w:right w:w="101" w:type="dxa"/>
            </w:tcMar>
            <w:vAlign w:val="center"/>
          </w:tcPr>
          <w:p w:rsidR="00732C81" w:rsidRPr="00607BCD" w:rsidRDefault="00E36097" w:rsidP="00471042">
            <w:pPr>
              <w:keepNext/>
              <w:spacing w:before="120"/>
              <w:jc w:val="center"/>
            </w:pPr>
            <w:sdt>
              <w:sdtPr>
                <w:rPr>
                  <w:rFonts w:ascii="Arial" w:hAnsi="Arial" w:cs="Arial"/>
                  <w:b/>
                  <w:color w:val="FFFFFF"/>
                  <w:sz w:val="20"/>
                  <w:szCs w:val="20"/>
                </w:rPr>
                <w:alias w:val="Information System Abbreviation"/>
                <w:tag w:val="informationsystemabbreviation"/>
                <w:id w:val="-1838762055"/>
                <w:placeholder>
                  <w:docPart w:val="E8EFFC01142E430CA1CC3E71BFC8E5AA"/>
                </w:placeholder>
                <w:dataBinding w:xpath="/root[1]/companyinfo[1]/informationsystemabbreviation[1]" w:storeItemID="{44BEC3F7-CE87-4EB0-838F-88333877F166}"/>
                <w:text/>
              </w:sdtPr>
              <w:sdtEndPr/>
              <w:sdtContent>
                <w:r w:rsidR="00732C81" w:rsidRPr="00471042">
                  <w:rPr>
                    <w:rFonts w:ascii="Arial" w:hAnsi="Arial" w:cs="Arial"/>
                    <w:b/>
                    <w:color w:val="FFFFFF"/>
                    <w:sz w:val="20"/>
                    <w:szCs w:val="20"/>
                  </w:rPr>
                  <w:t>Information System Abbreviation</w:t>
                </w:r>
              </w:sdtContent>
            </w:sdt>
            <w:r w:rsidR="00732C81" w:rsidRPr="00471042">
              <w:rPr>
                <w:rFonts w:ascii="Arial" w:hAnsi="Arial" w:cs="Arial"/>
                <w:b/>
                <w:color w:val="FFFFFF"/>
                <w:sz w:val="20"/>
                <w:szCs w:val="20"/>
              </w:rPr>
              <w:t xml:space="preserve"> Security Categorization</w:t>
            </w:r>
          </w:p>
        </w:tc>
        <w:sdt>
          <w:sdtPr>
            <w:alias w:val="Low Moderate or High"/>
            <w:tag w:val="lowmodhigh"/>
            <w:id w:val="1782301604"/>
            <w:placeholder>
              <w:docPart w:val="E2D84A564AA343DB9FDBA3BA82684D59"/>
            </w:placeholder>
            <w:showingPlcHdr/>
            <w:dropDownList>
              <w:listItem w:value="Choose an item."/>
              <w:listItem w:displayText="Low (M)" w:value="Low (M)"/>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vAlign w:val="center"/>
              </w:tcPr>
              <w:p w:rsidR="00732C81" w:rsidRPr="00607BCD" w:rsidRDefault="00732C81" w:rsidP="00963369">
                <w:pPr>
                  <w:pStyle w:val="GSATableText"/>
                </w:pPr>
                <w:r w:rsidRPr="005778DC">
                  <w:rPr>
                    <w:rStyle w:val="PlaceholderText"/>
                  </w:rPr>
                  <w:t xml:space="preserve">Choose </w:t>
                </w:r>
                <w:r>
                  <w:rPr>
                    <w:rStyle w:val="PlaceholderText"/>
                  </w:rPr>
                  <w:t>level</w:t>
                </w:r>
              </w:p>
            </w:tc>
          </w:sdtContent>
        </w:sdt>
      </w:tr>
    </w:tbl>
    <w:p w:rsidR="00732C81" w:rsidRDefault="00732C81" w:rsidP="00732C81"/>
    <w:p w:rsidR="00732C81" w:rsidRPr="00C44092" w:rsidRDefault="00732C81" w:rsidP="00732C81">
      <w:r w:rsidRPr="00C44092">
        <w:t>Using this categorization, in conjunction with the risk assessment and any unique security requirements, we have established the security controls for this sys</w:t>
      </w:r>
      <w:r w:rsidR="002B569C">
        <w:t xml:space="preserve">tem, as detailed in this SSP.  </w:t>
      </w:r>
    </w:p>
    <w:p w:rsidR="00732C81" w:rsidRPr="001B0F9C" w:rsidRDefault="00732C81" w:rsidP="001B0F9C">
      <w:pPr>
        <w:numPr>
          <w:ilvl w:val="1"/>
          <w:numId w:val="114"/>
        </w:numPr>
        <w:spacing w:before="120"/>
        <w:rPr>
          <w:rFonts w:ascii="Arial Narrow" w:hAnsi="Arial Narrow" w:cs="Arial"/>
          <w:b/>
          <w:bCs/>
          <w:caps/>
          <w:kern w:val="32"/>
          <w:sz w:val="32"/>
          <w:szCs w:val="32"/>
        </w:rPr>
      </w:pPr>
      <w:bookmarkStart w:id="77" w:name="_Toc449543270"/>
      <w:bookmarkStart w:id="78" w:name="_Toc468804733"/>
      <w:bookmarkStart w:id="79" w:name="_Toc385594036"/>
      <w:bookmarkStart w:id="80" w:name="_Toc385594428"/>
      <w:bookmarkStart w:id="81" w:name="_Toc385594816"/>
      <w:bookmarkStart w:id="82" w:name="_Toc388620673"/>
      <w:r w:rsidRPr="001B0F9C">
        <w:rPr>
          <w:rFonts w:ascii="Arial Narrow" w:hAnsi="Arial Narrow" w:cs="Arial"/>
          <w:b/>
          <w:bCs/>
          <w:caps/>
          <w:kern w:val="32"/>
          <w:sz w:val="32"/>
          <w:szCs w:val="32"/>
        </w:rPr>
        <w:t>E-Authentication Determination</w:t>
      </w:r>
      <w:bookmarkEnd w:id="77"/>
      <w:bookmarkEnd w:id="78"/>
      <w:r w:rsidRPr="001B0F9C">
        <w:rPr>
          <w:rFonts w:ascii="Arial Narrow" w:hAnsi="Arial Narrow" w:cs="Arial"/>
          <w:b/>
          <w:bCs/>
          <w:caps/>
          <w:kern w:val="32"/>
          <w:sz w:val="32"/>
          <w:szCs w:val="32"/>
        </w:rPr>
        <w:t xml:space="preserve"> </w:t>
      </w:r>
      <w:bookmarkEnd w:id="79"/>
      <w:bookmarkEnd w:id="80"/>
      <w:bookmarkEnd w:id="81"/>
      <w:bookmarkEnd w:id="82"/>
    </w:p>
    <w:p w:rsidR="00732C81" w:rsidRDefault="00732C81" w:rsidP="00732C81">
      <w:r w:rsidRPr="002C3786">
        <w:t xml:space="preserve">The information system </w:t>
      </w:r>
      <w:r>
        <w:t>E</w:t>
      </w:r>
      <w:r w:rsidRPr="002C3786">
        <w:t>-</w:t>
      </w:r>
      <w:r>
        <w:t>A</w:t>
      </w:r>
      <w:r w:rsidRPr="002C3786">
        <w:t xml:space="preserve">uthentication </w:t>
      </w:r>
      <w:r>
        <w:t>d</w:t>
      </w:r>
      <w:r w:rsidRPr="002C3786">
        <w:t xml:space="preserve">etermination is described in </w:t>
      </w:r>
      <w:r>
        <w:fldChar w:fldCharType="begin"/>
      </w:r>
      <w:r>
        <w:instrText xml:space="preserve"> REF _Ref437328333 \h </w:instrText>
      </w:r>
      <w:r>
        <w:fldChar w:fldCharType="separate"/>
      </w:r>
      <w:r>
        <w:t xml:space="preserve">Table </w:t>
      </w:r>
      <w:r>
        <w:rPr>
          <w:noProof/>
        </w:rPr>
        <w:t>2</w:t>
      </w:r>
      <w:r>
        <w:noBreakHyphen/>
      </w:r>
      <w:r>
        <w:rPr>
          <w:noProof/>
        </w:rPr>
        <w:t>5</w:t>
      </w:r>
      <w:r>
        <w:t xml:space="preserve"> </w:t>
      </w:r>
      <w:r w:rsidRPr="000E76F4">
        <w:t>E-Authentication Questions</w:t>
      </w:r>
      <w:r>
        <w:fldChar w:fldCharType="end"/>
      </w:r>
      <w:r>
        <w:t xml:space="preserve"> </w:t>
      </w:r>
      <w:r w:rsidRPr="002C3786">
        <w:t>that follows.</w:t>
      </w:r>
      <w:r>
        <w:t xml:space="preserve">  Directions for attaching the E</w:t>
      </w:r>
      <w:r w:rsidRPr="00FD217C">
        <w:t>-Authentication document may be found in the following section:</w:t>
      </w:r>
      <w:r>
        <w:t xml:space="preserve"> </w:t>
      </w:r>
      <w:r>
        <w:fldChar w:fldCharType="begin"/>
      </w:r>
      <w:r>
        <w:instrText xml:space="preserve"> REF _Ref437328181 \h </w:instrText>
      </w:r>
      <w:r>
        <w:fldChar w:fldCharType="separate"/>
      </w:r>
      <w:r w:rsidRPr="00E0416A">
        <w:t xml:space="preserve">ATTACHMENT 3 </w:t>
      </w:r>
      <w:r>
        <w:t>– E-</w:t>
      </w:r>
      <w:r w:rsidRPr="00425508">
        <w:t>Authentication Worksheet</w:t>
      </w:r>
      <w:r>
        <w:fldChar w:fldCharType="end"/>
      </w:r>
      <w:r>
        <w:t xml:space="preserve">.  </w:t>
      </w:r>
    </w:p>
    <w:p w:rsidR="00732C81" w:rsidRPr="002C3786" w:rsidRDefault="00732C81" w:rsidP="00C63F28">
      <w:pPr>
        <w:pStyle w:val="Caption"/>
        <w:jc w:val="center"/>
      </w:pPr>
      <w:bookmarkStart w:id="83" w:name="_Ref437328333"/>
      <w:bookmarkStart w:id="84" w:name="_Toc437345242"/>
      <w:bookmarkStart w:id="85" w:name="_Toc455644906"/>
      <w:bookmarkStart w:id="86" w:name="_Toc468805124"/>
      <w:r>
        <w:t xml:space="preserve">Table </w:t>
      </w:r>
      <w:fldSimple w:instr=" STYLEREF 1 \s ">
        <w:r>
          <w:rPr>
            <w:noProof/>
          </w:rPr>
          <w:t>2</w:t>
        </w:r>
      </w:fldSimple>
      <w:r>
        <w:noBreakHyphen/>
      </w:r>
      <w:fldSimple w:instr=" SEQ Table \* ARABIC \s 1 ">
        <w:r>
          <w:rPr>
            <w:noProof/>
          </w:rPr>
          <w:t>5</w:t>
        </w:r>
      </w:fldSimple>
      <w:r>
        <w:t xml:space="preserve"> </w:t>
      </w:r>
      <w:r w:rsidRPr="000E76F4">
        <w:t>E-Authentication Questions</w:t>
      </w:r>
      <w:bookmarkEnd w:id="83"/>
      <w:bookmarkEnd w:id="84"/>
      <w:bookmarkEnd w:id="85"/>
      <w:bookmarkEnd w:id="8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274"/>
        <w:gridCol w:w="6076"/>
      </w:tblGrid>
      <w:tr w:rsidR="00732C81" w:rsidRPr="00E03A24" w:rsidTr="00471042">
        <w:trPr>
          <w:cantSplit/>
          <w:trHeight w:hRule="exact" w:val="451"/>
          <w:tblHeader/>
          <w:jc w:val="center"/>
        </w:trPr>
        <w:tc>
          <w:tcPr>
            <w:tcW w:w="1751" w:type="pct"/>
            <w:shd w:val="clear" w:color="auto" w:fill="002060"/>
            <w:tcMar>
              <w:top w:w="0" w:type="dxa"/>
              <w:left w:w="101" w:type="dxa"/>
              <w:bottom w:w="115" w:type="dxa"/>
              <w:right w:w="101" w:type="dxa"/>
            </w:tcMar>
            <w:vAlign w:val="center"/>
          </w:tcPr>
          <w:p w:rsidR="00732C81" w:rsidRPr="00471042" w:rsidRDefault="00732C81" w:rsidP="00471042">
            <w:pPr>
              <w:keepNext/>
              <w:spacing w:before="120"/>
              <w:jc w:val="center"/>
              <w:rPr>
                <w:rFonts w:ascii="Arial" w:hAnsi="Arial" w:cs="Arial"/>
                <w:b/>
                <w:color w:val="FFFFFF"/>
                <w:sz w:val="20"/>
                <w:szCs w:val="20"/>
              </w:rPr>
            </w:pPr>
            <w:r w:rsidRPr="00471042">
              <w:rPr>
                <w:rFonts w:ascii="Arial" w:hAnsi="Arial" w:cs="Arial"/>
                <w:b/>
                <w:color w:val="FFFFFF"/>
                <w:sz w:val="20"/>
                <w:szCs w:val="20"/>
              </w:rPr>
              <w:t>Select Response</w:t>
            </w:r>
          </w:p>
        </w:tc>
        <w:tc>
          <w:tcPr>
            <w:tcW w:w="3249" w:type="pct"/>
            <w:shd w:val="clear" w:color="auto" w:fill="002060"/>
            <w:tcMar>
              <w:top w:w="0" w:type="dxa"/>
              <w:left w:w="101" w:type="dxa"/>
              <w:bottom w:w="115" w:type="dxa"/>
              <w:right w:w="101" w:type="dxa"/>
            </w:tcMar>
            <w:vAlign w:val="center"/>
          </w:tcPr>
          <w:p w:rsidR="00732C81" w:rsidRPr="00471042" w:rsidRDefault="00732C81" w:rsidP="00471042">
            <w:pPr>
              <w:keepNext/>
              <w:spacing w:before="120"/>
              <w:jc w:val="center"/>
              <w:rPr>
                <w:rFonts w:ascii="Arial" w:hAnsi="Arial" w:cs="Arial"/>
                <w:b/>
                <w:color w:val="FFFFFF"/>
                <w:sz w:val="20"/>
                <w:szCs w:val="20"/>
              </w:rPr>
            </w:pPr>
            <w:r w:rsidRPr="00471042">
              <w:rPr>
                <w:rFonts w:ascii="Arial" w:hAnsi="Arial" w:cs="Arial"/>
                <w:b/>
                <w:color w:val="FFFFFF"/>
                <w:sz w:val="20"/>
                <w:szCs w:val="20"/>
              </w:rPr>
              <w:t>E-Authentication Question</w:t>
            </w:r>
          </w:p>
        </w:tc>
      </w:tr>
      <w:tr w:rsidR="00732C81" w:rsidRPr="00F01982" w:rsidTr="00471042">
        <w:trPr>
          <w:cantSplit/>
          <w:trHeight w:hRule="exact" w:val="244"/>
          <w:tblHeader/>
          <w:jc w:val="center"/>
        </w:trPr>
        <w:sdt>
          <w:sdtPr>
            <w:alias w:val="Yes No"/>
            <w:tag w:val="yesno"/>
            <w:id w:val="-2079663701"/>
            <w:placeholder>
              <w:docPart w:val="AA0FFFDCA38C45C390BD915BBB606972"/>
            </w:placeholder>
            <w:showingPlcHdr/>
            <w:dropDownList>
              <w:listItem w:value="Choose an item."/>
              <w:listItem w:displayText="Yes" w:value="Yes"/>
              <w:listItem w:displayText="No" w:value="No"/>
            </w:dropDownList>
          </w:sdtPr>
          <w:sdtEndPr/>
          <w:sdtContent>
            <w:tc>
              <w:tcPr>
                <w:tcW w:w="1751" w:type="pct"/>
                <w:shd w:val="clear" w:color="auto" w:fill="auto"/>
                <w:tcMar>
                  <w:top w:w="0" w:type="dxa"/>
                  <w:left w:w="101" w:type="dxa"/>
                  <w:bottom w:w="115" w:type="dxa"/>
                  <w:right w:w="101" w:type="dxa"/>
                </w:tcMar>
              </w:tcPr>
              <w:p w:rsidR="00732C81" w:rsidRPr="00F01982" w:rsidRDefault="00732C81" w:rsidP="00963369">
                <w:pPr>
                  <w:pStyle w:val="GSATableText"/>
                </w:pPr>
                <w:r w:rsidRPr="00951659">
                  <w:rPr>
                    <w:rStyle w:val="PlaceholderText"/>
                    <w:rFonts w:eastAsiaTheme="majorEastAsia"/>
                  </w:rPr>
                  <w:t>Choose an item.</w:t>
                </w:r>
              </w:p>
            </w:tc>
          </w:sdtContent>
        </w:sdt>
        <w:tc>
          <w:tcPr>
            <w:tcW w:w="3249" w:type="pct"/>
            <w:shd w:val="clear" w:color="auto" w:fill="auto"/>
            <w:tcMar>
              <w:top w:w="0" w:type="dxa"/>
              <w:left w:w="101" w:type="dxa"/>
              <w:bottom w:w="115" w:type="dxa"/>
              <w:right w:w="101" w:type="dxa"/>
            </w:tcMar>
          </w:tcPr>
          <w:p w:rsidR="00732C81" w:rsidRPr="00F01982" w:rsidRDefault="00732C81" w:rsidP="00963369">
            <w:pPr>
              <w:pStyle w:val="GSATableText"/>
            </w:pPr>
            <w:r w:rsidRPr="00F01982">
              <w:t>Does the system require authentication via the Internet?</w:t>
            </w:r>
          </w:p>
        </w:tc>
      </w:tr>
      <w:tr w:rsidR="00732C81" w:rsidRPr="00F01982" w:rsidTr="00963369">
        <w:trPr>
          <w:cantSplit/>
          <w:trHeight w:hRule="exact" w:val="288"/>
          <w:tblHeader/>
          <w:jc w:val="center"/>
        </w:trPr>
        <w:sdt>
          <w:sdtPr>
            <w:alias w:val="Yes No"/>
            <w:tag w:val="yesno"/>
            <w:id w:val="2062290954"/>
            <w:placeholder>
              <w:docPart w:val="C9AED2CB37E84AB5AB979153A7373BFA"/>
            </w:placeholder>
            <w:showingPlcHdr/>
            <w:dropDownList>
              <w:listItem w:value="Choose an item."/>
              <w:listItem w:displayText="Yes" w:value="Yes"/>
              <w:listItem w:displayText="No" w:value="No"/>
            </w:dropDownList>
          </w:sdtPr>
          <w:sdtEndPr/>
          <w:sdtContent>
            <w:tc>
              <w:tcPr>
                <w:tcW w:w="1751" w:type="pct"/>
                <w:shd w:val="clear" w:color="auto" w:fill="auto"/>
                <w:tcMar>
                  <w:top w:w="0" w:type="dxa"/>
                  <w:left w:w="101" w:type="dxa"/>
                  <w:bottom w:w="115" w:type="dxa"/>
                  <w:right w:w="101" w:type="dxa"/>
                </w:tcMar>
              </w:tcPr>
              <w:p w:rsidR="00732C81" w:rsidRPr="00F01982" w:rsidRDefault="00732C81" w:rsidP="00963369">
                <w:pPr>
                  <w:pStyle w:val="GSATableText"/>
                </w:pPr>
                <w:r w:rsidRPr="00951659">
                  <w:rPr>
                    <w:rStyle w:val="PlaceholderText"/>
                    <w:rFonts w:eastAsiaTheme="majorEastAsia"/>
                  </w:rPr>
                  <w:t>Choose an item.</w:t>
                </w:r>
              </w:p>
            </w:tc>
          </w:sdtContent>
        </w:sdt>
        <w:tc>
          <w:tcPr>
            <w:tcW w:w="3249" w:type="pct"/>
            <w:shd w:val="clear" w:color="auto" w:fill="auto"/>
            <w:tcMar>
              <w:top w:w="0" w:type="dxa"/>
              <w:left w:w="101" w:type="dxa"/>
              <w:bottom w:w="115" w:type="dxa"/>
              <w:right w:w="101" w:type="dxa"/>
            </w:tcMar>
          </w:tcPr>
          <w:p w:rsidR="00732C81" w:rsidRPr="00F01982" w:rsidRDefault="00732C81" w:rsidP="00963369">
            <w:pPr>
              <w:pStyle w:val="GSATableText"/>
            </w:pPr>
            <w:r w:rsidRPr="00F01982">
              <w:t>Is data being transmitted over the Internet via browsers?</w:t>
            </w:r>
          </w:p>
        </w:tc>
      </w:tr>
      <w:tr w:rsidR="00732C81" w:rsidRPr="00F01982" w:rsidTr="00963369">
        <w:trPr>
          <w:cantSplit/>
          <w:trHeight w:hRule="exact" w:val="288"/>
          <w:tblHeader/>
          <w:jc w:val="center"/>
        </w:trPr>
        <w:sdt>
          <w:sdtPr>
            <w:alias w:val="Yes No"/>
            <w:tag w:val="yesno"/>
            <w:id w:val="630142922"/>
            <w:placeholder>
              <w:docPart w:val="98E9B09307C642DDB54FB2241661AC32"/>
            </w:placeholder>
            <w:showingPlcHdr/>
            <w:dropDownList>
              <w:listItem w:value="Choose an item."/>
              <w:listItem w:displayText="Yes" w:value="Yes"/>
              <w:listItem w:displayText="No" w:value="No"/>
            </w:dropDownList>
          </w:sdtPr>
          <w:sdtEndPr/>
          <w:sdtContent>
            <w:tc>
              <w:tcPr>
                <w:tcW w:w="1751" w:type="pct"/>
                <w:shd w:val="clear" w:color="auto" w:fill="auto"/>
                <w:tcMar>
                  <w:top w:w="0" w:type="dxa"/>
                  <w:left w:w="101" w:type="dxa"/>
                  <w:bottom w:w="115" w:type="dxa"/>
                  <w:right w:w="101" w:type="dxa"/>
                </w:tcMar>
              </w:tcPr>
              <w:p w:rsidR="00732C81" w:rsidRPr="00F01982" w:rsidRDefault="00732C81" w:rsidP="00963369">
                <w:pPr>
                  <w:pStyle w:val="GSATableText"/>
                </w:pPr>
                <w:r w:rsidRPr="00951659">
                  <w:rPr>
                    <w:rStyle w:val="PlaceholderText"/>
                    <w:rFonts w:eastAsiaTheme="majorEastAsia"/>
                  </w:rPr>
                  <w:t>Choose an item.</w:t>
                </w:r>
              </w:p>
            </w:tc>
          </w:sdtContent>
        </w:sdt>
        <w:tc>
          <w:tcPr>
            <w:tcW w:w="3249" w:type="pct"/>
            <w:shd w:val="clear" w:color="auto" w:fill="auto"/>
            <w:tcMar>
              <w:top w:w="0" w:type="dxa"/>
              <w:left w:w="101" w:type="dxa"/>
              <w:bottom w:w="115" w:type="dxa"/>
              <w:right w:w="101" w:type="dxa"/>
            </w:tcMar>
          </w:tcPr>
          <w:p w:rsidR="00732C81" w:rsidRPr="00F01982" w:rsidRDefault="00732C81" w:rsidP="00963369">
            <w:pPr>
              <w:pStyle w:val="GSATableText"/>
            </w:pPr>
            <w:r w:rsidRPr="00F01982">
              <w:t>Do users connect to the system from over the Internet?</w:t>
            </w:r>
          </w:p>
        </w:tc>
      </w:tr>
    </w:tbl>
    <w:p w:rsidR="00732C81" w:rsidRPr="002C3786" w:rsidRDefault="00732C81" w:rsidP="00732C81"/>
    <w:p w:rsidR="00732C81" w:rsidRPr="001729AB" w:rsidRDefault="00732C81" w:rsidP="001B0F9C">
      <w:pPr>
        <w:pStyle w:val="GSAInstruction"/>
        <w:pBdr>
          <w:top w:val="single" w:sz="4" w:space="1" w:color="auto"/>
          <w:left w:val="single" w:sz="4" w:space="4" w:color="auto"/>
          <w:bottom w:val="single" w:sz="4" w:space="1" w:color="auto"/>
          <w:right w:val="single" w:sz="4" w:space="4" w:color="auto"/>
        </w:pBdr>
      </w:pPr>
      <w:r w:rsidRPr="001729AB">
        <w:t>Instruction: Any information system that has a “No” response to any one of the three questions does not need an E-Authentication risk analysis or assessment.  For a system that has a "Yes" response to all of the questions, complete the E-Authentication Plan (a template is available).</w:t>
      </w:r>
    </w:p>
    <w:p w:rsidR="00732C81" w:rsidRPr="001729AB" w:rsidRDefault="00732C81" w:rsidP="001B0F9C">
      <w:pPr>
        <w:pStyle w:val="GSAInstruction"/>
        <w:pBdr>
          <w:top w:val="single" w:sz="4" w:space="1" w:color="auto"/>
          <w:left w:val="single" w:sz="4" w:space="4" w:color="auto"/>
          <w:bottom w:val="single" w:sz="4" w:space="1" w:color="auto"/>
          <w:right w:val="single" w:sz="4" w:space="4" w:color="auto"/>
        </w:pBdr>
      </w:pPr>
      <w:r>
        <w:t>Delete this and all other instructions from your final version of this document.</w:t>
      </w:r>
    </w:p>
    <w:p w:rsidR="00732C81" w:rsidRDefault="00732C81" w:rsidP="001B0F9C">
      <w:r w:rsidRPr="001B0F9C">
        <w:rPr>
          <w:b/>
        </w:rPr>
        <w:lastRenderedPageBreak/>
        <w:t>Note:</w:t>
      </w:r>
      <w:r w:rsidRPr="001729AB">
        <w:t xml:space="preserve"> Refer to OMB Memo M-04-04 E-Authentication Guidance for Federal Ag</w:t>
      </w:r>
      <w:r>
        <w:t>encies for more information on E</w:t>
      </w:r>
      <w:r w:rsidRPr="001729AB">
        <w:t xml:space="preserve">-Authentication.  </w:t>
      </w:r>
    </w:p>
    <w:p w:rsidR="00732C81" w:rsidRDefault="00732C81" w:rsidP="00732C81">
      <w:r w:rsidRPr="002C3786">
        <w:t xml:space="preserve">The summary </w:t>
      </w:r>
      <w:r>
        <w:t>E</w:t>
      </w:r>
      <w:r w:rsidRPr="002C3786">
        <w:t>-</w:t>
      </w:r>
      <w:r>
        <w:t>A</w:t>
      </w:r>
      <w:r w:rsidRPr="002C3786">
        <w:t xml:space="preserve">uthentication </w:t>
      </w:r>
      <w:r>
        <w:t>l</w:t>
      </w:r>
      <w:r w:rsidRPr="002C3786">
        <w:t xml:space="preserve">evel is recorded in </w:t>
      </w:r>
      <w:r>
        <w:fldChar w:fldCharType="begin"/>
      </w:r>
      <w:r>
        <w:instrText xml:space="preserve"> REF _Ref437328498 \h </w:instrText>
      </w:r>
      <w:r>
        <w:fldChar w:fldCharType="separate"/>
      </w:r>
      <w:r>
        <w:t xml:space="preserve">Table </w:t>
      </w:r>
      <w:r>
        <w:rPr>
          <w:noProof/>
        </w:rPr>
        <w:t>2</w:t>
      </w:r>
      <w:r>
        <w:noBreakHyphen/>
      </w:r>
      <w:r>
        <w:rPr>
          <w:noProof/>
        </w:rPr>
        <w:t>6</w:t>
      </w:r>
      <w:r>
        <w:t xml:space="preserve"> </w:t>
      </w:r>
      <w:r w:rsidRPr="00D53217">
        <w:t>Authentication Level Determination</w:t>
      </w:r>
      <w:r>
        <w:fldChar w:fldCharType="end"/>
      </w:r>
      <w:r>
        <w:t xml:space="preserve"> </w:t>
      </w:r>
      <w:r w:rsidRPr="002C3786">
        <w:t>that follows.</w:t>
      </w:r>
    </w:p>
    <w:p w:rsidR="00732C81" w:rsidRDefault="00732C81" w:rsidP="00C63F28">
      <w:pPr>
        <w:pStyle w:val="Caption"/>
        <w:jc w:val="center"/>
      </w:pPr>
      <w:bookmarkStart w:id="87" w:name="_Ref437328498"/>
      <w:bookmarkStart w:id="88" w:name="_Toc437345243"/>
      <w:bookmarkStart w:id="89" w:name="_Toc455644907"/>
      <w:bookmarkStart w:id="90" w:name="_Toc468805125"/>
      <w:r>
        <w:t xml:space="preserve">Table </w:t>
      </w:r>
      <w:fldSimple w:instr=" STYLEREF 1 \s ">
        <w:r>
          <w:rPr>
            <w:noProof/>
          </w:rPr>
          <w:t>2</w:t>
        </w:r>
      </w:fldSimple>
      <w:r>
        <w:noBreakHyphen/>
      </w:r>
      <w:fldSimple w:instr=" SEQ Table \* ARABIC \s 1 ">
        <w:r>
          <w:rPr>
            <w:noProof/>
          </w:rPr>
          <w:t>6</w:t>
        </w:r>
      </w:fldSimple>
      <w:r>
        <w:t xml:space="preserve"> </w:t>
      </w:r>
      <w:r w:rsidRPr="00D53217">
        <w:t>Authentication Level Determination</w:t>
      </w:r>
      <w:bookmarkEnd w:id="87"/>
      <w:bookmarkEnd w:id="88"/>
      <w:bookmarkEnd w:id="89"/>
      <w:bookmarkEnd w:id="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715"/>
        <w:gridCol w:w="6635"/>
      </w:tblGrid>
      <w:tr w:rsidR="00732C81" w:rsidRPr="002C3786" w:rsidTr="001B0F9C">
        <w:trPr>
          <w:cantSplit/>
          <w:trHeight w:hRule="exact" w:val="478"/>
          <w:tblHeader/>
          <w:jc w:val="center"/>
        </w:trPr>
        <w:tc>
          <w:tcPr>
            <w:tcW w:w="5000" w:type="pct"/>
            <w:gridSpan w:val="2"/>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E-Authentication Determination</w:t>
            </w:r>
          </w:p>
        </w:tc>
      </w:tr>
      <w:tr w:rsidR="00732C81" w:rsidRPr="00C15D16" w:rsidTr="00F54FDE">
        <w:trPr>
          <w:cantSplit/>
          <w:trHeight w:hRule="exact" w:val="415"/>
          <w:tblHeader/>
          <w:jc w:val="center"/>
        </w:trPr>
        <w:tc>
          <w:tcPr>
            <w:tcW w:w="1452"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System Name</w:t>
            </w:r>
          </w:p>
        </w:tc>
        <w:tc>
          <w:tcPr>
            <w:tcW w:w="3548" w:type="pct"/>
            <w:tcMar>
              <w:top w:w="0" w:type="dxa"/>
              <w:left w:w="101" w:type="dxa"/>
              <w:bottom w:w="115" w:type="dxa"/>
              <w:right w:w="101" w:type="dxa"/>
            </w:tcMar>
          </w:tcPr>
          <w:p w:rsidR="00732C81" w:rsidRPr="00E71A1A" w:rsidRDefault="00E36097" w:rsidP="00963369">
            <w:pPr>
              <w:pStyle w:val="GSATableText"/>
            </w:pPr>
            <w:sdt>
              <w:sdtPr>
                <w:alias w:val="Information System Name"/>
                <w:tag w:val="informationsystemname"/>
                <w:id w:val="-1151360991"/>
                <w:placeholder>
                  <w:docPart w:val="6C27E3784F804BD281A24A6AA8965E3E"/>
                </w:placeholder>
                <w:dataBinding w:xpath="/root[1]/companyinfo[1]/informationsystemname[1]" w:storeItemID="{44BEC3F7-CE87-4EB0-838F-88333877F166}"/>
                <w:text/>
              </w:sdtPr>
              <w:sdtEndPr/>
              <w:sdtContent>
                <w:r w:rsidR="00732C81">
                  <w:t>Information System Name</w:t>
                </w:r>
              </w:sdtContent>
            </w:sdt>
          </w:p>
        </w:tc>
      </w:tr>
      <w:tr w:rsidR="00732C81" w:rsidRPr="00C15D16" w:rsidTr="00F54FDE">
        <w:trPr>
          <w:cantSplit/>
          <w:trHeight w:hRule="exact" w:val="325"/>
          <w:tblHeader/>
          <w:jc w:val="center"/>
        </w:trPr>
        <w:tc>
          <w:tcPr>
            <w:tcW w:w="1452"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System Owner</w:t>
            </w:r>
          </w:p>
        </w:tc>
        <w:sdt>
          <w:sdtPr>
            <w:alias w:val="System Owner"/>
            <w:tag w:val="systemowner"/>
            <w:id w:val="1333326301"/>
            <w:placeholder>
              <w:docPart w:val="B4B6B583A80942689B84AC828DE6F6D5"/>
            </w:placeholder>
            <w:showingPlcHdr/>
            <w:text/>
          </w:sdtPr>
          <w:sdtEndPr/>
          <w:sdtContent>
            <w:tc>
              <w:tcPr>
                <w:tcW w:w="3548" w:type="pct"/>
                <w:tcMar>
                  <w:top w:w="0" w:type="dxa"/>
                  <w:left w:w="101" w:type="dxa"/>
                  <w:bottom w:w="115" w:type="dxa"/>
                  <w:right w:w="101" w:type="dxa"/>
                </w:tcMar>
              </w:tcPr>
              <w:p w:rsidR="00732C81" w:rsidRPr="00E71A1A" w:rsidRDefault="00732C81" w:rsidP="00963369">
                <w:pPr>
                  <w:pStyle w:val="GSATableText"/>
                </w:pPr>
                <w:r w:rsidRPr="00866E4D">
                  <w:t>&lt;Enter System Owner&gt;.</w:t>
                </w:r>
              </w:p>
            </w:tc>
          </w:sdtContent>
        </w:sdt>
      </w:tr>
      <w:tr w:rsidR="00732C81" w:rsidRPr="00C15D16" w:rsidTr="00F54FDE">
        <w:trPr>
          <w:cantSplit/>
          <w:trHeight w:hRule="exact" w:val="325"/>
          <w:tblHeader/>
          <w:jc w:val="center"/>
        </w:trPr>
        <w:tc>
          <w:tcPr>
            <w:tcW w:w="1452"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Assurance Level</w:t>
            </w:r>
          </w:p>
        </w:tc>
        <w:sdt>
          <w:sdtPr>
            <w:alias w:val="Low Moderate High"/>
            <w:tag w:val="lowmoderatehigh"/>
            <w:id w:val="-955245739"/>
            <w:placeholder>
              <w:docPart w:val="084A19C0B2484EB4A5BF25762E25C979"/>
            </w:placeholder>
            <w:showingPlcHdr/>
            <w:dropDownList>
              <w:listItem w:value="Choose an item."/>
              <w:listItem w:displayText="Low (L)" w:value="Low (L)"/>
              <w:listItem w:displayText="Moderate (M)" w:value="Moderate (M)"/>
              <w:listItem w:displayText="High (H)" w:value="High (H)"/>
            </w:dropDownList>
          </w:sdtPr>
          <w:sdtEndPr/>
          <w:sdtContent>
            <w:tc>
              <w:tcPr>
                <w:tcW w:w="3548" w:type="pct"/>
                <w:tcMar>
                  <w:top w:w="0" w:type="dxa"/>
                  <w:left w:w="101" w:type="dxa"/>
                  <w:bottom w:w="115" w:type="dxa"/>
                  <w:right w:w="101" w:type="dxa"/>
                </w:tcMar>
              </w:tcPr>
              <w:p w:rsidR="00732C81" w:rsidRPr="00E71A1A" w:rsidRDefault="00732C81" w:rsidP="00963369">
                <w:pPr>
                  <w:pStyle w:val="GSATableText"/>
                </w:pPr>
                <w:r w:rsidRPr="00866E4D">
                  <w:t>Choose level.</w:t>
                </w:r>
              </w:p>
            </w:tc>
          </w:sdtContent>
        </w:sdt>
      </w:tr>
      <w:tr w:rsidR="00732C81" w:rsidRPr="00C15D16" w:rsidTr="001B0F9C">
        <w:trPr>
          <w:cantSplit/>
          <w:trHeight w:hRule="exact" w:val="397"/>
          <w:tblHeader/>
          <w:jc w:val="center"/>
        </w:trPr>
        <w:tc>
          <w:tcPr>
            <w:tcW w:w="1452"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Date Approved</w:t>
            </w:r>
          </w:p>
        </w:tc>
        <w:sdt>
          <w:sdtPr>
            <w:alias w:val="Approval Date"/>
            <w:tag w:val="approvaldate"/>
            <w:id w:val="828642954"/>
            <w:placeholder>
              <w:docPart w:val="BB3A083C2E014405A6A57CE68DFD430C"/>
            </w:placeholder>
            <w:showingPlcHdr/>
            <w:date>
              <w:dateFormat w:val="M/d/yyyy"/>
              <w:lid w:val="en-US"/>
              <w:storeMappedDataAs w:val="dateTime"/>
              <w:calendar w:val="gregorian"/>
            </w:date>
          </w:sdtPr>
          <w:sdtEndPr/>
          <w:sdtContent>
            <w:tc>
              <w:tcPr>
                <w:tcW w:w="3548" w:type="pct"/>
                <w:tcMar>
                  <w:top w:w="0" w:type="dxa"/>
                  <w:left w:w="101" w:type="dxa"/>
                  <w:bottom w:w="115" w:type="dxa"/>
                  <w:right w:w="101" w:type="dxa"/>
                </w:tcMar>
              </w:tcPr>
              <w:p w:rsidR="00732C81" w:rsidRPr="00E71A1A" w:rsidRDefault="00732C81" w:rsidP="00963369">
                <w:pPr>
                  <w:pStyle w:val="GSATableText"/>
                </w:pPr>
                <w:r w:rsidRPr="00E71A1A">
                  <w:t>&lt;Select Date&gt;</w:t>
                </w:r>
              </w:p>
            </w:tc>
          </w:sdtContent>
        </w:sdt>
      </w:tr>
    </w:tbl>
    <w:p w:rsidR="00732C81" w:rsidRDefault="00732C81" w:rsidP="00732C81"/>
    <w:p w:rsidR="00732C81" w:rsidRPr="00BB6184" w:rsidRDefault="00732C81" w:rsidP="00F54FDE">
      <w:pPr>
        <w:pStyle w:val="GSAInstruction"/>
        <w:keepNext/>
        <w:keepLines/>
        <w:pBdr>
          <w:top w:val="single" w:sz="4" w:space="1" w:color="auto"/>
          <w:left w:val="single" w:sz="4" w:space="4" w:color="auto"/>
          <w:bottom w:val="none" w:sz="0" w:space="0" w:color="auto"/>
          <w:right w:val="single" w:sz="4" w:space="4" w:color="auto"/>
        </w:pBdr>
      </w:pPr>
      <w:r w:rsidRPr="00BB6184">
        <w:t>Instruction: The Assurance Level</w:t>
      </w:r>
      <w:r>
        <w:t>,</w:t>
      </w:r>
      <w:r w:rsidRPr="00BB6184">
        <w:t xml:space="preserve"> in the table above, must be defined as follows:</w:t>
      </w:r>
    </w:p>
    <w:p w:rsidR="00732C81" w:rsidRDefault="00732C81" w:rsidP="00F54FDE">
      <w:pPr>
        <w:pStyle w:val="GSAInstruction"/>
        <w:keepLines/>
        <w:pBdr>
          <w:top w:val="none" w:sz="0" w:space="0" w:color="auto"/>
          <w:left w:val="single" w:sz="4" w:space="4" w:color="auto"/>
          <w:bottom w:val="none" w:sz="0" w:space="0" w:color="auto"/>
          <w:right w:val="single" w:sz="4" w:space="4" w:color="auto"/>
        </w:pBdr>
      </w:pPr>
      <w:r w:rsidRPr="00BB6184">
        <w:t xml:space="preserve">Level 1: </w:t>
      </w:r>
      <w:r>
        <w:t xml:space="preserve"> </w:t>
      </w:r>
      <w:r w:rsidRPr="00BB6184">
        <w:t>Little or no confidence in the asserted identity’s validity</w:t>
      </w:r>
      <w:r>
        <w:br/>
      </w:r>
      <w:r w:rsidRPr="00BB6184">
        <w:t>Level 2:  Some confidence in the asserted identity’s validity</w:t>
      </w:r>
      <w:r>
        <w:br/>
      </w:r>
      <w:r w:rsidRPr="00BB6184">
        <w:t>Level 3:  High confidence in the asserted identity’s validity</w:t>
      </w:r>
      <w:r>
        <w:br/>
      </w:r>
      <w:r w:rsidRPr="00BB6184">
        <w:t>Level 4:  Very high confidence in the asserted identity’s validity.</w:t>
      </w:r>
    </w:p>
    <w:p w:rsidR="00732C81" w:rsidRPr="00BB6184" w:rsidRDefault="00732C81" w:rsidP="00F54FDE">
      <w:pPr>
        <w:pStyle w:val="GSAInstruction"/>
        <w:pBdr>
          <w:top w:val="none" w:sz="0" w:space="0" w:color="auto"/>
          <w:left w:val="single" w:sz="4" w:space="4" w:color="auto"/>
          <w:bottom w:val="single" w:sz="4" w:space="1" w:color="auto"/>
          <w:right w:val="single" w:sz="4" w:space="4" w:color="auto"/>
        </w:pBdr>
      </w:pPr>
      <w:r>
        <w:t>Delete this and all other instructions from your final version of this document.</w:t>
      </w:r>
    </w:p>
    <w:p w:rsidR="00732C81" w:rsidRPr="00F54FDE" w:rsidRDefault="00732C81" w:rsidP="00F54FDE">
      <w:pPr>
        <w:numPr>
          <w:ilvl w:val="0"/>
          <w:numId w:val="114"/>
        </w:numPr>
        <w:spacing w:before="120"/>
        <w:ind w:left="0" w:firstLine="0"/>
        <w:rPr>
          <w:rFonts w:ascii="Arial Narrow" w:hAnsi="Arial Narrow" w:cs="Arial"/>
          <w:b/>
          <w:bCs/>
          <w:caps/>
          <w:kern w:val="32"/>
          <w:sz w:val="32"/>
          <w:szCs w:val="32"/>
        </w:rPr>
      </w:pPr>
      <w:bookmarkStart w:id="91" w:name="_Toc383433180"/>
      <w:bookmarkStart w:id="92" w:name="_Toc383444412"/>
      <w:bookmarkStart w:id="93" w:name="_Toc385594037"/>
      <w:bookmarkStart w:id="94" w:name="_Toc385594429"/>
      <w:bookmarkStart w:id="95" w:name="_Toc385594817"/>
      <w:bookmarkStart w:id="96" w:name="_Toc388620674"/>
      <w:bookmarkStart w:id="97" w:name="_Toc449543271"/>
      <w:bookmarkStart w:id="98" w:name="_Toc468804734"/>
      <w:r w:rsidRPr="00F54FDE">
        <w:rPr>
          <w:rFonts w:ascii="Arial Narrow" w:hAnsi="Arial Narrow" w:cs="Arial"/>
          <w:b/>
          <w:bCs/>
          <w:caps/>
          <w:kern w:val="32"/>
          <w:sz w:val="32"/>
          <w:szCs w:val="32"/>
        </w:rPr>
        <w:t>Information System Owner</w:t>
      </w:r>
      <w:bookmarkEnd w:id="91"/>
      <w:bookmarkEnd w:id="92"/>
      <w:bookmarkEnd w:id="93"/>
      <w:bookmarkEnd w:id="94"/>
      <w:bookmarkEnd w:id="95"/>
      <w:bookmarkEnd w:id="96"/>
      <w:bookmarkEnd w:id="97"/>
      <w:bookmarkEnd w:id="98"/>
      <w:r w:rsidRPr="00F54FDE">
        <w:rPr>
          <w:rFonts w:ascii="Arial Narrow" w:hAnsi="Arial Narrow" w:cs="Arial"/>
          <w:b/>
          <w:bCs/>
          <w:caps/>
          <w:kern w:val="32"/>
          <w:sz w:val="32"/>
          <w:szCs w:val="32"/>
        </w:rPr>
        <w:t xml:space="preserve">  </w:t>
      </w:r>
    </w:p>
    <w:p w:rsidR="00732C81" w:rsidRDefault="00732C81" w:rsidP="00732C81">
      <w:r w:rsidRPr="002C3786">
        <w:t>The following individual is identified as the system owner or functional proponent/advocate for this system.</w:t>
      </w:r>
      <w:r>
        <w:t xml:space="preserve">  </w:t>
      </w:r>
    </w:p>
    <w:p w:rsidR="00732C81" w:rsidRPr="002C3786" w:rsidRDefault="00732C81" w:rsidP="00C63F28">
      <w:pPr>
        <w:pStyle w:val="Caption"/>
        <w:jc w:val="center"/>
      </w:pPr>
      <w:bookmarkStart w:id="99" w:name="_Toc437345244"/>
      <w:bookmarkStart w:id="100" w:name="_Toc455644908"/>
      <w:bookmarkStart w:id="101" w:name="_Toc468805126"/>
      <w:r>
        <w:t xml:space="preserve">Table </w:t>
      </w:r>
      <w:fldSimple w:instr=" STYLEREF 1 \s ">
        <w:r>
          <w:rPr>
            <w:noProof/>
          </w:rPr>
          <w:t>3</w:t>
        </w:r>
      </w:fldSimple>
      <w:r>
        <w:noBreakHyphen/>
      </w:r>
      <w:fldSimple w:instr=" SEQ Table \* ARABIC \s 1 ">
        <w:r>
          <w:rPr>
            <w:noProof/>
          </w:rPr>
          <w:t>1</w:t>
        </w:r>
      </w:fldSimple>
      <w:r>
        <w:t xml:space="preserve"> </w:t>
      </w:r>
      <w:r w:rsidRPr="004203EB">
        <w:t>Information System Owner</w:t>
      </w:r>
      <w:bookmarkEnd w:id="99"/>
      <w:bookmarkEnd w:id="100"/>
      <w:bookmarkEnd w:id="10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31"/>
        <w:gridCol w:w="6719"/>
      </w:tblGrid>
      <w:tr w:rsidR="00732C81" w:rsidRPr="00C15D16" w:rsidTr="001B0F9C">
        <w:trPr>
          <w:cantSplit/>
          <w:trHeight w:hRule="exact" w:val="433"/>
          <w:tblHeader/>
          <w:jc w:val="center"/>
        </w:trPr>
        <w:tc>
          <w:tcPr>
            <w:tcW w:w="5000" w:type="pct"/>
            <w:gridSpan w:val="2"/>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Information System Owner Information</w:t>
            </w:r>
          </w:p>
        </w:tc>
      </w:tr>
      <w:tr w:rsidR="00732C81" w:rsidRPr="00C15D16" w:rsidTr="001B0F9C">
        <w:trPr>
          <w:cantSplit/>
          <w:trHeight w:hRule="exact" w:val="424"/>
          <w:tblHeader/>
          <w:jc w:val="center"/>
        </w:trPr>
        <w:tc>
          <w:tcPr>
            <w:tcW w:w="1407"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Name</w:t>
            </w:r>
          </w:p>
        </w:tc>
        <w:sdt>
          <w:sdtPr>
            <w:alias w:val="Name"/>
            <w:tag w:val="name"/>
            <w:id w:val="-193772886"/>
            <w:placeholder>
              <w:docPart w:val="183F5DE8382748A98A025F11B05E5704"/>
            </w:placeholder>
            <w:showingPlcHdr/>
            <w:text w:multiLine="1"/>
          </w:sdtPr>
          <w:sdtEndPr/>
          <w:sdtContent>
            <w:tc>
              <w:tcPr>
                <w:tcW w:w="3593" w:type="pct"/>
                <w:shd w:val="clear" w:color="auto" w:fill="auto"/>
                <w:tcMar>
                  <w:top w:w="0" w:type="dxa"/>
                  <w:left w:w="101" w:type="dxa"/>
                  <w:bottom w:w="115" w:type="dxa"/>
                  <w:right w:w="101" w:type="dxa"/>
                </w:tcMar>
              </w:tcPr>
              <w:p w:rsidR="00732C81" w:rsidRPr="00C15D16" w:rsidRDefault="00732C81" w:rsidP="00963369">
                <w:pPr>
                  <w:pStyle w:val="GSATableText"/>
                </w:pPr>
                <w:r>
                  <w:rPr>
                    <w:rStyle w:val="PlaceholderText"/>
                    <w:rFonts w:eastAsiaTheme="majorEastAsia"/>
                  </w:rPr>
                  <w:t>&lt;Enter Name&gt;</w:t>
                </w:r>
              </w:p>
            </w:tc>
          </w:sdtContent>
        </w:sdt>
      </w:tr>
      <w:tr w:rsidR="00732C81" w:rsidRPr="00C15D16" w:rsidTr="001B0F9C">
        <w:trPr>
          <w:cantSplit/>
          <w:trHeight w:hRule="exact" w:val="424"/>
          <w:tblHeader/>
          <w:jc w:val="center"/>
        </w:trPr>
        <w:tc>
          <w:tcPr>
            <w:tcW w:w="1407"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Title</w:t>
            </w:r>
          </w:p>
        </w:tc>
        <w:sdt>
          <w:sdtPr>
            <w:alias w:val="Title"/>
            <w:tag w:val="title"/>
            <w:id w:val="1103843450"/>
            <w:placeholder>
              <w:docPart w:val="7D9B33B9E70844488006B11D1619B315"/>
            </w:placeholder>
            <w:showingPlcHdr/>
            <w:text/>
          </w:sdtPr>
          <w:sdtEndPr/>
          <w:sdtContent>
            <w:tc>
              <w:tcPr>
                <w:tcW w:w="3593" w:type="pct"/>
                <w:tcMar>
                  <w:top w:w="0" w:type="dxa"/>
                  <w:left w:w="101" w:type="dxa"/>
                  <w:bottom w:w="115" w:type="dxa"/>
                  <w:right w:w="101" w:type="dxa"/>
                </w:tcMar>
              </w:tcPr>
              <w:p w:rsidR="00732C81" w:rsidRPr="00C15D16" w:rsidRDefault="00732C81" w:rsidP="00963369">
                <w:pPr>
                  <w:pStyle w:val="GSATableText"/>
                </w:pPr>
                <w:r>
                  <w:rPr>
                    <w:rStyle w:val="PlaceholderText"/>
                    <w:rFonts w:eastAsiaTheme="majorEastAsia"/>
                  </w:rPr>
                  <w:t>&lt;Enter Title&gt;</w:t>
                </w:r>
              </w:p>
            </w:tc>
          </w:sdtContent>
        </w:sdt>
      </w:tr>
      <w:tr w:rsidR="00732C81" w:rsidRPr="00C15D16" w:rsidTr="00F54FDE">
        <w:trPr>
          <w:cantSplit/>
          <w:trHeight w:hRule="exact" w:val="433"/>
          <w:tblHeader/>
          <w:jc w:val="center"/>
        </w:trPr>
        <w:tc>
          <w:tcPr>
            <w:tcW w:w="1407"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Company / Organization</w:t>
            </w:r>
          </w:p>
        </w:tc>
        <w:sdt>
          <w:sdtPr>
            <w:alias w:val="Company/Organization"/>
            <w:tag w:val="company"/>
            <w:id w:val="-1889324861"/>
            <w:placeholder>
              <w:docPart w:val="3095855A057B45EFAD8596F6F0D4273D"/>
            </w:placeholder>
            <w:showingPlcHdr/>
            <w:text w:multiLine="1"/>
          </w:sdtPr>
          <w:sdtEndPr/>
          <w:sdtContent>
            <w:tc>
              <w:tcPr>
                <w:tcW w:w="3593" w:type="pct"/>
                <w:tcMar>
                  <w:top w:w="0" w:type="dxa"/>
                  <w:left w:w="101" w:type="dxa"/>
                  <w:bottom w:w="115" w:type="dxa"/>
                  <w:right w:w="101" w:type="dxa"/>
                </w:tcMar>
              </w:tcPr>
              <w:p w:rsidR="00732C81" w:rsidRPr="00C15D16" w:rsidRDefault="00732C81" w:rsidP="00963369">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732C81" w:rsidRPr="00C15D16" w:rsidTr="00F54FDE">
        <w:trPr>
          <w:cantSplit/>
          <w:trHeight w:hRule="exact" w:val="334"/>
          <w:tblHeader/>
          <w:jc w:val="center"/>
        </w:trPr>
        <w:tc>
          <w:tcPr>
            <w:tcW w:w="1407"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Address</w:t>
            </w:r>
          </w:p>
        </w:tc>
        <w:sdt>
          <w:sdtPr>
            <w:alias w:val="Address"/>
            <w:tag w:val="address"/>
            <w:id w:val="1352063152"/>
            <w:placeholder>
              <w:docPart w:val="B5925BC0E5EF4383986CD9F054C98F5C"/>
            </w:placeholder>
            <w:showingPlcHdr/>
            <w:text/>
          </w:sdtPr>
          <w:sdtEndPr/>
          <w:sdtContent>
            <w:tc>
              <w:tcPr>
                <w:tcW w:w="3593" w:type="pct"/>
                <w:tcMar>
                  <w:top w:w="0" w:type="dxa"/>
                  <w:left w:w="101" w:type="dxa"/>
                  <w:bottom w:w="115" w:type="dxa"/>
                  <w:right w:w="101" w:type="dxa"/>
                </w:tcMar>
              </w:tcPr>
              <w:p w:rsidR="00732C81" w:rsidRPr="00C15D16" w:rsidRDefault="00732C81" w:rsidP="00963369">
                <w:pPr>
                  <w:pStyle w:val="GSATableText"/>
                </w:pPr>
                <w:r>
                  <w:rPr>
                    <w:rStyle w:val="PlaceholderText"/>
                    <w:rFonts w:eastAsiaTheme="majorEastAsia"/>
                  </w:rPr>
                  <w:t>&lt;Enter Address, City, State and Zip&gt;</w:t>
                </w:r>
              </w:p>
            </w:tc>
          </w:sdtContent>
        </w:sdt>
      </w:tr>
      <w:tr w:rsidR="00732C81" w:rsidRPr="00C15D16" w:rsidTr="00F54FDE">
        <w:trPr>
          <w:cantSplit/>
          <w:trHeight w:hRule="exact" w:val="415"/>
          <w:tblHeader/>
          <w:jc w:val="center"/>
        </w:trPr>
        <w:tc>
          <w:tcPr>
            <w:tcW w:w="1407"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Phone Number</w:t>
            </w:r>
          </w:p>
        </w:tc>
        <w:sdt>
          <w:sdtPr>
            <w:alias w:val="Phone Number"/>
            <w:tag w:val="phonenumber"/>
            <w:id w:val="-1158920921"/>
            <w:placeholder>
              <w:docPart w:val="3566F548A6C14FB6AC612CB8B3C785CA"/>
            </w:placeholder>
            <w:showingPlcHdr/>
            <w:text/>
          </w:sdtPr>
          <w:sdtEndPr/>
          <w:sdtContent>
            <w:tc>
              <w:tcPr>
                <w:tcW w:w="3593" w:type="pct"/>
                <w:tcMar>
                  <w:top w:w="0" w:type="dxa"/>
                  <w:left w:w="101" w:type="dxa"/>
                  <w:bottom w:w="115" w:type="dxa"/>
                  <w:right w:w="101" w:type="dxa"/>
                </w:tcMar>
              </w:tcPr>
              <w:p w:rsidR="00732C81" w:rsidRPr="00C15D16" w:rsidRDefault="00732C81" w:rsidP="00963369">
                <w:pPr>
                  <w:pStyle w:val="GSATableText"/>
                </w:pPr>
                <w:r>
                  <w:rPr>
                    <w:rStyle w:val="PlaceholderText"/>
                    <w:rFonts w:eastAsiaTheme="majorEastAsia"/>
                  </w:rPr>
                  <w:t>&lt;555-555-5555&gt;</w:t>
                </w:r>
              </w:p>
            </w:tc>
          </w:sdtContent>
        </w:sdt>
      </w:tr>
      <w:tr w:rsidR="00732C81" w:rsidRPr="00C15D16" w:rsidTr="00F54FDE">
        <w:trPr>
          <w:cantSplit/>
          <w:trHeight w:hRule="exact" w:val="433"/>
          <w:tblHeader/>
          <w:jc w:val="center"/>
        </w:trPr>
        <w:tc>
          <w:tcPr>
            <w:tcW w:w="1407" w:type="pct"/>
            <w:shd w:val="clear" w:color="auto" w:fill="002060"/>
            <w:tcMar>
              <w:top w:w="0" w:type="dxa"/>
              <w:left w:w="101" w:type="dxa"/>
              <w:bottom w:w="115" w:type="dxa"/>
              <w:right w:w="101" w:type="dxa"/>
            </w:tcMar>
          </w:tcPr>
          <w:p w:rsidR="00732C81" w:rsidRPr="001B0F9C" w:rsidRDefault="00732C81" w:rsidP="001B0F9C">
            <w:pPr>
              <w:keepNext/>
              <w:spacing w:before="120"/>
              <w:jc w:val="center"/>
              <w:rPr>
                <w:rFonts w:ascii="Arial" w:hAnsi="Arial" w:cs="Arial"/>
                <w:b/>
                <w:color w:val="FFFFFF"/>
                <w:sz w:val="20"/>
                <w:szCs w:val="20"/>
              </w:rPr>
            </w:pPr>
            <w:r w:rsidRPr="001B0F9C">
              <w:rPr>
                <w:rFonts w:ascii="Arial" w:hAnsi="Arial" w:cs="Arial"/>
                <w:b/>
                <w:color w:val="FFFFFF"/>
                <w:sz w:val="20"/>
                <w:szCs w:val="20"/>
              </w:rPr>
              <w:t>Email Address</w:t>
            </w:r>
          </w:p>
        </w:tc>
        <w:sdt>
          <w:sdtPr>
            <w:alias w:val="E-Mail Address"/>
            <w:tag w:val="email"/>
            <w:id w:val="-475687190"/>
            <w:placeholder>
              <w:docPart w:val="FBE8550459CC4D349965BB9C70AA881F"/>
            </w:placeholder>
            <w:showingPlcHdr/>
            <w:text/>
          </w:sdtPr>
          <w:sdtEndPr/>
          <w:sdtContent>
            <w:tc>
              <w:tcPr>
                <w:tcW w:w="3593" w:type="pct"/>
                <w:tcMar>
                  <w:top w:w="0" w:type="dxa"/>
                  <w:left w:w="101" w:type="dxa"/>
                  <w:bottom w:w="115" w:type="dxa"/>
                  <w:right w:w="101" w:type="dxa"/>
                </w:tcMar>
              </w:tcPr>
              <w:p w:rsidR="00732C81" w:rsidRPr="00C15D16" w:rsidRDefault="00732C81" w:rsidP="00963369">
                <w:pPr>
                  <w:pStyle w:val="GSATableText"/>
                </w:pPr>
                <w:r>
                  <w:rPr>
                    <w:rStyle w:val="PlaceholderText"/>
                    <w:rFonts w:eastAsiaTheme="majorEastAsia"/>
                  </w:rPr>
                  <w:t>&lt;Enter email address&gt;</w:t>
                </w:r>
              </w:p>
            </w:tc>
          </w:sdtContent>
        </w:sdt>
      </w:tr>
    </w:tbl>
    <w:p w:rsidR="00732C81" w:rsidRPr="00F54FDE" w:rsidRDefault="00732C81" w:rsidP="00F54FDE">
      <w:pPr>
        <w:numPr>
          <w:ilvl w:val="0"/>
          <w:numId w:val="114"/>
        </w:numPr>
        <w:spacing w:before="120"/>
        <w:ind w:left="0" w:firstLine="0"/>
        <w:rPr>
          <w:rFonts w:ascii="Arial Narrow" w:hAnsi="Arial Narrow" w:cs="Arial"/>
          <w:b/>
          <w:bCs/>
          <w:caps/>
          <w:kern w:val="32"/>
          <w:sz w:val="32"/>
          <w:szCs w:val="32"/>
        </w:rPr>
      </w:pPr>
      <w:bookmarkStart w:id="102" w:name="_Toc383430715"/>
      <w:bookmarkStart w:id="103" w:name="_Toc383429986"/>
      <w:bookmarkStart w:id="104" w:name="_Toc383430198"/>
      <w:bookmarkStart w:id="105" w:name="_Toc383430419"/>
      <w:bookmarkStart w:id="106" w:name="_Toc383430480"/>
      <w:bookmarkStart w:id="107" w:name="_Toc383430555"/>
      <w:bookmarkStart w:id="108" w:name="_Toc383431316"/>
      <w:bookmarkStart w:id="109" w:name="_Toc383431376"/>
      <w:bookmarkStart w:id="110" w:name="_Toc383431873"/>
      <w:bookmarkStart w:id="111" w:name="_Toc383432454"/>
      <w:bookmarkStart w:id="112" w:name="_Toc383432570"/>
      <w:bookmarkStart w:id="113" w:name="_Toc383432686"/>
      <w:bookmarkStart w:id="114" w:name="_Toc383432799"/>
      <w:bookmarkStart w:id="115" w:name="_Toc383432898"/>
      <w:bookmarkStart w:id="116" w:name="_Toc383433181"/>
      <w:bookmarkStart w:id="117" w:name="_Toc383434411"/>
      <w:bookmarkStart w:id="118" w:name="_Toc383437709"/>
      <w:bookmarkStart w:id="119" w:name="_Toc383438313"/>
      <w:bookmarkStart w:id="120" w:name="_Toc383439250"/>
      <w:bookmarkStart w:id="121" w:name="_Toc383439487"/>
      <w:bookmarkStart w:id="122" w:name="_Toc383440198"/>
      <w:bookmarkStart w:id="123" w:name="_Toc383440796"/>
      <w:bookmarkStart w:id="124" w:name="_Toc383441137"/>
      <w:bookmarkStart w:id="125" w:name="_Toc383441480"/>
      <w:bookmarkStart w:id="126" w:name="_Toc383442500"/>
      <w:bookmarkStart w:id="127" w:name="_Toc383443721"/>
      <w:bookmarkStart w:id="128" w:name="_Toc383444413"/>
      <w:bookmarkStart w:id="129" w:name="_Toc383445250"/>
      <w:bookmarkStart w:id="130" w:name="_Toc383465151"/>
      <w:bookmarkStart w:id="131" w:name="_Toc385592872"/>
      <w:bookmarkStart w:id="132" w:name="_Toc385593251"/>
      <w:bookmarkStart w:id="133" w:name="_Toc385593644"/>
      <w:bookmarkStart w:id="134" w:name="_Toc385594038"/>
      <w:bookmarkStart w:id="135" w:name="_Toc385594430"/>
      <w:bookmarkStart w:id="136" w:name="_Toc385594818"/>
      <w:bookmarkStart w:id="137" w:name="_Toc385595224"/>
      <w:bookmarkStart w:id="138" w:name="_Toc385595616"/>
      <w:bookmarkStart w:id="139" w:name="_Toc385762180"/>
      <w:bookmarkStart w:id="140" w:name="_Toc383433182"/>
      <w:bookmarkStart w:id="141" w:name="_Toc383444414"/>
      <w:bookmarkStart w:id="142" w:name="_Toc385594039"/>
      <w:bookmarkStart w:id="143" w:name="_Toc385594431"/>
      <w:bookmarkStart w:id="144" w:name="_Toc385594819"/>
      <w:bookmarkStart w:id="145" w:name="_Toc388620675"/>
      <w:bookmarkStart w:id="146" w:name="_Toc449543272"/>
      <w:bookmarkStart w:id="147" w:name="_Toc468804735"/>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F54FDE">
        <w:rPr>
          <w:rFonts w:ascii="Arial Narrow" w:hAnsi="Arial Narrow" w:cs="Arial"/>
          <w:b/>
          <w:bCs/>
          <w:caps/>
          <w:kern w:val="32"/>
          <w:sz w:val="32"/>
          <w:szCs w:val="32"/>
        </w:rPr>
        <w:t>Authorizing Official</w:t>
      </w:r>
      <w:bookmarkEnd w:id="140"/>
      <w:bookmarkEnd w:id="141"/>
      <w:bookmarkEnd w:id="142"/>
      <w:bookmarkEnd w:id="143"/>
      <w:bookmarkEnd w:id="144"/>
      <w:bookmarkEnd w:id="145"/>
      <w:bookmarkEnd w:id="146"/>
      <w:bookmarkEnd w:id="147"/>
    </w:p>
    <w:p w:rsidR="00732C81" w:rsidRPr="00BB6184" w:rsidRDefault="00732C81" w:rsidP="00C63F28">
      <w:pPr>
        <w:pStyle w:val="GSAInstruction"/>
        <w:pBdr>
          <w:top w:val="single" w:sz="4" w:space="1" w:color="auto"/>
          <w:left w:val="single" w:sz="4" w:space="4" w:color="auto"/>
          <w:bottom w:val="single" w:sz="4" w:space="1" w:color="auto"/>
          <w:right w:val="single" w:sz="4" w:space="4" w:color="auto"/>
        </w:pBdr>
      </w:pPr>
      <w:r w:rsidRPr="00BB6184">
        <w:t>Instruction: The Authorizing Official is determined by the path that the CSP is using to obtain an authorization.</w:t>
      </w:r>
    </w:p>
    <w:p w:rsidR="00732C81" w:rsidRPr="00BB6184" w:rsidRDefault="00732C81" w:rsidP="00C63F28">
      <w:pPr>
        <w:pStyle w:val="GSAInstruction"/>
        <w:pBdr>
          <w:top w:val="single" w:sz="4" w:space="1" w:color="auto"/>
          <w:left w:val="single" w:sz="4" w:space="4" w:color="auto"/>
          <w:bottom w:val="single" w:sz="4" w:space="1" w:color="auto"/>
          <w:right w:val="single" w:sz="4" w:space="4" w:color="auto"/>
        </w:pBdr>
      </w:pPr>
      <w:r w:rsidRPr="00BB6184">
        <w:t>JAB P-ATO: Federal Risk Authorization Management Program (</w:t>
      </w:r>
      <w:r>
        <w:t>FedRAMP)</w:t>
      </w:r>
      <w:r w:rsidRPr="00BB6184">
        <w:t xml:space="preserve"> Joint Authorization Board (JAB</w:t>
      </w:r>
      <w:r>
        <w:t>,</w:t>
      </w:r>
      <w:r w:rsidRPr="00BB6184">
        <w:t>) as comprised of member representatives from the General Services Administration (GSA), Department of Defense (</w:t>
      </w:r>
      <w:r>
        <w:t>DoD</w:t>
      </w:r>
      <w:r w:rsidRPr="00BB6184">
        <w:t>) and Department of Homeland Security (DHS)</w:t>
      </w:r>
    </w:p>
    <w:p w:rsidR="00732C81" w:rsidRPr="00BB6184" w:rsidRDefault="00732C81" w:rsidP="00C63F28">
      <w:pPr>
        <w:pStyle w:val="GSAInstruction"/>
        <w:pBdr>
          <w:top w:val="single" w:sz="4" w:space="1" w:color="auto"/>
          <w:left w:val="single" w:sz="4" w:space="4" w:color="auto"/>
          <w:bottom w:val="single" w:sz="4" w:space="1" w:color="auto"/>
          <w:right w:val="single" w:sz="4" w:space="4" w:color="auto"/>
        </w:pBdr>
      </w:pPr>
      <w:r w:rsidRPr="00BB6184">
        <w:lastRenderedPageBreak/>
        <w:t xml:space="preserve">Agency ATO: Agency Authorizing Official </w:t>
      </w:r>
      <w:r>
        <w:t>n</w:t>
      </w:r>
      <w:r w:rsidRPr="00BB6184">
        <w:t>ame, title and contact information</w:t>
      </w:r>
    </w:p>
    <w:p w:rsidR="00732C81" w:rsidRDefault="00732C81" w:rsidP="00C63F28">
      <w:pPr>
        <w:pStyle w:val="GSAInstruction"/>
        <w:pBdr>
          <w:top w:val="single" w:sz="4" w:space="1" w:color="auto"/>
          <w:left w:val="single" w:sz="4" w:space="4" w:color="auto"/>
          <w:bottom w:val="single" w:sz="4" w:space="1" w:color="auto"/>
          <w:right w:val="single" w:sz="4" w:space="4" w:color="auto"/>
        </w:pBdr>
      </w:pPr>
      <w:r>
        <w:t>Delete this and all other instructions from your final version of this document.</w:t>
      </w:r>
    </w:p>
    <w:p w:rsidR="00732C81" w:rsidRPr="002C3786" w:rsidRDefault="00732C81" w:rsidP="00732C81">
      <w:r w:rsidRPr="002C3786">
        <w:t>The Authorizing Official (AO) or Designated Approving Authority (DAA) for this information system is the</w:t>
      </w:r>
      <w:r>
        <w:t xml:space="preserve"> </w:t>
      </w:r>
      <w:sdt>
        <w:sdtPr>
          <w:id w:val="1467468288"/>
          <w:placeholder>
            <w:docPart w:val="FF707F2E743B4F5D94620BFA627B1062"/>
          </w:placeholder>
        </w:sdtPr>
        <w:sdtEndPr>
          <w:rPr>
            <w:rStyle w:val="GSAItalicEmphasisChar"/>
            <w:rFonts w:ascii="Times New Roman" w:eastAsia="Lucida Sans Unicode" w:hAnsi="Times New Roman"/>
            <w:i/>
            <w:color w:val="000000"/>
            <w:kern w:val="1"/>
          </w:rPr>
        </w:sdtEndPr>
        <w:sdtContent>
          <w:r w:rsidRPr="00CA26F8">
            <w:rPr>
              <w:rStyle w:val="GSAItalicEmphasisChar"/>
            </w:rPr>
            <w:t>Insert AO information as instructed above</w:t>
          </w:r>
        </w:sdtContent>
      </w:sdt>
      <w:r w:rsidR="002B569C">
        <w:t>.</w:t>
      </w:r>
    </w:p>
    <w:p w:rsidR="00732C81" w:rsidRPr="00F54FDE" w:rsidRDefault="00732C81" w:rsidP="00F54FDE">
      <w:pPr>
        <w:numPr>
          <w:ilvl w:val="0"/>
          <w:numId w:val="114"/>
        </w:numPr>
        <w:spacing w:before="120"/>
        <w:ind w:left="0" w:firstLine="0"/>
        <w:rPr>
          <w:rFonts w:ascii="Arial Narrow" w:hAnsi="Arial Narrow" w:cs="Arial"/>
          <w:b/>
          <w:bCs/>
          <w:caps/>
          <w:kern w:val="32"/>
          <w:sz w:val="32"/>
          <w:szCs w:val="32"/>
        </w:rPr>
      </w:pPr>
      <w:bookmarkStart w:id="148" w:name="_Toc383433183"/>
      <w:bookmarkStart w:id="149" w:name="_Toc383444415"/>
      <w:bookmarkStart w:id="150" w:name="_Toc385594040"/>
      <w:bookmarkStart w:id="151" w:name="_Toc385594432"/>
      <w:bookmarkStart w:id="152" w:name="_Toc385594820"/>
      <w:bookmarkStart w:id="153" w:name="_Toc388620676"/>
      <w:bookmarkStart w:id="154" w:name="_Toc449543273"/>
      <w:bookmarkStart w:id="155" w:name="_Toc468804736"/>
      <w:r w:rsidRPr="00F54FDE">
        <w:rPr>
          <w:rFonts w:ascii="Arial Narrow" w:hAnsi="Arial Narrow" w:cs="Arial"/>
          <w:b/>
          <w:bCs/>
          <w:caps/>
          <w:kern w:val="32"/>
          <w:sz w:val="32"/>
          <w:szCs w:val="32"/>
        </w:rPr>
        <w:t>Other Designated Contacts</w:t>
      </w:r>
      <w:bookmarkEnd w:id="148"/>
      <w:bookmarkEnd w:id="149"/>
      <w:bookmarkEnd w:id="150"/>
      <w:bookmarkEnd w:id="151"/>
      <w:bookmarkEnd w:id="152"/>
      <w:bookmarkEnd w:id="153"/>
      <w:bookmarkEnd w:id="154"/>
      <w:bookmarkEnd w:id="155"/>
    </w:p>
    <w:p w:rsidR="00732C81" w:rsidRDefault="00732C81" w:rsidP="00F54FDE">
      <w:pPr>
        <w:pStyle w:val="GSAInstruction"/>
        <w:keepLines/>
        <w:pBdr>
          <w:top w:val="single" w:sz="4" w:space="1" w:color="auto"/>
          <w:left w:val="single" w:sz="4" w:space="4" w:color="auto"/>
          <w:bottom w:val="single" w:sz="4" w:space="1" w:color="auto"/>
          <w:right w:val="single" w:sz="4" w:space="4" w:color="auto"/>
        </w:pBdr>
      </w:pPr>
      <w:r w:rsidRPr="00BB6184">
        <w:t xml:space="preserve">Instruction: </w:t>
      </w:r>
      <w:r>
        <w:t>AO</w:t>
      </w:r>
      <w:r w:rsidRPr="00BB6184">
        <w:t xml:space="preserve">s should use the following section to identify points of contact that understand the technical implementations of the identified cloud system.  </w:t>
      </w:r>
      <w:r>
        <w:t>AO</w:t>
      </w:r>
      <w:r w:rsidRPr="00BB6184">
        <w:t xml:space="preserve">s should edit, add, </w:t>
      </w:r>
      <w:r>
        <w:t xml:space="preserve">or </w:t>
      </w:r>
      <w:r w:rsidRPr="00BB6184">
        <w:t xml:space="preserve">modify the contacts in this section as they see fit. </w:t>
      </w:r>
    </w:p>
    <w:p w:rsidR="00732C81" w:rsidRPr="002C3A5E" w:rsidRDefault="00732C81" w:rsidP="002B569C">
      <w:pPr>
        <w:pStyle w:val="GSAInstruction"/>
        <w:pBdr>
          <w:top w:val="single" w:sz="4" w:space="1" w:color="auto"/>
          <w:left w:val="single" w:sz="4" w:space="4" w:color="auto"/>
          <w:bottom w:val="single" w:sz="4" w:space="1" w:color="auto"/>
          <w:right w:val="single" w:sz="4" w:space="4" w:color="auto"/>
        </w:pBdr>
      </w:pPr>
      <w:r>
        <w:t>Delete this and all other instructions from your final version of this document.</w:t>
      </w:r>
    </w:p>
    <w:p w:rsidR="00732C81" w:rsidRDefault="00732C81" w:rsidP="00732C81">
      <w:r w:rsidRPr="00C44092">
        <w:t xml:space="preserve">The following individual(s) identified below possess in-depth knowledge of this system and/or its functions and operation.  </w:t>
      </w:r>
    </w:p>
    <w:p w:rsidR="00732C81" w:rsidRPr="00C44092" w:rsidRDefault="00732C81" w:rsidP="00C63F28">
      <w:pPr>
        <w:pStyle w:val="Caption"/>
        <w:jc w:val="center"/>
      </w:pPr>
      <w:bookmarkStart w:id="156" w:name="_Toc437345245"/>
      <w:bookmarkStart w:id="157" w:name="_Toc455644909"/>
      <w:bookmarkStart w:id="158" w:name="_Toc468805127"/>
      <w:r>
        <w:t xml:space="preserve">Table </w:t>
      </w:r>
      <w:fldSimple w:instr=" STYLEREF 1 \s ">
        <w:r>
          <w:rPr>
            <w:noProof/>
          </w:rPr>
          <w:t>5</w:t>
        </w:r>
      </w:fldSimple>
      <w:r>
        <w:noBreakHyphen/>
      </w:r>
      <w:fldSimple w:instr=" SEQ Table \* ARABIC \s 1 ">
        <w:r>
          <w:rPr>
            <w:noProof/>
          </w:rPr>
          <w:t>1</w:t>
        </w:r>
      </w:fldSimple>
      <w:r>
        <w:t xml:space="preserve"> </w:t>
      </w:r>
      <w:r w:rsidRPr="00B26243">
        <w:t>Information System Management Point of Contact</w:t>
      </w:r>
      <w:bookmarkEnd w:id="156"/>
      <w:bookmarkEnd w:id="157"/>
      <w:bookmarkEnd w:id="1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31"/>
        <w:gridCol w:w="6719"/>
      </w:tblGrid>
      <w:tr w:rsidR="00732C81" w:rsidRPr="002C3786" w:rsidTr="00F54FDE">
        <w:trPr>
          <w:cantSplit/>
          <w:trHeight w:hRule="exact" w:val="460"/>
          <w:tblHeader/>
          <w:jc w:val="center"/>
        </w:trPr>
        <w:tc>
          <w:tcPr>
            <w:tcW w:w="5000" w:type="pct"/>
            <w:gridSpan w:val="2"/>
            <w:shd w:val="clear" w:color="auto" w:fill="002060"/>
            <w:tcMar>
              <w:top w:w="0" w:type="dxa"/>
              <w:left w:w="101" w:type="dxa"/>
              <w:bottom w:w="115" w:type="dxa"/>
              <w:right w:w="101" w:type="dxa"/>
            </w:tcMar>
          </w:tcPr>
          <w:p w:rsidR="00732C81" w:rsidRPr="00F54FDE" w:rsidRDefault="00732C81" w:rsidP="00F54FDE">
            <w:pPr>
              <w:keepNext/>
              <w:spacing w:before="120"/>
              <w:jc w:val="center"/>
              <w:rPr>
                <w:rFonts w:ascii="Arial" w:hAnsi="Arial" w:cs="Arial"/>
                <w:b/>
                <w:color w:val="FFFFFF"/>
                <w:sz w:val="20"/>
                <w:szCs w:val="20"/>
              </w:rPr>
            </w:pPr>
            <w:r w:rsidRPr="00F54FDE">
              <w:rPr>
                <w:rFonts w:ascii="Arial" w:hAnsi="Arial" w:cs="Arial"/>
                <w:b/>
                <w:color w:val="FFFFFF"/>
                <w:sz w:val="20"/>
                <w:szCs w:val="20"/>
              </w:rPr>
              <w:t>Information System Management Point of Contact</w:t>
            </w:r>
          </w:p>
        </w:tc>
      </w:tr>
      <w:tr w:rsidR="00732C81" w:rsidRPr="002C3786" w:rsidTr="00F54FDE">
        <w:trPr>
          <w:cantSplit/>
          <w:trHeight w:hRule="exact" w:val="505"/>
          <w:tblHeader/>
          <w:jc w:val="center"/>
        </w:trPr>
        <w:tc>
          <w:tcPr>
            <w:tcW w:w="1407" w:type="pct"/>
            <w:shd w:val="clear" w:color="auto" w:fill="002060"/>
            <w:tcMar>
              <w:top w:w="0" w:type="dxa"/>
              <w:left w:w="101" w:type="dxa"/>
              <w:bottom w:w="115" w:type="dxa"/>
              <w:right w:w="101" w:type="dxa"/>
            </w:tcMar>
          </w:tcPr>
          <w:p w:rsidR="00732C81" w:rsidRPr="00F54FDE" w:rsidRDefault="00732C81" w:rsidP="00F54FDE">
            <w:pPr>
              <w:keepNext/>
              <w:spacing w:before="120"/>
              <w:jc w:val="center"/>
              <w:rPr>
                <w:rFonts w:ascii="Arial" w:hAnsi="Arial" w:cs="Arial"/>
                <w:b/>
                <w:color w:val="FFFFFF"/>
                <w:sz w:val="20"/>
                <w:szCs w:val="20"/>
              </w:rPr>
            </w:pPr>
            <w:r w:rsidRPr="00F54FDE">
              <w:rPr>
                <w:rFonts w:ascii="Arial" w:hAnsi="Arial" w:cs="Arial"/>
                <w:b/>
                <w:color w:val="FFFFFF"/>
                <w:sz w:val="20"/>
                <w:szCs w:val="20"/>
              </w:rPr>
              <w:t>Name</w:t>
            </w:r>
          </w:p>
        </w:tc>
        <w:sdt>
          <w:sdtPr>
            <w:alias w:val="Name"/>
            <w:tag w:val="name"/>
            <w:id w:val="-1839063159"/>
            <w:placeholder>
              <w:docPart w:val="6DB1B47DE1984FD38C662C8619815BD8"/>
            </w:placeholder>
            <w:showingPlcHdr/>
            <w:text w:multiLine="1"/>
          </w:sdtPr>
          <w:sdtEndPr/>
          <w:sdtContent>
            <w:tc>
              <w:tcPr>
                <w:tcW w:w="3593" w:type="pct"/>
                <w:shd w:val="clear" w:color="auto" w:fill="auto"/>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Name&gt;</w:t>
                </w:r>
              </w:p>
            </w:tc>
          </w:sdtContent>
        </w:sdt>
      </w:tr>
      <w:tr w:rsidR="00732C81" w:rsidRPr="002C3786" w:rsidTr="00F54FDE">
        <w:trPr>
          <w:cantSplit/>
          <w:trHeight w:hRule="exact" w:val="523"/>
          <w:tblHeader/>
          <w:jc w:val="center"/>
        </w:trPr>
        <w:tc>
          <w:tcPr>
            <w:tcW w:w="1407" w:type="pct"/>
            <w:shd w:val="clear" w:color="auto" w:fill="002060"/>
            <w:tcMar>
              <w:top w:w="0" w:type="dxa"/>
              <w:left w:w="101" w:type="dxa"/>
              <w:bottom w:w="115" w:type="dxa"/>
              <w:right w:w="101" w:type="dxa"/>
            </w:tcMar>
          </w:tcPr>
          <w:p w:rsidR="00732C81" w:rsidRPr="00F54FDE" w:rsidRDefault="00732C81" w:rsidP="00F54FDE">
            <w:pPr>
              <w:keepNext/>
              <w:spacing w:before="120"/>
              <w:jc w:val="center"/>
              <w:rPr>
                <w:rFonts w:ascii="Arial" w:hAnsi="Arial" w:cs="Arial"/>
                <w:b/>
                <w:color w:val="FFFFFF"/>
                <w:sz w:val="20"/>
                <w:szCs w:val="20"/>
              </w:rPr>
            </w:pPr>
            <w:r w:rsidRPr="00F54FDE">
              <w:rPr>
                <w:rFonts w:ascii="Arial" w:hAnsi="Arial" w:cs="Arial"/>
                <w:b/>
                <w:color w:val="FFFFFF"/>
                <w:sz w:val="20"/>
                <w:szCs w:val="20"/>
              </w:rPr>
              <w:t>Title</w:t>
            </w:r>
          </w:p>
        </w:tc>
        <w:sdt>
          <w:sdtPr>
            <w:alias w:val="Title"/>
            <w:tag w:val="title"/>
            <w:id w:val="702598108"/>
            <w:placeholder>
              <w:docPart w:val="CEA42158C5F847369EA1C0819264C733"/>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Title&gt;</w:t>
                </w:r>
              </w:p>
            </w:tc>
          </w:sdtContent>
        </w:sdt>
      </w:tr>
      <w:tr w:rsidR="00732C81" w:rsidRPr="002C3786" w:rsidTr="00F54FDE">
        <w:trPr>
          <w:cantSplit/>
          <w:trHeight w:hRule="exact" w:val="568"/>
          <w:tblHeader/>
          <w:jc w:val="center"/>
        </w:trPr>
        <w:tc>
          <w:tcPr>
            <w:tcW w:w="1407" w:type="pct"/>
            <w:shd w:val="clear" w:color="auto" w:fill="002060"/>
            <w:tcMar>
              <w:top w:w="0" w:type="dxa"/>
              <w:left w:w="101" w:type="dxa"/>
              <w:bottom w:w="115" w:type="dxa"/>
              <w:right w:w="101" w:type="dxa"/>
            </w:tcMar>
          </w:tcPr>
          <w:p w:rsidR="00732C81" w:rsidRPr="00F54FDE" w:rsidRDefault="00732C81" w:rsidP="00F54FDE">
            <w:pPr>
              <w:keepNext/>
              <w:spacing w:before="120"/>
              <w:jc w:val="center"/>
              <w:rPr>
                <w:rFonts w:ascii="Arial" w:hAnsi="Arial" w:cs="Arial"/>
                <w:b/>
                <w:color w:val="FFFFFF"/>
                <w:sz w:val="20"/>
                <w:szCs w:val="20"/>
              </w:rPr>
            </w:pPr>
            <w:r w:rsidRPr="00F54FDE">
              <w:rPr>
                <w:rFonts w:ascii="Arial" w:hAnsi="Arial" w:cs="Arial"/>
                <w:b/>
                <w:color w:val="FFFFFF"/>
                <w:sz w:val="20"/>
                <w:szCs w:val="20"/>
              </w:rPr>
              <w:t>Company / Organization</w:t>
            </w:r>
          </w:p>
        </w:tc>
        <w:sdt>
          <w:sdtPr>
            <w:alias w:val="Company/Organization"/>
            <w:tag w:val="company"/>
            <w:id w:val="673302987"/>
            <w:placeholder>
              <w:docPart w:val="F5134ECAED6A4F55BCE4EBBB40475135"/>
            </w:placeholder>
            <w:showingPlcHdr/>
            <w:text w:multiLine="1"/>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732C81" w:rsidRPr="002C3786" w:rsidTr="00F54FDE">
        <w:trPr>
          <w:cantSplit/>
          <w:trHeight w:hRule="exact" w:val="523"/>
          <w:tblHeader/>
          <w:jc w:val="center"/>
        </w:trPr>
        <w:tc>
          <w:tcPr>
            <w:tcW w:w="1407" w:type="pct"/>
            <w:shd w:val="clear" w:color="auto" w:fill="002060"/>
            <w:tcMar>
              <w:top w:w="0" w:type="dxa"/>
              <w:left w:w="101" w:type="dxa"/>
              <w:bottom w:w="115" w:type="dxa"/>
              <w:right w:w="101" w:type="dxa"/>
            </w:tcMar>
          </w:tcPr>
          <w:p w:rsidR="00732C81" w:rsidRPr="00F54FDE" w:rsidRDefault="00732C81" w:rsidP="00F54FDE">
            <w:pPr>
              <w:keepNext/>
              <w:spacing w:before="120"/>
              <w:jc w:val="center"/>
              <w:rPr>
                <w:rFonts w:ascii="Arial" w:hAnsi="Arial" w:cs="Arial"/>
                <w:b/>
                <w:color w:val="FFFFFF"/>
                <w:sz w:val="20"/>
                <w:szCs w:val="20"/>
              </w:rPr>
            </w:pPr>
            <w:r w:rsidRPr="00F54FDE">
              <w:rPr>
                <w:rFonts w:ascii="Arial" w:hAnsi="Arial" w:cs="Arial"/>
                <w:b/>
                <w:color w:val="FFFFFF"/>
                <w:sz w:val="20"/>
                <w:szCs w:val="20"/>
              </w:rPr>
              <w:t>Address</w:t>
            </w:r>
          </w:p>
        </w:tc>
        <w:sdt>
          <w:sdtPr>
            <w:alias w:val="Address"/>
            <w:tag w:val="address"/>
            <w:id w:val="-636797011"/>
            <w:placeholder>
              <w:docPart w:val="9F22DD89576243A38EB10C3280DD2E5B"/>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Address, City, State and Zip&gt;</w:t>
                </w:r>
              </w:p>
            </w:tc>
          </w:sdtContent>
        </w:sdt>
      </w:tr>
      <w:tr w:rsidR="00732C81" w:rsidRPr="002C3786" w:rsidTr="00F54FDE">
        <w:trPr>
          <w:cantSplit/>
          <w:trHeight w:hRule="exact" w:val="478"/>
          <w:tblHeader/>
          <w:jc w:val="center"/>
        </w:trPr>
        <w:tc>
          <w:tcPr>
            <w:tcW w:w="1407" w:type="pct"/>
            <w:shd w:val="clear" w:color="auto" w:fill="002060"/>
            <w:tcMar>
              <w:top w:w="0" w:type="dxa"/>
              <w:left w:w="101" w:type="dxa"/>
              <w:bottom w:w="115" w:type="dxa"/>
              <w:right w:w="101" w:type="dxa"/>
            </w:tcMar>
          </w:tcPr>
          <w:p w:rsidR="00732C81" w:rsidRPr="00F54FDE" w:rsidRDefault="00732C81" w:rsidP="00F54FDE">
            <w:pPr>
              <w:keepNext/>
              <w:spacing w:before="120"/>
              <w:jc w:val="center"/>
              <w:rPr>
                <w:rFonts w:ascii="Arial" w:hAnsi="Arial" w:cs="Arial"/>
                <w:b/>
                <w:color w:val="FFFFFF"/>
                <w:sz w:val="20"/>
                <w:szCs w:val="20"/>
              </w:rPr>
            </w:pPr>
            <w:r w:rsidRPr="00F54FDE">
              <w:rPr>
                <w:rFonts w:ascii="Arial" w:hAnsi="Arial" w:cs="Arial"/>
                <w:b/>
                <w:color w:val="FFFFFF"/>
                <w:sz w:val="20"/>
                <w:szCs w:val="20"/>
              </w:rPr>
              <w:t>Phone Number</w:t>
            </w:r>
          </w:p>
        </w:tc>
        <w:sdt>
          <w:sdtPr>
            <w:alias w:val="Phone Number"/>
            <w:tag w:val="phonenumber"/>
            <w:id w:val="-467281323"/>
            <w:placeholder>
              <w:docPart w:val="4EAD424F211A4258A1CEDFB489875228"/>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&lt;555-555-5555&gt;</w:t>
                </w:r>
              </w:p>
            </w:tc>
          </w:sdtContent>
        </w:sdt>
      </w:tr>
      <w:tr w:rsidR="00732C81" w:rsidRPr="002C3786" w:rsidTr="00F54FDE">
        <w:trPr>
          <w:cantSplit/>
          <w:trHeight w:hRule="exact" w:val="451"/>
          <w:tblHeader/>
          <w:jc w:val="center"/>
        </w:trPr>
        <w:tc>
          <w:tcPr>
            <w:tcW w:w="1407" w:type="pct"/>
            <w:shd w:val="clear" w:color="auto" w:fill="002060"/>
            <w:tcMar>
              <w:top w:w="0" w:type="dxa"/>
              <w:left w:w="101" w:type="dxa"/>
              <w:bottom w:w="115" w:type="dxa"/>
              <w:right w:w="101" w:type="dxa"/>
            </w:tcMar>
          </w:tcPr>
          <w:p w:rsidR="00732C81" w:rsidRPr="00F54FDE" w:rsidRDefault="00732C81" w:rsidP="00F54FDE">
            <w:pPr>
              <w:keepNext/>
              <w:spacing w:before="120"/>
              <w:jc w:val="center"/>
              <w:rPr>
                <w:rFonts w:ascii="Arial" w:hAnsi="Arial" w:cs="Arial"/>
                <w:b/>
                <w:color w:val="FFFFFF"/>
                <w:sz w:val="20"/>
                <w:szCs w:val="20"/>
              </w:rPr>
            </w:pPr>
            <w:r w:rsidRPr="00F54FDE">
              <w:rPr>
                <w:rFonts w:ascii="Arial" w:hAnsi="Arial" w:cs="Arial"/>
                <w:b/>
                <w:color w:val="FFFFFF"/>
                <w:sz w:val="20"/>
                <w:szCs w:val="20"/>
              </w:rPr>
              <w:t>Email Address</w:t>
            </w:r>
          </w:p>
        </w:tc>
        <w:sdt>
          <w:sdtPr>
            <w:alias w:val="E-Mail Address"/>
            <w:tag w:val="email"/>
            <w:id w:val="1622807258"/>
            <w:placeholder>
              <w:docPart w:val="11FA7C1FA9ED40F2BFF4BFBE4894D992"/>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email address&gt;</w:t>
                </w:r>
              </w:p>
            </w:tc>
          </w:sdtContent>
        </w:sdt>
      </w:tr>
    </w:tbl>
    <w:p w:rsidR="00732C81" w:rsidRDefault="00732C81" w:rsidP="00732C81">
      <w:bookmarkStart w:id="159" w:name="_Toc388620646"/>
      <w:bookmarkStart w:id="160" w:name="_Toc383444387"/>
    </w:p>
    <w:p w:rsidR="00732C81" w:rsidRDefault="00732C81" w:rsidP="00C63F28">
      <w:pPr>
        <w:pStyle w:val="Caption"/>
        <w:jc w:val="center"/>
      </w:pPr>
      <w:bookmarkStart w:id="161" w:name="_Toc437345246"/>
      <w:bookmarkStart w:id="162" w:name="_Toc455644910"/>
      <w:bookmarkStart w:id="163" w:name="_Toc468805128"/>
      <w:r>
        <w:t xml:space="preserve">Table </w:t>
      </w:r>
      <w:fldSimple w:instr=" STYLEREF 1 \s ">
        <w:r>
          <w:rPr>
            <w:noProof/>
          </w:rPr>
          <w:t>5</w:t>
        </w:r>
      </w:fldSimple>
      <w:r>
        <w:noBreakHyphen/>
      </w:r>
      <w:fldSimple w:instr=" SEQ Table \* ARABIC \s 1 ">
        <w:r>
          <w:rPr>
            <w:noProof/>
          </w:rPr>
          <w:t>2</w:t>
        </w:r>
      </w:fldSimple>
      <w:r>
        <w:t xml:space="preserve"> </w:t>
      </w:r>
      <w:r w:rsidRPr="00444B7D">
        <w:t>Information System Technical Point of Contact</w:t>
      </w:r>
      <w:bookmarkEnd w:id="161"/>
      <w:bookmarkEnd w:id="162"/>
      <w:bookmarkEnd w:id="1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31"/>
        <w:gridCol w:w="6719"/>
      </w:tblGrid>
      <w:tr w:rsidR="00732C81" w:rsidRPr="002C3786" w:rsidTr="001C4578">
        <w:trPr>
          <w:cantSplit/>
          <w:trHeight w:hRule="exact" w:val="496"/>
          <w:tblHeader/>
          <w:jc w:val="center"/>
        </w:trPr>
        <w:tc>
          <w:tcPr>
            <w:tcW w:w="5000" w:type="pct"/>
            <w:gridSpan w:val="2"/>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Information System Technical Point of Contact</w:t>
            </w:r>
          </w:p>
        </w:tc>
      </w:tr>
      <w:tr w:rsidR="00732C81" w:rsidRPr="002C3786" w:rsidTr="001C4578">
        <w:trPr>
          <w:cantSplit/>
          <w:trHeight w:hRule="exact" w:val="604"/>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Name</w:t>
            </w:r>
          </w:p>
        </w:tc>
        <w:sdt>
          <w:sdtPr>
            <w:alias w:val="Name"/>
            <w:tag w:val="name"/>
            <w:id w:val="-1040433324"/>
            <w:placeholder>
              <w:docPart w:val="8B274FB07ACC4941A680CB60B98F4ADB"/>
            </w:placeholder>
            <w:showingPlcHdr/>
            <w:text w:multiLine="1"/>
          </w:sdtPr>
          <w:sdtEndPr/>
          <w:sdtContent>
            <w:tc>
              <w:tcPr>
                <w:tcW w:w="3593" w:type="pct"/>
                <w:shd w:val="clear" w:color="auto" w:fill="auto"/>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Name&gt;</w:t>
                </w:r>
              </w:p>
            </w:tc>
          </w:sdtContent>
        </w:sdt>
      </w:tr>
      <w:tr w:rsidR="00732C81" w:rsidRPr="002C3786" w:rsidTr="001C4578">
        <w:trPr>
          <w:cantSplit/>
          <w:trHeight w:hRule="exact" w:val="523"/>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Title</w:t>
            </w:r>
          </w:p>
        </w:tc>
        <w:sdt>
          <w:sdtPr>
            <w:alias w:val="Title"/>
            <w:tag w:val="title"/>
            <w:id w:val="-1083528309"/>
            <w:placeholder>
              <w:docPart w:val="6C0E8A1141334DE1B4BA536960C61F93"/>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Title&gt;</w:t>
                </w:r>
              </w:p>
            </w:tc>
          </w:sdtContent>
        </w:sdt>
      </w:tr>
      <w:tr w:rsidR="00732C81" w:rsidRPr="002C3786" w:rsidTr="001C4578">
        <w:trPr>
          <w:cantSplit/>
          <w:trHeight w:hRule="exact" w:val="505"/>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Company / Organization</w:t>
            </w:r>
          </w:p>
        </w:tc>
        <w:sdt>
          <w:sdtPr>
            <w:alias w:val="Company/Organization"/>
            <w:tag w:val="company"/>
            <w:id w:val="1755931329"/>
            <w:placeholder>
              <w:docPart w:val="9328976596CE4221A4C2DDBE3A9FDC7B"/>
            </w:placeholder>
            <w:showingPlcHdr/>
            <w:text w:multiLine="1"/>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732C81" w:rsidRPr="002C3786" w:rsidTr="001C4578">
        <w:trPr>
          <w:cantSplit/>
          <w:trHeight w:hRule="exact" w:val="523"/>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Address</w:t>
            </w:r>
          </w:p>
        </w:tc>
        <w:sdt>
          <w:sdtPr>
            <w:alias w:val="Address"/>
            <w:tag w:val="address"/>
            <w:id w:val="-2062467876"/>
            <w:placeholder>
              <w:docPart w:val="EDA8AD546D4E4B2092F04BFFB6CB8D21"/>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Address, City, State and Zip&gt;</w:t>
                </w:r>
              </w:p>
            </w:tc>
          </w:sdtContent>
        </w:sdt>
      </w:tr>
      <w:tr w:rsidR="00732C81" w:rsidRPr="002C3786" w:rsidTr="001C4578">
        <w:trPr>
          <w:cantSplit/>
          <w:trHeight w:hRule="exact" w:val="523"/>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Phone Number</w:t>
            </w:r>
          </w:p>
        </w:tc>
        <w:sdt>
          <w:sdtPr>
            <w:alias w:val="Phone Number"/>
            <w:tag w:val="phonenumber"/>
            <w:id w:val="-1048217092"/>
            <w:placeholder>
              <w:docPart w:val="1D886A702E314ABD9D2DEB5A75A33D7A"/>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&lt;555-555-5555&gt;</w:t>
                </w:r>
              </w:p>
            </w:tc>
          </w:sdtContent>
        </w:sdt>
      </w:tr>
      <w:tr w:rsidR="00732C81" w:rsidRPr="002C3786" w:rsidTr="001C4578">
        <w:trPr>
          <w:cantSplit/>
          <w:trHeight w:hRule="exact" w:val="415"/>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Email Address</w:t>
            </w:r>
          </w:p>
        </w:tc>
        <w:sdt>
          <w:sdtPr>
            <w:alias w:val="E-Mail Address"/>
            <w:tag w:val="email"/>
            <w:id w:val="299199340"/>
            <w:placeholder>
              <w:docPart w:val="2E5EDBBF77234399848906E60C9DD584"/>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email address&gt;</w:t>
                </w:r>
              </w:p>
            </w:tc>
          </w:sdtContent>
        </w:sdt>
      </w:tr>
    </w:tbl>
    <w:p w:rsidR="00732C81" w:rsidRDefault="00732C81" w:rsidP="00732C81"/>
    <w:p w:rsidR="00732C81" w:rsidRDefault="00732C81" w:rsidP="001C4578">
      <w:pPr>
        <w:pStyle w:val="GSAInstruction"/>
        <w:pBdr>
          <w:top w:val="single" w:sz="4" w:space="1" w:color="auto"/>
          <w:left w:val="single" w:sz="4" w:space="4" w:color="auto"/>
          <w:bottom w:val="single" w:sz="4" w:space="1" w:color="auto"/>
          <w:right w:val="single" w:sz="4" w:space="4" w:color="auto"/>
        </w:pBdr>
      </w:pPr>
      <w:r>
        <w:t>Instruction: Add more tables as needed.</w:t>
      </w:r>
    </w:p>
    <w:p w:rsidR="00732C81" w:rsidRPr="001F1D20" w:rsidRDefault="00732C81" w:rsidP="001C4578">
      <w:pPr>
        <w:pStyle w:val="GSAInstruction"/>
        <w:pBdr>
          <w:top w:val="single" w:sz="4" w:space="1" w:color="auto"/>
          <w:left w:val="single" w:sz="4" w:space="4" w:color="auto"/>
          <w:bottom w:val="single" w:sz="4" w:space="1" w:color="auto"/>
          <w:right w:val="single" w:sz="4" w:space="4" w:color="auto"/>
        </w:pBdr>
      </w:pPr>
      <w:r>
        <w:t>Delete this and all other instructions from your final version of this document.</w:t>
      </w:r>
    </w:p>
    <w:p w:rsidR="00732C81" w:rsidRPr="002C3786" w:rsidRDefault="00732C81" w:rsidP="00732C81"/>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31"/>
        <w:gridCol w:w="6719"/>
      </w:tblGrid>
      <w:tr w:rsidR="00732C81" w:rsidRPr="002C3786" w:rsidTr="001C4578">
        <w:trPr>
          <w:cantSplit/>
          <w:trHeight w:hRule="exact" w:val="460"/>
          <w:tblHeader/>
          <w:jc w:val="center"/>
        </w:trPr>
        <w:tc>
          <w:tcPr>
            <w:tcW w:w="5000" w:type="pct"/>
            <w:gridSpan w:val="2"/>
            <w:shd w:val="clear" w:color="auto" w:fill="002060"/>
            <w:tcMar>
              <w:top w:w="0" w:type="dxa"/>
              <w:left w:w="101" w:type="dxa"/>
              <w:bottom w:w="115" w:type="dxa"/>
              <w:right w:w="101" w:type="dxa"/>
            </w:tcMar>
          </w:tcPr>
          <w:bookmarkEnd w:id="159"/>
          <w:bookmarkEnd w:id="160"/>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lastRenderedPageBreak/>
              <w:t>Point of Contact</w:t>
            </w:r>
          </w:p>
        </w:tc>
      </w:tr>
      <w:tr w:rsidR="00732C81" w:rsidRPr="002C3786" w:rsidTr="001C4578">
        <w:trPr>
          <w:cantSplit/>
          <w:trHeight w:hRule="exact" w:val="505"/>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Name</w:t>
            </w:r>
          </w:p>
        </w:tc>
        <w:sdt>
          <w:sdtPr>
            <w:alias w:val="Name"/>
            <w:tag w:val="name"/>
            <w:id w:val="-452016830"/>
            <w:placeholder>
              <w:docPart w:val="ECA2E0398A2947E6AE1452A2BF2E5778"/>
            </w:placeholder>
            <w:showingPlcHdr/>
            <w:text w:multiLine="1"/>
          </w:sdtPr>
          <w:sdtEndPr/>
          <w:sdtContent>
            <w:tc>
              <w:tcPr>
                <w:tcW w:w="3593" w:type="pct"/>
                <w:shd w:val="clear" w:color="auto" w:fill="auto"/>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Name&gt;</w:t>
                </w:r>
              </w:p>
            </w:tc>
          </w:sdtContent>
        </w:sdt>
      </w:tr>
      <w:tr w:rsidR="00732C81" w:rsidRPr="002C3786" w:rsidTr="001C4578">
        <w:trPr>
          <w:cantSplit/>
          <w:trHeight w:hRule="exact" w:val="523"/>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Title</w:t>
            </w:r>
          </w:p>
        </w:tc>
        <w:sdt>
          <w:sdtPr>
            <w:alias w:val="Title"/>
            <w:tag w:val="title"/>
            <w:id w:val="-517546444"/>
            <w:placeholder>
              <w:docPart w:val="5DB8DF3B3C92457A9A9A95AF1AD33044"/>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Title&gt;</w:t>
                </w:r>
              </w:p>
            </w:tc>
          </w:sdtContent>
        </w:sdt>
      </w:tr>
      <w:tr w:rsidR="00732C81" w:rsidRPr="002C3786" w:rsidTr="001C4578">
        <w:trPr>
          <w:cantSplit/>
          <w:trHeight w:hRule="exact" w:val="523"/>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Company / Organization</w:t>
            </w:r>
          </w:p>
        </w:tc>
        <w:sdt>
          <w:sdtPr>
            <w:alias w:val="Company/Organization"/>
            <w:tag w:val="company"/>
            <w:id w:val="-579059882"/>
            <w:placeholder>
              <w:docPart w:val="90FEC0CFEA144352A2D552464DCEEF92"/>
            </w:placeholder>
            <w:showingPlcHdr/>
            <w:text w:multiLine="1"/>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732C81" w:rsidRPr="002C3786" w:rsidTr="001C4578">
        <w:trPr>
          <w:cantSplit/>
          <w:trHeight w:hRule="exact" w:val="505"/>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Address</w:t>
            </w:r>
          </w:p>
        </w:tc>
        <w:sdt>
          <w:sdtPr>
            <w:alias w:val="Address"/>
            <w:tag w:val="address"/>
            <w:id w:val="1022902255"/>
            <w:placeholder>
              <w:docPart w:val="73762E26C03A4160960B1B676F182FD8"/>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Address, City, State and Zip&gt;</w:t>
                </w:r>
              </w:p>
            </w:tc>
          </w:sdtContent>
        </w:sdt>
      </w:tr>
      <w:tr w:rsidR="00732C81" w:rsidRPr="002C3786" w:rsidTr="001C4578">
        <w:trPr>
          <w:cantSplit/>
          <w:trHeight w:hRule="exact" w:val="433"/>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Phone Number</w:t>
            </w:r>
          </w:p>
        </w:tc>
        <w:sdt>
          <w:sdtPr>
            <w:alias w:val="Phone Number"/>
            <w:tag w:val="phonenumber"/>
            <w:id w:val="1656962573"/>
            <w:placeholder>
              <w:docPart w:val="A0B90FA908F245DCA86606EA0EBD4013"/>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&lt;555-555-5555&gt;</w:t>
                </w:r>
              </w:p>
            </w:tc>
          </w:sdtContent>
        </w:sdt>
      </w:tr>
      <w:tr w:rsidR="00732C81" w:rsidRPr="002C3786" w:rsidTr="001C4578">
        <w:trPr>
          <w:cantSplit/>
          <w:trHeight w:hRule="exact" w:val="424"/>
          <w:tblHeader/>
          <w:jc w:val="center"/>
        </w:trPr>
        <w:tc>
          <w:tcPr>
            <w:tcW w:w="1407" w:type="pct"/>
            <w:shd w:val="clear" w:color="auto" w:fill="002060"/>
            <w:tcMar>
              <w:top w:w="0" w:type="dxa"/>
              <w:left w:w="101" w:type="dxa"/>
              <w:bottom w:w="115" w:type="dxa"/>
              <w:right w:w="101" w:type="dxa"/>
            </w:tcMar>
          </w:tcPr>
          <w:p w:rsidR="00732C81" w:rsidRPr="001C4578" w:rsidRDefault="00732C81" w:rsidP="001C4578">
            <w:pPr>
              <w:keepNext/>
              <w:spacing w:before="120"/>
              <w:jc w:val="center"/>
              <w:rPr>
                <w:rFonts w:ascii="Arial" w:hAnsi="Arial" w:cs="Arial"/>
                <w:b/>
                <w:color w:val="FFFFFF"/>
                <w:sz w:val="20"/>
                <w:szCs w:val="20"/>
              </w:rPr>
            </w:pPr>
            <w:r w:rsidRPr="001C4578">
              <w:rPr>
                <w:rFonts w:ascii="Arial" w:hAnsi="Arial" w:cs="Arial"/>
                <w:b/>
                <w:color w:val="FFFFFF"/>
                <w:sz w:val="20"/>
                <w:szCs w:val="20"/>
              </w:rPr>
              <w:t>Email Address</w:t>
            </w:r>
          </w:p>
        </w:tc>
        <w:sdt>
          <w:sdtPr>
            <w:alias w:val="E-Mail Address"/>
            <w:tag w:val="email"/>
            <w:id w:val="-728068840"/>
            <w:placeholder>
              <w:docPart w:val="E56A74829BBB499FBB7F2750ED2D6372"/>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email address&gt;</w:t>
                </w:r>
              </w:p>
            </w:tc>
          </w:sdtContent>
        </w:sdt>
      </w:tr>
    </w:tbl>
    <w:p w:rsidR="00732C81" w:rsidRPr="001F1D20" w:rsidRDefault="00732C81" w:rsidP="00732C81"/>
    <w:p w:rsidR="00732C81" w:rsidRPr="00F54FDE" w:rsidRDefault="00732C81" w:rsidP="00F54FDE">
      <w:pPr>
        <w:numPr>
          <w:ilvl w:val="0"/>
          <w:numId w:val="114"/>
        </w:numPr>
        <w:spacing w:before="120"/>
        <w:ind w:left="0" w:firstLine="0"/>
        <w:rPr>
          <w:rFonts w:ascii="Arial Narrow" w:hAnsi="Arial Narrow" w:cs="Arial"/>
          <w:b/>
          <w:bCs/>
          <w:caps/>
          <w:kern w:val="32"/>
          <w:sz w:val="32"/>
          <w:szCs w:val="32"/>
        </w:rPr>
      </w:pPr>
      <w:bookmarkStart w:id="164" w:name="_Toc383433184"/>
      <w:bookmarkStart w:id="165" w:name="_Toc383444416"/>
      <w:bookmarkStart w:id="166" w:name="_Toc385594041"/>
      <w:bookmarkStart w:id="167" w:name="_Toc385594433"/>
      <w:bookmarkStart w:id="168" w:name="_Toc385594821"/>
      <w:bookmarkStart w:id="169" w:name="_Toc388620677"/>
      <w:bookmarkStart w:id="170" w:name="_Toc449543274"/>
      <w:bookmarkStart w:id="171" w:name="_Toc468804737"/>
      <w:r w:rsidRPr="00F54FDE">
        <w:rPr>
          <w:rFonts w:ascii="Arial Narrow" w:hAnsi="Arial Narrow" w:cs="Arial"/>
          <w:b/>
          <w:bCs/>
          <w:caps/>
          <w:kern w:val="32"/>
          <w:sz w:val="32"/>
          <w:szCs w:val="32"/>
        </w:rPr>
        <w:t>Assignment of Security Responsibility</w:t>
      </w:r>
      <w:bookmarkEnd w:id="164"/>
      <w:bookmarkEnd w:id="165"/>
      <w:bookmarkEnd w:id="166"/>
      <w:bookmarkEnd w:id="167"/>
      <w:bookmarkEnd w:id="168"/>
      <w:bookmarkEnd w:id="169"/>
      <w:bookmarkEnd w:id="170"/>
      <w:bookmarkEnd w:id="171"/>
    </w:p>
    <w:p w:rsidR="00732C81" w:rsidRDefault="00732C81" w:rsidP="00732C81">
      <w:r w:rsidRPr="002C3786">
        <w:t>The Information System Security Officers (ISSO), or their equivalent, identified below, have been appointed in writing and are deemed to have significant cyber and operational role responsibilities.</w:t>
      </w:r>
      <w:r>
        <w:t xml:space="preserve">  </w:t>
      </w:r>
    </w:p>
    <w:p w:rsidR="00732C81" w:rsidRDefault="00732C81" w:rsidP="005D2D0B">
      <w:pPr>
        <w:pStyle w:val="Caption"/>
        <w:jc w:val="center"/>
      </w:pPr>
      <w:bookmarkStart w:id="172" w:name="_Toc437345247"/>
      <w:bookmarkStart w:id="173" w:name="_Toc455644911"/>
      <w:bookmarkStart w:id="174" w:name="_Toc468805129"/>
      <w:r>
        <w:t xml:space="preserve">Table </w:t>
      </w:r>
      <w:fldSimple w:instr=" STYLEREF 1 \s ">
        <w:r>
          <w:rPr>
            <w:noProof/>
          </w:rPr>
          <w:t>6</w:t>
        </w:r>
      </w:fldSimple>
      <w:r>
        <w:noBreakHyphen/>
      </w:r>
      <w:fldSimple w:instr=" SEQ Table \* ARABIC \s 1 ">
        <w:r>
          <w:rPr>
            <w:noProof/>
          </w:rPr>
          <w:t>1</w:t>
        </w:r>
      </w:fldSimple>
      <w:r>
        <w:t xml:space="preserve"> </w:t>
      </w:r>
      <w:sdt>
        <w:sdtPr>
          <w:alias w:val="CSP Name"/>
          <w:tag w:val="cspname"/>
          <w:id w:val="2121411547"/>
          <w:placeholder>
            <w:docPart w:val="6FBF975EDB914E9D9EAA3D2B3ED35891"/>
          </w:placeholder>
          <w:dataBinding w:xpath="/root[1]/companyinfo[1]/cspname[1]" w:storeItemID="{44BEC3F7-CE87-4EB0-838F-88333877F166}"/>
          <w:text/>
        </w:sdtPr>
        <w:sdtEndPr/>
        <w:sdtContent>
          <w:r>
            <w:t>CSP Name</w:t>
          </w:r>
        </w:sdtContent>
      </w:sdt>
      <w:r w:rsidRPr="00EE5BC7">
        <w:t xml:space="preserve"> Internal ISSO (or Equivalent)</w:t>
      </w:r>
      <w:bookmarkEnd w:id="172"/>
      <w:r>
        <w:t xml:space="preserve"> </w:t>
      </w:r>
      <w:r w:rsidRPr="002331F9">
        <w:t>Point of Contact</w:t>
      </w:r>
      <w:bookmarkEnd w:id="173"/>
      <w:bookmarkEnd w:id="17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31"/>
        <w:gridCol w:w="6719"/>
      </w:tblGrid>
      <w:tr w:rsidR="00732C81" w:rsidRPr="002C3786" w:rsidTr="005D2D0B">
        <w:trPr>
          <w:cantSplit/>
          <w:trHeight w:hRule="exact" w:val="496"/>
          <w:tblHeader/>
          <w:jc w:val="center"/>
        </w:trPr>
        <w:tc>
          <w:tcPr>
            <w:tcW w:w="5000" w:type="pct"/>
            <w:gridSpan w:val="2"/>
            <w:shd w:val="clear" w:color="auto" w:fill="002060"/>
            <w:tcMar>
              <w:top w:w="0" w:type="dxa"/>
              <w:left w:w="101" w:type="dxa"/>
              <w:bottom w:w="115" w:type="dxa"/>
              <w:right w:w="101" w:type="dxa"/>
            </w:tcMar>
            <w:vAlign w:val="center"/>
          </w:tcPr>
          <w:p w:rsidR="00732C81" w:rsidRDefault="00E36097" w:rsidP="005D2D0B">
            <w:pPr>
              <w:keepNext/>
              <w:spacing w:before="120"/>
              <w:jc w:val="center"/>
            </w:pPr>
            <w:sdt>
              <w:sdtPr>
                <w:rPr>
                  <w:rFonts w:ascii="Arial" w:hAnsi="Arial" w:cs="Arial"/>
                  <w:b/>
                  <w:color w:val="FFFFFF"/>
                  <w:sz w:val="20"/>
                  <w:szCs w:val="20"/>
                </w:rPr>
                <w:alias w:val="CSP Name"/>
                <w:tag w:val="cspname"/>
                <w:id w:val="-1832124285"/>
                <w:placeholder>
                  <w:docPart w:val="315559BA5C144061A6CDC70DCBA8B111"/>
                </w:placeholder>
                <w:dataBinding w:xpath="/root[1]/companyinfo[1]/cspname[1]" w:storeItemID="{44BEC3F7-CE87-4EB0-838F-88333877F166}"/>
                <w:text/>
              </w:sdtPr>
              <w:sdtEndPr/>
              <w:sdtContent>
                <w:r w:rsidR="00732C81" w:rsidRPr="005D2D0B">
                  <w:rPr>
                    <w:rFonts w:ascii="Arial" w:hAnsi="Arial" w:cs="Arial"/>
                    <w:b/>
                    <w:color w:val="FFFFFF"/>
                    <w:sz w:val="20"/>
                    <w:szCs w:val="20"/>
                  </w:rPr>
                  <w:t>CSP Name</w:t>
                </w:r>
              </w:sdtContent>
            </w:sdt>
            <w:r w:rsidR="00732C81" w:rsidRPr="005D2D0B">
              <w:rPr>
                <w:rFonts w:ascii="Arial" w:hAnsi="Arial" w:cs="Arial"/>
                <w:b/>
                <w:color w:val="FFFFFF"/>
                <w:sz w:val="20"/>
                <w:szCs w:val="20"/>
              </w:rPr>
              <w:t xml:space="preserve"> Internal ISSO (or Equivalent) Point of Contact</w:t>
            </w:r>
            <w:r w:rsidR="00732C81">
              <w:t xml:space="preserve"> </w:t>
            </w:r>
          </w:p>
        </w:tc>
      </w:tr>
      <w:tr w:rsidR="00732C81" w:rsidRPr="002C3786" w:rsidTr="005D2D0B">
        <w:trPr>
          <w:cantSplit/>
          <w:trHeight w:hRule="exact" w:val="424"/>
          <w:tblHeader/>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Name</w:t>
            </w:r>
          </w:p>
        </w:tc>
        <w:sdt>
          <w:sdtPr>
            <w:alias w:val="Name"/>
            <w:tag w:val="name"/>
            <w:id w:val="1901632133"/>
            <w:placeholder>
              <w:docPart w:val="D80CFFBC6271423EA9808E1AEBE5731E"/>
            </w:placeholder>
            <w:showingPlcHdr/>
            <w:text w:multiLine="1"/>
          </w:sdtPr>
          <w:sdtEndPr/>
          <w:sdtContent>
            <w:tc>
              <w:tcPr>
                <w:tcW w:w="3593" w:type="pct"/>
                <w:shd w:val="clear" w:color="auto" w:fill="auto"/>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Name&gt;</w:t>
                </w:r>
              </w:p>
            </w:tc>
          </w:sdtContent>
        </w:sdt>
      </w:tr>
      <w:tr w:rsidR="00732C81" w:rsidRPr="002C3786" w:rsidTr="005D2D0B">
        <w:trPr>
          <w:cantSplit/>
          <w:trHeight w:hRule="exact" w:val="523"/>
          <w:tblHeader/>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Title</w:t>
            </w:r>
          </w:p>
        </w:tc>
        <w:sdt>
          <w:sdtPr>
            <w:alias w:val="Title"/>
            <w:tag w:val="title"/>
            <w:id w:val="1017044166"/>
            <w:placeholder>
              <w:docPart w:val="6FEAEA5C9DDE46C6B653E2F0711E2DF0"/>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Title&gt;</w:t>
                </w:r>
              </w:p>
            </w:tc>
          </w:sdtContent>
        </w:sdt>
      </w:tr>
      <w:tr w:rsidR="00732C81" w:rsidRPr="002C3786" w:rsidTr="005D2D0B">
        <w:trPr>
          <w:cantSplit/>
          <w:trHeight w:hRule="exact" w:val="505"/>
          <w:tblHeader/>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Company / Organization</w:t>
            </w:r>
          </w:p>
        </w:tc>
        <w:sdt>
          <w:sdtPr>
            <w:alias w:val="Company/Organization"/>
            <w:tag w:val="company"/>
            <w:id w:val="82346100"/>
            <w:placeholder>
              <w:docPart w:val="23257E3FAE744787A5310E249FB6B70F"/>
            </w:placeholder>
            <w:showingPlcHdr/>
            <w:text w:multiLine="1"/>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Company/Organization&gt;</w:t>
                </w:r>
                <w:r w:rsidRPr="002D7D9B">
                  <w:rPr>
                    <w:rStyle w:val="PlaceholderText"/>
                    <w:rFonts w:eastAsiaTheme="majorEastAsia"/>
                  </w:rPr>
                  <w:t>.</w:t>
                </w:r>
              </w:p>
            </w:tc>
          </w:sdtContent>
        </w:sdt>
      </w:tr>
      <w:tr w:rsidR="00732C81" w:rsidRPr="002C3786" w:rsidTr="005D2D0B">
        <w:trPr>
          <w:cantSplit/>
          <w:trHeight w:hRule="exact" w:val="523"/>
          <w:tblHeader/>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Address</w:t>
            </w:r>
          </w:p>
        </w:tc>
        <w:sdt>
          <w:sdtPr>
            <w:alias w:val="Address"/>
            <w:tag w:val="address"/>
            <w:id w:val="-1193143642"/>
            <w:placeholder>
              <w:docPart w:val="5712F22DB2704654B25CF48FA0646249"/>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Address, City, State and Zip&gt;</w:t>
                </w:r>
              </w:p>
            </w:tc>
          </w:sdtContent>
        </w:sdt>
      </w:tr>
      <w:tr w:rsidR="00732C81" w:rsidRPr="002C3786" w:rsidTr="005D2D0B">
        <w:trPr>
          <w:cantSplit/>
          <w:trHeight w:hRule="exact" w:val="433"/>
          <w:tblHeader/>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Phone Number</w:t>
            </w:r>
          </w:p>
        </w:tc>
        <w:sdt>
          <w:sdtPr>
            <w:alias w:val="Phone Number"/>
            <w:tag w:val="phonenumber"/>
            <w:id w:val="-828824134"/>
            <w:placeholder>
              <w:docPart w:val="0DF31D6D5101423BA75140DF0DAC94E4"/>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&lt;555-555-5555&gt;</w:t>
                </w:r>
              </w:p>
            </w:tc>
          </w:sdtContent>
        </w:sdt>
      </w:tr>
      <w:tr w:rsidR="00732C81" w:rsidRPr="002C3786" w:rsidTr="005D2D0B">
        <w:trPr>
          <w:cantSplit/>
          <w:trHeight w:hRule="exact" w:val="415"/>
          <w:tblHeader/>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Email Address</w:t>
            </w:r>
          </w:p>
        </w:tc>
        <w:sdt>
          <w:sdtPr>
            <w:alias w:val="E-Mail Address"/>
            <w:tag w:val="email"/>
            <w:id w:val="-1712641712"/>
            <w:placeholder>
              <w:docPart w:val="47198BB4C070419D93F4BB3781B3F92B"/>
            </w:placeholder>
            <w:showingPlcHdr/>
            <w:text/>
          </w:sdtPr>
          <w:sdtEndPr/>
          <w:sdtContent>
            <w:tc>
              <w:tcPr>
                <w:tcW w:w="3593" w:type="pct"/>
                <w:tcMar>
                  <w:top w:w="0" w:type="dxa"/>
                  <w:left w:w="101" w:type="dxa"/>
                  <w:bottom w:w="115" w:type="dxa"/>
                  <w:right w:w="101" w:type="dxa"/>
                </w:tcMar>
              </w:tcPr>
              <w:p w:rsidR="00732C81" w:rsidRPr="002C3786" w:rsidRDefault="00732C81" w:rsidP="00963369">
                <w:pPr>
                  <w:pStyle w:val="GSATableText"/>
                </w:pPr>
                <w:r>
                  <w:rPr>
                    <w:rStyle w:val="PlaceholderText"/>
                    <w:rFonts w:eastAsiaTheme="majorEastAsia"/>
                  </w:rPr>
                  <w:t>&lt;Enter email address&gt;</w:t>
                </w:r>
              </w:p>
            </w:tc>
          </w:sdtContent>
        </w:sdt>
      </w:tr>
    </w:tbl>
    <w:p w:rsidR="00732C81" w:rsidRDefault="00732C81" w:rsidP="00732C81"/>
    <w:p w:rsidR="00732C81" w:rsidRDefault="00732C81" w:rsidP="005D2D0B">
      <w:pPr>
        <w:pStyle w:val="Caption"/>
        <w:jc w:val="center"/>
      </w:pPr>
      <w:bookmarkStart w:id="175" w:name="_Toc437345248"/>
      <w:bookmarkStart w:id="176" w:name="_Toc455644912"/>
      <w:bookmarkStart w:id="177" w:name="_Toc468805130"/>
      <w:r>
        <w:t xml:space="preserve">Table </w:t>
      </w:r>
      <w:fldSimple w:instr=" STYLEREF 1 \s ">
        <w:r>
          <w:rPr>
            <w:noProof/>
          </w:rPr>
          <w:t>6</w:t>
        </w:r>
      </w:fldSimple>
      <w:r>
        <w:noBreakHyphen/>
      </w:r>
      <w:fldSimple w:instr=" SEQ Table \* ARABIC \s 1 ">
        <w:r>
          <w:rPr>
            <w:noProof/>
          </w:rPr>
          <w:t>2</w:t>
        </w:r>
      </w:fldSimple>
      <w:r>
        <w:t xml:space="preserve"> </w:t>
      </w:r>
      <w:r w:rsidRPr="00E5031E">
        <w:t>AO ISSO</w:t>
      </w:r>
      <w:bookmarkEnd w:id="175"/>
      <w:r>
        <w:t xml:space="preserve"> </w:t>
      </w:r>
      <w:r w:rsidRPr="002331F9">
        <w:t>Point of Contact</w:t>
      </w:r>
      <w:bookmarkEnd w:id="176"/>
      <w:bookmarkEnd w:id="1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2631"/>
        <w:gridCol w:w="6719"/>
      </w:tblGrid>
      <w:tr w:rsidR="00732C81" w:rsidRPr="00F01982" w:rsidTr="005D2D0B">
        <w:trPr>
          <w:cantSplit/>
          <w:trHeight w:val="288"/>
          <w:jc w:val="center"/>
        </w:trPr>
        <w:tc>
          <w:tcPr>
            <w:tcW w:w="5000" w:type="pct"/>
            <w:gridSpan w:val="2"/>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AO ISSO Point of Contact</w:t>
            </w:r>
          </w:p>
        </w:tc>
      </w:tr>
      <w:tr w:rsidR="00732C81" w:rsidRPr="00F01982" w:rsidTr="005D2D0B">
        <w:trPr>
          <w:cantSplit/>
          <w:trHeight w:val="288"/>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Name</w:t>
            </w:r>
          </w:p>
        </w:tc>
        <w:sdt>
          <w:sdtPr>
            <w:rPr>
              <w:rFonts w:ascii="Arial" w:hAnsi="Arial" w:cs="Arial"/>
              <w:b/>
              <w:color w:val="002060"/>
              <w:sz w:val="20"/>
              <w:szCs w:val="20"/>
            </w:rPr>
            <w:alias w:val="Name"/>
            <w:tag w:val="name"/>
            <w:id w:val="-92861949"/>
            <w:placeholder>
              <w:docPart w:val="E0AE3B71162B4254BE62F09D9CC54BA4"/>
            </w:placeholder>
            <w:showingPlcHdr/>
            <w:text w:multiLine="1"/>
          </w:sdtPr>
          <w:sdtEndPr/>
          <w:sdtContent>
            <w:tc>
              <w:tcPr>
                <w:tcW w:w="3593" w:type="pct"/>
                <w:shd w:val="clear" w:color="auto" w:fill="auto"/>
                <w:tcMar>
                  <w:top w:w="0" w:type="dxa"/>
                  <w:left w:w="101" w:type="dxa"/>
                  <w:bottom w:w="115" w:type="dxa"/>
                  <w:right w:w="101" w:type="dxa"/>
                </w:tcMar>
                <w:vAlign w:val="center"/>
              </w:tcPr>
              <w:p w:rsidR="00732C81" w:rsidRPr="001C4578" w:rsidRDefault="00732C81" w:rsidP="001C4578">
                <w:pPr>
                  <w:rPr>
                    <w:rFonts w:ascii="Arial" w:hAnsi="Arial" w:cs="Arial"/>
                    <w:b/>
                    <w:color w:val="002060"/>
                    <w:sz w:val="20"/>
                    <w:szCs w:val="20"/>
                  </w:rPr>
                </w:pPr>
                <w:r w:rsidRPr="001C4578">
                  <w:rPr>
                    <w:rFonts w:ascii="Arial" w:hAnsi="Arial" w:cs="Arial"/>
                    <w:b/>
                    <w:color w:val="002060"/>
                    <w:sz w:val="20"/>
                    <w:szCs w:val="20"/>
                  </w:rPr>
                  <w:t>&lt;Enter Name&gt;</w:t>
                </w:r>
              </w:p>
            </w:tc>
          </w:sdtContent>
        </w:sdt>
      </w:tr>
      <w:tr w:rsidR="00732C81" w:rsidRPr="00F01982" w:rsidTr="005D2D0B">
        <w:trPr>
          <w:cantSplit/>
          <w:trHeight w:val="288"/>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Title</w:t>
            </w:r>
          </w:p>
        </w:tc>
        <w:tc>
          <w:tcPr>
            <w:tcW w:w="3593" w:type="pct"/>
            <w:tcMar>
              <w:top w:w="0" w:type="dxa"/>
              <w:left w:w="101" w:type="dxa"/>
              <w:bottom w:w="115" w:type="dxa"/>
              <w:right w:w="101" w:type="dxa"/>
            </w:tcMar>
            <w:vAlign w:val="center"/>
          </w:tcPr>
          <w:sdt>
            <w:sdtPr>
              <w:rPr>
                <w:rFonts w:ascii="Arial" w:hAnsi="Arial" w:cs="Arial"/>
                <w:b/>
                <w:color w:val="002060"/>
                <w:sz w:val="20"/>
                <w:szCs w:val="20"/>
              </w:rPr>
              <w:id w:val="-959261321"/>
              <w:placeholder>
                <w:docPart w:val="FF707F2E743B4F5D94620BFA627B1062"/>
              </w:placeholder>
              <w:text/>
            </w:sdtPr>
            <w:sdtEndPr/>
            <w:sdtContent>
              <w:p w:rsidR="00732C81" w:rsidRPr="001C4578" w:rsidRDefault="00732C81" w:rsidP="001C4578">
                <w:pPr>
                  <w:rPr>
                    <w:rFonts w:ascii="Arial" w:hAnsi="Arial" w:cs="Arial"/>
                    <w:b/>
                    <w:color w:val="002060"/>
                    <w:sz w:val="20"/>
                    <w:szCs w:val="20"/>
                  </w:rPr>
                </w:pPr>
                <w:r w:rsidRPr="001C4578" w:rsidDel="00883A15">
                  <w:rPr>
                    <w:rFonts w:ascii="Arial" w:hAnsi="Arial" w:cs="Arial"/>
                    <w:b/>
                    <w:color w:val="002060"/>
                    <w:sz w:val="20"/>
                    <w:szCs w:val="20"/>
                  </w:rPr>
                  <w:t>ISSO</w:t>
                </w:r>
              </w:p>
            </w:sdtContent>
          </w:sdt>
        </w:tc>
      </w:tr>
      <w:tr w:rsidR="00732C81" w:rsidRPr="00F01982" w:rsidTr="005D2D0B">
        <w:trPr>
          <w:cantSplit/>
          <w:trHeight w:val="288"/>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Organization</w:t>
            </w:r>
          </w:p>
        </w:tc>
        <w:sdt>
          <w:sdtPr>
            <w:rPr>
              <w:rFonts w:ascii="Arial" w:hAnsi="Arial" w:cs="Arial"/>
              <w:b/>
              <w:color w:val="002060"/>
              <w:sz w:val="20"/>
              <w:szCs w:val="20"/>
            </w:rPr>
            <w:alias w:val="Company/Organization"/>
            <w:tag w:val="company"/>
            <w:id w:val="1459528524"/>
            <w:placeholder>
              <w:docPart w:val="5A535B59FBA44D5F927BDA812AE7A21A"/>
            </w:placeholder>
            <w:showingPlcHdr/>
            <w:text w:multiLine="1"/>
          </w:sdtPr>
          <w:sdtEndPr/>
          <w:sdtContent>
            <w:tc>
              <w:tcPr>
                <w:tcW w:w="3593" w:type="pct"/>
                <w:tcMar>
                  <w:top w:w="0" w:type="dxa"/>
                  <w:left w:w="101" w:type="dxa"/>
                  <w:bottom w:w="115" w:type="dxa"/>
                  <w:right w:w="101" w:type="dxa"/>
                </w:tcMar>
              </w:tcPr>
              <w:p w:rsidR="00732C81" w:rsidRPr="001C4578" w:rsidRDefault="00732C81" w:rsidP="001C4578">
                <w:pPr>
                  <w:rPr>
                    <w:rFonts w:ascii="Arial" w:hAnsi="Arial" w:cs="Arial"/>
                    <w:b/>
                    <w:color w:val="002060"/>
                    <w:sz w:val="20"/>
                    <w:szCs w:val="20"/>
                  </w:rPr>
                </w:pPr>
                <w:r>
                  <w:rPr>
                    <w:rStyle w:val="PlaceholderText"/>
                    <w:rFonts w:eastAsiaTheme="majorEastAsia"/>
                  </w:rPr>
                  <w:t>&lt;Enter Company/Organization&gt;</w:t>
                </w:r>
                <w:r w:rsidRPr="002D7D9B">
                  <w:rPr>
                    <w:rStyle w:val="PlaceholderText"/>
                    <w:rFonts w:eastAsiaTheme="majorEastAsia"/>
                  </w:rPr>
                  <w:t>.</w:t>
                </w:r>
              </w:p>
            </w:tc>
          </w:sdtContent>
        </w:sdt>
      </w:tr>
      <w:tr w:rsidR="00732C81" w:rsidRPr="00F01982" w:rsidTr="005D2D0B">
        <w:trPr>
          <w:cantSplit/>
          <w:trHeight w:val="134"/>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Address</w:t>
            </w:r>
          </w:p>
        </w:tc>
        <w:sdt>
          <w:sdtPr>
            <w:rPr>
              <w:rFonts w:ascii="Arial" w:hAnsi="Arial" w:cs="Arial"/>
              <w:b/>
              <w:color w:val="002060"/>
              <w:sz w:val="20"/>
              <w:szCs w:val="20"/>
            </w:rPr>
            <w:alias w:val="Address"/>
            <w:tag w:val="address"/>
            <w:id w:val="-1820949825"/>
            <w:placeholder>
              <w:docPart w:val="019B7A997111497B95FA2C9CEA353D9D"/>
            </w:placeholder>
            <w:showingPlcHdr/>
            <w:text/>
          </w:sdtPr>
          <w:sdtEndPr/>
          <w:sdtContent>
            <w:tc>
              <w:tcPr>
                <w:tcW w:w="3593" w:type="pct"/>
                <w:tcMar>
                  <w:top w:w="0" w:type="dxa"/>
                  <w:left w:w="101" w:type="dxa"/>
                  <w:bottom w:w="115" w:type="dxa"/>
                  <w:right w:w="101" w:type="dxa"/>
                </w:tcMar>
              </w:tcPr>
              <w:p w:rsidR="00732C81" w:rsidRPr="001C4578" w:rsidRDefault="00732C81" w:rsidP="001C4578">
                <w:pPr>
                  <w:rPr>
                    <w:rFonts w:ascii="Arial" w:hAnsi="Arial" w:cs="Arial"/>
                    <w:b/>
                    <w:color w:val="002060"/>
                    <w:sz w:val="20"/>
                    <w:szCs w:val="20"/>
                  </w:rPr>
                </w:pPr>
                <w:r w:rsidRPr="001C4578">
                  <w:rPr>
                    <w:rFonts w:ascii="Arial" w:hAnsi="Arial" w:cs="Arial"/>
                    <w:b/>
                    <w:color w:val="002060"/>
                    <w:sz w:val="20"/>
                    <w:szCs w:val="20"/>
                  </w:rPr>
                  <w:t>&lt;Enter Address, City, State and Zip&gt;</w:t>
                </w:r>
              </w:p>
            </w:tc>
          </w:sdtContent>
        </w:sdt>
      </w:tr>
      <w:tr w:rsidR="00732C81" w:rsidRPr="00F01982" w:rsidTr="005D2D0B">
        <w:trPr>
          <w:cantSplit/>
          <w:trHeight w:val="288"/>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Phone Number</w:t>
            </w:r>
          </w:p>
        </w:tc>
        <w:sdt>
          <w:sdtPr>
            <w:rPr>
              <w:rFonts w:ascii="Arial" w:hAnsi="Arial" w:cs="Arial"/>
              <w:b/>
              <w:color w:val="002060"/>
              <w:sz w:val="20"/>
              <w:szCs w:val="20"/>
            </w:rPr>
            <w:alias w:val="Phone Number"/>
            <w:tag w:val="phonenumber"/>
            <w:id w:val="-496029001"/>
            <w:showingPlcHdr/>
            <w:text/>
          </w:sdtPr>
          <w:sdtEndPr/>
          <w:sdtContent>
            <w:tc>
              <w:tcPr>
                <w:tcW w:w="3593" w:type="pct"/>
                <w:tcMar>
                  <w:top w:w="0" w:type="dxa"/>
                  <w:left w:w="101" w:type="dxa"/>
                  <w:bottom w:w="115" w:type="dxa"/>
                  <w:right w:w="101" w:type="dxa"/>
                </w:tcMar>
              </w:tcPr>
              <w:p w:rsidR="00732C81" w:rsidRPr="001C4578" w:rsidRDefault="00732C81" w:rsidP="001C4578">
                <w:pPr>
                  <w:rPr>
                    <w:rFonts w:ascii="Arial" w:hAnsi="Arial" w:cs="Arial"/>
                    <w:b/>
                    <w:color w:val="002060"/>
                    <w:sz w:val="20"/>
                    <w:szCs w:val="20"/>
                  </w:rPr>
                </w:pPr>
                <w:r w:rsidRPr="001C4578">
                  <w:rPr>
                    <w:rFonts w:ascii="Arial" w:hAnsi="Arial" w:cs="Arial"/>
                    <w:b/>
                    <w:color w:val="002060"/>
                    <w:sz w:val="20"/>
                    <w:szCs w:val="20"/>
                  </w:rPr>
                  <w:t>&lt;555-555-5555&gt;</w:t>
                </w:r>
              </w:p>
            </w:tc>
          </w:sdtContent>
        </w:sdt>
      </w:tr>
      <w:tr w:rsidR="00732C81" w:rsidRPr="00F01982" w:rsidTr="005D2D0B">
        <w:trPr>
          <w:cantSplit/>
          <w:trHeight w:val="288"/>
          <w:jc w:val="center"/>
        </w:trPr>
        <w:tc>
          <w:tcPr>
            <w:tcW w:w="1407" w:type="pct"/>
            <w:shd w:val="clear" w:color="auto" w:fill="002060"/>
            <w:tcMar>
              <w:top w:w="0" w:type="dxa"/>
              <w:left w:w="101" w:type="dxa"/>
              <w:bottom w:w="115" w:type="dxa"/>
              <w:right w:w="101" w:type="dxa"/>
            </w:tcMar>
            <w:vAlign w:val="center"/>
          </w:tcPr>
          <w:p w:rsidR="00732C81" w:rsidRPr="005D2D0B" w:rsidRDefault="00732C81" w:rsidP="005D2D0B">
            <w:pPr>
              <w:keepNext/>
              <w:spacing w:before="120"/>
              <w:jc w:val="center"/>
              <w:rPr>
                <w:rFonts w:ascii="Arial" w:hAnsi="Arial" w:cs="Arial"/>
                <w:b/>
                <w:color w:val="FFFFFF"/>
                <w:sz w:val="20"/>
                <w:szCs w:val="20"/>
              </w:rPr>
            </w:pPr>
            <w:r w:rsidRPr="005D2D0B">
              <w:rPr>
                <w:rFonts w:ascii="Arial" w:hAnsi="Arial" w:cs="Arial"/>
                <w:b/>
                <w:color w:val="FFFFFF"/>
                <w:sz w:val="20"/>
                <w:szCs w:val="20"/>
              </w:rPr>
              <w:t>Email Address</w:t>
            </w:r>
          </w:p>
        </w:tc>
        <w:sdt>
          <w:sdtPr>
            <w:rPr>
              <w:rFonts w:ascii="Arial" w:hAnsi="Arial" w:cs="Arial"/>
              <w:b/>
              <w:color w:val="002060"/>
              <w:sz w:val="20"/>
              <w:szCs w:val="20"/>
            </w:rPr>
            <w:alias w:val="E-Mail Address"/>
            <w:tag w:val="email"/>
            <w:id w:val="-681352474"/>
            <w:showingPlcHdr/>
            <w:text/>
          </w:sdtPr>
          <w:sdtEndPr/>
          <w:sdtContent>
            <w:tc>
              <w:tcPr>
                <w:tcW w:w="3593" w:type="pct"/>
                <w:tcMar>
                  <w:top w:w="0" w:type="dxa"/>
                  <w:left w:w="101" w:type="dxa"/>
                  <w:bottom w:w="115" w:type="dxa"/>
                  <w:right w:w="101" w:type="dxa"/>
                </w:tcMar>
              </w:tcPr>
              <w:p w:rsidR="00732C81" w:rsidRPr="001C4578" w:rsidRDefault="00732C81" w:rsidP="001C4578">
                <w:pPr>
                  <w:rPr>
                    <w:rFonts w:ascii="Arial" w:hAnsi="Arial" w:cs="Arial"/>
                    <w:b/>
                    <w:color w:val="002060"/>
                    <w:sz w:val="20"/>
                    <w:szCs w:val="20"/>
                  </w:rPr>
                </w:pPr>
                <w:r w:rsidRPr="001C4578">
                  <w:rPr>
                    <w:rFonts w:ascii="Arial" w:hAnsi="Arial" w:cs="Arial"/>
                    <w:b/>
                    <w:color w:val="002060"/>
                    <w:sz w:val="20"/>
                    <w:szCs w:val="20"/>
                  </w:rPr>
                  <w:t>&lt;Enter email address&gt;</w:t>
                </w:r>
              </w:p>
            </w:tc>
          </w:sdtContent>
        </w:sdt>
      </w:tr>
    </w:tbl>
    <w:p w:rsidR="00732C81" w:rsidRPr="00D80821" w:rsidRDefault="00732C81" w:rsidP="00732C81"/>
    <w:p w:rsidR="00732C81" w:rsidRPr="00F54FDE" w:rsidRDefault="00732C81" w:rsidP="00F54FDE">
      <w:pPr>
        <w:numPr>
          <w:ilvl w:val="0"/>
          <w:numId w:val="114"/>
        </w:numPr>
        <w:spacing w:before="120"/>
        <w:ind w:left="0" w:firstLine="0"/>
        <w:rPr>
          <w:rFonts w:ascii="Arial Narrow" w:hAnsi="Arial Narrow" w:cs="Arial"/>
          <w:b/>
          <w:bCs/>
          <w:caps/>
          <w:kern w:val="32"/>
          <w:sz w:val="32"/>
          <w:szCs w:val="32"/>
        </w:rPr>
      </w:pPr>
      <w:bookmarkStart w:id="178" w:name="_Toc383433185"/>
      <w:bookmarkStart w:id="179" w:name="_Toc383444417"/>
      <w:bookmarkStart w:id="180" w:name="_Toc385594042"/>
      <w:bookmarkStart w:id="181" w:name="_Toc385594434"/>
      <w:bookmarkStart w:id="182" w:name="_Toc385594822"/>
      <w:bookmarkStart w:id="183" w:name="_Toc388620678"/>
      <w:bookmarkStart w:id="184" w:name="_Toc449543275"/>
      <w:bookmarkStart w:id="185" w:name="_Toc468804738"/>
      <w:r w:rsidRPr="00F54FDE">
        <w:rPr>
          <w:rFonts w:ascii="Arial Narrow" w:hAnsi="Arial Narrow" w:cs="Arial"/>
          <w:b/>
          <w:bCs/>
          <w:caps/>
          <w:kern w:val="32"/>
          <w:sz w:val="32"/>
          <w:szCs w:val="32"/>
        </w:rPr>
        <w:lastRenderedPageBreak/>
        <w:t>Information System Operational Status</w:t>
      </w:r>
      <w:bookmarkEnd w:id="178"/>
      <w:bookmarkEnd w:id="179"/>
      <w:bookmarkEnd w:id="180"/>
      <w:bookmarkEnd w:id="181"/>
      <w:bookmarkEnd w:id="182"/>
      <w:bookmarkEnd w:id="183"/>
      <w:bookmarkEnd w:id="184"/>
      <w:bookmarkEnd w:id="185"/>
    </w:p>
    <w:p w:rsidR="00732C81" w:rsidRDefault="00732C81" w:rsidP="00732C81">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w:t>
      </w:r>
    </w:p>
    <w:p w:rsidR="00732C81" w:rsidRPr="002C3786" w:rsidRDefault="00732C81" w:rsidP="00732C81">
      <w:pPr>
        <w:pStyle w:val="Caption"/>
      </w:pPr>
      <w:bookmarkStart w:id="186" w:name="_Ref437329600"/>
      <w:bookmarkStart w:id="187" w:name="_Toc437345249"/>
      <w:bookmarkStart w:id="188" w:name="_Toc455644913"/>
      <w:bookmarkStart w:id="189" w:name="_Toc468805131"/>
      <w:r>
        <w:t xml:space="preserve">Table </w:t>
      </w:r>
      <w:fldSimple w:instr=" STYLEREF 1 \s ">
        <w:r>
          <w:rPr>
            <w:noProof/>
          </w:rPr>
          <w:t>7</w:t>
        </w:r>
      </w:fldSimple>
      <w:r>
        <w:noBreakHyphen/>
      </w:r>
      <w:fldSimple w:instr=" SEQ Table \* ARABIC \s 1 ">
        <w:r>
          <w:rPr>
            <w:noProof/>
          </w:rPr>
          <w:t>1</w:t>
        </w:r>
      </w:fldSimple>
      <w:r>
        <w:t xml:space="preserve"> </w:t>
      </w:r>
      <w:r w:rsidRPr="00910509">
        <w:t>System Status</w:t>
      </w:r>
      <w:bookmarkEnd w:id="186"/>
      <w:bookmarkEnd w:id="187"/>
      <w:bookmarkEnd w:id="188"/>
      <w:bookmarkEnd w:id="18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883"/>
        <w:gridCol w:w="2152"/>
        <w:gridCol w:w="6315"/>
      </w:tblGrid>
      <w:tr w:rsidR="00732C81" w:rsidRPr="002C3786" w:rsidTr="00021C23">
        <w:trPr>
          <w:cantSplit/>
          <w:trHeight w:hRule="exact" w:val="478"/>
          <w:tblHeader/>
          <w:jc w:val="center"/>
        </w:trPr>
        <w:tc>
          <w:tcPr>
            <w:tcW w:w="5000" w:type="pct"/>
            <w:gridSpan w:val="3"/>
            <w:shd w:val="clear" w:color="auto" w:fill="002060"/>
            <w:tcMar>
              <w:top w:w="0" w:type="dxa"/>
              <w:bottom w:w="115" w:type="dxa"/>
            </w:tcMar>
          </w:tcPr>
          <w:p w:rsidR="00732C81" w:rsidRPr="002C3786" w:rsidRDefault="00732C81" w:rsidP="005D2D0B">
            <w:pPr>
              <w:keepNext/>
              <w:spacing w:before="120"/>
              <w:jc w:val="center"/>
            </w:pPr>
            <w:r w:rsidRPr="005D2D0B">
              <w:rPr>
                <w:rFonts w:ascii="Arial" w:hAnsi="Arial" w:cs="Arial"/>
                <w:b/>
                <w:color w:val="FFFFFF"/>
                <w:sz w:val="20"/>
                <w:szCs w:val="20"/>
              </w:rPr>
              <w:t>System Status</w:t>
            </w:r>
          </w:p>
        </w:tc>
      </w:tr>
      <w:tr w:rsidR="00732C81" w:rsidRPr="00A63421" w:rsidTr="00963369">
        <w:trPr>
          <w:cantSplit/>
          <w:trHeight w:hRule="exact" w:val="288"/>
          <w:tblHeader/>
          <w:jc w:val="center"/>
        </w:trPr>
        <w:tc>
          <w:tcPr>
            <w:tcW w:w="472" w:type="pct"/>
            <w:tcMar>
              <w:top w:w="0" w:type="dxa"/>
              <w:bottom w:w="115" w:type="dxa"/>
            </w:tcMar>
            <w:vAlign w:val="center"/>
          </w:tcPr>
          <w:p w:rsidR="00732C81" w:rsidRPr="00A63421" w:rsidRDefault="00E36097" w:rsidP="00963369">
            <w:pPr>
              <w:pStyle w:val="GSATableText"/>
            </w:pPr>
            <w:sdt>
              <w:sdtPr>
                <w:id w:val="-154089326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p>
        </w:tc>
        <w:tc>
          <w:tcPr>
            <w:tcW w:w="1151" w:type="pct"/>
            <w:shd w:val="clear" w:color="auto" w:fill="auto"/>
            <w:tcMar>
              <w:top w:w="0" w:type="dxa"/>
              <w:left w:w="101" w:type="dxa"/>
              <w:bottom w:w="115" w:type="dxa"/>
              <w:right w:w="101" w:type="dxa"/>
            </w:tcMar>
            <w:vAlign w:val="center"/>
          </w:tcPr>
          <w:p w:rsidR="00732C81" w:rsidRPr="00A63421" w:rsidRDefault="00732C81" w:rsidP="00963369">
            <w:pPr>
              <w:pStyle w:val="GSATableText"/>
            </w:pPr>
            <w:r w:rsidRPr="00A63421">
              <w:t>Operational</w:t>
            </w:r>
          </w:p>
        </w:tc>
        <w:tc>
          <w:tcPr>
            <w:tcW w:w="3377" w:type="pct"/>
            <w:shd w:val="clear" w:color="auto" w:fill="auto"/>
            <w:tcMar>
              <w:top w:w="0" w:type="dxa"/>
              <w:left w:w="101" w:type="dxa"/>
              <w:bottom w:w="115" w:type="dxa"/>
              <w:right w:w="101" w:type="dxa"/>
            </w:tcMar>
            <w:vAlign w:val="center"/>
          </w:tcPr>
          <w:p w:rsidR="00732C81" w:rsidRPr="00A63421" w:rsidRDefault="00732C81" w:rsidP="00963369">
            <w:pPr>
              <w:pStyle w:val="GSATableText"/>
            </w:pPr>
            <w:r w:rsidRPr="00A63421">
              <w:t>The system is operating and in production.</w:t>
            </w:r>
          </w:p>
        </w:tc>
      </w:tr>
      <w:tr w:rsidR="00732C81" w:rsidRPr="00A63421" w:rsidTr="00963369">
        <w:trPr>
          <w:cantSplit/>
          <w:trHeight w:hRule="exact" w:val="288"/>
          <w:tblHeader/>
          <w:jc w:val="center"/>
        </w:trPr>
        <w:tc>
          <w:tcPr>
            <w:tcW w:w="472" w:type="pct"/>
            <w:tcMar>
              <w:top w:w="0" w:type="dxa"/>
              <w:bottom w:w="115" w:type="dxa"/>
            </w:tcMar>
            <w:vAlign w:val="center"/>
          </w:tcPr>
          <w:p w:rsidR="00732C81" w:rsidRPr="00A63421" w:rsidRDefault="00E36097" w:rsidP="00963369">
            <w:pPr>
              <w:pStyle w:val="GSATableText"/>
            </w:pPr>
            <w:sdt>
              <w:sdtPr>
                <w:id w:val="646626259"/>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1151" w:type="pct"/>
            <w:shd w:val="clear" w:color="auto" w:fill="auto"/>
            <w:tcMar>
              <w:top w:w="0" w:type="dxa"/>
              <w:left w:w="101" w:type="dxa"/>
              <w:bottom w:w="115" w:type="dxa"/>
              <w:right w:w="101" w:type="dxa"/>
            </w:tcMar>
            <w:vAlign w:val="center"/>
          </w:tcPr>
          <w:p w:rsidR="00732C81" w:rsidRPr="00A63421" w:rsidRDefault="00732C81" w:rsidP="00963369">
            <w:pPr>
              <w:pStyle w:val="GSATableText"/>
            </w:pPr>
            <w:r w:rsidRPr="00A63421">
              <w:t>Under Development</w:t>
            </w:r>
          </w:p>
        </w:tc>
        <w:tc>
          <w:tcPr>
            <w:tcW w:w="3377" w:type="pct"/>
            <w:shd w:val="clear" w:color="auto" w:fill="auto"/>
            <w:tcMar>
              <w:top w:w="0" w:type="dxa"/>
              <w:left w:w="101" w:type="dxa"/>
              <w:bottom w:w="115" w:type="dxa"/>
              <w:right w:w="101" w:type="dxa"/>
            </w:tcMar>
            <w:vAlign w:val="center"/>
          </w:tcPr>
          <w:p w:rsidR="00732C81" w:rsidRPr="00A63421" w:rsidRDefault="00732C81" w:rsidP="00963369">
            <w:pPr>
              <w:pStyle w:val="GSATableText"/>
            </w:pPr>
            <w:r w:rsidRPr="00A63421">
              <w:t>The system is being designed, developed, or implemented</w:t>
            </w:r>
          </w:p>
        </w:tc>
      </w:tr>
      <w:tr w:rsidR="00732C81" w:rsidRPr="00A63421" w:rsidTr="00963369">
        <w:trPr>
          <w:cantSplit/>
          <w:trHeight w:hRule="exact" w:val="288"/>
          <w:tblHeader/>
          <w:jc w:val="center"/>
        </w:trPr>
        <w:tc>
          <w:tcPr>
            <w:tcW w:w="472" w:type="pct"/>
            <w:tcMar>
              <w:top w:w="0" w:type="dxa"/>
              <w:bottom w:w="115" w:type="dxa"/>
            </w:tcMar>
            <w:vAlign w:val="center"/>
          </w:tcPr>
          <w:p w:rsidR="00732C81" w:rsidRPr="00A63421" w:rsidRDefault="00E36097" w:rsidP="00963369">
            <w:pPr>
              <w:pStyle w:val="GSATableText"/>
            </w:pPr>
            <w:sdt>
              <w:sdtPr>
                <w:id w:val="-622999459"/>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1151" w:type="pct"/>
            <w:shd w:val="clear" w:color="auto" w:fill="auto"/>
            <w:tcMar>
              <w:top w:w="0" w:type="dxa"/>
              <w:left w:w="101" w:type="dxa"/>
              <w:bottom w:w="115" w:type="dxa"/>
              <w:right w:w="101" w:type="dxa"/>
            </w:tcMar>
            <w:vAlign w:val="center"/>
          </w:tcPr>
          <w:p w:rsidR="00732C81" w:rsidRPr="00A63421" w:rsidRDefault="00732C81" w:rsidP="00963369">
            <w:pPr>
              <w:pStyle w:val="GSATableText"/>
            </w:pPr>
            <w:r w:rsidRPr="00A63421">
              <w:t>Major Modification</w:t>
            </w:r>
          </w:p>
        </w:tc>
        <w:tc>
          <w:tcPr>
            <w:tcW w:w="3377" w:type="pct"/>
            <w:shd w:val="clear" w:color="auto" w:fill="auto"/>
            <w:tcMar>
              <w:top w:w="0" w:type="dxa"/>
              <w:left w:w="101" w:type="dxa"/>
              <w:bottom w:w="115" w:type="dxa"/>
              <w:right w:w="101" w:type="dxa"/>
            </w:tcMar>
            <w:vAlign w:val="center"/>
          </w:tcPr>
          <w:p w:rsidR="00732C81" w:rsidRPr="00A63421" w:rsidRDefault="00732C81" w:rsidP="00963369">
            <w:pPr>
              <w:pStyle w:val="GSATableText"/>
            </w:pPr>
            <w:r w:rsidRPr="00A63421">
              <w:t>The system is undergoing a major change, development, or transition.</w:t>
            </w:r>
          </w:p>
        </w:tc>
      </w:tr>
    </w:tbl>
    <w:p w:rsidR="00732C81" w:rsidRDefault="00732C81" w:rsidP="00732C81"/>
    <w:p w:rsidR="00732C81" w:rsidRDefault="00732C81" w:rsidP="005D2D0B">
      <w:pPr>
        <w:pStyle w:val="GSAInstruction"/>
        <w:pBdr>
          <w:top w:val="single" w:sz="4" w:space="1" w:color="auto"/>
          <w:left w:val="single" w:sz="4" w:space="4" w:color="auto"/>
          <w:bottom w:val="single" w:sz="4" w:space="1" w:color="auto"/>
          <w:right w:val="single" w:sz="4" w:space="4" w:color="auto"/>
        </w:pBdr>
      </w:pPr>
      <w:r>
        <w:t xml:space="preserve">Instruction: Select as many status indicators as apply.  </w:t>
      </w:r>
      <w:r w:rsidRPr="00E508F7">
        <w:t>If more than one sta</w:t>
      </w:r>
      <w:r>
        <w:t>tus is selected, list which components of the system are</w:t>
      </w:r>
      <w:r w:rsidRPr="00E508F7">
        <w:t xml:space="preserve"> covered under each status</w:t>
      </w:r>
      <w:r>
        <w:t xml:space="preserve"> indicator.</w:t>
      </w:r>
      <w:r w:rsidRPr="00F30B9E">
        <w:t xml:space="preserve"> (Only operational systems can be granted an ATO).</w:t>
      </w:r>
    </w:p>
    <w:p w:rsidR="00732C81" w:rsidRPr="009C2B63" w:rsidRDefault="00732C81" w:rsidP="005D2D0B">
      <w:pPr>
        <w:pStyle w:val="GSAInstruction"/>
        <w:pBdr>
          <w:top w:val="single" w:sz="4" w:space="1" w:color="auto"/>
          <w:left w:val="single" w:sz="4" w:space="4" w:color="auto"/>
          <w:bottom w:val="single" w:sz="4" w:space="1" w:color="auto"/>
          <w:right w:val="single" w:sz="4" w:space="4" w:color="auto"/>
        </w:pBdr>
        <w:rPr>
          <w:lang w:eastAsia="en-US"/>
        </w:rPr>
      </w:pPr>
      <w:r>
        <w:t>Delete this and all other instructions from your final version of this document.</w:t>
      </w:r>
    </w:p>
    <w:p w:rsidR="00732C81" w:rsidRPr="009C2B63" w:rsidRDefault="00732C81" w:rsidP="00732C81"/>
    <w:p w:rsidR="00732C81" w:rsidRPr="00F54FDE" w:rsidRDefault="00732C81" w:rsidP="00F54FDE">
      <w:pPr>
        <w:numPr>
          <w:ilvl w:val="0"/>
          <w:numId w:val="114"/>
        </w:numPr>
        <w:spacing w:before="120"/>
        <w:ind w:left="0" w:firstLine="0"/>
        <w:rPr>
          <w:rFonts w:ascii="Arial Narrow" w:hAnsi="Arial Narrow" w:cs="Arial"/>
          <w:b/>
          <w:bCs/>
          <w:caps/>
          <w:kern w:val="32"/>
          <w:sz w:val="32"/>
          <w:szCs w:val="32"/>
        </w:rPr>
      </w:pPr>
      <w:bookmarkStart w:id="190" w:name="_Toc383433186"/>
      <w:bookmarkStart w:id="191" w:name="_Toc383444418"/>
      <w:bookmarkStart w:id="192" w:name="_Toc385594043"/>
      <w:bookmarkStart w:id="193" w:name="_Toc385594435"/>
      <w:bookmarkStart w:id="194" w:name="_Toc385594823"/>
      <w:bookmarkStart w:id="195" w:name="_Toc388620679"/>
      <w:bookmarkStart w:id="196" w:name="_Toc449543276"/>
      <w:bookmarkStart w:id="197" w:name="_Toc468804739"/>
      <w:r w:rsidRPr="00F54FDE">
        <w:rPr>
          <w:rFonts w:ascii="Arial Narrow" w:hAnsi="Arial Narrow" w:cs="Arial"/>
          <w:b/>
          <w:bCs/>
          <w:caps/>
          <w:kern w:val="32"/>
          <w:sz w:val="32"/>
          <w:szCs w:val="32"/>
        </w:rPr>
        <w:t>Information System Type</w:t>
      </w:r>
      <w:bookmarkEnd w:id="190"/>
      <w:bookmarkEnd w:id="191"/>
      <w:bookmarkEnd w:id="192"/>
      <w:bookmarkEnd w:id="193"/>
      <w:bookmarkEnd w:id="194"/>
      <w:bookmarkEnd w:id="195"/>
      <w:bookmarkEnd w:id="196"/>
      <w:bookmarkEnd w:id="197"/>
    </w:p>
    <w:p w:rsidR="00732C81" w:rsidRPr="002C3786" w:rsidRDefault="00732C81" w:rsidP="00732C81">
      <w:r w:rsidRPr="002C3786">
        <w:t xml:space="preserve">The </w:t>
      </w:r>
      <w:sdt>
        <w:sdtPr>
          <w:alias w:val="Information System Abbreviation"/>
          <w:tag w:val="informationsystemabbreviation"/>
          <w:id w:val="-193928140"/>
          <w:dataBinding w:xpath="/root[1]/companyinfo[1]/informationsystemabbreviation[1]" w:storeItemID="{44BEC3F7-CE87-4EB0-838F-88333877F166}"/>
          <w:text/>
        </w:sdtPr>
        <w:sdtEndPr/>
        <w:sdtContent>
          <w:r>
            <w:t>Information System Abbreviation</w:t>
          </w:r>
        </w:sdtContent>
      </w:sdt>
      <w:r w:rsidRPr="002C3786">
        <w:t xml:space="preserve"> makes use of unique managed service provider architecture layer(s).</w:t>
      </w:r>
      <w:r>
        <w:t xml:space="preserve">  </w:t>
      </w:r>
    </w:p>
    <w:p w:rsidR="00732C81" w:rsidRPr="002C3786"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198" w:name="_Toc385594044"/>
      <w:bookmarkStart w:id="199" w:name="_Toc385594436"/>
      <w:bookmarkStart w:id="200" w:name="_Toc385594824"/>
      <w:bookmarkStart w:id="201" w:name="_Toc388620680"/>
      <w:bookmarkStart w:id="202" w:name="_Toc449543277"/>
      <w:bookmarkStart w:id="203" w:name="_Toc468804740"/>
      <w:r w:rsidRPr="002C3786">
        <w:t>Cloud Service Model</w:t>
      </w:r>
      <w:r>
        <w:t>s</w:t>
      </w:r>
      <w:bookmarkEnd w:id="198"/>
      <w:bookmarkEnd w:id="199"/>
      <w:bookmarkEnd w:id="200"/>
      <w:bookmarkEnd w:id="201"/>
      <w:bookmarkEnd w:id="202"/>
      <w:bookmarkEnd w:id="203"/>
    </w:p>
    <w:p w:rsidR="00732C81" w:rsidRDefault="00732C81" w:rsidP="00732C81">
      <w:bookmarkStart w:id="204" w:name="_Toc383444391"/>
      <w:bookmarkStart w:id="205" w:name="_Toc388620650"/>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45"/>
        <w:gridCol w:w="5305"/>
      </w:tblGrid>
      <w:tr w:rsidR="00732C81" w:rsidRPr="0026541D" w:rsidTr="00963369">
        <w:tc>
          <w:tcPr>
            <w:tcW w:w="4045" w:type="dxa"/>
            <w:shd w:val="clear" w:color="auto" w:fill="auto"/>
            <w:tcMar>
              <w:top w:w="0" w:type="dxa"/>
              <w:left w:w="108" w:type="dxa"/>
              <w:bottom w:w="0" w:type="dxa"/>
              <w:right w:w="108" w:type="dxa"/>
            </w:tcMar>
            <w:hideMark/>
          </w:tcPr>
          <w:p w:rsidR="00732C81" w:rsidRPr="0026541D" w:rsidRDefault="00732C81" w:rsidP="00963369">
            <w:pPr>
              <w:pStyle w:val="GSATableHeading"/>
            </w:pPr>
            <w:r w:rsidRPr="0026541D">
              <w:t>Question (Yes/No)</w:t>
            </w:r>
          </w:p>
        </w:tc>
        <w:tc>
          <w:tcPr>
            <w:tcW w:w="5305" w:type="dxa"/>
            <w:shd w:val="clear" w:color="auto" w:fill="auto"/>
            <w:tcMar>
              <w:top w:w="0" w:type="dxa"/>
              <w:left w:w="108" w:type="dxa"/>
              <w:bottom w:w="0" w:type="dxa"/>
              <w:right w:w="108" w:type="dxa"/>
            </w:tcMar>
            <w:hideMark/>
          </w:tcPr>
          <w:p w:rsidR="00732C81" w:rsidRDefault="00732C81" w:rsidP="00963369">
            <w:pPr>
              <w:pStyle w:val="GSATableHeading"/>
            </w:pPr>
            <w:r w:rsidRPr="0026541D">
              <w:t>Conclusion</w:t>
            </w:r>
          </w:p>
        </w:tc>
      </w:tr>
      <w:tr w:rsidR="00732C81" w:rsidTr="00963369">
        <w:tc>
          <w:tcPr>
            <w:tcW w:w="4045" w:type="dxa"/>
            <w:tcMar>
              <w:top w:w="0" w:type="dxa"/>
              <w:left w:w="108" w:type="dxa"/>
              <w:bottom w:w="0" w:type="dxa"/>
              <w:right w:w="108" w:type="dxa"/>
            </w:tcMar>
            <w:hideMark/>
          </w:tcPr>
          <w:p w:rsidR="00732C81" w:rsidRDefault="00732C81" w:rsidP="00963369">
            <w:pPr>
              <w:pStyle w:val="GSATableText"/>
            </w:pPr>
            <w:r>
              <w:t>Does the system use virtual machines?</w:t>
            </w:r>
          </w:p>
        </w:tc>
        <w:tc>
          <w:tcPr>
            <w:tcW w:w="5305" w:type="dxa"/>
            <w:tcMar>
              <w:top w:w="0" w:type="dxa"/>
              <w:left w:w="108" w:type="dxa"/>
              <w:bottom w:w="0" w:type="dxa"/>
              <w:right w:w="108" w:type="dxa"/>
            </w:tcMar>
            <w:hideMark/>
          </w:tcPr>
          <w:p w:rsidR="00732C81" w:rsidRDefault="00732C81" w:rsidP="00963369">
            <w:pPr>
              <w:pStyle w:val="GSATableText"/>
            </w:pPr>
            <w:r>
              <w:t xml:space="preserve">A no response means that system is most likely not a cloud. </w:t>
            </w:r>
          </w:p>
        </w:tc>
      </w:tr>
      <w:tr w:rsidR="00732C81" w:rsidTr="00963369">
        <w:tc>
          <w:tcPr>
            <w:tcW w:w="4045" w:type="dxa"/>
            <w:tcMar>
              <w:top w:w="0" w:type="dxa"/>
              <w:left w:w="108" w:type="dxa"/>
              <w:bottom w:w="0" w:type="dxa"/>
              <w:right w:w="108" w:type="dxa"/>
            </w:tcMar>
            <w:hideMark/>
          </w:tcPr>
          <w:p w:rsidR="00732C81" w:rsidRDefault="00732C81" w:rsidP="00963369">
            <w:pPr>
              <w:pStyle w:val="GSATableText"/>
            </w:pPr>
            <w:r>
              <w:t>Does the system have the ability to expand its capacity to meet customer demand?</w:t>
            </w:r>
          </w:p>
        </w:tc>
        <w:tc>
          <w:tcPr>
            <w:tcW w:w="5305" w:type="dxa"/>
            <w:tcMar>
              <w:top w:w="0" w:type="dxa"/>
              <w:left w:w="108" w:type="dxa"/>
              <w:bottom w:w="0" w:type="dxa"/>
              <w:right w:w="108" w:type="dxa"/>
            </w:tcMar>
            <w:hideMark/>
          </w:tcPr>
          <w:p w:rsidR="00732C81" w:rsidRDefault="00732C81" w:rsidP="00963369">
            <w:pPr>
              <w:pStyle w:val="GSATableText"/>
            </w:pPr>
            <w:r>
              <w:t xml:space="preserve">A no response means that the system is most likely not a cloud. </w:t>
            </w:r>
          </w:p>
        </w:tc>
      </w:tr>
      <w:tr w:rsidR="00732C81" w:rsidTr="00963369">
        <w:tc>
          <w:tcPr>
            <w:tcW w:w="4045" w:type="dxa"/>
            <w:tcMar>
              <w:top w:w="0" w:type="dxa"/>
              <w:left w:w="108" w:type="dxa"/>
              <w:bottom w:w="0" w:type="dxa"/>
              <w:right w:w="108" w:type="dxa"/>
            </w:tcMar>
            <w:hideMark/>
          </w:tcPr>
          <w:p w:rsidR="00732C81" w:rsidRDefault="00732C81" w:rsidP="00963369">
            <w:pPr>
              <w:pStyle w:val="GSATableText"/>
            </w:pPr>
            <w:r>
              <w:t>Does the system allow the consumer to build anything other than servers?</w:t>
            </w:r>
          </w:p>
        </w:tc>
        <w:tc>
          <w:tcPr>
            <w:tcW w:w="5305" w:type="dxa"/>
            <w:tcMar>
              <w:top w:w="0" w:type="dxa"/>
              <w:left w:w="108" w:type="dxa"/>
              <w:bottom w:w="0" w:type="dxa"/>
              <w:right w:w="108" w:type="dxa"/>
            </w:tcMar>
            <w:hideMark/>
          </w:tcPr>
          <w:p w:rsidR="00732C81" w:rsidRDefault="00732C81" w:rsidP="00963369">
            <w:pPr>
              <w:pStyle w:val="GSATableText"/>
            </w:pPr>
            <w:r>
              <w:t xml:space="preserve">A no response means that the system is an IaaS. A yes response means that the system is either a PaaS or a SaaS. </w:t>
            </w:r>
          </w:p>
        </w:tc>
      </w:tr>
      <w:tr w:rsidR="00732C81" w:rsidTr="00963369">
        <w:tc>
          <w:tcPr>
            <w:tcW w:w="4045" w:type="dxa"/>
            <w:tcMar>
              <w:top w:w="0" w:type="dxa"/>
              <w:left w:w="108" w:type="dxa"/>
              <w:bottom w:w="0" w:type="dxa"/>
              <w:right w:w="108" w:type="dxa"/>
            </w:tcMar>
            <w:hideMark/>
          </w:tcPr>
          <w:p w:rsidR="00732C81" w:rsidRDefault="00732C81" w:rsidP="00963369">
            <w:pPr>
              <w:pStyle w:val="GSATableText"/>
            </w:pPr>
            <w:r>
              <w:t>Does the system offer the ability to create databases?</w:t>
            </w:r>
          </w:p>
        </w:tc>
        <w:tc>
          <w:tcPr>
            <w:tcW w:w="5305" w:type="dxa"/>
            <w:tcMar>
              <w:top w:w="0" w:type="dxa"/>
              <w:left w:w="108" w:type="dxa"/>
              <w:bottom w:w="0" w:type="dxa"/>
              <w:right w:w="108" w:type="dxa"/>
            </w:tcMar>
            <w:hideMark/>
          </w:tcPr>
          <w:p w:rsidR="00732C81" w:rsidRDefault="00732C81" w:rsidP="00963369">
            <w:pPr>
              <w:pStyle w:val="GSATableText"/>
            </w:pPr>
            <w:r>
              <w:t xml:space="preserve">A yes response means that the system is a PaaS. </w:t>
            </w:r>
          </w:p>
        </w:tc>
      </w:tr>
      <w:tr w:rsidR="00732C81" w:rsidTr="00963369">
        <w:tc>
          <w:tcPr>
            <w:tcW w:w="4045" w:type="dxa"/>
            <w:tcMar>
              <w:top w:w="0" w:type="dxa"/>
              <w:left w:w="108" w:type="dxa"/>
              <w:bottom w:w="0" w:type="dxa"/>
              <w:right w:w="108" w:type="dxa"/>
            </w:tcMar>
            <w:hideMark/>
          </w:tcPr>
          <w:p w:rsidR="00732C81" w:rsidRDefault="00732C81" w:rsidP="00963369">
            <w:pPr>
              <w:pStyle w:val="GSATableText"/>
            </w:pPr>
            <w:r>
              <w:t xml:space="preserve">Does the system offer various developer toolkits and APIs? </w:t>
            </w:r>
          </w:p>
        </w:tc>
        <w:tc>
          <w:tcPr>
            <w:tcW w:w="5305" w:type="dxa"/>
            <w:tcMar>
              <w:top w:w="0" w:type="dxa"/>
              <w:left w:w="108" w:type="dxa"/>
              <w:bottom w:w="0" w:type="dxa"/>
              <w:right w:w="108" w:type="dxa"/>
            </w:tcMar>
            <w:hideMark/>
          </w:tcPr>
          <w:p w:rsidR="00732C81" w:rsidRDefault="00732C81" w:rsidP="00963369">
            <w:pPr>
              <w:pStyle w:val="GSATableText"/>
            </w:pPr>
            <w:r>
              <w:t xml:space="preserve">A yes response means that the system is a PaaS. </w:t>
            </w:r>
          </w:p>
        </w:tc>
      </w:tr>
      <w:tr w:rsidR="00732C81" w:rsidTr="00963369">
        <w:tc>
          <w:tcPr>
            <w:tcW w:w="4045" w:type="dxa"/>
            <w:tcMar>
              <w:top w:w="0" w:type="dxa"/>
              <w:left w:w="108" w:type="dxa"/>
              <w:bottom w:w="0" w:type="dxa"/>
              <w:right w:w="108" w:type="dxa"/>
            </w:tcMar>
            <w:hideMark/>
          </w:tcPr>
          <w:p w:rsidR="00732C81" w:rsidRDefault="00732C81" w:rsidP="00963369">
            <w:pPr>
              <w:pStyle w:val="GSATableText"/>
            </w:pPr>
            <w:r>
              <w:t>Does the system offer only applications that are available by obtaining a login?</w:t>
            </w:r>
          </w:p>
        </w:tc>
        <w:tc>
          <w:tcPr>
            <w:tcW w:w="5305" w:type="dxa"/>
            <w:tcMar>
              <w:top w:w="0" w:type="dxa"/>
              <w:left w:w="108" w:type="dxa"/>
              <w:bottom w:w="0" w:type="dxa"/>
              <w:right w:w="108" w:type="dxa"/>
            </w:tcMar>
            <w:hideMark/>
          </w:tcPr>
          <w:p w:rsidR="00732C81" w:rsidRDefault="00732C81" w:rsidP="00963369">
            <w:pPr>
              <w:pStyle w:val="GSATableText"/>
            </w:pPr>
            <w:r>
              <w:t xml:space="preserve">A yes response means that system is a SaaS. A no response means that the system is either a PaaS or an IaaS. </w:t>
            </w:r>
          </w:p>
        </w:tc>
      </w:tr>
    </w:tbl>
    <w:p w:rsidR="00732C81" w:rsidRDefault="00732C81" w:rsidP="00732C81"/>
    <w:p w:rsidR="00732C81" w:rsidRPr="002C3786" w:rsidRDefault="00732C81" w:rsidP="00732C81">
      <w:r w:rsidRPr="002C3786">
        <w:lastRenderedPageBreak/>
        <w:t xml:space="preserve">The layers of the </w:t>
      </w:r>
      <w:sdt>
        <w:sdtPr>
          <w:alias w:val="Information System Abbreviation"/>
          <w:tag w:val="informationsystemabbreviation"/>
          <w:id w:val="1803345201"/>
          <w:dataBinding w:xpath="/root[1]/companyinfo[1]/informationsystemabbreviation[1]" w:storeItemID="{44BEC3F7-CE87-4EB0-838F-88333877F166}"/>
          <w:text/>
        </w:sdtPr>
        <w:sdtEndPr/>
        <w:sdtContent>
          <w:r>
            <w:t>Information System Abbreviation</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rsidR="00732C81" w:rsidRDefault="00732C81" w:rsidP="00732C81">
      <w:pPr>
        <w:pStyle w:val="GSAInstruction"/>
      </w:pPr>
      <w:r w:rsidRPr="00BB6184">
        <w:t>Instruction: Check all layers that apply.</w:t>
      </w:r>
    </w:p>
    <w:p w:rsidR="00732C81" w:rsidRDefault="00732C81" w:rsidP="00732C81">
      <w:pPr>
        <w:pStyle w:val="GSAInstruction"/>
      </w:pPr>
      <w:r>
        <w:t>Delete this and all other instructions from your final version of this document.</w:t>
      </w:r>
    </w:p>
    <w:p w:rsidR="00732C81" w:rsidRDefault="00732C81" w:rsidP="00732C81"/>
    <w:p w:rsidR="00732C81" w:rsidRPr="00BB6184" w:rsidRDefault="00732C81" w:rsidP="00732C81">
      <w:pPr>
        <w:pStyle w:val="Caption"/>
      </w:pPr>
      <w:bookmarkStart w:id="206" w:name="_Ref437332823"/>
      <w:bookmarkStart w:id="207" w:name="_Toc437345250"/>
      <w:bookmarkStart w:id="208" w:name="_Toc455644914"/>
      <w:bookmarkStart w:id="209" w:name="_Toc468805132"/>
      <w:r>
        <w:t xml:space="preserve">Table </w:t>
      </w:r>
      <w:fldSimple w:instr=" STYLEREF 1 \s ">
        <w:r>
          <w:rPr>
            <w:noProof/>
          </w:rPr>
          <w:t>8</w:t>
        </w:r>
      </w:fldSimple>
      <w:r>
        <w:noBreakHyphen/>
      </w:r>
      <w:fldSimple w:instr=" SEQ Table \* ARABIC \s 1 ">
        <w:r>
          <w:rPr>
            <w:noProof/>
          </w:rPr>
          <w:t>1</w:t>
        </w:r>
      </w:fldSimple>
      <w:r>
        <w:t xml:space="preserve"> </w:t>
      </w:r>
      <w:r w:rsidRPr="00B62E87">
        <w:t>Service Layers Represented in this SSP</w:t>
      </w:r>
      <w:bookmarkEnd w:id="206"/>
      <w:bookmarkEnd w:id="207"/>
      <w:bookmarkEnd w:id="208"/>
      <w:bookmarkEnd w:id="20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868"/>
        <w:gridCol w:w="3753"/>
        <w:gridCol w:w="4729"/>
      </w:tblGrid>
      <w:tr w:rsidR="00732C81" w:rsidRPr="00A9086F" w:rsidTr="00963369">
        <w:trPr>
          <w:cantSplit/>
          <w:trHeight w:hRule="exact" w:val="288"/>
          <w:tblHeader/>
          <w:jc w:val="center"/>
        </w:trPr>
        <w:tc>
          <w:tcPr>
            <w:tcW w:w="5000" w:type="pct"/>
            <w:gridSpan w:val="3"/>
            <w:shd w:val="clear" w:color="auto" w:fill="DEEAF6" w:themeFill="accent1" w:themeFillTint="33"/>
            <w:tcMar>
              <w:top w:w="0" w:type="dxa"/>
              <w:bottom w:w="115" w:type="dxa"/>
            </w:tcMar>
          </w:tcPr>
          <w:bookmarkEnd w:id="204"/>
          <w:bookmarkEnd w:id="205"/>
          <w:p w:rsidR="00732C81" w:rsidRPr="00A9086F" w:rsidRDefault="00732C81" w:rsidP="00963369">
            <w:pPr>
              <w:pStyle w:val="GSATableHeading"/>
            </w:pPr>
            <w:r w:rsidRPr="00A9086F">
              <w:t>Service Provider Architecture Layers</w:t>
            </w:r>
          </w:p>
        </w:tc>
      </w:tr>
      <w:tr w:rsidR="00732C81" w:rsidRPr="00A63421" w:rsidTr="00963369">
        <w:trPr>
          <w:cantSplit/>
          <w:trHeight w:hRule="exact" w:val="288"/>
          <w:tblHeader/>
          <w:jc w:val="center"/>
        </w:trPr>
        <w:tc>
          <w:tcPr>
            <w:tcW w:w="464" w:type="pct"/>
            <w:tcMar>
              <w:top w:w="0" w:type="dxa"/>
              <w:bottom w:w="115" w:type="dxa"/>
            </w:tcMar>
            <w:vAlign w:val="center"/>
          </w:tcPr>
          <w:p w:rsidR="00732C81" w:rsidRPr="00A63421" w:rsidRDefault="00E36097" w:rsidP="00963369">
            <w:pPr>
              <w:pStyle w:val="GSATableText"/>
            </w:pPr>
            <w:sdt>
              <w:sdtPr>
                <w:id w:val="-2139089418"/>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2007" w:type="pct"/>
            <w:shd w:val="clear" w:color="auto" w:fill="auto"/>
            <w:tcMar>
              <w:top w:w="0" w:type="dxa"/>
              <w:left w:w="101" w:type="dxa"/>
              <w:bottom w:w="115" w:type="dxa"/>
              <w:right w:w="101" w:type="dxa"/>
            </w:tcMar>
            <w:vAlign w:val="center"/>
          </w:tcPr>
          <w:p w:rsidR="00732C81" w:rsidRPr="00A63421" w:rsidRDefault="00732C81" w:rsidP="00963369">
            <w:pPr>
              <w:pStyle w:val="GSATableText"/>
            </w:pPr>
            <w:r w:rsidRPr="00A63421">
              <w:t>Software as a Service (SaaS)</w:t>
            </w:r>
          </w:p>
        </w:tc>
        <w:tc>
          <w:tcPr>
            <w:tcW w:w="2529" w:type="pct"/>
            <w:shd w:val="clear" w:color="auto" w:fill="auto"/>
            <w:tcMar>
              <w:top w:w="0" w:type="dxa"/>
              <w:left w:w="101" w:type="dxa"/>
              <w:bottom w:w="115" w:type="dxa"/>
              <w:right w:w="101" w:type="dxa"/>
            </w:tcMar>
            <w:vAlign w:val="center"/>
          </w:tcPr>
          <w:p w:rsidR="00732C81" w:rsidRPr="00A63421" w:rsidRDefault="00732C81" w:rsidP="00963369">
            <w:pPr>
              <w:pStyle w:val="GSATableText"/>
            </w:pPr>
            <w:r w:rsidRPr="00A63421">
              <w:t>Major Application</w:t>
            </w:r>
          </w:p>
        </w:tc>
      </w:tr>
      <w:tr w:rsidR="00732C81" w:rsidRPr="0054793C" w:rsidTr="00963369">
        <w:trPr>
          <w:cantSplit/>
          <w:trHeight w:hRule="exact" w:val="288"/>
          <w:tblHeader/>
          <w:jc w:val="center"/>
        </w:trPr>
        <w:tc>
          <w:tcPr>
            <w:tcW w:w="464" w:type="pct"/>
            <w:tcMar>
              <w:top w:w="0" w:type="dxa"/>
              <w:bottom w:w="115" w:type="dxa"/>
            </w:tcMar>
            <w:vAlign w:val="center"/>
          </w:tcPr>
          <w:p w:rsidR="00732C81" w:rsidRPr="00685B93" w:rsidRDefault="00E36097" w:rsidP="00963369">
            <w:pPr>
              <w:pStyle w:val="GSATableText"/>
            </w:pPr>
            <w:sdt>
              <w:sdtPr>
                <w:id w:val="-1817261537"/>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2007" w:type="pct"/>
            <w:shd w:val="clear" w:color="auto" w:fill="auto"/>
            <w:tcMar>
              <w:top w:w="0" w:type="dxa"/>
              <w:left w:w="101" w:type="dxa"/>
              <w:bottom w:w="115" w:type="dxa"/>
              <w:right w:w="101" w:type="dxa"/>
            </w:tcMar>
            <w:vAlign w:val="center"/>
          </w:tcPr>
          <w:p w:rsidR="00732C81" w:rsidRPr="0054793C" w:rsidRDefault="00732C81" w:rsidP="00963369">
            <w:pPr>
              <w:pStyle w:val="GSATableText"/>
            </w:pPr>
            <w:r w:rsidRPr="0054793C">
              <w:t>Platform as a Service (PaaS)</w:t>
            </w:r>
          </w:p>
        </w:tc>
        <w:tc>
          <w:tcPr>
            <w:tcW w:w="2529" w:type="pct"/>
            <w:shd w:val="clear" w:color="auto" w:fill="auto"/>
            <w:tcMar>
              <w:top w:w="0" w:type="dxa"/>
              <w:left w:w="101" w:type="dxa"/>
              <w:bottom w:w="115" w:type="dxa"/>
              <w:right w:w="101" w:type="dxa"/>
            </w:tcMar>
            <w:vAlign w:val="center"/>
          </w:tcPr>
          <w:p w:rsidR="00732C81" w:rsidRPr="0054793C" w:rsidRDefault="00732C81" w:rsidP="00963369">
            <w:pPr>
              <w:pStyle w:val="GSATableText"/>
            </w:pPr>
            <w:r w:rsidRPr="0054793C">
              <w:t xml:space="preserve">Major Application </w:t>
            </w:r>
          </w:p>
        </w:tc>
      </w:tr>
      <w:tr w:rsidR="00732C81" w:rsidRPr="0054793C" w:rsidTr="00963369">
        <w:trPr>
          <w:cantSplit/>
          <w:trHeight w:hRule="exact" w:val="288"/>
          <w:tblHeader/>
          <w:jc w:val="center"/>
        </w:trPr>
        <w:tc>
          <w:tcPr>
            <w:tcW w:w="464" w:type="pct"/>
            <w:tcMar>
              <w:top w:w="0" w:type="dxa"/>
              <w:bottom w:w="115" w:type="dxa"/>
            </w:tcMar>
            <w:vAlign w:val="center"/>
          </w:tcPr>
          <w:p w:rsidR="00732C81" w:rsidRPr="00685B93" w:rsidRDefault="00E36097" w:rsidP="00963369">
            <w:pPr>
              <w:pStyle w:val="GSATableText"/>
            </w:pPr>
            <w:sdt>
              <w:sdtPr>
                <w:id w:val="79187840"/>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2007" w:type="pct"/>
            <w:shd w:val="clear" w:color="auto" w:fill="auto"/>
            <w:tcMar>
              <w:top w:w="0" w:type="dxa"/>
              <w:left w:w="101" w:type="dxa"/>
              <w:bottom w:w="115" w:type="dxa"/>
              <w:right w:w="101" w:type="dxa"/>
            </w:tcMar>
            <w:vAlign w:val="center"/>
          </w:tcPr>
          <w:p w:rsidR="00732C81" w:rsidRPr="0054793C" w:rsidRDefault="00732C81" w:rsidP="00963369">
            <w:pPr>
              <w:pStyle w:val="GSATableText"/>
            </w:pPr>
            <w:r w:rsidRPr="0054793C">
              <w:t>Infrastructure as a Service (IaaS)</w:t>
            </w:r>
          </w:p>
        </w:tc>
        <w:tc>
          <w:tcPr>
            <w:tcW w:w="2529" w:type="pct"/>
            <w:shd w:val="clear" w:color="auto" w:fill="auto"/>
            <w:tcMar>
              <w:top w:w="0" w:type="dxa"/>
              <w:left w:w="101" w:type="dxa"/>
              <w:bottom w:w="115" w:type="dxa"/>
              <w:right w:w="101" w:type="dxa"/>
            </w:tcMar>
            <w:vAlign w:val="center"/>
          </w:tcPr>
          <w:p w:rsidR="00732C81" w:rsidRPr="0054793C" w:rsidRDefault="00732C81" w:rsidP="00963369">
            <w:pPr>
              <w:pStyle w:val="GSATableText"/>
            </w:pPr>
            <w:r w:rsidRPr="0054793C">
              <w:t>General Support System</w:t>
            </w:r>
          </w:p>
        </w:tc>
      </w:tr>
      <w:tr w:rsidR="00732C81" w:rsidRPr="0054793C" w:rsidTr="00963369">
        <w:trPr>
          <w:cantSplit/>
          <w:trHeight w:hRule="exact" w:val="288"/>
          <w:tblHeader/>
          <w:jc w:val="center"/>
        </w:trPr>
        <w:tc>
          <w:tcPr>
            <w:tcW w:w="464" w:type="pct"/>
            <w:tcMar>
              <w:top w:w="0" w:type="dxa"/>
              <w:bottom w:w="115" w:type="dxa"/>
            </w:tcMar>
            <w:vAlign w:val="center"/>
          </w:tcPr>
          <w:p w:rsidR="00732C81" w:rsidRPr="00685B93" w:rsidRDefault="00E36097" w:rsidP="00963369">
            <w:pPr>
              <w:pStyle w:val="GSATableText"/>
            </w:pPr>
            <w:sdt>
              <w:sdtPr>
                <w:id w:val="-165323501"/>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2007" w:type="pct"/>
            <w:shd w:val="clear" w:color="auto" w:fill="auto"/>
            <w:tcMar>
              <w:top w:w="0" w:type="dxa"/>
              <w:left w:w="101" w:type="dxa"/>
              <w:bottom w:w="115" w:type="dxa"/>
              <w:right w:w="101" w:type="dxa"/>
            </w:tcMar>
            <w:vAlign w:val="center"/>
          </w:tcPr>
          <w:p w:rsidR="00732C81" w:rsidRPr="0054793C" w:rsidRDefault="00732C81" w:rsidP="00963369">
            <w:pPr>
              <w:pStyle w:val="GSATableText"/>
            </w:pPr>
            <w:r w:rsidRPr="0054793C">
              <w:t>Other</w:t>
            </w:r>
          </w:p>
        </w:tc>
        <w:tc>
          <w:tcPr>
            <w:tcW w:w="2529" w:type="pct"/>
            <w:shd w:val="clear" w:color="auto" w:fill="auto"/>
            <w:tcMar>
              <w:top w:w="0" w:type="dxa"/>
              <w:left w:w="101" w:type="dxa"/>
              <w:bottom w:w="115" w:type="dxa"/>
              <w:right w:w="101" w:type="dxa"/>
            </w:tcMar>
            <w:vAlign w:val="center"/>
          </w:tcPr>
          <w:p w:rsidR="00732C81" w:rsidRPr="0054793C" w:rsidRDefault="00732C81" w:rsidP="00963369">
            <w:pPr>
              <w:pStyle w:val="GSATableText"/>
            </w:pPr>
            <w:r w:rsidRPr="0054793C">
              <w:t>Explain:</w:t>
            </w:r>
            <w:r>
              <w:t xml:space="preserve"> </w:t>
            </w:r>
          </w:p>
        </w:tc>
      </w:tr>
    </w:tbl>
    <w:p w:rsidR="00732C81" w:rsidRPr="00601F55" w:rsidRDefault="00732C81" w:rsidP="00732C81"/>
    <w:p w:rsidR="00732C81" w:rsidRPr="001729AB" w:rsidRDefault="00732C81" w:rsidP="00732C81">
      <w:pPr>
        <w:pStyle w:val="GSANote"/>
      </w:pPr>
      <w:r w:rsidRPr="001729AB">
        <w:t xml:space="preserve">Note: Refer to NIST SP 800-145 for information on cloud computing architecture models.  </w:t>
      </w:r>
    </w:p>
    <w:p w:rsidR="00732C81" w:rsidRPr="00601F55"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10" w:name="_Toc385594045"/>
      <w:bookmarkStart w:id="211" w:name="_Toc385594437"/>
      <w:bookmarkStart w:id="212" w:name="_Toc385594825"/>
      <w:bookmarkStart w:id="213" w:name="_Toc388620681"/>
      <w:bookmarkStart w:id="214" w:name="_Toc449543278"/>
      <w:bookmarkStart w:id="215" w:name="_Toc468804741"/>
      <w:r>
        <w:t>Cloud Deployment Models</w:t>
      </w:r>
      <w:bookmarkEnd w:id="210"/>
      <w:bookmarkEnd w:id="211"/>
      <w:bookmarkEnd w:id="212"/>
      <w:bookmarkEnd w:id="213"/>
      <w:bookmarkEnd w:id="214"/>
      <w:bookmarkEnd w:id="215"/>
    </w:p>
    <w:p w:rsidR="00732C81" w:rsidRPr="00041DB2" w:rsidRDefault="00732C81" w:rsidP="00732C81">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48129491"/>
          <w:dataBinding w:xpath="/root[1]/companyinfo[1]/informationsystemabbreviation[1]" w:storeItemID="{44BEC3F7-CE87-4EB0-838F-88333877F166}"/>
          <w:text/>
        </w:sdtPr>
        <w:sdtEndPr/>
        <w:sdtContent>
          <w:r>
            <w:t>Information System Abbreviation</w:t>
          </w:r>
        </w:sdtContent>
      </w:sdt>
      <w:r w:rsidRPr="00041DB2">
        <w:t xml:space="preserve"> that are defined in this SSP,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rsidR="00732C81" w:rsidRDefault="00732C81" w:rsidP="00732C81">
      <w:pPr>
        <w:pStyle w:val="GSAInstruction"/>
      </w:pPr>
      <w:r w:rsidRPr="00C77341">
        <w:t>Instruction: Check deployment model that applies.</w:t>
      </w:r>
    </w:p>
    <w:p w:rsidR="00732C81" w:rsidRPr="00C77341" w:rsidRDefault="00732C81" w:rsidP="00732C81">
      <w:pPr>
        <w:pStyle w:val="GSAInstruction"/>
      </w:pPr>
      <w:r>
        <w:t>Delete this and all other instructions from your final version of this document.</w:t>
      </w:r>
    </w:p>
    <w:p w:rsidR="00732C81" w:rsidRPr="00C77341" w:rsidRDefault="00732C81" w:rsidP="00732C81">
      <w:pPr>
        <w:pStyle w:val="Caption"/>
      </w:pPr>
      <w:bookmarkStart w:id="216" w:name="_Ref437333152"/>
      <w:bookmarkStart w:id="217" w:name="_Toc437345251"/>
      <w:bookmarkStart w:id="218" w:name="_Toc455644915"/>
      <w:bookmarkStart w:id="219" w:name="_Toc468805133"/>
      <w:r>
        <w:t xml:space="preserve">Table </w:t>
      </w:r>
      <w:fldSimple w:instr=" STYLEREF 1 \s ">
        <w:r>
          <w:rPr>
            <w:noProof/>
          </w:rPr>
          <w:t>8</w:t>
        </w:r>
      </w:fldSimple>
      <w:r>
        <w:noBreakHyphen/>
      </w:r>
      <w:fldSimple w:instr=" SEQ Table \* ARABIC \s 1 ">
        <w:r>
          <w:rPr>
            <w:noProof/>
          </w:rPr>
          <w:t>2</w:t>
        </w:r>
      </w:fldSimple>
      <w:r>
        <w:t xml:space="preserve"> </w:t>
      </w:r>
      <w:r w:rsidRPr="0036752D">
        <w:t>Cloud Deployment Model Represented in this SSP</w:t>
      </w:r>
      <w:bookmarkEnd w:id="216"/>
      <w:bookmarkEnd w:id="217"/>
      <w:bookmarkEnd w:id="218"/>
      <w:bookmarkEnd w:id="2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004"/>
        <w:gridCol w:w="1874"/>
        <w:gridCol w:w="6472"/>
      </w:tblGrid>
      <w:tr w:rsidR="00732C81" w:rsidRPr="002C3786" w:rsidTr="00963369">
        <w:trPr>
          <w:cantSplit/>
          <w:trHeight w:val="288"/>
          <w:tblHeader/>
          <w:jc w:val="center"/>
        </w:trPr>
        <w:tc>
          <w:tcPr>
            <w:tcW w:w="5000" w:type="pct"/>
            <w:gridSpan w:val="3"/>
            <w:shd w:val="clear" w:color="auto" w:fill="DEEAF6" w:themeFill="accent1" w:themeFillTint="33"/>
            <w:tcMar>
              <w:top w:w="0" w:type="dxa"/>
              <w:bottom w:w="115" w:type="dxa"/>
            </w:tcMar>
          </w:tcPr>
          <w:p w:rsidR="00732C81" w:rsidRPr="0042726A" w:rsidRDefault="00732C81" w:rsidP="00963369">
            <w:pPr>
              <w:pStyle w:val="GSATableHeading"/>
            </w:pPr>
            <w:r w:rsidRPr="0042726A">
              <w:t>Service Provider Cloud Deployment Model</w:t>
            </w:r>
          </w:p>
        </w:tc>
      </w:tr>
      <w:tr w:rsidR="00732C81" w:rsidRPr="002C3786" w:rsidTr="00963369">
        <w:trPr>
          <w:cantSplit/>
          <w:trHeight w:val="288"/>
          <w:tblHeader/>
          <w:jc w:val="center"/>
        </w:trPr>
        <w:tc>
          <w:tcPr>
            <w:tcW w:w="537" w:type="pct"/>
            <w:tcMar>
              <w:top w:w="0" w:type="dxa"/>
              <w:bottom w:w="115" w:type="dxa"/>
            </w:tcMar>
          </w:tcPr>
          <w:p w:rsidR="00732C81" w:rsidRPr="00685B93" w:rsidRDefault="00E36097" w:rsidP="00963369">
            <w:pPr>
              <w:pStyle w:val="GSATableText"/>
            </w:pPr>
            <w:sdt>
              <w:sdtPr>
                <w:id w:val="1174768978"/>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1002" w:type="pct"/>
            <w:shd w:val="clear" w:color="auto" w:fill="auto"/>
            <w:tcMar>
              <w:top w:w="0" w:type="dxa"/>
              <w:left w:w="101" w:type="dxa"/>
              <w:bottom w:w="115" w:type="dxa"/>
              <w:right w:w="101" w:type="dxa"/>
            </w:tcMar>
          </w:tcPr>
          <w:p w:rsidR="00732C81" w:rsidRPr="0042726A" w:rsidRDefault="00732C81" w:rsidP="00963369">
            <w:pPr>
              <w:pStyle w:val="GSATableText"/>
            </w:pPr>
            <w:r w:rsidRPr="0042726A">
              <w:t>Public</w:t>
            </w:r>
          </w:p>
        </w:tc>
        <w:tc>
          <w:tcPr>
            <w:tcW w:w="3461" w:type="pct"/>
          </w:tcPr>
          <w:p w:rsidR="00732C81" w:rsidRPr="0042726A" w:rsidRDefault="00732C81" w:rsidP="00963369">
            <w:pPr>
              <w:pStyle w:val="GSATableText"/>
            </w:pPr>
            <w:r w:rsidRPr="0042726A">
              <w:t>Cloud services and infrastructure supporting multiple organizations and agency clients</w:t>
            </w:r>
          </w:p>
        </w:tc>
      </w:tr>
      <w:tr w:rsidR="00732C81" w:rsidRPr="002C3786" w:rsidTr="00963369">
        <w:trPr>
          <w:cantSplit/>
          <w:trHeight w:val="288"/>
          <w:tblHeader/>
          <w:jc w:val="center"/>
        </w:trPr>
        <w:tc>
          <w:tcPr>
            <w:tcW w:w="537" w:type="pct"/>
            <w:tcMar>
              <w:top w:w="0" w:type="dxa"/>
              <w:bottom w:w="115" w:type="dxa"/>
            </w:tcMar>
          </w:tcPr>
          <w:p w:rsidR="00732C81" w:rsidRPr="00685B93" w:rsidRDefault="00E36097" w:rsidP="00963369">
            <w:pPr>
              <w:pStyle w:val="GSATableText"/>
            </w:pPr>
            <w:sdt>
              <w:sdtPr>
                <w:id w:val="-657921376"/>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1002" w:type="pct"/>
            <w:shd w:val="clear" w:color="auto" w:fill="auto"/>
            <w:tcMar>
              <w:top w:w="0" w:type="dxa"/>
              <w:left w:w="101" w:type="dxa"/>
              <w:bottom w:w="115" w:type="dxa"/>
              <w:right w:w="101" w:type="dxa"/>
            </w:tcMar>
          </w:tcPr>
          <w:p w:rsidR="00732C81" w:rsidRPr="0042726A" w:rsidRDefault="00732C81" w:rsidP="00963369">
            <w:pPr>
              <w:pStyle w:val="GSATableText"/>
            </w:pPr>
            <w:r w:rsidRPr="0042726A">
              <w:t>Private</w:t>
            </w:r>
          </w:p>
        </w:tc>
        <w:tc>
          <w:tcPr>
            <w:tcW w:w="3461" w:type="pct"/>
          </w:tcPr>
          <w:p w:rsidR="00732C81" w:rsidRPr="0042726A" w:rsidRDefault="00732C81" w:rsidP="00963369">
            <w:pPr>
              <w:pStyle w:val="GSATableText"/>
            </w:pPr>
            <w:r w:rsidRPr="0042726A">
              <w:t>Cloud services and infrastructure dedicated to a specific organization/agency and no other clients</w:t>
            </w:r>
          </w:p>
        </w:tc>
      </w:tr>
      <w:tr w:rsidR="00732C81" w:rsidRPr="002C3786" w:rsidTr="00963369">
        <w:trPr>
          <w:cantSplit/>
          <w:trHeight w:val="288"/>
          <w:tblHeader/>
          <w:jc w:val="center"/>
        </w:trPr>
        <w:tc>
          <w:tcPr>
            <w:tcW w:w="537" w:type="pct"/>
            <w:tcMar>
              <w:top w:w="0" w:type="dxa"/>
              <w:bottom w:w="115" w:type="dxa"/>
            </w:tcMar>
          </w:tcPr>
          <w:p w:rsidR="00732C81" w:rsidRPr="00685B93" w:rsidRDefault="00E36097" w:rsidP="00963369">
            <w:pPr>
              <w:pStyle w:val="GSATableText"/>
            </w:pPr>
            <w:sdt>
              <w:sdtPr>
                <w:id w:val="-147366856"/>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1002" w:type="pct"/>
            <w:shd w:val="clear" w:color="auto" w:fill="auto"/>
            <w:tcMar>
              <w:top w:w="0" w:type="dxa"/>
              <w:left w:w="101" w:type="dxa"/>
              <w:bottom w:w="115" w:type="dxa"/>
              <w:right w:w="101" w:type="dxa"/>
            </w:tcMar>
          </w:tcPr>
          <w:p w:rsidR="00732C81" w:rsidRPr="0042726A" w:rsidRDefault="00732C81" w:rsidP="00963369">
            <w:pPr>
              <w:pStyle w:val="GSATableText"/>
            </w:pPr>
            <w:r w:rsidRPr="00AF395A">
              <w:t xml:space="preserve">Government Only </w:t>
            </w:r>
            <w:r w:rsidRPr="0042726A">
              <w:t>Community</w:t>
            </w:r>
          </w:p>
        </w:tc>
        <w:tc>
          <w:tcPr>
            <w:tcW w:w="3461" w:type="pct"/>
          </w:tcPr>
          <w:p w:rsidR="00732C81" w:rsidRPr="0042726A" w:rsidRDefault="00732C81" w:rsidP="00963369">
            <w:pPr>
              <w:pStyle w:val="GSATableText"/>
            </w:pPr>
            <w:r w:rsidRPr="0042726A">
              <w:t>Cloud services and infrastructure shared by several organizations/agencies with same policy and compliance considerations</w:t>
            </w:r>
          </w:p>
        </w:tc>
      </w:tr>
      <w:tr w:rsidR="00732C81" w:rsidRPr="002C3786" w:rsidTr="00963369">
        <w:trPr>
          <w:cantSplit/>
          <w:trHeight w:val="288"/>
          <w:tblHeader/>
          <w:jc w:val="center"/>
        </w:trPr>
        <w:tc>
          <w:tcPr>
            <w:tcW w:w="537" w:type="pct"/>
            <w:tcMar>
              <w:top w:w="0" w:type="dxa"/>
              <w:bottom w:w="115" w:type="dxa"/>
            </w:tcMar>
          </w:tcPr>
          <w:p w:rsidR="00732C81" w:rsidRPr="00685B93" w:rsidRDefault="00E36097" w:rsidP="00963369">
            <w:pPr>
              <w:pStyle w:val="GSATableText"/>
            </w:pPr>
            <w:sdt>
              <w:sdtPr>
                <w:id w:val="-114522876"/>
                <w14:checkbox>
                  <w14:checked w14:val="0"/>
                  <w14:checkedState w14:val="2612" w14:font="MS Gothic"/>
                  <w14:uncheckedState w14:val="2610" w14:font="MS Gothic"/>
                </w14:checkbox>
              </w:sdtPr>
              <w:sdtEndPr/>
              <w:sdtContent>
                <w:r w:rsidR="00732C81" w:rsidRPr="006A4B9F">
                  <w:rPr>
                    <w:rFonts w:eastAsia="MS Gothic" w:hint="eastAsia"/>
                  </w:rPr>
                  <w:t>☐</w:t>
                </w:r>
              </w:sdtContent>
            </w:sdt>
          </w:p>
        </w:tc>
        <w:tc>
          <w:tcPr>
            <w:tcW w:w="1002" w:type="pct"/>
            <w:shd w:val="clear" w:color="auto" w:fill="auto"/>
            <w:tcMar>
              <w:top w:w="0" w:type="dxa"/>
              <w:left w:w="101" w:type="dxa"/>
              <w:bottom w:w="115" w:type="dxa"/>
              <w:right w:w="101" w:type="dxa"/>
            </w:tcMar>
          </w:tcPr>
          <w:p w:rsidR="00732C81" w:rsidRPr="0042726A" w:rsidRDefault="00732C81" w:rsidP="00963369">
            <w:pPr>
              <w:pStyle w:val="GSATableText"/>
            </w:pPr>
            <w:r w:rsidRPr="0042726A">
              <w:t>Hybrid</w:t>
            </w:r>
          </w:p>
        </w:tc>
        <w:tc>
          <w:tcPr>
            <w:tcW w:w="3461" w:type="pct"/>
          </w:tcPr>
          <w:p w:rsidR="00732C81" w:rsidRPr="0042726A" w:rsidRDefault="00732C81" w:rsidP="00963369">
            <w:pPr>
              <w:pStyle w:val="GSATableText"/>
            </w:pPr>
            <w:r w:rsidRPr="0042726A">
              <w:t>Explain: (e.g., cloud services and infrastructure that provides private cloud for secured applications and data where required and public cloud for other applications and data)</w:t>
            </w:r>
          </w:p>
        </w:tc>
      </w:tr>
    </w:tbl>
    <w:p w:rsidR="00732C81" w:rsidRDefault="00732C81" w:rsidP="009512BB">
      <w:pPr>
        <w:pStyle w:val="Heading2"/>
        <w:keepNext/>
        <w:keepLines/>
        <w:widowControl w:val="0"/>
        <w:numPr>
          <w:ilvl w:val="1"/>
          <w:numId w:val="179"/>
        </w:numPr>
        <w:suppressAutoHyphens/>
        <w:spacing w:before="240" w:beforeAutospacing="0" w:after="120" w:afterAutospacing="0"/>
      </w:pPr>
      <w:bookmarkStart w:id="220" w:name="_Toc385594046"/>
      <w:bookmarkStart w:id="221" w:name="_Toc385594438"/>
      <w:bookmarkStart w:id="222" w:name="_Toc385594826"/>
      <w:bookmarkStart w:id="223" w:name="_Toc388620682"/>
      <w:bookmarkStart w:id="224" w:name="_Toc449543279"/>
      <w:bookmarkStart w:id="225" w:name="_Toc468804742"/>
      <w:r w:rsidRPr="001600E2">
        <w:lastRenderedPageBreak/>
        <w:t>Leve</w:t>
      </w:r>
      <w:r w:rsidRPr="006F3117">
        <w:t>raged Authorizations</w:t>
      </w:r>
      <w:bookmarkEnd w:id="220"/>
      <w:bookmarkEnd w:id="221"/>
      <w:bookmarkEnd w:id="222"/>
      <w:bookmarkEnd w:id="223"/>
      <w:bookmarkEnd w:id="224"/>
      <w:bookmarkEnd w:id="225"/>
    </w:p>
    <w:p w:rsidR="00732C81" w:rsidRDefault="00732C81" w:rsidP="00732C81">
      <w:pPr>
        <w:pStyle w:val="GSAInstruction"/>
        <w:keepNext/>
        <w:keepLines/>
      </w:pPr>
      <w:r w:rsidRPr="008D26F7">
        <w:t>Instruction: The FedRAMP program qualifies different service layers for Authorizations.  One or multiple service layers can be qualified in one System Security Plan. See the section on Use Cases in Guide to Understanding FedRAMP for more information.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rsidR="00732C81" w:rsidRPr="00BB6184" w:rsidRDefault="00732C81" w:rsidP="00732C81">
      <w:pPr>
        <w:pStyle w:val="GSAInstruction"/>
        <w:keepNext/>
        <w:keepLines/>
      </w:pPr>
      <w:r>
        <w:t>Delete this and all other instructions from your final version of this document.</w:t>
      </w:r>
    </w:p>
    <w:p w:rsidR="00732C81" w:rsidRDefault="00732C81" w:rsidP="00732C81">
      <w:r w:rsidRPr="00C44092">
        <w:t xml:space="preserve">The </w:t>
      </w:r>
      <w:sdt>
        <w:sdtPr>
          <w:alias w:val="Information System Abbreviation"/>
          <w:tag w:val="informationsystemabbreviation"/>
          <w:id w:val="568380591"/>
          <w:dataBinding w:xpath="/root[1]/companyinfo[1]/informationsystemabbreviation[1]" w:storeItemID="{44BEC3F7-CE87-4EB0-838F-88333877F166}"/>
          <w:text/>
        </w:sdtPr>
        <w:sdtEndPr/>
        <w:sdtContent>
          <w:r>
            <w:t>Information System Abbreviation</w:t>
          </w:r>
        </w:sdtContent>
      </w:sdt>
      <w:r w:rsidRPr="00C44092">
        <w:t xml:space="preserve"> </w:t>
      </w:r>
      <w:sdt>
        <w:sdtPr>
          <w:alias w:val="plans to/ does not plan to"/>
          <w:tag w:val="planstodoesnotplanto"/>
          <w:id w:val="-766613569"/>
          <w:dropDownList>
            <w:listItem w:value="Choose an item."/>
            <w:listItem w:displayText="plans to " w:value="plans to "/>
            <w:listItem w:displayText="does not plan to " w:value="does not plan to "/>
          </w:dropDownList>
        </w:sdtPr>
        <w:sdtEndPr>
          <w:rPr>
            <w:rFonts w:eastAsiaTheme="minorEastAsia"/>
          </w:rPr>
        </w:sdtEndPr>
        <w:sdtContent>
          <w:r w:rsidDel="00883A15">
            <w:t xml:space="preserve">plans to </w:t>
          </w:r>
        </w:sdtContent>
      </w:sdt>
      <w:r w:rsidRPr="00C44092">
        <w:t xml:space="preserve">leverage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216287200"/>
          <w:dataBinding w:xpath="/root[1]/companyinfo[1]/informationsystemabbreviation[1]" w:storeItemID="{44BEC3F7-CE87-4EB0-838F-88333877F166}"/>
          <w:text/>
        </w:sdtPr>
        <w:sdtEndPr/>
        <w:sdtContent>
          <w:r>
            <w:t>Information System Abbreviation</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rsidR="00732C81" w:rsidRPr="001950D4" w:rsidRDefault="00732C81" w:rsidP="00732C81">
      <w:pPr>
        <w:pStyle w:val="Caption"/>
      </w:pPr>
      <w:bookmarkStart w:id="226" w:name="_Ref437333287"/>
      <w:bookmarkStart w:id="227" w:name="_Toc437345252"/>
      <w:bookmarkStart w:id="228" w:name="_Toc455644916"/>
      <w:bookmarkStart w:id="229" w:name="_Toc468805134"/>
      <w:r>
        <w:t xml:space="preserve">Table </w:t>
      </w:r>
      <w:fldSimple w:instr=" STYLEREF 1 \s ">
        <w:r>
          <w:rPr>
            <w:noProof/>
          </w:rPr>
          <w:t>8</w:t>
        </w:r>
      </w:fldSimple>
      <w:r>
        <w:noBreakHyphen/>
      </w:r>
      <w:fldSimple w:instr=" SEQ Table \* ARABIC \s 1 ">
        <w:r>
          <w:rPr>
            <w:noProof/>
          </w:rPr>
          <w:t>3</w:t>
        </w:r>
      </w:fldSimple>
      <w:r>
        <w:t xml:space="preserve"> </w:t>
      </w:r>
      <w:r w:rsidRPr="00C2540F">
        <w:t>Leveraged Authorizations</w:t>
      </w:r>
      <w:bookmarkEnd w:id="226"/>
      <w:bookmarkEnd w:id="227"/>
      <w:bookmarkEnd w:id="228"/>
      <w:bookmarkEnd w:id="2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3570"/>
        <w:gridCol w:w="4114"/>
        <w:gridCol w:w="1666"/>
      </w:tblGrid>
      <w:tr w:rsidR="00732C81" w:rsidRPr="002C3786" w:rsidTr="00963369">
        <w:trPr>
          <w:cantSplit/>
          <w:trHeight w:val="288"/>
          <w:tblHeader/>
          <w:jc w:val="center"/>
        </w:trPr>
        <w:tc>
          <w:tcPr>
            <w:tcW w:w="1909" w:type="pct"/>
            <w:shd w:val="clear" w:color="auto" w:fill="DEEAF6" w:themeFill="accent1" w:themeFillTint="33"/>
            <w:tcMar>
              <w:top w:w="14" w:type="dxa"/>
              <w:left w:w="14" w:type="dxa"/>
              <w:bottom w:w="58" w:type="dxa"/>
              <w:right w:w="14" w:type="dxa"/>
            </w:tcMar>
          </w:tcPr>
          <w:p w:rsidR="00732C81" w:rsidRPr="002C3786" w:rsidRDefault="00732C81" w:rsidP="00963369">
            <w:pPr>
              <w:pStyle w:val="GSATableHeading"/>
            </w:pPr>
            <w:r>
              <w:t xml:space="preserve">Leveraged </w:t>
            </w:r>
            <w:r w:rsidRPr="002D2F26">
              <w:t>Information System Name</w:t>
            </w:r>
          </w:p>
        </w:tc>
        <w:tc>
          <w:tcPr>
            <w:tcW w:w="2200" w:type="pct"/>
            <w:shd w:val="clear" w:color="auto" w:fill="DEEAF6" w:themeFill="accent1" w:themeFillTint="33"/>
            <w:tcMar>
              <w:top w:w="14" w:type="dxa"/>
              <w:left w:w="14" w:type="dxa"/>
              <w:bottom w:w="58" w:type="dxa"/>
              <w:right w:w="14" w:type="dxa"/>
            </w:tcMar>
          </w:tcPr>
          <w:p w:rsidR="00732C81" w:rsidRPr="002C3786" w:rsidRDefault="00732C81" w:rsidP="00963369">
            <w:pPr>
              <w:pStyle w:val="GSATableHeading"/>
            </w:pPr>
            <w:r>
              <w:t xml:space="preserve">Leveraged </w:t>
            </w:r>
            <w:r w:rsidRPr="002C3786">
              <w:t xml:space="preserve">Service Provider Owner </w:t>
            </w:r>
          </w:p>
        </w:tc>
        <w:tc>
          <w:tcPr>
            <w:tcW w:w="891" w:type="pct"/>
            <w:shd w:val="clear" w:color="auto" w:fill="DEEAF6" w:themeFill="accent1" w:themeFillTint="33"/>
            <w:tcMar>
              <w:top w:w="14" w:type="dxa"/>
              <w:left w:w="14" w:type="dxa"/>
              <w:bottom w:w="58" w:type="dxa"/>
              <w:right w:w="14" w:type="dxa"/>
            </w:tcMar>
          </w:tcPr>
          <w:p w:rsidR="00732C81" w:rsidRPr="002C3786" w:rsidRDefault="00732C81" w:rsidP="00963369">
            <w:pPr>
              <w:pStyle w:val="GSATableHeading"/>
            </w:pPr>
            <w:r w:rsidRPr="002C3786">
              <w:t>Date Granted</w:t>
            </w:r>
          </w:p>
        </w:tc>
      </w:tr>
      <w:tr w:rsidR="00732C81" w:rsidRPr="000320F0" w:rsidTr="00963369">
        <w:trPr>
          <w:cantSplit/>
          <w:trHeight w:val="288"/>
          <w:tblHeader/>
          <w:jc w:val="center"/>
        </w:trPr>
        <w:tc>
          <w:tcPr>
            <w:tcW w:w="1909" w:type="pct"/>
            <w:tcMar>
              <w:top w:w="14" w:type="dxa"/>
              <w:left w:w="14" w:type="dxa"/>
              <w:bottom w:w="58" w:type="dxa"/>
              <w:right w:w="14" w:type="dxa"/>
            </w:tcMar>
          </w:tcPr>
          <w:p w:rsidR="00732C81" w:rsidRPr="000320F0" w:rsidRDefault="00732C81" w:rsidP="00963369">
            <w:pPr>
              <w:pStyle w:val="GSATableText"/>
              <w:jc w:val="center"/>
            </w:pPr>
            <w:r>
              <w:rPr>
                <w:rStyle w:val="PlaceholderText"/>
              </w:rPr>
              <w:t>&lt;Enter Leveraged information system name&gt;</w:t>
            </w:r>
          </w:p>
        </w:tc>
        <w:tc>
          <w:tcPr>
            <w:tcW w:w="2200" w:type="pct"/>
            <w:tcMar>
              <w:top w:w="14" w:type="dxa"/>
              <w:left w:w="14" w:type="dxa"/>
              <w:bottom w:w="58" w:type="dxa"/>
              <w:right w:w="14" w:type="dxa"/>
            </w:tcMar>
          </w:tcPr>
          <w:p w:rsidR="00732C81" w:rsidRPr="000320F0" w:rsidRDefault="00732C81" w:rsidP="00963369">
            <w:pPr>
              <w:pStyle w:val="GSATableText"/>
              <w:jc w:val="center"/>
            </w:pPr>
            <w:r>
              <w:rPr>
                <w:rStyle w:val="PlaceholderText"/>
              </w:rPr>
              <w:t>&lt;Enter service provider&gt;</w:t>
            </w:r>
          </w:p>
        </w:tc>
        <w:sdt>
          <w:sdtPr>
            <w:id w:val="1763724842"/>
            <w:showingPlcHdr/>
            <w:date>
              <w:dateFormat w:val="M/d/yyyy"/>
              <w:lid w:val="en-US"/>
              <w:storeMappedDataAs w:val="dateTime"/>
              <w:calendar w:val="gregorian"/>
            </w:date>
          </w:sdtPr>
          <w:sdtEndPr/>
          <w:sdtContent>
            <w:tc>
              <w:tcPr>
                <w:tcW w:w="891" w:type="pct"/>
                <w:tcMar>
                  <w:top w:w="14" w:type="dxa"/>
                  <w:left w:w="14" w:type="dxa"/>
                  <w:bottom w:w="58" w:type="dxa"/>
                  <w:right w:w="14" w:type="dxa"/>
                </w:tcMar>
              </w:tcPr>
              <w:p w:rsidR="00732C81" w:rsidRPr="000320F0" w:rsidRDefault="00732C81" w:rsidP="00963369">
                <w:pPr>
                  <w:pStyle w:val="GSATableText"/>
                  <w:jc w:val="center"/>
                </w:pPr>
                <w:r>
                  <w:rPr>
                    <w:rStyle w:val="PlaceholderText"/>
                  </w:rPr>
                  <w:t>&lt;Date&gt;</w:t>
                </w:r>
              </w:p>
            </w:tc>
          </w:sdtContent>
        </w:sdt>
      </w:tr>
      <w:tr w:rsidR="00732C81" w:rsidRPr="000320F0" w:rsidTr="00963369">
        <w:trPr>
          <w:cantSplit/>
          <w:trHeight w:val="288"/>
          <w:tblHeader/>
          <w:jc w:val="center"/>
        </w:trPr>
        <w:tc>
          <w:tcPr>
            <w:tcW w:w="1909" w:type="pct"/>
            <w:tcMar>
              <w:top w:w="14" w:type="dxa"/>
              <w:left w:w="14" w:type="dxa"/>
              <w:bottom w:w="58" w:type="dxa"/>
              <w:right w:w="14" w:type="dxa"/>
            </w:tcMar>
          </w:tcPr>
          <w:p w:rsidR="00732C81" w:rsidRPr="000320F0" w:rsidRDefault="00732C81" w:rsidP="00963369">
            <w:pPr>
              <w:pStyle w:val="GSATableText"/>
              <w:jc w:val="center"/>
            </w:pPr>
            <w:r>
              <w:rPr>
                <w:rStyle w:val="PlaceholderText"/>
              </w:rPr>
              <w:t>&lt;Enter Leveraged information system name&gt;</w:t>
            </w:r>
          </w:p>
        </w:tc>
        <w:tc>
          <w:tcPr>
            <w:tcW w:w="2200" w:type="pct"/>
            <w:tcMar>
              <w:top w:w="14" w:type="dxa"/>
              <w:left w:w="14" w:type="dxa"/>
              <w:bottom w:w="58" w:type="dxa"/>
              <w:right w:w="14" w:type="dxa"/>
            </w:tcMar>
          </w:tcPr>
          <w:p w:rsidR="00732C81" w:rsidRPr="000320F0" w:rsidRDefault="00732C81" w:rsidP="00963369">
            <w:pPr>
              <w:pStyle w:val="GSATableText"/>
              <w:jc w:val="center"/>
            </w:pPr>
            <w:r>
              <w:rPr>
                <w:rStyle w:val="PlaceholderText"/>
              </w:rPr>
              <w:t>&lt;Enter service provider&gt;</w:t>
            </w:r>
          </w:p>
        </w:tc>
        <w:sdt>
          <w:sdtPr>
            <w:id w:val="-693224330"/>
            <w:showingPlcHdr/>
            <w:date>
              <w:dateFormat w:val="M/d/yyyy"/>
              <w:lid w:val="en-US"/>
              <w:storeMappedDataAs w:val="dateTime"/>
              <w:calendar w:val="gregorian"/>
            </w:date>
          </w:sdtPr>
          <w:sdtEndPr/>
          <w:sdtContent>
            <w:tc>
              <w:tcPr>
                <w:tcW w:w="891" w:type="pct"/>
                <w:tcMar>
                  <w:top w:w="14" w:type="dxa"/>
                  <w:left w:w="14" w:type="dxa"/>
                  <w:bottom w:w="58" w:type="dxa"/>
                  <w:right w:w="14" w:type="dxa"/>
                </w:tcMar>
              </w:tcPr>
              <w:p w:rsidR="00732C81" w:rsidRPr="000320F0" w:rsidRDefault="00732C81" w:rsidP="00963369">
                <w:pPr>
                  <w:pStyle w:val="GSATableText"/>
                  <w:jc w:val="center"/>
                </w:pPr>
                <w:r>
                  <w:rPr>
                    <w:rStyle w:val="PlaceholderText"/>
                  </w:rPr>
                  <w:t>&lt;Date&gt;</w:t>
                </w:r>
              </w:p>
            </w:tc>
          </w:sdtContent>
        </w:sdt>
      </w:tr>
    </w:tbl>
    <w:p w:rsidR="00732C81" w:rsidRPr="00E0416A" w:rsidRDefault="00732C81" w:rsidP="009512BB">
      <w:pPr>
        <w:pStyle w:val="Heading1"/>
        <w:widowControl w:val="0"/>
        <w:numPr>
          <w:ilvl w:val="0"/>
          <w:numId w:val="179"/>
        </w:numPr>
        <w:suppressAutoHyphens/>
        <w:spacing w:after="120"/>
      </w:pPr>
      <w:bookmarkStart w:id="230" w:name="_Toc388620683"/>
      <w:bookmarkStart w:id="231" w:name="_Toc385594827"/>
      <w:bookmarkStart w:id="232" w:name="_Toc385594439"/>
      <w:bookmarkStart w:id="233" w:name="_Toc385594047"/>
      <w:bookmarkStart w:id="234" w:name="_Toc383444419"/>
      <w:bookmarkStart w:id="235" w:name="_Toc383433187"/>
      <w:bookmarkStart w:id="236" w:name="_Toc449543280"/>
      <w:bookmarkStart w:id="237" w:name="_Toc468804743"/>
      <w:r w:rsidRPr="00E0416A">
        <w:t>General System Description</w:t>
      </w:r>
      <w:bookmarkEnd w:id="230"/>
      <w:bookmarkEnd w:id="231"/>
      <w:bookmarkEnd w:id="232"/>
      <w:bookmarkEnd w:id="233"/>
      <w:bookmarkEnd w:id="234"/>
      <w:bookmarkEnd w:id="235"/>
      <w:bookmarkEnd w:id="236"/>
      <w:bookmarkEnd w:id="237"/>
    </w:p>
    <w:p w:rsidR="00732C81" w:rsidRPr="00C44092" w:rsidRDefault="00732C81" w:rsidP="00732C81">
      <w:r w:rsidRPr="00C44092">
        <w:t>This section includes a general description of the</w:t>
      </w:r>
      <w:r>
        <w:t xml:space="preserve"> </w:t>
      </w:r>
      <w:sdt>
        <w:sdtPr>
          <w:alias w:val="Information System Abbreviation"/>
          <w:tag w:val="informationsystemabbreviation"/>
          <w:id w:val="-138811209"/>
          <w:dataBinding w:xpath="/root[1]/companyinfo[1]/informationsystemabbreviation[1]" w:storeItemID="{44BEC3F7-CE87-4EB0-838F-88333877F166}"/>
          <w:text/>
        </w:sdtPr>
        <w:sdtEndPr/>
        <w:sdtContent>
          <w:r>
            <w:t>Information System Abbreviation</w:t>
          </w:r>
        </w:sdtContent>
      </w:sdt>
      <w:r w:rsidRPr="00C44092">
        <w:t xml:space="preserve">.  </w:t>
      </w:r>
    </w:p>
    <w:p w:rsidR="00732C81" w:rsidRPr="00C44092"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38" w:name="_Toc385594048"/>
      <w:bookmarkStart w:id="239" w:name="_Toc385594440"/>
      <w:bookmarkStart w:id="240" w:name="_Toc385594828"/>
      <w:bookmarkStart w:id="241" w:name="_Toc388620684"/>
      <w:bookmarkStart w:id="242" w:name="_Toc449543281"/>
      <w:bookmarkStart w:id="243" w:name="_Toc468804744"/>
      <w:r w:rsidRPr="001600E2">
        <w:t>System Function or Purpose</w:t>
      </w:r>
      <w:bookmarkEnd w:id="238"/>
      <w:bookmarkEnd w:id="239"/>
      <w:bookmarkEnd w:id="240"/>
      <w:bookmarkEnd w:id="241"/>
      <w:bookmarkEnd w:id="242"/>
      <w:bookmarkEnd w:id="243"/>
    </w:p>
    <w:p w:rsidR="00732C81" w:rsidRDefault="00732C81" w:rsidP="00732C81">
      <w:pPr>
        <w:pStyle w:val="GSAInstruction"/>
      </w:pPr>
      <w:bookmarkStart w:id="244" w:name="_Toc383429257"/>
      <w:bookmarkEnd w:id="244"/>
      <w:r w:rsidRPr="00BB6184">
        <w:t>Instruction: In the space that follows, describe the purpose and functions of this system.</w:t>
      </w:r>
    </w:p>
    <w:p w:rsidR="00732C81" w:rsidRPr="00BB6184" w:rsidRDefault="00732C81" w:rsidP="00732C81">
      <w:pPr>
        <w:pStyle w:val="GSAInstruction"/>
      </w:pPr>
      <w:r>
        <w:t>Delete this and all other instructions from your final version of this document.</w:t>
      </w:r>
    </w:p>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45" w:name="_Toc385594049"/>
      <w:bookmarkStart w:id="246" w:name="_Toc385594441"/>
      <w:bookmarkStart w:id="247" w:name="_Toc385594829"/>
      <w:bookmarkStart w:id="248" w:name="_Toc388620685"/>
      <w:bookmarkStart w:id="249" w:name="_Toc449543282"/>
      <w:bookmarkStart w:id="250" w:name="_Toc468804745"/>
      <w:r w:rsidRPr="001600E2">
        <w:t xml:space="preserve">Information System </w:t>
      </w:r>
      <w:r w:rsidRPr="006F3117">
        <w:t>Components and</w:t>
      </w:r>
      <w:r>
        <w:t xml:space="preserve"> </w:t>
      </w:r>
      <w:r w:rsidRPr="006F3117">
        <w:t>Boundaries</w:t>
      </w:r>
      <w:bookmarkEnd w:id="245"/>
      <w:bookmarkEnd w:id="246"/>
      <w:bookmarkEnd w:id="247"/>
      <w:bookmarkEnd w:id="248"/>
      <w:bookmarkEnd w:id="249"/>
      <w:bookmarkEnd w:id="250"/>
    </w:p>
    <w:p w:rsidR="00732C81" w:rsidRDefault="00732C81" w:rsidP="00732C81">
      <w:pPr>
        <w:pStyle w:val="GSAInstruction"/>
      </w:pPr>
      <w: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w:t>
      </w:r>
    </w:p>
    <w:p w:rsidR="00732C81" w:rsidRDefault="00732C81" w:rsidP="00732C81">
      <w:pPr>
        <w:pStyle w:val="GSAInstruction"/>
      </w:pPr>
      <w:r>
        <w:t xml:space="preserve">Address all components and managed interfaces of the information system authorized for operation (e.g., routers, firewalls).  </w:t>
      </w:r>
    </w:p>
    <w:p w:rsidR="00732C81" w:rsidRDefault="00732C81" w:rsidP="00732C81">
      <w:pPr>
        <w:pStyle w:val="GSAInstruction"/>
        <w:keepLines/>
      </w:pPr>
      <w:r>
        <w:lastRenderedPageBreak/>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See the Guide to Understanding FedRAMP for more information.</w:t>
      </w:r>
    </w:p>
    <w:p w:rsidR="00732C81" w:rsidRDefault="00732C81" w:rsidP="00732C81">
      <w:pPr>
        <w:pStyle w:val="GSAInstruction"/>
        <w:keepLines/>
      </w:pPr>
      <w:r>
        <w:t>Delete this and all other instructions from your final version of this document.</w:t>
      </w:r>
    </w:p>
    <w:p w:rsidR="00732C81" w:rsidRDefault="00732C81" w:rsidP="00732C81">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732C81" w:rsidTr="00963369">
        <w:trPr>
          <w:jc w:val="center"/>
        </w:trPr>
        <w:sdt>
          <w:sdtPr>
            <w:id w:val="1548567232"/>
            <w:temporary/>
            <w:showingPlcHdr/>
            <w:picture/>
          </w:sdtPr>
          <w:sdtEndPr/>
          <w:sdtContent>
            <w:tc>
              <w:tcPr>
                <w:tcW w:w="9350" w:type="dxa"/>
              </w:tcPr>
              <w:p w:rsidR="00732C81" w:rsidRPr="00E71A1A" w:rsidRDefault="00732C81" w:rsidP="00963369">
                <w:pPr>
                  <w:pStyle w:val="GSATableText"/>
                </w:pPr>
                <w:r w:rsidRPr="00E71A1A">
                  <w:rPr>
                    <w:noProof/>
                  </w:rPr>
                  <w:drawing>
                    <wp:inline distT="0" distB="0" distL="0" distR="0" wp14:anchorId="653E01BD" wp14:editId="16D58CE0">
                      <wp:extent cx="1905635" cy="1905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a:stretch/>
                            </pic:blipFill>
                            <pic:spPr bwMode="auto">
                              <a:xfrm>
                                <a:off x="0" y="0"/>
                                <a:ext cx="1905635" cy="1905635"/>
                              </a:xfrm>
                              <a:prstGeom prst="rect">
                                <a:avLst/>
                              </a:prstGeom>
                              <a:noFill/>
                              <a:ln>
                                <a:noFill/>
                              </a:ln>
                            </pic:spPr>
                          </pic:pic>
                        </a:graphicData>
                      </a:graphic>
                    </wp:inline>
                  </w:drawing>
                </w:r>
              </w:p>
            </w:tc>
          </w:sdtContent>
        </w:sdt>
      </w:tr>
    </w:tbl>
    <w:p w:rsidR="00732C81" w:rsidRPr="002C3786" w:rsidRDefault="00732C81" w:rsidP="00732C81">
      <w:pPr>
        <w:pStyle w:val="Caption"/>
      </w:pPr>
      <w:bookmarkStart w:id="251" w:name="_Ref437333565"/>
      <w:bookmarkStart w:id="252" w:name="_Toc468805307"/>
      <w:r>
        <w:t xml:space="preserve">Figure </w:t>
      </w:r>
      <w:fldSimple w:instr=" STYLEREF 1 \s ">
        <w:r>
          <w:rPr>
            <w:noProof/>
          </w:rPr>
          <w:t>9</w:t>
        </w:r>
      </w:fldSimple>
      <w:r>
        <w:noBreakHyphen/>
      </w:r>
      <w:fldSimple w:instr=" SEQ Figure \* ARABIC \s 1 ">
        <w:r>
          <w:rPr>
            <w:noProof/>
          </w:rPr>
          <w:t>1</w:t>
        </w:r>
      </w:fldSimple>
      <w:r>
        <w:t xml:space="preserve"> </w:t>
      </w:r>
      <w:r w:rsidRPr="008D0B34">
        <w:t>Authorization Boundary Diagram</w:t>
      </w:r>
      <w:bookmarkEnd w:id="251"/>
      <w:bookmarkEnd w:id="252"/>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253" w:name="_Toc385594050"/>
      <w:bookmarkStart w:id="254" w:name="_Toc385594442"/>
      <w:bookmarkStart w:id="255" w:name="_Toc385594830"/>
      <w:bookmarkStart w:id="256" w:name="_Toc388620686"/>
      <w:bookmarkStart w:id="257" w:name="_Toc449543283"/>
      <w:bookmarkStart w:id="258" w:name="_Toc468804746"/>
      <w:r w:rsidRPr="002C3786">
        <w:t>Types of Users</w:t>
      </w:r>
      <w:bookmarkEnd w:id="253"/>
      <w:bookmarkEnd w:id="254"/>
      <w:bookmarkEnd w:id="255"/>
      <w:bookmarkEnd w:id="256"/>
      <w:bookmarkEnd w:id="257"/>
      <w:bookmarkEnd w:id="258"/>
    </w:p>
    <w:p w:rsidR="00732C81" w:rsidRDefault="00732C81" w:rsidP="00732C81">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rsidR="00732C81" w:rsidRDefault="00732C81" w:rsidP="00732C81">
      <w:pPr>
        <w:pStyle w:val="GSAInstruction"/>
      </w:pPr>
      <w: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rsidR="00732C81" w:rsidRDefault="00732C81" w:rsidP="00732C81">
      <w:pPr>
        <w:pStyle w:val="GSAInstruction"/>
        <w:keepLines/>
      </w:pPr>
      <w:r>
        <w:t>This table must also include whether these roles are fulfilled by foreign nationals or systems outside the United States.</w:t>
      </w:r>
    </w:p>
    <w:p w:rsidR="00732C81" w:rsidRDefault="00732C81" w:rsidP="00732C81">
      <w:pPr>
        <w:pStyle w:val="GSAInstruction"/>
        <w:keepLines/>
      </w:pPr>
      <w:r>
        <w:t>Delete this and all other instructions from your final version of this document.</w:t>
      </w:r>
    </w:p>
    <w:p w:rsidR="00732C81" w:rsidRPr="002B0E63" w:rsidRDefault="00732C81" w:rsidP="00732C81"/>
    <w:p w:rsidR="00732C81" w:rsidRDefault="00732C81" w:rsidP="00732C81">
      <w:pPr>
        <w:pStyle w:val="Caption"/>
      </w:pPr>
      <w:bookmarkStart w:id="259" w:name="_Ref437334635"/>
      <w:bookmarkStart w:id="260" w:name="_Toc437345253"/>
      <w:bookmarkStart w:id="261" w:name="_Toc455644917"/>
      <w:bookmarkStart w:id="262" w:name="_Toc468805135"/>
      <w:r>
        <w:t xml:space="preserve">Table </w:t>
      </w:r>
      <w:fldSimple w:instr=" STYLEREF 1 \s ">
        <w:r>
          <w:rPr>
            <w:noProof/>
          </w:rPr>
          <w:t>9</w:t>
        </w:r>
      </w:fldSimple>
      <w:r>
        <w:noBreakHyphen/>
      </w:r>
      <w:fldSimple w:instr=" SEQ Table \* ARABIC \s 1 ">
        <w:r>
          <w:rPr>
            <w:noProof/>
          </w:rPr>
          <w:t>1</w:t>
        </w:r>
      </w:fldSimple>
      <w:r>
        <w:t xml:space="preserve"> </w:t>
      </w:r>
      <w:r w:rsidRPr="0033321C">
        <w:t>Personnel Roles and Privileges</w:t>
      </w:r>
      <w:bookmarkEnd w:id="259"/>
      <w:bookmarkEnd w:id="260"/>
      <w:bookmarkEnd w:id="261"/>
      <w:bookmarkEnd w:id="2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394"/>
        <w:gridCol w:w="1644"/>
        <w:gridCol w:w="1493"/>
        <w:gridCol w:w="1527"/>
        <w:gridCol w:w="1376"/>
        <w:gridCol w:w="1916"/>
      </w:tblGrid>
      <w:tr w:rsidR="00732C81" w:rsidRPr="003426D4" w:rsidTr="00963369">
        <w:trPr>
          <w:cantSplit/>
          <w:trHeight w:val="288"/>
          <w:tblHeader/>
          <w:jc w:val="center"/>
        </w:trPr>
        <w:tc>
          <w:tcPr>
            <w:tcW w:w="0" w:type="auto"/>
            <w:shd w:val="clear" w:color="auto" w:fill="DEEAF6" w:themeFill="accent1" w:themeFillTint="33"/>
            <w:tcMar>
              <w:top w:w="0" w:type="dxa"/>
              <w:bottom w:w="115" w:type="dxa"/>
            </w:tcMar>
          </w:tcPr>
          <w:p w:rsidR="00732C81" w:rsidRPr="005C5252" w:rsidRDefault="00732C81" w:rsidP="00963369">
            <w:pPr>
              <w:pStyle w:val="GSATableHeading"/>
            </w:pPr>
            <w:r w:rsidRPr="005C5252">
              <w:lastRenderedPageBreak/>
              <w:t>Role</w:t>
            </w:r>
          </w:p>
        </w:tc>
        <w:tc>
          <w:tcPr>
            <w:tcW w:w="1644" w:type="dxa"/>
            <w:shd w:val="clear" w:color="auto" w:fill="DEEAF6" w:themeFill="accent1" w:themeFillTint="33"/>
          </w:tcPr>
          <w:p w:rsidR="00732C81" w:rsidRPr="005C5252" w:rsidRDefault="00732C81" w:rsidP="00963369">
            <w:pPr>
              <w:pStyle w:val="GSATableHeading"/>
            </w:pPr>
            <w:r w:rsidRPr="005C5252">
              <w:t>Internal or External</w:t>
            </w:r>
          </w:p>
        </w:tc>
        <w:tc>
          <w:tcPr>
            <w:tcW w:w="1493" w:type="dxa"/>
            <w:shd w:val="clear" w:color="auto" w:fill="DEEAF6" w:themeFill="accent1" w:themeFillTint="33"/>
            <w:tcMar>
              <w:top w:w="0" w:type="dxa"/>
              <w:left w:w="101" w:type="dxa"/>
              <w:bottom w:w="115" w:type="dxa"/>
              <w:right w:w="101" w:type="dxa"/>
            </w:tcMar>
          </w:tcPr>
          <w:p w:rsidR="00732C81" w:rsidRPr="005C5252" w:rsidRDefault="00732C81" w:rsidP="00963369">
            <w:pPr>
              <w:pStyle w:val="GSATableHeading"/>
            </w:pPr>
            <w:r w:rsidRPr="005C5252">
              <w:t>Privileged (P), Non-Privileged (NP), or No Logical Access (NLA)</w:t>
            </w:r>
          </w:p>
        </w:tc>
        <w:tc>
          <w:tcPr>
            <w:tcW w:w="1527" w:type="dxa"/>
            <w:shd w:val="clear" w:color="auto" w:fill="DEEAF6" w:themeFill="accent1" w:themeFillTint="33"/>
          </w:tcPr>
          <w:p w:rsidR="00732C81" w:rsidRPr="005C5252" w:rsidRDefault="00732C81" w:rsidP="00963369">
            <w:pPr>
              <w:pStyle w:val="GSATableHeading"/>
            </w:pPr>
            <w:r w:rsidRPr="005C5252">
              <w:t>Sensitivity Level</w:t>
            </w:r>
            <w:r>
              <w:t xml:space="preserve"> </w:t>
            </w:r>
          </w:p>
        </w:tc>
        <w:tc>
          <w:tcPr>
            <w:tcW w:w="1258" w:type="dxa"/>
            <w:shd w:val="clear" w:color="auto" w:fill="DEEAF6" w:themeFill="accent1" w:themeFillTint="33"/>
          </w:tcPr>
          <w:p w:rsidR="00732C81" w:rsidRPr="005C5252" w:rsidRDefault="00732C81" w:rsidP="00963369">
            <w:pPr>
              <w:pStyle w:val="GSATableHeading"/>
            </w:pPr>
            <w:r w:rsidRPr="005C5252">
              <w:t>Authorized Privileges</w:t>
            </w:r>
          </w:p>
        </w:tc>
        <w:tc>
          <w:tcPr>
            <w:tcW w:w="0" w:type="auto"/>
            <w:shd w:val="clear" w:color="auto" w:fill="DEEAF6" w:themeFill="accent1" w:themeFillTint="33"/>
            <w:tcMar>
              <w:top w:w="0" w:type="dxa"/>
              <w:left w:w="101" w:type="dxa"/>
              <w:bottom w:w="115" w:type="dxa"/>
              <w:right w:w="101" w:type="dxa"/>
            </w:tcMar>
          </w:tcPr>
          <w:p w:rsidR="00732C81" w:rsidRPr="005C5252" w:rsidRDefault="00732C81" w:rsidP="00963369">
            <w:pPr>
              <w:pStyle w:val="GSATableHeading"/>
            </w:pPr>
            <w:r w:rsidRPr="005C5252">
              <w:t>Functions Performed</w:t>
            </w:r>
          </w:p>
        </w:tc>
      </w:tr>
      <w:tr w:rsidR="00732C81" w:rsidRPr="003426D4" w:rsidTr="00963369">
        <w:trPr>
          <w:cantSplit/>
          <w:trHeight w:val="288"/>
          <w:jc w:val="center"/>
        </w:trPr>
        <w:tc>
          <w:tcPr>
            <w:tcW w:w="0" w:type="auto"/>
            <w:tcMar>
              <w:top w:w="0" w:type="dxa"/>
              <w:bottom w:w="115" w:type="dxa"/>
            </w:tcMar>
          </w:tcPr>
          <w:p w:rsidR="00732C81" w:rsidRPr="003426D4" w:rsidRDefault="00732C81" w:rsidP="00963369">
            <w:pPr>
              <w:pStyle w:val="GSATableText"/>
            </w:pPr>
            <w:r w:rsidRPr="003426D4">
              <w:t>UNIX System Administrator</w:t>
            </w:r>
          </w:p>
        </w:tc>
        <w:sdt>
          <w:sdtPr>
            <w:alias w:val="Internal or External"/>
            <w:tag w:val="InternalExternal"/>
            <w:id w:val="1509567202"/>
            <w:comboBox>
              <w:listItem w:value="Choose an item."/>
              <w:listItem w:displayText="Internal" w:value="Internal"/>
              <w:listItem w:displayText="External" w:value="External"/>
            </w:comboBox>
          </w:sdtPr>
          <w:sdtEndPr/>
          <w:sdtContent>
            <w:tc>
              <w:tcPr>
                <w:tcW w:w="1644" w:type="dxa"/>
              </w:tcPr>
              <w:p w:rsidR="00732C81" w:rsidRPr="003426D4" w:rsidRDefault="00732C81" w:rsidP="00963369">
                <w:pPr>
                  <w:pStyle w:val="GSATableText"/>
                </w:pPr>
                <w:r w:rsidDel="00883A15">
                  <w:t>Internal</w:t>
                </w:r>
              </w:p>
            </w:tc>
          </w:sdtContent>
        </w:sdt>
        <w:sdt>
          <w:sdtPr>
            <w:alias w:val="Privilege Level"/>
            <w:tag w:val="PrivilegeLevel"/>
            <w:id w:val="1850907374"/>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rsidR="00732C81" w:rsidRPr="003426D4" w:rsidRDefault="00732C81" w:rsidP="00963369">
                <w:pPr>
                  <w:pStyle w:val="GSATableText"/>
                </w:pPr>
                <w:r w:rsidDel="00883A15">
                  <w:t>P</w:t>
                </w:r>
              </w:p>
            </w:tc>
          </w:sdtContent>
        </w:sdt>
        <w:sdt>
          <w:sdt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rsidR="00732C81" w:rsidRPr="003426D4" w:rsidRDefault="00732C81" w:rsidP="00963369">
                <w:pPr>
                  <w:pStyle w:val="GSATableText"/>
                </w:pPr>
                <w:r w:rsidDel="00883A15">
                  <w:t xml:space="preserve">Moderate </w:t>
                </w:r>
              </w:p>
            </w:tc>
          </w:sdtContent>
        </w:sdt>
        <w:tc>
          <w:tcPr>
            <w:tcW w:w="1258" w:type="dxa"/>
          </w:tcPr>
          <w:p w:rsidR="00732C81" w:rsidRPr="003426D4" w:rsidRDefault="00732C81" w:rsidP="00963369">
            <w:pPr>
              <w:pStyle w:val="GSATableText"/>
            </w:pPr>
            <w:r w:rsidRPr="003426D4">
              <w:t>Full administrative access (root)</w:t>
            </w:r>
          </w:p>
        </w:tc>
        <w:tc>
          <w:tcPr>
            <w:tcW w:w="0" w:type="auto"/>
            <w:shd w:val="clear" w:color="auto" w:fill="auto"/>
            <w:tcMar>
              <w:top w:w="0" w:type="dxa"/>
              <w:left w:w="101" w:type="dxa"/>
              <w:bottom w:w="115" w:type="dxa"/>
              <w:right w:w="101" w:type="dxa"/>
            </w:tcMar>
          </w:tcPr>
          <w:p w:rsidR="00732C81" w:rsidRPr="003426D4" w:rsidRDefault="00732C81" w:rsidP="00963369">
            <w:pPr>
              <w:pStyle w:val="GSATableText"/>
            </w:pPr>
            <w:r w:rsidRPr="003426D4">
              <w:t>Add/remove users and hardware, install  and configure software, OS updates, patches and hotfixes, perform backups</w:t>
            </w:r>
          </w:p>
        </w:tc>
      </w:tr>
      <w:tr w:rsidR="00732C81" w:rsidRPr="003426D4" w:rsidTr="00963369">
        <w:trPr>
          <w:cantSplit/>
          <w:trHeight w:val="288"/>
          <w:jc w:val="center"/>
        </w:trPr>
        <w:tc>
          <w:tcPr>
            <w:tcW w:w="0" w:type="auto"/>
            <w:tcBorders>
              <w:top w:val="single" w:sz="4" w:space="0" w:color="auto"/>
              <w:left w:val="single" w:sz="4" w:space="0" w:color="auto"/>
              <w:bottom w:val="single" w:sz="4" w:space="0" w:color="auto"/>
              <w:right w:val="single" w:sz="4" w:space="0" w:color="auto"/>
            </w:tcBorders>
            <w:tcMar>
              <w:top w:w="0" w:type="dxa"/>
              <w:bottom w:w="115" w:type="dxa"/>
            </w:tcMar>
          </w:tcPr>
          <w:p w:rsidR="00732C81" w:rsidRPr="003426D4" w:rsidRDefault="00732C81" w:rsidP="00963369">
            <w:pPr>
              <w:pStyle w:val="GSATableText"/>
            </w:pPr>
            <w:r w:rsidRPr="003426D4">
              <w:t>Client Administrator</w:t>
            </w:r>
          </w:p>
        </w:tc>
        <w:sdt>
          <w:sdtPr>
            <w:alias w:val="Internal or External"/>
            <w:tag w:val="InternalExternal"/>
            <w:id w:val="662052455"/>
            <w:comboBox>
              <w:listItem w:value="Choose an item."/>
              <w:listItem w:displayText="Internal" w:value="Internal"/>
              <w:listItem w:displayText="External" w:value="External"/>
            </w:comboBox>
          </w:sdtPr>
          <w:sdtEndPr/>
          <w:sdtContent>
            <w:tc>
              <w:tcPr>
                <w:tcW w:w="1644" w:type="dxa"/>
                <w:tcBorders>
                  <w:top w:val="single" w:sz="4" w:space="0" w:color="auto"/>
                  <w:left w:val="single" w:sz="4" w:space="0" w:color="auto"/>
                  <w:bottom w:val="single" w:sz="4" w:space="0" w:color="auto"/>
                  <w:right w:val="single" w:sz="4" w:space="0" w:color="auto"/>
                </w:tcBorders>
              </w:tcPr>
              <w:p w:rsidR="00732C81" w:rsidRPr="003426D4" w:rsidRDefault="00732C81" w:rsidP="00963369">
                <w:pPr>
                  <w:pStyle w:val="GSATableText"/>
                </w:pPr>
                <w:r w:rsidDel="00883A15">
                  <w:t>External</w:t>
                </w:r>
              </w:p>
            </w:tc>
          </w:sdtContent>
        </w:sdt>
        <w:sdt>
          <w:sdtPr>
            <w:alias w:val="Privilege Level"/>
            <w:tag w:val="PrivilegeLevel"/>
            <w:id w:val="143707929"/>
            <w:comboBox>
              <w:listItem w:value="Choose an item."/>
              <w:listItem w:displayText="P" w:value="P"/>
              <w:listItem w:displayText="NP" w:value="NP"/>
              <w:listItem w:displayText="NLA" w:value="NLA"/>
            </w:comboBox>
          </w:sdtPr>
          <w:sdtEndPr/>
          <w:sdtContent>
            <w:tc>
              <w:tcPr>
                <w:tcW w:w="1493" w:type="dxa"/>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tcPr>
              <w:p w:rsidR="00732C81" w:rsidRPr="003426D4" w:rsidRDefault="00732C81" w:rsidP="00963369">
                <w:pPr>
                  <w:pStyle w:val="GSATableText"/>
                </w:pPr>
                <w:r w:rsidDel="00883A15">
                  <w:t>NP</w:t>
                </w:r>
              </w:p>
            </w:tc>
          </w:sdtContent>
        </w:sdt>
        <w:sdt>
          <w:sdt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auto"/>
                  <w:left w:val="single" w:sz="4" w:space="0" w:color="auto"/>
                  <w:bottom w:val="single" w:sz="4" w:space="0" w:color="auto"/>
                  <w:right w:val="single" w:sz="4" w:space="0" w:color="auto"/>
                </w:tcBorders>
                <w:shd w:val="clear" w:color="auto" w:fill="auto"/>
              </w:tcPr>
              <w:p w:rsidR="00732C81" w:rsidRPr="003426D4" w:rsidRDefault="00732C81" w:rsidP="00963369">
                <w:pPr>
                  <w:pStyle w:val="GSATableText"/>
                </w:pPr>
                <w:r w:rsidDel="00883A15">
                  <w:t>N/A</w:t>
                </w:r>
              </w:p>
            </w:tc>
          </w:sdtContent>
        </w:sdt>
        <w:tc>
          <w:tcPr>
            <w:tcW w:w="1258" w:type="dxa"/>
            <w:tcBorders>
              <w:top w:val="single" w:sz="4" w:space="0" w:color="auto"/>
              <w:left w:val="single" w:sz="4" w:space="0" w:color="auto"/>
              <w:bottom w:val="single" w:sz="4" w:space="0" w:color="auto"/>
              <w:right w:val="single" w:sz="4" w:space="0" w:color="auto"/>
            </w:tcBorders>
            <w:shd w:val="clear" w:color="auto" w:fill="auto"/>
          </w:tcPr>
          <w:p w:rsidR="00732C81" w:rsidRPr="003426D4" w:rsidRDefault="00732C81" w:rsidP="00963369">
            <w:pPr>
              <w:pStyle w:val="GSATableText"/>
            </w:pPr>
            <w:r w:rsidRPr="003426D4">
              <w:t>Portal administration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tcPr>
          <w:p w:rsidR="00732C81" w:rsidRPr="003426D4" w:rsidRDefault="00732C81" w:rsidP="00963369">
            <w:pPr>
              <w:pStyle w:val="GSATableText"/>
            </w:pPr>
            <w:r w:rsidRPr="003426D4">
              <w:t>Add/remote client users.  Create, modify, and delete client applications</w:t>
            </w:r>
          </w:p>
        </w:tc>
      </w:tr>
      <w:tr w:rsidR="00732C81" w:rsidRPr="003426D4" w:rsidTr="00963369">
        <w:trPr>
          <w:cantSplit/>
          <w:trHeight w:val="288"/>
          <w:jc w:val="center"/>
        </w:trPr>
        <w:tc>
          <w:tcPr>
            <w:tcW w:w="0" w:type="auto"/>
            <w:tcBorders>
              <w:top w:val="single" w:sz="4" w:space="0" w:color="auto"/>
              <w:left w:val="single" w:sz="4" w:space="0" w:color="auto"/>
              <w:bottom w:val="single" w:sz="4" w:space="0" w:color="auto"/>
              <w:right w:val="single" w:sz="4" w:space="0" w:color="auto"/>
            </w:tcBorders>
            <w:tcMar>
              <w:top w:w="0" w:type="dxa"/>
              <w:bottom w:w="115" w:type="dxa"/>
            </w:tcMar>
          </w:tcPr>
          <w:p w:rsidR="00732C81" w:rsidRPr="003426D4" w:rsidRDefault="00732C81" w:rsidP="00963369">
            <w:pPr>
              <w:pStyle w:val="GSATableText"/>
            </w:pPr>
            <w:r w:rsidRPr="003426D4">
              <w:t>Program Director</w:t>
            </w:r>
          </w:p>
        </w:tc>
        <w:sdt>
          <w:sdtPr>
            <w:alias w:val="Internal or External"/>
            <w:tag w:val="InternalExternal"/>
            <w:id w:val="-1197697842"/>
            <w:comboBox>
              <w:listItem w:value="Choose an item."/>
              <w:listItem w:displayText="Internal" w:value="Internal"/>
              <w:listItem w:displayText="External" w:value="External"/>
            </w:comboBox>
          </w:sdtPr>
          <w:sdtEndPr/>
          <w:sdtContent>
            <w:tc>
              <w:tcPr>
                <w:tcW w:w="1644" w:type="dxa"/>
                <w:tcBorders>
                  <w:top w:val="single" w:sz="4" w:space="0" w:color="auto"/>
                  <w:left w:val="single" w:sz="4" w:space="0" w:color="auto"/>
                  <w:bottom w:val="single" w:sz="4" w:space="0" w:color="auto"/>
                  <w:right w:val="single" w:sz="4" w:space="0" w:color="auto"/>
                </w:tcBorders>
              </w:tcPr>
              <w:p w:rsidR="00732C81" w:rsidRPr="003426D4" w:rsidRDefault="00732C81" w:rsidP="00963369">
                <w:pPr>
                  <w:pStyle w:val="GSATableText"/>
                </w:pPr>
                <w:r w:rsidDel="00883A15">
                  <w:t>Internal</w:t>
                </w:r>
              </w:p>
            </w:tc>
          </w:sdtContent>
        </w:sdt>
        <w:sdt>
          <w:sdtPr>
            <w:alias w:val="Privilege Level"/>
            <w:tag w:val="PrivilegeLevel"/>
            <w:id w:val="406496953"/>
            <w:comboBox>
              <w:listItem w:value="Choose an item."/>
              <w:listItem w:displayText="P" w:value="P"/>
              <w:listItem w:displayText="NP" w:value="NP"/>
              <w:listItem w:displayText="NLA" w:value="NLA"/>
            </w:comboBox>
          </w:sdtPr>
          <w:sdtEndPr/>
          <w:sdtContent>
            <w:tc>
              <w:tcPr>
                <w:tcW w:w="1493" w:type="dxa"/>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tcPr>
              <w:p w:rsidR="00732C81" w:rsidRPr="003426D4" w:rsidRDefault="00732C81" w:rsidP="00963369">
                <w:pPr>
                  <w:pStyle w:val="GSATableText"/>
                </w:pPr>
                <w:r w:rsidDel="00883A15">
                  <w:t>NLA</w:t>
                </w:r>
              </w:p>
            </w:tc>
          </w:sdtContent>
        </w:sdt>
        <w:sdt>
          <w:sdt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auto"/>
                  <w:left w:val="single" w:sz="4" w:space="0" w:color="auto"/>
                  <w:bottom w:val="single" w:sz="4" w:space="0" w:color="auto"/>
                  <w:right w:val="single" w:sz="4" w:space="0" w:color="auto"/>
                </w:tcBorders>
                <w:shd w:val="clear" w:color="auto" w:fill="auto"/>
              </w:tcPr>
              <w:p w:rsidR="00732C81" w:rsidRPr="003426D4" w:rsidRDefault="00732C81" w:rsidP="00963369">
                <w:pPr>
                  <w:pStyle w:val="GSATableText"/>
                </w:pPr>
                <w:r w:rsidDel="00883A15">
                  <w:t>Limited</w:t>
                </w:r>
              </w:p>
            </w:tc>
          </w:sdtContent>
        </w:sdt>
        <w:tc>
          <w:tcPr>
            <w:tcW w:w="1258" w:type="dxa"/>
            <w:tcBorders>
              <w:top w:val="single" w:sz="4" w:space="0" w:color="auto"/>
              <w:left w:val="single" w:sz="4" w:space="0" w:color="auto"/>
              <w:bottom w:val="single" w:sz="4" w:space="0" w:color="auto"/>
              <w:right w:val="single" w:sz="4" w:space="0" w:color="auto"/>
            </w:tcBorders>
            <w:shd w:val="clear" w:color="auto" w:fill="auto"/>
          </w:tcPr>
          <w:p w:rsidR="00732C81" w:rsidRPr="003426D4" w:rsidRDefault="00732C81" w:rsidP="00963369">
            <w:pPr>
              <w:pStyle w:val="GSATableText"/>
            </w:pPr>
            <w:r w:rsidRPr="003426D4">
              <w:t>N/A</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tcPr>
          <w:p w:rsidR="00732C81" w:rsidRPr="003426D4" w:rsidRDefault="00732C81" w:rsidP="00963369">
            <w:pPr>
              <w:pStyle w:val="GSATableText"/>
            </w:pPr>
            <w:r w:rsidRPr="003426D4">
              <w:t>Reviews, approves and enforces policy</w:t>
            </w:r>
          </w:p>
        </w:tc>
      </w:tr>
      <w:tr w:rsidR="00732C81" w:rsidRPr="005C5252" w:rsidTr="00963369">
        <w:trPr>
          <w:cantSplit/>
          <w:trHeight w:val="288"/>
          <w:jc w:val="center"/>
        </w:trPr>
        <w:tc>
          <w:tcPr>
            <w:tcW w:w="0" w:type="auto"/>
            <w:tcMar>
              <w:top w:w="0" w:type="dxa"/>
              <w:bottom w:w="115" w:type="dxa"/>
            </w:tcMar>
          </w:tcPr>
          <w:p w:rsidR="00732C81" w:rsidRPr="005C5252" w:rsidRDefault="00732C81" w:rsidP="00963369">
            <w:pPr>
              <w:pStyle w:val="GSATableText"/>
            </w:pPr>
          </w:p>
        </w:tc>
        <w:sdt>
          <w:sdt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644" w:type="dxa"/>
              </w:tcPr>
              <w:p w:rsidR="00732C81" w:rsidRPr="005C5252" w:rsidRDefault="00732C81" w:rsidP="00963369">
                <w:pPr>
                  <w:pStyle w:val="GSATableText"/>
                </w:pPr>
                <w:r w:rsidRPr="005C5252">
                  <w:t>Choose an item.</w:t>
                </w:r>
              </w:p>
            </w:tc>
          </w:sdtContent>
        </w:sdt>
        <w:sdt>
          <w:sdt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rsidR="00732C81" w:rsidRPr="005C5252" w:rsidRDefault="00732C81" w:rsidP="00963369">
                <w:pPr>
                  <w:pStyle w:val="GSATableText"/>
                </w:pPr>
                <w:r w:rsidRPr="005C5252">
                  <w:t>Choose an item.</w:t>
                </w:r>
              </w:p>
            </w:tc>
          </w:sdtContent>
        </w:sdt>
        <w:sdt>
          <w:sdt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rsidR="00732C81" w:rsidRPr="005C5252" w:rsidRDefault="00732C81" w:rsidP="00963369">
                <w:pPr>
                  <w:pStyle w:val="GSATableText"/>
                </w:pPr>
                <w:r w:rsidRPr="005C5252">
                  <w:t>Choose an item.</w:t>
                </w:r>
              </w:p>
            </w:tc>
          </w:sdtContent>
        </w:sdt>
        <w:tc>
          <w:tcPr>
            <w:tcW w:w="1258" w:type="dxa"/>
          </w:tcPr>
          <w:p w:rsidR="00732C81" w:rsidRPr="005C5252" w:rsidRDefault="00732C81" w:rsidP="00963369">
            <w:pPr>
              <w:pStyle w:val="GSATableText"/>
            </w:pPr>
          </w:p>
        </w:tc>
        <w:tc>
          <w:tcPr>
            <w:tcW w:w="0" w:type="auto"/>
            <w:shd w:val="clear" w:color="auto" w:fill="auto"/>
            <w:tcMar>
              <w:top w:w="0" w:type="dxa"/>
              <w:left w:w="101" w:type="dxa"/>
              <w:bottom w:w="115" w:type="dxa"/>
              <w:right w:w="101" w:type="dxa"/>
            </w:tcMar>
          </w:tcPr>
          <w:p w:rsidR="00732C81" w:rsidRPr="005C5252" w:rsidRDefault="00732C81" w:rsidP="00963369">
            <w:pPr>
              <w:pStyle w:val="GSATableText"/>
            </w:pPr>
          </w:p>
        </w:tc>
      </w:tr>
      <w:tr w:rsidR="00732C81" w:rsidRPr="005C5252" w:rsidTr="00963369">
        <w:trPr>
          <w:cantSplit/>
          <w:trHeight w:val="288"/>
          <w:jc w:val="center"/>
        </w:trPr>
        <w:tc>
          <w:tcPr>
            <w:tcW w:w="0" w:type="auto"/>
            <w:tcMar>
              <w:top w:w="0" w:type="dxa"/>
              <w:bottom w:w="115" w:type="dxa"/>
            </w:tcMar>
          </w:tcPr>
          <w:p w:rsidR="00732C81" w:rsidRPr="005C5252" w:rsidRDefault="00732C81" w:rsidP="00963369">
            <w:pPr>
              <w:pStyle w:val="GSATableText"/>
            </w:pPr>
          </w:p>
        </w:tc>
        <w:sdt>
          <w:sdt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644" w:type="dxa"/>
              </w:tcPr>
              <w:p w:rsidR="00732C81" w:rsidRPr="005C5252" w:rsidRDefault="00732C81" w:rsidP="00963369">
                <w:pPr>
                  <w:pStyle w:val="GSATableText"/>
                </w:pPr>
                <w:r w:rsidRPr="005C5252">
                  <w:t>Choose an item.</w:t>
                </w:r>
              </w:p>
            </w:tc>
          </w:sdtContent>
        </w:sdt>
        <w:sdt>
          <w:sdt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rsidR="00732C81" w:rsidRPr="005C5252" w:rsidRDefault="00732C81" w:rsidP="00963369">
                <w:pPr>
                  <w:pStyle w:val="GSATableText"/>
                </w:pPr>
                <w:r w:rsidRPr="005C5252">
                  <w:t>Choose an item.</w:t>
                </w:r>
              </w:p>
            </w:tc>
          </w:sdtContent>
        </w:sdt>
        <w:sdt>
          <w:sdt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rsidR="00732C81" w:rsidRPr="005C5252" w:rsidRDefault="00732C81" w:rsidP="00963369">
                <w:pPr>
                  <w:pStyle w:val="GSATableText"/>
                </w:pPr>
                <w:r w:rsidRPr="005C5252">
                  <w:t>Choose an item.</w:t>
                </w:r>
              </w:p>
            </w:tc>
          </w:sdtContent>
        </w:sdt>
        <w:tc>
          <w:tcPr>
            <w:tcW w:w="1258" w:type="dxa"/>
          </w:tcPr>
          <w:p w:rsidR="00732C81" w:rsidRPr="005C5252" w:rsidRDefault="00732C81" w:rsidP="00963369">
            <w:pPr>
              <w:pStyle w:val="GSATableText"/>
            </w:pPr>
          </w:p>
        </w:tc>
        <w:tc>
          <w:tcPr>
            <w:tcW w:w="0" w:type="auto"/>
            <w:shd w:val="clear" w:color="auto" w:fill="auto"/>
            <w:tcMar>
              <w:top w:w="0" w:type="dxa"/>
              <w:left w:w="101" w:type="dxa"/>
              <w:bottom w:w="115" w:type="dxa"/>
              <w:right w:w="101" w:type="dxa"/>
            </w:tcMar>
          </w:tcPr>
          <w:p w:rsidR="00732C81" w:rsidRPr="005C5252" w:rsidRDefault="00732C81" w:rsidP="00963369">
            <w:pPr>
              <w:pStyle w:val="GSATableText"/>
            </w:pPr>
          </w:p>
        </w:tc>
      </w:tr>
      <w:tr w:rsidR="00732C81" w:rsidRPr="005C5252" w:rsidTr="00963369">
        <w:trPr>
          <w:cantSplit/>
          <w:trHeight w:val="288"/>
          <w:jc w:val="center"/>
        </w:trPr>
        <w:tc>
          <w:tcPr>
            <w:tcW w:w="0" w:type="auto"/>
            <w:tcMar>
              <w:top w:w="0" w:type="dxa"/>
              <w:bottom w:w="115" w:type="dxa"/>
            </w:tcMar>
          </w:tcPr>
          <w:p w:rsidR="00732C81" w:rsidRPr="005C5252" w:rsidRDefault="00732C81" w:rsidP="00963369">
            <w:pPr>
              <w:pStyle w:val="GSATableText"/>
            </w:pPr>
          </w:p>
        </w:tc>
        <w:sdt>
          <w:sdt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644" w:type="dxa"/>
              </w:tcPr>
              <w:p w:rsidR="00732C81" w:rsidRPr="005C5252" w:rsidRDefault="00732C81" w:rsidP="00963369">
                <w:pPr>
                  <w:pStyle w:val="GSATableText"/>
                </w:pPr>
                <w:r w:rsidRPr="005C5252">
                  <w:t>Choose an item.</w:t>
                </w:r>
              </w:p>
            </w:tc>
          </w:sdtContent>
        </w:sdt>
        <w:sdt>
          <w:sdt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rsidR="00732C81" w:rsidRPr="005C5252" w:rsidRDefault="00732C81" w:rsidP="00963369">
                <w:pPr>
                  <w:pStyle w:val="GSATableText"/>
                </w:pPr>
                <w:r w:rsidRPr="005C5252">
                  <w:t>Choose an item.</w:t>
                </w:r>
              </w:p>
            </w:tc>
          </w:sdtContent>
        </w:sdt>
        <w:sdt>
          <w:sdt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rsidR="00732C81" w:rsidRPr="005C5252" w:rsidRDefault="00732C81" w:rsidP="00963369">
                <w:pPr>
                  <w:pStyle w:val="GSATableText"/>
                </w:pPr>
                <w:r w:rsidRPr="005C5252">
                  <w:t>Choose an item.</w:t>
                </w:r>
              </w:p>
            </w:tc>
          </w:sdtContent>
        </w:sdt>
        <w:tc>
          <w:tcPr>
            <w:tcW w:w="1258" w:type="dxa"/>
          </w:tcPr>
          <w:p w:rsidR="00732C81" w:rsidRPr="005C5252" w:rsidRDefault="00732C81" w:rsidP="00963369">
            <w:pPr>
              <w:pStyle w:val="GSATableText"/>
            </w:pPr>
          </w:p>
        </w:tc>
        <w:tc>
          <w:tcPr>
            <w:tcW w:w="0" w:type="auto"/>
            <w:shd w:val="clear" w:color="auto" w:fill="auto"/>
            <w:tcMar>
              <w:top w:w="0" w:type="dxa"/>
              <w:left w:w="101" w:type="dxa"/>
              <w:bottom w:w="115" w:type="dxa"/>
              <w:right w:w="101" w:type="dxa"/>
            </w:tcMar>
          </w:tcPr>
          <w:p w:rsidR="00732C81" w:rsidRPr="005C5252" w:rsidRDefault="00732C81" w:rsidP="00963369">
            <w:pPr>
              <w:pStyle w:val="GSATableText"/>
            </w:pPr>
          </w:p>
        </w:tc>
      </w:tr>
      <w:tr w:rsidR="00732C81" w:rsidRPr="005C5252" w:rsidTr="00963369">
        <w:trPr>
          <w:cantSplit/>
          <w:trHeight w:val="288"/>
          <w:jc w:val="center"/>
        </w:trPr>
        <w:tc>
          <w:tcPr>
            <w:tcW w:w="0" w:type="auto"/>
            <w:tcMar>
              <w:top w:w="0" w:type="dxa"/>
              <w:bottom w:w="115" w:type="dxa"/>
            </w:tcMar>
          </w:tcPr>
          <w:p w:rsidR="00732C81" w:rsidRPr="005C5252" w:rsidRDefault="00732C81" w:rsidP="00963369">
            <w:pPr>
              <w:pStyle w:val="GSATableText"/>
            </w:pPr>
          </w:p>
        </w:tc>
        <w:sdt>
          <w:sdt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644" w:type="dxa"/>
              </w:tcPr>
              <w:p w:rsidR="00732C81" w:rsidRPr="005C5252" w:rsidRDefault="00732C81" w:rsidP="00963369">
                <w:pPr>
                  <w:pStyle w:val="GSATableText"/>
                </w:pPr>
                <w:r w:rsidRPr="005C5252">
                  <w:t>Choose an item.</w:t>
                </w:r>
              </w:p>
            </w:tc>
          </w:sdtContent>
        </w:sdt>
        <w:sdt>
          <w:sdt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493" w:type="dxa"/>
                <w:shd w:val="clear" w:color="auto" w:fill="auto"/>
                <w:tcMar>
                  <w:top w:w="0" w:type="dxa"/>
                  <w:left w:w="101" w:type="dxa"/>
                  <w:bottom w:w="115" w:type="dxa"/>
                  <w:right w:w="101" w:type="dxa"/>
                </w:tcMar>
              </w:tcPr>
              <w:p w:rsidR="00732C81" w:rsidRPr="005C5252" w:rsidRDefault="00732C81" w:rsidP="00963369">
                <w:pPr>
                  <w:pStyle w:val="GSATableText"/>
                </w:pPr>
                <w:r w:rsidRPr="005C5252">
                  <w:t>Choose an item.</w:t>
                </w:r>
              </w:p>
            </w:tc>
          </w:sdtContent>
        </w:sdt>
        <w:sdt>
          <w:sdt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Pr>
              <w:p w:rsidR="00732C81" w:rsidRPr="005C5252" w:rsidRDefault="00732C81" w:rsidP="00963369">
                <w:pPr>
                  <w:pStyle w:val="GSATableText"/>
                </w:pPr>
                <w:r w:rsidRPr="005C5252">
                  <w:t>Choose an item.</w:t>
                </w:r>
              </w:p>
            </w:tc>
          </w:sdtContent>
        </w:sdt>
        <w:tc>
          <w:tcPr>
            <w:tcW w:w="1258" w:type="dxa"/>
          </w:tcPr>
          <w:p w:rsidR="00732C81" w:rsidRPr="005C5252" w:rsidRDefault="00732C81" w:rsidP="00963369">
            <w:pPr>
              <w:pStyle w:val="GSATableText"/>
            </w:pPr>
          </w:p>
        </w:tc>
        <w:tc>
          <w:tcPr>
            <w:tcW w:w="0" w:type="auto"/>
            <w:shd w:val="clear" w:color="auto" w:fill="auto"/>
            <w:tcMar>
              <w:top w:w="0" w:type="dxa"/>
              <w:left w:w="101" w:type="dxa"/>
              <w:bottom w:w="115" w:type="dxa"/>
              <w:right w:w="101" w:type="dxa"/>
            </w:tcMar>
          </w:tcPr>
          <w:p w:rsidR="00732C81" w:rsidRPr="005C5252" w:rsidRDefault="00732C81" w:rsidP="00963369">
            <w:pPr>
              <w:pStyle w:val="GSATableText"/>
            </w:pPr>
          </w:p>
        </w:tc>
      </w:tr>
    </w:tbl>
    <w:p w:rsidR="00732C81" w:rsidRDefault="00732C81" w:rsidP="00732C81"/>
    <w:p w:rsidR="00732C81" w:rsidRPr="00C44092" w:rsidRDefault="00732C81" w:rsidP="00732C81">
      <w:r w:rsidRPr="00C44092">
        <w:t>There are currently</w:t>
      </w:r>
      <w:r>
        <w:t xml:space="preserve"> </w:t>
      </w:r>
      <w:sdt>
        <w:sdtPr>
          <w:alias w:val="Enter Number"/>
          <w:tag w:val="number"/>
          <w:id w:val="561831863"/>
          <w:showingPlcHdr/>
        </w:sdtPr>
        <w:sdtEnd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showingPlcHdr/>
        </w:sdtPr>
        <w:sdtEnd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showingPlcHdr/>
        </w:sdtPr>
        <w:sdtEnd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showingPlcHdr/>
        </w:sdtPr>
        <w:sdtEndPr/>
        <w:sdtContent>
          <w:r>
            <w:rPr>
              <w:rStyle w:val="PlaceholderText"/>
            </w:rPr>
            <w:t>&lt;number&gt;</w:t>
          </w:r>
        </w:sdtContent>
      </w:sdt>
      <w:r w:rsidRPr="00C44092">
        <w:t xml:space="preserve"> external </w:t>
      </w:r>
      <w:r>
        <w:t>personnel</w:t>
      </w:r>
      <w:r w:rsidRPr="00C44092">
        <w:t>.</w:t>
      </w:r>
    </w:p>
    <w:p w:rsidR="00732C81" w:rsidRPr="00C44092"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63" w:name="_Toc385594051"/>
      <w:bookmarkStart w:id="264" w:name="_Toc385594443"/>
      <w:bookmarkStart w:id="265" w:name="_Toc385594831"/>
      <w:bookmarkStart w:id="266" w:name="_Toc388620687"/>
      <w:bookmarkStart w:id="267" w:name="_Toc449543284"/>
      <w:bookmarkStart w:id="268" w:name="_Toc468804747"/>
      <w:r w:rsidRPr="001600E2">
        <w:t xml:space="preserve">Network </w:t>
      </w:r>
      <w:r w:rsidRPr="006F3117">
        <w:t>Architecture</w:t>
      </w:r>
      <w:bookmarkEnd w:id="263"/>
      <w:bookmarkEnd w:id="264"/>
      <w:bookmarkEnd w:id="265"/>
      <w:bookmarkEnd w:id="266"/>
      <w:bookmarkEnd w:id="267"/>
      <w:bookmarkEnd w:id="268"/>
    </w:p>
    <w:p w:rsidR="00732C81" w:rsidRDefault="00732C81" w:rsidP="00732C81">
      <w:pPr>
        <w:pStyle w:val="GSAInstruction"/>
      </w:pPr>
      <w:r w:rsidRPr="00BB6184">
        <w:t xml:space="preserve">Instruction: </w:t>
      </w:r>
      <w:r w:rsidRPr="005D77B9">
        <w:t xml:space="preserve">Insert a network architectural diagram in the space that follows. Ensure that the following items are labeled on the diagram: hostnames, DNS servers, </w:t>
      </w:r>
      <w:r>
        <w:t xml:space="preserve">DHCP servers, </w:t>
      </w:r>
      <w:r w:rsidRPr="005D77B9">
        <w:t>authentication and access contr</w:t>
      </w:r>
      <w:r>
        <w:t xml:space="preserve">ol servers, directory servers, </w:t>
      </w:r>
      <w:r w:rsidRPr="005D77B9">
        <w:t xml:space="preserve">firewalls, routers, switches, database servers, major applications, </w:t>
      </w:r>
      <w:r>
        <w:t xml:space="preserve">storage, </w:t>
      </w:r>
      <w:r w:rsidRPr="005D77B9">
        <w:t>Internet connectivity providers</w:t>
      </w:r>
      <w:r>
        <w:t xml:space="preserve">, telecom circuit numbers, </w:t>
      </w:r>
      <w:r w:rsidRPr="005D77B9">
        <w:t>network</w:t>
      </w:r>
      <w:r>
        <w:t xml:space="preserve"> interfaces and</w:t>
      </w:r>
      <w:r w:rsidRPr="005D77B9">
        <w:t xml:space="preserve"> </w:t>
      </w:r>
      <w:r>
        <w:t>numbers, VLANs</w:t>
      </w:r>
      <w:r w:rsidRPr="005D77B9">
        <w:t xml:space="preserve">. </w:t>
      </w:r>
      <w:r>
        <w:t xml:space="preserve">Major security components should be represented. </w:t>
      </w:r>
      <w:r w:rsidRPr="005D77B9">
        <w:t>If necessary, include multiple network diagrams.</w:t>
      </w:r>
      <w:r w:rsidRPr="00063753">
        <w:t xml:space="preserve"> Assessors should be able to easily map hardware, software, and network inventories back to this diagram.</w:t>
      </w:r>
    </w:p>
    <w:p w:rsidR="00732C81" w:rsidRDefault="00732C81" w:rsidP="00732C81">
      <w:pPr>
        <w:pStyle w:val="GSAInstruction"/>
      </w:pPr>
      <w:r>
        <w:t>Delete this and all other instructions from your final version of this document.</w:t>
      </w:r>
    </w:p>
    <w:p w:rsidR="00732C81" w:rsidRPr="002C3786" w:rsidRDefault="00732C81" w:rsidP="00732C81">
      <w:r>
        <w:lastRenderedPageBreak/>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140948763"/>
          <w:dataBinding w:xpath="/root[1]/companyinfo[1]/informationsystemabbreviation[1]" w:storeItemID="{44BEC3F7-CE87-4EB0-838F-88333877F166}"/>
          <w:text/>
        </w:sdtPr>
        <w:sdtEndPr/>
        <w:sdtContent>
          <w:r>
            <w:t>Information System Abbreviation</w:t>
          </w:r>
        </w:sdtContent>
      </w:sdt>
      <w:r w:rsidRPr="002C3786">
        <w:t>.</w:t>
      </w:r>
    </w:p>
    <w:tbl>
      <w:tblPr>
        <w:tblStyle w:val="TableGrid"/>
        <w:tblW w:w="5000" w:type="pct"/>
        <w:tblLook w:val="04A0" w:firstRow="1" w:lastRow="0" w:firstColumn="1" w:lastColumn="0" w:noHBand="0" w:noVBand="1"/>
      </w:tblPr>
      <w:tblGrid>
        <w:gridCol w:w="9350"/>
      </w:tblGrid>
      <w:tr w:rsidR="00732C81" w:rsidRPr="00D777F3" w:rsidTr="00963369">
        <w:trPr>
          <w:cantSplit/>
        </w:trPr>
        <w:tc>
          <w:tcPr>
            <w:tcW w:w="5000" w:type="pct"/>
          </w:tcPr>
          <w:p w:rsidR="00732C81" w:rsidRPr="00D777F3" w:rsidRDefault="00732C81" w:rsidP="00963369">
            <w:pPr>
              <w:pStyle w:val="GSATableText"/>
            </w:pPr>
          </w:p>
          <w:sdt>
            <w:sdtPr>
              <w:alias w:val="Insert Architectural Diagram"/>
              <w:tag w:val="insertdiagram"/>
              <w:id w:val="1050577767"/>
              <w:temporary/>
              <w:showingPlcHdr/>
              <w:picture/>
            </w:sdtPr>
            <w:sdtEndPr/>
            <w:sdtContent>
              <w:p w:rsidR="00732C81" w:rsidRPr="00D777F3" w:rsidRDefault="00732C81" w:rsidP="00963369">
                <w:pPr>
                  <w:pStyle w:val="GSATableText"/>
                </w:pPr>
                <w:r w:rsidRPr="00D777F3">
                  <w:rPr>
                    <w:noProof/>
                  </w:rPr>
                  <w:drawing>
                    <wp:inline distT="0" distB="0" distL="0" distR="0" wp14:anchorId="198A1F5B" wp14:editId="62E19F74">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rsidR="00732C81" w:rsidRPr="00D777F3" w:rsidRDefault="00732C81" w:rsidP="00963369">
            <w:pPr>
              <w:pStyle w:val="GSATableText"/>
            </w:pPr>
          </w:p>
        </w:tc>
      </w:tr>
    </w:tbl>
    <w:p w:rsidR="00732C81" w:rsidRPr="00A359BA" w:rsidRDefault="00732C81" w:rsidP="00732C81">
      <w:pPr>
        <w:pStyle w:val="Caption"/>
      </w:pPr>
      <w:bookmarkStart w:id="269" w:name="_Ref437334843"/>
      <w:bookmarkStart w:id="270" w:name="_Toc468805308"/>
      <w:bookmarkStart w:id="271" w:name="_Toc383444377"/>
      <w:r>
        <w:t xml:space="preserve">Figure </w:t>
      </w:r>
      <w:fldSimple w:instr=" STYLEREF 1 \s ">
        <w:r>
          <w:rPr>
            <w:noProof/>
          </w:rPr>
          <w:t>9</w:t>
        </w:r>
      </w:fldSimple>
      <w:r>
        <w:noBreakHyphen/>
      </w:r>
      <w:fldSimple w:instr=" SEQ Figure \* ARABIC \s 1 ">
        <w:r>
          <w:rPr>
            <w:noProof/>
          </w:rPr>
          <w:t>2</w:t>
        </w:r>
      </w:fldSimple>
      <w:r>
        <w:t xml:space="preserve"> </w:t>
      </w:r>
      <w:r w:rsidRPr="003C2298">
        <w:t>Network Diagram</w:t>
      </w:r>
      <w:bookmarkEnd w:id="269"/>
      <w:bookmarkEnd w:id="270"/>
    </w:p>
    <w:bookmarkEnd w:id="271"/>
    <w:p w:rsidR="00732C81" w:rsidRPr="002C3786" w:rsidRDefault="00732C81" w:rsidP="00732C81"/>
    <w:p w:rsidR="00732C81" w:rsidRDefault="00732C81" w:rsidP="009512BB">
      <w:pPr>
        <w:pStyle w:val="Heading1"/>
        <w:widowControl w:val="0"/>
        <w:numPr>
          <w:ilvl w:val="0"/>
          <w:numId w:val="179"/>
        </w:numPr>
        <w:suppressAutoHyphens/>
        <w:spacing w:after="120"/>
      </w:pPr>
      <w:bookmarkStart w:id="272" w:name="_Toc383433188"/>
      <w:bookmarkStart w:id="273" w:name="_Toc383444420"/>
      <w:bookmarkStart w:id="274" w:name="_Toc385594052"/>
      <w:bookmarkStart w:id="275" w:name="_Toc385594444"/>
      <w:bookmarkStart w:id="276" w:name="_Toc385594832"/>
      <w:bookmarkStart w:id="277" w:name="_Toc388620688"/>
      <w:bookmarkStart w:id="278" w:name="_Toc449543285"/>
      <w:bookmarkStart w:id="279" w:name="_Toc468804748"/>
      <w:r w:rsidRPr="00E0416A">
        <w:t>System Environment</w:t>
      </w:r>
      <w:bookmarkEnd w:id="272"/>
      <w:bookmarkEnd w:id="273"/>
      <w:bookmarkEnd w:id="274"/>
      <w:bookmarkEnd w:id="275"/>
      <w:bookmarkEnd w:id="276"/>
      <w:bookmarkEnd w:id="277"/>
      <w:bookmarkEnd w:id="278"/>
      <w:bookmarkEnd w:id="279"/>
      <w:r w:rsidRPr="00E0416A">
        <w:t xml:space="preserve"> </w:t>
      </w:r>
    </w:p>
    <w:p w:rsidR="00732C81" w:rsidRDefault="00732C81" w:rsidP="00732C81">
      <w:pPr>
        <w:pStyle w:val="GSAInstruction"/>
        <w:keepNext/>
        <w:keepLines/>
        <w:widowControl/>
      </w:pPr>
      <w:r w:rsidRPr="00BB6184">
        <w:t>Instruction: In the space that follows, provide a general description of the technical system environment.  Include information about all system environments that are used, e.g.</w:t>
      </w:r>
      <w:r>
        <w:t>,</w:t>
      </w:r>
      <w:r w:rsidRPr="00BB6184">
        <w:t xml:space="preserve"> production environment, test environment, staging or QA environments.  Include alternate, backup and operational facilities.</w:t>
      </w:r>
    </w:p>
    <w:p w:rsidR="00732C81" w:rsidRDefault="00732C81" w:rsidP="00732C81">
      <w:pPr>
        <w:pStyle w:val="GSAInstruction"/>
        <w:keepNext/>
        <w:keepLines/>
        <w:widowControl/>
      </w:pPr>
      <w:r w:rsidRPr="00063753">
        <w:t xml:space="preserve">Directions for attaching the FedRAMP Inventory Workbook may be found in </w:t>
      </w:r>
      <w:r w:rsidRPr="00063753">
        <w:fldChar w:fldCharType="begin"/>
      </w:r>
      <w:r w:rsidRPr="00063753">
        <w:instrText xml:space="preserve"> REF _Ref444603969 \h </w:instrText>
      </w:r>
      <w:r w:rsidRPr="00063753">
        <w:fldChar w:fldCharType="separate"/>
      </w:r>
      <w:r w:rsidRPr="00063753">
        <w:t>ATTACHMENT 13 – FedRAMP Inventory Workbook</w:t>
      </w:r>
      <w:r w:rsidRPr="00063753">
        <w:fldChar w:fldCharType="end"/>
      </w:r>
      <w:r w:rsidRPr="00063753">
        <w:t>.</w:t>
      </w:r>
    </w:p>
    <w:p w:rsidR="00732C81" w:rsidRPr="00BB6184" w:rsidRDefault="00732C81" w:rsidP="00732C81">
      <w:pPr>
        <w:pStyle w:val="GSAInstruction"/>
        <w:keepNext/>
        <w:keepLines/>
        <w:widowControl/>
      </w:pPr>
      <w:r>
        <w:t>Delete this and all other instructions from your final version of this document.</w:t>
      </w:r>
    </w:p>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80" w:name="_Toc388620689"/>
      <w:bookmarkStart w:id="281" w:name="_Toc449543286"/>
      <w:bookmarkStart w:id="282" w:name="_Toc468804749"/>
      <w:r w:rsidRPr="002C3786">
        <w:t>Hardware Inventory</w:t>
      </w:r>
      <w:bookmarkEnd w:id="280"/>
      <w:bookmarkEnd w:id="281"/>
      <w:bookmarkEnd w:id="282"/>
    </w:p>
    <w:p w:rsidR="00732C81" w:rsidRDefault="00732C81" w:rsidP="00732C81">
      <w:bookmarkStart w:id="283" w:name="_Toc385594054"/>
      <w:bookmarkStart w:id="284" w:name="_Toc385594446"/>
      <w:bookmarkStart w:id="285" w:name="_Toc385594834"/>
      <w:bookmarkStart w:id="286" w:name="_Toc388620690"/>
      <w:r>
        <w:t xml:space="preserve">Use the </w:t>
      </w:r>
      <w:r w:rsidRPr="0055166A">
        <w:t xml:space="preserve">FedRAMP Inventory Workbook </w:t>
      </w:r>
      <w:r>
        <w:t>to list</w:t>
      </w:r>
      <w:r w:rsidRPr="002C3786">
        <w:t xml:space="preserve"> the principal hardware components for</w:t>
      </w:r>
      <w:r>
        <w:t xml:space="preserve"> </w:t>
      </w:r>
      <w:sdt>
        <w:sdtPr>
          <w:alias w:val="Information System Abbreviation"/>
          <w:tag w:val="informationsystemabbreviation"/>
          <w:id w:val="409285637"/>
          <w:dataBinding w:xpath="/root[1]/companyinfo[1]/informationsystemabbreviation[1]" w:storeItemID="{44BEC3F7-CE87-4EB0-838F-88333877F166}"/>
          <w:text/>
        </w:sdtPr>
        <w:sdtEndPr/>
        <w:sdtContent>
          <w:r>
            <w:t>Information System Abbreviation</w:t>
          </w:r>
        </w:sdtContent>
      </w:sdt>
      <w:r w:rsidRPr="002C3786">
        <w:t>.</w:t>
      </w:r>
      <w:r>
        <w:t xml:space="preserve">  </w:t>
      </w:r>
    </w:p>
    <w:p w:rsidR="00732C81" w:rsidRPr="00BB6184" w:rsidRDefault="00732C81" w:rsidP="00732C81">
      <w:pPr>
        <w:pStyle w:val="GSANote"/>
      </w:pPr>
      <w:r w:rsidRPr="001729AB">
        <w:t>Note</w:t>
      </w:r>
      <w:r>
        <w:t xml:space="preserve">: </w:t>
      </w:r>
      <w:r w:rsidRPr="00BB6184">
        <w:t>A complete and detailed list of the system hardware and software inventory is required per NIST SP 800-53, Rev 4 CM-8.</w:t>
      </w:r>
    </w:p>
    <w:p w:rsidR="00732C81" w:rsidRDefault="00732C81" w:rsidP="00732C81">
      <w:bookmarkStart w:id="287" w:name="_Toc449543287"/>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288" w:name="_Toc468804750"/>
      <w:r w:rsidRPr="002C3786">
        <w:t>Software Inventory</w:t>
      </w:r>
      <w:bookmarkEnd w:id="283"/>
      <w:bookmarkEnd w:id="284"/>
      <w:bookmarkEnd w:id="285"/>
      <w:bookmarkEnd w:id="286"/>
      <w:bookmarkEnd w:id="287"/>
      <w:bookmarkEnd w:id="288"/>
    </w:p>
    <w:p w:rsidR="00732C81" w:rsidRDefault="00732C81" w:rsidP="00732C81">
      <w:bookmarkStart w:id="289" w:name="_Toc385594055"/>
      <w:bookmarkStart w:id="290" w:name="_Toc385594447"/>
      <w:bookmarkStart w:id="291" w:name="_Toc385594835"/>
      <w:bookmarkStart w:id="292" w:name="_Toc388620691"/>
      <w:r>
        <w:t xml:space="preserve">Use the </w:t>
      </w:r>
      <w:r w:rsidRPr="0055166A">
        <w:t xml:space="preserve">FedRAMP Inventory Workbook </w:t>
      </w:r>
      <w:r>
        <w:t>to list</w:t>
      </w:r>
      <w:r w:rsidRPr="002C3786">
        <w:t xml:space="preserve"> the princip</w:t>
      </w:r>
      <w:r>
        <w:t>a</w:t>
      </w:r>
      <w:r w:rsidRPr="002C3786">
        <w:t>l software components for</w:t>
      </w:r>
      <w:r>
        <w:t xml:space="preserve"> </w:t>
      </w:r>
      <w:sdt>
        <w:sdtPr>
          <w:alias w:val="Information System Abbreviation"/>
          <w:tag w:val="informationsystemabbreviation"/>
          <w:id w:val="-866137175"/>
          <w:dataBinding w:xpath="/root[1]/companyinfo[1]/informationsystemabbreviation[1]" w:storeItemID="{44BEC3F7-CE87-4EB0-838F-88333877F166}"/>
          <w:text/>
        </w:sdtPr>
        <w:sdtEndPr/>
        <w:sdtContent>
          <w:r>
            <w:t>Information System Abbreviation</w:t>
          </w:r>
        </w:sdtContent>
      </w:sdt>
      <w:r w:rsidRPr="002C3786">
        <w:t>.</w:t>
      </w:r>
      <w:r>
        <w:t xml:space="preserve"> </w:t>
      </w:r>
    </w:p>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93" w:name="_Toc449543288"/>
      <w:bookmarkStart w:id="294" w:name="_Toc468804751"/>
      <w:r w:rsidRPr="002C3786">
        <w:lastRenderedPageBreak/>
        <w:t>Network Inventory</w:t>
      </w:r>
      <w:bookmarkEnd w:id="289"/>
      <w:bookmarkEnd w:id="290"/>
      <w:bookmarkEnd w:id="291"/>
      <w:bookmarkEnd w:id="292"/>
      <w:bookmarkEnd w:id="293"/>
      <w:bookmarkEnd w:id="294"/>
      <w:r w:rsidRPr="002C3786">
        <w:t xml:space="preserve"> </w:t>
      </w:r>
    </w:p>
    <w:p w:rsidR="00732C81" w:rsidRPr="006C1B04" w:rsidRDefault="00732C81" w:rsidP="00732C81">
      <w:r>
        <w:t>Use the FedRAMP Inventory Workbook to list</w:t>
      </w:r>
      <w:r w:rsidRPr="002C3786">
        <w:t xml:space="preserve"> the princip</w:t>
      </w:r>
      <w:r>
        <w:t>a</w:t>
      </w:r>
      <w:r w:rsidRPr="002C3786">
        <w:t>l network devices and components for</w:t>
      </w:r>
      <w:r>
        <w:t xml:space="preserve"> </w:t>
      </w:r>
      <w:sdt>
        <w:sdtPr>
          <w:alias w:val="Information System Abbreviation"/>
          <w:tag w:val="informationsystemabbreviation"/>
          <w:id w:val="-1988395075"/>
          <w:dataBinding w:xpath="/root[1]/companyinfo[1]/informationsystemabbreviation[1]" w:storeItemID="{44BEC3F7-CE87-4EB0-838F-88333877F166}"/>
          <w:text/>
        </w:sdtPr>
        <w:sdtEndPr/>
        <w:sdtContent>
          <w:r>
            <w:t>Information System Abbreviation</w:t>
          </w:r>
        </w:sdtContent>
      </w:sdt>
      <w:r w:rsidRPr="002C3786">
        <w:t>.</w:t>
      </w:r>
      <w:r>
        <w:t xml:space="preserve">  </w:t>
      </w:r>
    </w:p>
    <w:p w:rsidR="00732C81" w:rsidRPr="002C3786" w:rsidRDefault="00732C81" w:rsidP="00732C81">
      <w:pPr>
        <w:sectPr w:rsidR="00732C81" w:rsidRPr="002C3786" w:rsidSect="00C37423">
          <w:footnotePr>
            <w:pos w:val="beneathText"/>
          </w:footnotePr>
          <w:pgSz w:w="12240" w:h="15840"/>
          <w:pgMar w:top="1440" w:right="1440" w:bottom="1440" w:left="1440" w:header="720" w:footer="720" w:gutter="0"/>
          <w:cols w:space="720"/>
          <w:titlePg/>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295" w:name="_Toc385594056"/>
      <w:bookmarkStart w:id="296" w:name="_Toc385594448"/>
      <w:bookmarkStart w:id="297" w:name="_Toc385594836"/>
      <w:bookmarkStart w:id="298" w:name="_Toc388620692"/>
      <w:bookmarkStart w:id="299" w:name="_Toc449543289"/>
      <w:bookmarkStart w:id="300" w:name="_Toc468804752"/>
      <w:r w:rsidRPr="002C3786">
        <w:lastRenderedPageBreak/>
        <w:t>Data Flow</w:t>
      </w:r>
      <w:bookmarkEnd w:id="295"/>
      <w:bookmarkEnd w:id="296"/>
      <w:bookmarkEnd w:id="297"/>
      <w:bookmarkEnd w:id="298"/>
      <w:bookmarkEnd w:id="299"/>
      <w:bookmarkEnd w:id="300"/>
      <w:r>
        <w:t xml:space="preserve"> </w:t>
      </w:r>
    </w:p>
    <w:p w:rsidR="00732C81" w:rsidRDefault="00732C81" w:rsidP="00732C81">
      <w:pPr>
        <w:pStyle w:val="GSAInstruction"/>
      </w:pPr>
      <w:r w:rsidRPr="00BB6184">
        <w:t xml:space="preserve">Instruction: In the space that follows, describe the flow of data in and out of system boundaries and insert a data flow diagram.  Describe protections implemented at all entry and exit points in the data flow as well as internal controls between customer and project users.  See Guide to Understanding </w:t>
      </w:r>
      <w:r>
        <w:t>FedRAMP</w:t>
      </w:r>
      <w:r w:rsidRPr="00BB6184">
        <w:t xml:space="preserve"> for a dataflow example.  If necessary, include multiple data flow diagrams.</w:t>
      </w:r>
    </w:p>
    <w:p w:rsidR="00732C81" w:rsidRPr="00BB6184" w:rsidRDefault="00732C81" w:rsidP="00732C81">
      <w:pPr>
        <w:pStyle w:val="GSAInstruction"/>
      </w:pPr>
      <w:r>
        <w:t>Delete this and all other instructions from your final version of this document.</w:t>
      </w:r>
    </w:p>
    <w:p w:rsidR="00732C81" w:rsidRPr="006137FD" w:rsidRDefault="00732C81" w:rsidP="00732C81">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732C81" w:rsidRPr="00D777F3" w:rsidTr="00963369">
        <w:tc>
          <w:tcPr>
            <w:tcW w:w="12950" w:type="dxa"/>
          </w:tcPr>
          <w:p w:rsidR="00732C81" w:rsidRPr="00D777F3" w:rsidRDefault="00732C81" w:rsidP="00963369">
            <w:pPr>
              <w:pStyle w:val="GSATableText"/>
            </w:pPr>
          </w:p>
          <w:sdt>
            <w:sdtPr>
              <w:alias w:val="Insert Data Flow Diagram"/>
              <w:tag w:val="insertdataflowfigure"/>
              <w:id w:val="1419913164"/>
              <w:temporary/>
              <w:showingPlcHdr/>
              <w:picture/>
            </w:sdtPr>
            <w:sdtEndPr/>
            <w:sdtContent>
              <w:p w:rsidR="00732C81" w:rsidRPr="00D777F3" w:rsidRDefault="00732C81" w:rsidP="00963369">
                <w:pPr>
                  <w:pStyle w:val="GSATableText"/>
                </w:pPr>
                <w:r w:rsidRPr="00D777F3">
                  <w:rPr>
                    <w:noProof/>
                  </w:rPr>
                  <w:drawing>
                    <wp:inline distT="0" distB="0" distL="0" distR="0" wp14:anchorId="04AF043B" wp14:editId="4941EBCD">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rsidR="00732C81" w:rsidRPr="00D777F3" w:rsidRDefault="00732C81" w:rsidP="00963369">
            <w:pPr>
              <w:pStyle w:val="GSATableText"/>
            </w:pPr>
          </w:p>
        </w:tc>
      </w:tr>
    </w:tbl>
    <w:p w:rsidR="00732C81" w:rsidRPr="00A359BA" w:rsidRDefault="00732C81" w:rsidP="00732C81">
      <w:pPr>
        <w:pStyle w:val="Caption"/>
      </w:pPr>
      <w:bookmarkStart w:id="301" w:name="_Ref437335377"/>
      <w:bookmarkStart w:id="302" w:name="_Toc468805309"/>
      <w:bookmarkStart w:id="303" w:name="_Toc383444378"/>
      <w:r>
        <w:t xml:space="preserve">Figure </w:t>
      </w:r>
      <w:fldSimple w:instr=" STYLEREF 1 \s ">
        <w:r>
          <w:rPr>
            <w:noProof/>
          </w:rPr>
          <w:t>10</w:t>
        </w:r>
      </w:fldSimple>
      <w:r>
        <w:noBreakHyphen/>
      </w:r>
      <w:fldSimple w:instr=" SEQ Figure \* ARABIC \s 1 ">
        <w:r>
          <w:rPr>
            <w:noProof/>
          </w:rPr>
          <w:t>1</w:t>
        </w:r>
      </w:fldSimple>
      <w:r>
        <w:t xml:space="preserve"> </w:t>
      </w:r>
      <w:r w:rsidRPr="00FC1E0B">
        <w:t>Data Flow Diagram</w:t>
      </w:r>
      <w:bookmarkEnd w:id="301"/>
      <w:bookmarkEnd w:id="302"/>
    </w:p>
    <w:p w:rsidR="00732C81" w:rsidRPr="00A359BA"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304" w:name="_Toc385594057"/>
      <w:bookmarkStart w:id="305" w:name="_Toc385594449"/>
      <w:bookmarkStart w:id="306" w:name="_Toc385594837"/>
      <w:bookmarkStart w:id="307" w:name="_Toc388620693"/>
      <w:bookmarkStart w:id="308" w:name="_Toc449543290"/>
      <w:bookmarkStart w:id="309" w:name="_Toc468804753"/>
      <w:bookmarkEnd w:id="303"/>
      <w:r w:rsidRPr="002C3786">
        <w:t>Ports, Protocols and Services</w:t>
      </w:r>
      <w:bookmarkEnd w:id="304"/>
      <w:bookmarkEnd w:id="305"/>
      <w:bookmarkEnd w:id="306"/>
      <w:bookmarkEnd w:id="307"/>
      <w:bookmarkEnd w:id="308"/>
      <w:bookmarkEnd w:id="309"/>
      <w:r w:rsidRPr="002C3786">
        <w:t xml:space="preserve"> </w:t>
      </w:r>
    </w:p>
    <w:p w:rsidR="00732C81" w:rsidRDefault="00732C81" w:rsidP="00732C81">
      <w:pPr>
        <w:keepLines/>
      </w:pPr>
      <w:r w:rsidRPr="00C44092">
        <w:t xml:space="preserve">The </w:t>
      </w: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rsidR="00732C81" w:rsidRDefault="00732C81" w:rsidP="00732C81">
      <w:pPr>
        <w:pStyle w:val="GSAInstruction"/>
        <w:keepLines/>
      </w:pPr>
      <w:r w:rsidRPr="00C33485">
        <w:t>Instruction: In the column labeled “Used By” please indicate the components of the information system that make use of the ports, protocols, and services. In the column labeled “Purpose” indicate the purpose for the service (e.g.</w:t>
      </w:r>
      <w:r>
        <w:t>,</w:t>
      </w:r>
      <w:r w:rsidRPr="00C33485">
        <w:t xml:space="preserve"> system logging, HTTP redirector, load balancing). This table should be consistent with CM-6 and CM-7. You must fill out this table, even if you are leveraging a pre-existing </w:t>
      </w:r>
      <w:r>
        <w:t>FedRAMP</w:t>
      </w:r>
      <w:r w:rsidRPr="00C33485">
        <w:t xml:space="preserve"> Authorization. Add more rows as needed.</w:t>
      </w:r>
    </w:p>
    <w:p w:rsidR="00732C81" w:rsidRDefault="00732C81" w:rsidP="00732C81">
      <w:pPr>
        <w:pStyle w:val="GSAInstruction"/>
        <w:keepLines/>
      </w:pPr>
      <w:r>
        <w:t>Delete this and all other instructions from your final version of this document.</w:t>
      </w:r>
    </w:p>
    <w:p w:rsidR="00732C81" w:rsidRDefault="00732C81" w:rsidP="00732C81">
      <w:pPr>
        <w:pStyle w:val="Caption"/>
      </w:pPr>
      <w:bookmarkStart w:id="310" w:name="_Ref437339350"/>
      <w:bookmarkStart w:id="311" w:name="_Toc437345254"/>
      <w:bookmarkStart w:id="312" w:name="_Toc455644918"/>
      <w:bookmarkStart w:id="313" w:name="_Toc468805136"/>
      <w:r>
        <w:t xml:space="preserve">Table </w:t>
      </w:r>
      <w:fldSimple w:instr=" STYLEREF 1 \s ">
        <w:r>
          <w:rPr>
            <w:noProof/>
          </w:rPr>
          <w:t>10</w:t>
        </w:r>
      </w:fldSimple>
      <w:r>
        <w:noBreakHyphen/>
      </w:r>
      <w:fldSimple w:instr=" SEQ Table \* ARABIC \s 1 ">
        <w:r>
          <w:rPr>
            <w:noProof/>
          </w:rPr>
          <w:t>1</w:t>
        </w:r>
      </w:fldSimple>
      <w:r>
        <w:t xml:space="preserve"> </w:t>
      </w:r>
      <w:r w:rsidRPr="000039D6">
        <w:t>Ports, Protocols, and Services</w:t>
      </w:r>
      <w:bookmarkEnd w:id="310"/>
      <w:bookmarkEnd w:id="311"/>
      <w:bookmarkEnd w:id="312"/>
      <w:bookmarkEnd w:id="313"/>
    </w:p>
    <w:tbl>
      <w:tblPr>
        <w:tblStyle w:val="TableGrid"/>
        <w:tblW w:w="5000" w:type="pct"/>
        <w:jc w:val="center"/>
        <w:tblLook w:val="04A0" w:firstRow="1" w:lastRow="0" w:firstColumn="1" w:lastColumn="0" w:noHBand="0" w:noVBand="1"/>
      </w:tblPr>
      <w:tblGrid>
        <w:gridCol w:w="2595"/>
        <w:gridCol w:w="2590"/>
        <w:gridCol w:w="2590"/>
        <w:gridCol w:w="2590"/>
        <w:gridCol w:w="2585"/>
      </w:tblGrid>
      <w:tr w:rsidR="00732C81" w:rsidRPr="002C3786" w:rsidTr="00963369">
        <w:trPr>
          <w:cantSplit/>
          <w:trHeight w:val="144"/>
          <w:tblHeader/>
          <w:jc w:val="center"/>
        </w:trPr>
        <w:tc>
          <w:tcPr>
            <w:tcW w:w="1002" w:type="pct"/>
            <w:shd w:val="clear" w:color="auto" w:fill="DEEAF6" w:themeFill="accent1" w:themeFillTint="33"/>
            <w:tcMar>
              <w:top w:w="43" w:type="dxa"/>
              <w:left w:w="115" w:type="dxa"/>
              <w:bottom w:w="72" w:type="dxa"/>
              <w:right w:w="115" w:type="dxa"/>
            </w:tcMar>
            <w:vAlign w:val="center"/>
          </w:tcPr>
          <w:p w:rsidR="00732C81" w:rsidRPr="007B7BE4" w:rsidRDefault="00732C81" w:rsidP="00963369">
            <w:pPr>
              <w:pStyle w:val="GSATableHeading"/>
            </w:pPr>
            <w:r w:rsidRPr="007B7BE4">
              <w:t>Ports (TCP/UDP)</w:t>
            </w:r>
          </w:p>
        </w:tc>
        <w:tc>
          <w:tcPr>
            <w:tcW w:w="1000" w:type="pct"/>
            <w:shd w:val="clear" w:color="auto" w:fill="DEEAF6" w:themeFill="accent1" w:themeFillTint="33"/>
            <w:tcMar>
              <w:top w:w="43" w:type="dxa"/>
              <w:left w:w="115" w:type="dxa"/>
              <w:bottom w:w="72" w:type="dxa"/>
              <w:right w:w="115" w:type="dxa"/>
            </w:tcMar>
            <w:vAlign w:val="center"/>
          </w:tcPr>
          <w:p w:rsidR="00732C81" w:rsidRPr="007B7BE4" w:rsidRDefault="00732C81" w:rsidP="00963369">
            <w:pPr>
              <w:pStyle w:val="GSATableHeading"/>
            </w:pPr>
            <w:r w:rsidRPr="007B7BE4">
              <w:t>Protocols</w:t>
            </w:r>
          </w:p>
        </w:tc>
        <w:tc>
          <w:tcPr>
            <w:tcW w:w="1000" w:type="pct"/>
            <w:shd w:val="clear" w:color="auto" w:fill="DEEAF6" w:themeFill="accent1" w:themeFillTint="33"/>
            <w:tcMar>
              <w:top w:w="43" w:type="dxa"/>
              <w:left w:w="115" w:type="dxa"/>
              <w:bottom w:w="72" w:type="dxa"/>
              <w:right w:w="115" w:type="dxa"/>
            </w:tcMar>
            <w:vAlign w:val="center"/>
          </w:tcPr>
          <w:p w:rsidR="00732C81" w:rsidRPr="007B7BE4" w:rsidRDefault="00732C81" w:rsidP="00963369">
            <w:pPr>
              <w:pStyle w:val="GSATableHeading"/>
            </w:pPr>
            <w:r w:rsidRPr="007B7BE4">
              <w:t>Services</w:t>
            </w:r>
          </w:p>
        </w:tc>
        <w:tc>
          <w:tcPr>
            <w:tcW w:w="1000" w:type="pct"/>
            <w:shd w:val="clear" w:color="auto" w:fill="DEEAF6" w:themeFill="accent1" w:themeFillTint="33"/>
            <w:tcMar>
              <w:top w:w="43" w:type="dxa"/>
              <w:left w:w="115" w:type="dxa"/>
              <w:bottom w:w="72" w:type="dxa"/>
              <w:right w:w="115" w:type="dxa"/>
            </w:tcMar>
            <w:vAlign w:val="center"/>
          </w:tcPr>
          <w:p w:rsidR="00732C81" w:rsidRPr="007B7BE4" w:rsidRDefault="00732C81" w:rsidP="00963369">
            <w:pPr>
              <w:pStyle w:val="GSATableHeading"/>
            </w:pPr>
            <w:r w:rsidRPr="007B7BE4">
              <w:t>Purpose</w:t>
            </w:r>
          </w:p>
        </w:tc>
        <w:tc>
          <w:tcPr>
            <w:tcW w:w="998" w:type="pct"/>
            <w:shd w:val="clear" w:color="auto" w:fill="DEEAF6" w:themeFill="accent1" w:themeFillTint="33"/>
            <w:tcMar>
              <w:top w:w="43" w:type="dxa"/>
              <w:left w:w="115" w:type="dxa"/>
              <w:bottom w:w="72" w:type="dxa"/>
              <w:right w:w="115" w:type="dxa"/>
            </w:tcMar>
            <w:vAlign w:val="center"/>
          </w:tcPr>
          <w:p w:rsidR="00732C81" w:rsidRPr="007B7BE4" w:rsidRDefault="00732C81" w:rsidP="00963369">
            <w:pPr>
              <w:pStyle w:val="GSATableHeading"/>
            </w:pPr>
            <w:r w:rsidRPr="007B7BE4">
              <w:t>Used By</w:t>
            </w:r>
          </w:p>
        </w:tc>
      </w:tr>
      <w:tr w:rsidR="00732C81" w:rsidRPr="002C3786" w:rsidTr="00963369">
        <w:trPr>
          <w:cantSplit/>
          <w:trHeight w:val="288"/>
          <w:jc w:val="center"/>
        </w:trPr>
        <w:sdt>
          <w:sdtPr>
            <w:alias w:val="Ports"/>
            <w:tag w:val="ports"/>
            <w:id w:val="-484477121"/>
            <w:showingPlcHdr/>
          </w:sdtPr>
          <w:sdtEndPr/>
          <w:sdtContent>
            <w:tc>
              <w:tcPr>
                <w:tcW w:w="1002"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Port&gt;</w:t>
                </w:r>
              </w:p>
            </w:tc>
          </w:sdtContent>
        </w:sdt>
        <w:sdt>
          <w:sdtPr>
            <w:alias w:val="Protocols"/>
            <w:tag w:val="protocols"/>
            <w:id w:val="-2084743027"/>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Protocols&gt;</w:t>
                </w:r>
              </w:p>
            </w:tc>
          </w:sdtContent>
        </w:sdt>
        <w:sdt>
          <w:sdtPr>
            <w:alias w:val="Services"/>
            <w:tag w:val="services"/>
            <w:id w:val="-1105188732"/>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Services&gt;</w:t>
                </w:r>
              </w:p>
            </w:tc>
          </w:sdtContent>
        </w:sdt>
        <w:sdt>
          <w:sdtPr>
            <w:alias w:val="Purpose"/>
            <w:tag w:val="purpose"/>
            <w:id w:val="-1728363863"/>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Purpose&gt;</w:t>
                </w:r>
              </w:p>
            </w:tc>
          </w:sdtContent>
        </w:sdt>
        <w:sdt>
          <w:sdtPr>
            <w:alias w:val="Used By"/>
            <w:tag w:val="usedby"/>
            <w:id w:val="-123772266"/>
            <w:showingPlcHdr/>
          </w:sdtPr>
          <w:sdtEndPr/>
          <w:sdtContent>
            <w:tc>
              <w:tcPr>
                <w:tcW w:w="998"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Used By&gt;</w:t>
                </w:r>
              </w:p>
            </w:tc>
          </w:sdtContent>
        </w:sdt>
      </w:tr>
      <w:tr w:rsidR="00732C81" w:rsidRPr="002C3786" w:rsidTr="00963369">
        <w:trPr>
          <w:cantSplit/>
          <w:trHeight w:val="288"/>
          <w:jc w:val="center"/>
        </w:trPr>
        <w:sdt>
          <w:sdtPr>
            <w:alias w:val="Ports"/>
            <w:tag w:val="ports"/>
            <w:id w:val="2120179425"/>
            <w:showingPlcHdr/>
          </w:sdtPr>
          <w:sdtEndPr/>
          <w:sdtContent>
            <w:tc>
              <w:tcPr>
                <w:tcW w:w="1002"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Port&gt;</w:t>
                </w:r>
              </w:p>
            </w:tc>
          </w:sdtContent>
        </w:sdt>
        <w:sdt>
          <w:sdtPr>
            <w:alias w:val="Protocols"/>
            <w:tag w:val="protocols"/>
            <w:id w:val="1045020286"/>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Protocols&gt;</w:t>
                </w:r>
              </w:p>
            </w:tc>
          </w:sdtContent>
        </w:sdt>
        <w:sdt>
          <w:sdtPr>
            <w:alias w:val="Services"/>
            <w:tag w:val="services"/>
            <w:id w:val="1149015201"/>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Services&gt;</w:t>
                </w:r>
              </w:p>
            </w:tc>
          </w:sdtContent>
        </w:sdt>
        <w:sdt>
          <w:sdtPr>
            <w:alias w:val="Purpose"/>
            <w:tag w:val="purpose"/>
            <w:id w:val="1264419564"/>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Purpose&gt;</w:t>
                </w:r>
              </w:p>
            </w:tc>
          </w:sdtContent>
        </w:sdt>
        <w:sdt>
          <w:sdtPr>
            <w:alias w:val="Used By"/>
            <w:tag w:val="usedby"/>
            <w:id w:val="25217578"/>
            <w:showingPlcHdr/>
          </w:sdtPr>
          <w:sdtEndPr/>
          <w:sdtContent>
            <w:tc>
              <w:tcPr>
                <w:tcW w:w="998" w:type="pct"/>
                <w:tcMar>
                  <w:top w:w="43" w:type="dxa"/>
                  <w:left w:w="115" w:type="dxa"/>
                  <w:bottom w:w="72" w:type="dxa"/>
                  <w:right w:w="115" w:type="dxa"/>
                </w:tcMar>
              </w:tcPr>
              <w:p w:rsidR="00732C81" w:rsidRPr="00853E7D" w:rsidRDefault="00732C81" w:rsidP="00963369">
                <w:pPr>
                  <w:pStyle w:val="GSATableText"/>
                  <w:keepNext/>
                  <w:keepLines/>
                </w:pPr>
                <w:r>
                  <w:rPr>
                    <w:rStyle w:val="PlaceholderText"/>
                  </w:rPr>
                  <w:t>&lt;Enter Used By&gt;</w:t>
                </w:r>
              </w:p>
            </w:tc>
          </w:sdtContent>
        </w:sdt>
      </w:tr>
      <w:tr w:rsidR="00732C81" w:rsidRPr="002C3786" w:rsidTr="00963369">
        <w:trPr>
          <w:cantSplit/>
          <w:trHeight w:val="288"/>
          <w:jc w:val="center"/>
        </w:trPr>
        <w:sdt>
          <w:sdtPr>
            <w:alias w:val="Ports"/>
            <w:tag w:val="ports"/>
            <w:id w:val="1458609540"/>
            <w:showingPlcHdr/>
          </w:sdtPr>
          <w:sdtEndPr/>
          <w:sdtContent>
            <w:tc>
              <w:tcPr>
                <w:tcW w:w="1002" w:type="pct"/>
                <w:tcMar>
                  <w:top w:w="43" w:type="dxa"/>
                  <w:left w:w="115" w:type="dxa"/>
                  <w:bottom w:w="72" w:type="dxa"/>
                  <w:right w:w="115" w:type="dxa"/>
                </w:tcMar>
              </w:tcPr>
              <w:p w:rsidR="00732C81" w:rsidRPr="00853E7D" w:rsidRDefault="00732C81" w:rsidP="00963369">
                <w:pPr>
                  <w:pStyle w:val="GSATableText"/>
                </w:pPr>
                <w:r>
                  <w:rPr>
                    <w:rStyle w:val="PlaceholderText"/>
                  </w:rPr>
                  <w:t>&lt;Enter Port&gt;</w:t>
                </w:r>
              </w:p>
            </w:tc>
          </w:sdtContent>
        </w:sdt>
        <w:sdt>
          <w:sdtPr>
            <w:alias w:val="Protocols"/>
            <w:tag w:val="protocols"/>
            <w:id w:val="947590625"/>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Protocols&gt;</w:t>
                </w:r>
              </w:p>
            </w:tc>
          </w:sdtContent>
        </w:sdt>
        <w:sdt>
          <w:sdtPr>
            <w:alias w:val="Services"/>
            <w:tag w:val="services"/>
            <w:id w:val="-1365671897"/>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Services&gt;</w:t>
                </w:r>
              </w:p>
            </w:tc>
          </w:sdtContent>
        </w:sdt>
        <w:sdt>
          <w:sdtPr>
            <w:alias w:val="Purpose"/>
            <w:tag w:val="purpose"/>
            <w:id w:val="-1005203190"/>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Purpose&gt;</w:t>
                </w:r>
              </w:p>
            </w:tc>
          </w:sdtContent>
        </w:sdt>
        <w:sdt>
          <w:sdtPr>
            <w:alias w:val="Used By"/>
            <w:tag w:val="usedby"/>
            <w:id w:val="-454095359"/>
            <w:showingPlcHdr/>
          </w:sdtPr>
          <w:sdtEndPr/>
          <w:sdtContent>
            <w:tc>
              <w:tcPr>
                <w:tcW w:w="998" w:type="pct"/>
                <w:tcMar>
                  <w:top w:w="43" w:type="dxa"/>
                  <w:left w:w="115" w:type="dxa"/>
                  <w:bottom w:w="72" w:type="dxa"/>
                  <w:right w:w="115" w:type="dxa"/>
                </w:tcMar>
              </w:tcPr>
              <w:p w:rsidR="00732C81" w:rsidRPr="00853E7D" w:rsidRDefault="00732C81" w:rsidP="00963369">
                <w:pPr>
                  <w:pStyle w:val="GSATableText"/>
                </w:pPr>
                <w:r>
                  <w:rPr>
                    <w:rStyle w:val="PlaceholderText"/>
                  </w:rPr>
                  <w:t>&lt;Enter Used By&gt;</w:t>
                </w:r>
              </w:p>
            </w:tc>
          </w:sdtContent>
        </w:sdt>
      </w:tr>
      <w:tr w:rsidR="00732C81" w:rsidRPr="002C3786" w:rsidTr="00963369">
        <w:trPr>
          <w:cantSplit/>
          <w:trHeight w:val="288"/>
          <w:jc w:val="center"/>
        </w:trPr>
        <w:sdt>
          <w:sdtPr>
            <w:alias w:val="Ports"/>
            <w:tag w:val="ports"/>
            <w:id w:val="-2046827587"/>
            <w:showingPlcHdr/>
          </w:sdtPr>
          <w:sdtEndPr/>
          <w:sdtContent>
            <w:tc>
              <w:tcPr>
                <w:tcW w:w="1002" w:type="pct"/>
                <w:tcMar>
                  <w:top w:w="43" w:type="dxa"/>
                  <w:left w:w="115" w:type="dxa"/>
                  <w:bottom w:w="72" w:type="dxa"/>
                  <w:right w:w="115" w:type="dxa"/>
                </w:tcMar>
              </w:tcPr>
              <w:p w:rsidR="00732C81" w:rsidRPr="00853E7D" w:rsidRDefault="00732C81" w:rsidP="00963369">
                <w:pPr>
                  <w:pStyle w:val="GSATableText"/>
                </w:pPr>
                <w:r>
                  <w:rPr>
                    <w:rStyle w:val="PlaceholderText"/>
                  </w:rPr>
                  <w:t>&lt;Enter Port&gt;</w:t>
                </w:r>
              </w:p>
            </w:tc>
          </w:sdtContent>
        </w:sdt>
        <w:sdt>
          <w:sdtPr>
            <w:alias w:val="Protocols"/>
            <w:tag w:val="protocols"/>
            <w:id w:val="912508979"/>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Protocols&gt;</w:t>
                </w:r>
              </w:p>
            </w:tc>
          </w:sdtContent>
        </w:sdt>
        <w:sdt>
          <w:sdtPr>
            <w:alias w:val="Services"/>
            <w:tag w:val="services"/>
            <w:id w:val="-1265839021"/>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Services&gt;</w:t>
                </w:r>
              </w:p>
            </w:tc>
          </w:sdtContent>
        </w:sdt>
        <w:sdt>
          <w:sdtPr>
            <w:alias w:val="Purpose"/>
            <w:tag w:val="purpose"/>
            <w:id w:val="-710883560"/>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Purpose&gt;</w:t>
                </w:r>
              </w:p>
            </w:tc>
          </w:sdtContent>
        </w:sdt>
        <w:sdt>
          <w:sdtPr>
            <w:alias w:val="Used By"/>
            <w:tag w:val="usedby"/>
            <w:id w:val="964925737"/>
            <w:showingPlcHdr/>
          </w:sdtPr>
          <w:sdtEndPr/>
          <w:sdtContent>
            <w:tc>
              <w:tcPr>
                <w:tcW w:w="998" w:type="pct"/>
                <w:tcMar>
                  <w:top w:w="43" w:type="dxa"/>
                  <w:left w:w="115" w:type="dxa"/>
                  <w:bottom w:w="72" w:type="dxa"/>
                  <w:right w:w="115" w:type="dxa"/>
                </w:tcMar>
              </w:tcPr>
              <w:p w:rsidR="00732C81" w:rsidRPr="00853E7D" w:rsidRDefault="00732C81" w:rsidP="00963369">
                <w:pPr>
                  <w:pStyle w:val="GSATableText"/>
                </w:pPr>
                <w:r>
                  <w:rPr>
                    <w:rStyle w:val="PlaceholderText"/>
                  </w:rPr>
                  <w:t>&lt;Enter Used By&gt;</w:t>
                </w:r>
              </w:p>
            </w:tc>
          </w:sdtContent>
        </w:sdt>
      </w:tr>
      <w:tr w:rsidR="00732C81" w:rsidRPr="002C3786" w:rsidTr="00963369">
        <w:trPr>
          <w:cantSplit/>
          <w:trHeight w:val="288"/>
          <w:jc w:val="center"/>
        </w:trPr>
        <w:sdt>
          <w:sdtPr>
            <w:alias w:val="Ports"/>
            <w:tag w:val="ports"/>
            <w:id w:val="-1781253585"/>
            <w:showingPlcHdr/>
          </w:sdtPr>
          <w:sdtEndPr/>
          <w:sdtContent>
            <w:tc>
              <w:tcPr>
                <w:tcW w:w="1002" w:type="pct"/>
                <w:tcMar>
                  <w:top w:w="43" w:type="dxa"/>
                  <w:left w:w="115" w:type="dxa"/>
                  <w:bottom w:w="72" w:type="dxa"/>
                  <w:right w:w="115" w:type="dxa"/>
                </w:tcMar>
              </w:tcPr>
              <w:p w:rsidR="00732C81" w:rsidRPr="00853E7D" w:rsidRDefault="00732C81" w:rsidP="00963369">
                <w:pPr>
                  <w:pStyle w:val="GSATableText"/>
                </w:pPr>
                <w:r>
                  <w:rPr>
                    <w:rStyle w:val="PlaceholderText"/>
                  </w:rPr>
                  <w:t>&lt;Enter Port&gt;</w:t>
                </w:r>
              </w:p>
            </w:tc>
          </w:sdtContent>
        </w:sdt>
        <w:sdt>
          <w:sdtPr>
            <w:alias w:val="Protocols"/>
            <w:tag w:val="protocols"/>
            <w:id w:val="1799796036"/>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Protocols&gt;</w:t>
                </w:r>
              </w:p>
            </w:tc>
          </w:sdtContent>
        </w:sdt>
        <w:sdt>
          <w:sdtPr>
            <w:alias w:val="Services"/>
            <w:tag w:val="services"/>
            <w:id w:val="1309981062"/>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Services&gt;</w:t>
                </w:r>
              </w:p>
            </w:tc>
          </w:sdtContent>
        </w:sdt>
        <w:sdt>
          <w:sdtPr>
            <w:alias w:val="Purpose"/>
            <w:tag w:val="purpose"/>
            <w:id w:val="-1284340731"/>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Purpose&gt;</w:t>
                </w:r>
              </w:p>
            </w:tc>
          </w:sdtContent>
        </w:sdt>
        <w:sdt>
          <w:sdtPr>
            <w:alias w:val="Used By"/>
            <w:tag w:val="usedby"/>
            <w:id w:val="263112050"/>
            <w:showingPlcHdr/>
          </w:sdtPr>
          <w:sdtEndPr/>
          <w:sdtContent>
            <w:tc>
              <w:tcPr>
                <w:tcW w:w="998" w:type="pct"/>
                <w:tcMar>
                  <w:top w:w="43" w:type="dxa"/>
                  <w:left w:w="115" w:type="dxa"/>
                  <w:bottom w:w="72" w:type="dxa"/>
                  <w:right w:w="115" w:type="dxa"/>
                </w:tcMar>
              </w:tcPr>
              <w:p w:rsidR="00732C81" w:rsidRPr="00853E7D" w:rsidRDefault="00732C81" w:rsidP="00963369">
                <w:pPr>
                  <w:pStyle w:val="GSATableText"/>
                </w:pPr>
                <w:r>
                  <w:rPr>
                    <w:rStyle w:val="PlaceholderText"/>
                  </w:rPr>
                  <w:t>&lt;Enter Used By&gt;</w:t>
                </w:r>
              </w:p>
            </w:tc>
          </w:sdtContent>
        </w:sdt>
      </w:tr>
      <w:tr w:rsidR="00732C81" w:rsidRPr="002C3786" w:rsidTr="00963369">
        <w:trPr>
          <w:cantSplit/>
          <w:trHeight w:val="288"/>
          <w:jc w:val="center"/>
        </w:trPr>
        <w:sdt>
          <w:sdtPr>
            <w:alias w:val="Ports"/>
            <w:tag w:val="ports"/>
            <w:id w:val="2034534283"/>
            <w:showingPlcHdr/>
          </w:sdtPr>
          <w:sdtEndPr/>
          <w:sdtContent>
            <w:tc>
              <w:tcPr>
                <w:tcW w:w="1002" w:type="pct"/>
                <w:tcMar>
                  <w:top w:w="43" w:type="dxa"/>
                  <w:left w:w="115" w:type="dxa"/>
                  <w:bottom w:w="72" w:type="dxa"/>
                  <w:right w:w="115" w:type="dxa"/>
                </w:tcMar>
              </w:tcPr>
              <w:p w:rsidR="00732C81" w:rsidRPr="00853E7D" w:rsidRDefault="00732C81" w:rsidP="00963369">
                <w:pPr>
                  <w:pStyle w:val="GSATableText"/>
                </w:pPr>
                <w:r>
                  <w:rPr>
                    <w:rStyle w:val="PlaceholderText"/>
                  </w:rPr>
                  <w:t>&lt;Enter Port&gt;</w:t>
                </w:r>
              </w:p>
            </w:tc>
          </w:sdtContent>
        </w:sdt>
        <w:sdt>
          <w:sdtPr>
            <w:alias w:val="Protocols"/>
            <w:tag w:val="protocols"/>
            <w:id w:val="1117955617"/>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Protocols&gt;</w:t>
                </w:r>
              </w:p>
            </w:tc>
          </w:sdtContent>
        </w:sdt>
        <w:sdt>
          <w:sdtPr>
            <w:alias w:val="Services"/>
            <w:tag w:val="services"/>
            <w:id w:val="-1442912604"/>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Services&gt;</w:t>
                </w:r>
              </w:p>
            </w:tc>
          </w:sdtContent>
        </w:sdt>
        <w:sdt>
          <w:sdtPr>
            <w:alias w:val="Purpose"/>
            <w:tag w:val="purpose"/>
            <w:id w:val="2120713651"/>
            <w:showingPlcHdr/>
          </w:sdtPr>
          <w:sdtEndPr/>
          <w:sdtContent>
            <w:tc>
              <w:tcPr>
                <w:tcW w:w="1000" w:type="pct"/>
                <w:tcMar>
                  <w:top w:w="43" w:type="dxa"/>
                  <w:left w:w="115" w:type="dxa"/>
                  <w:bottom w:w="72" w:type="dxa"/>
                  <w:right w:w="115" w:type="dxa"/>
                </w:tcMar>
              </w:tcPr>
              <w:p w:rsidR="00732C81" w:rsidRPr="00853E7D" w:rsidRDefault="00732C81" w:rsidP="00963369">
                <w:pPr>
                  <w:pStyle w:val="GSATableText"/>
                </w:pPr>
                <w:r>
                  <w:rPr>
                    <w:rStyle w:val="PlaceholderText"/>
                  </w:rPr>
                  <w:t>&lt;Enter Purpose&gt;</w:t>
                </w:r>
              </w:p>
            </w:tc>
          </w:sdtContent>
        </w:sdt>
        <w:sdt>
          <w:sdtPr>
            <w:alias w:val="Used By"/>
            <w:tag w:val="usedby"/>
            <w:id w:val="-1812779551"/>
            <w:showingPlcHdr/>
          </w:sdtPr>
          <w:sdtEndPr/>
          <w:sdtContent>
            <w:tc>
              <w:tcPr>
                <w:tcW w:w="998" w:type="pct"/>
                <w:tcMar>
                  <w:top w:w="43" w:type="dxa"/>
                  <w:left w:w="115" w:type="dxa"/>
                  <w:bottom w:w="72" w:type="dxa"/>
                  <w:right w:w="115" w:type="dxa"/>
                </w:tcMar>
              </w:tcPr>
              <w:p w:rsidR="00732C81" w:rsidRPr="00853E7D" w:rsidRDefault="00732C81" w:rsidP="00963369">
                <w:pPr>
                  <w:pStyle w:val="GSATableText"/>
                </w:pPr>
                <w:r>
                  <w:rPr>
                    <w:rStyle w:val="PlaceholderText"/>
                  </w:rPr>
                  <w:t>&lt;Enter Used By&gt;</w:t>
                </w:r>
              </w:p>
            </w:tc>
          </w:sdtContent>
        </w:sdt>
      </w:tr>
    </w:tbl>
    <w:p w:rsidR="00732C81" w:rsidRDefault="00732C81" w:rsidP="00732C81"/>
    <w:p w:rsidR="00732C81" w:rsidRDefault="00732C81" w:rsidP="00732C81"/>
    <w:p w:rsidR="00732C81" w:rsidRPr="001176A6" w:rsidRDefault="00732C81" w:rsidP="00732C81">
      <w:pPr>
        <w:sectPr w:rsidR="00732C81" w:rsidRPr="001176A6" w:rsidSect="00C37423">
          <w:footnotePr>
            <w:pos w:val="beneathText"/>
          </w:footnotePr>
          <w:pgSz w:w="15840" w:h="12240" w:orient="landscape"/>
          <w:pgMar w:top="1440" w:right="1440" w:bottom="1440" w:left="1440" w:header="720" w:footer="720" w:gutter="0"/>
          <w:cols w:space="720"/>
          <w:titlePg/>
          <w:docGrid w:linePitch="326"/>
        </w:sectPr>
      </w:pPr>
    </w:p>
    <w:p w:rsidR="00732C81" w:rsidRPr="00157884" w:rsidRDefault="00732C81" w:rsidP="009512BB">
      <w:pPr>
        <w:pStyle w:val="Heading1"/>
        <w:numPr>
          <w:ilvl w:val="0"/>
          <w:numId w:val="179"/>
        </w:numPr>
        <w:suppressAutoHyphens/>
        <w:spacing w:after="120"/>
      </w:pPr>
      <w:bookmarkStart w:id="314" w:name="_Toc383433189"/>
      <w:bookmarkStart w:id="315" w:name="_Toc383444421"/>
      <w:bookmarkStart w:id="316" w:name="_Toc385594058"/>
      <w:bookmarkStart w:id="317" w:name="_Toc385594450"/>
      <w:bookmarkStart w:id="318" w:name="_Toc385594838"/>
      <w:bookmarkStart w:id="319" w:name="_Toc388620694"/>
      <w:bookmarkStart w:id="320" w:name="_Ref443636902"/>
      <w:bookmarkStart w:id="321" w:name="_Toc449543291"/>
      <w:bookmarkStart w:id="322" w:name="_Toc468804754"/>
      <w:r w:rsidRPr="00E0416A">
        <w:lastRenderedPageBreak/>
        <w:t>System Interconnections</w:t>
      </w:r>
      <w:bookmarkEnd w:id="314"/>
      <w:bookmarkEnd w:id="315"/>
      <w:bookmarkEnd w:id="316"/>
      <w:bookmarkEnd w:id="317"/>
      <w:bookmarkEnd w:id="318"/>
      <w:bookmarkEnd w:id="319"/>
      <w:bookmarkEnd w:id="320"/>
      <w:bookmarkEnd w:id="321"/>
      <w:bookmarkEnd w:id="322"/>
    </w:p>
    <w:p w:rsidR="00732C81" w:rsidRDefault="00732C81" w:rsidP="00732C81">
      <w:pPr>
        <w:pStyle w:val="GSAInstruction"/>
        <w:keepNext/>
        <w:keepLines/>
        <w:widowControl/>
      </w:pPr>
      <w:r w:rsidRPr="00BB6184">
        <w:t xml:space="preserve">Instruction: List all interconnected systems.  Provide the IP address and interface identifier (eth0, eth1, eth2) for the CSP system that provides the connection.  Name the external organization and the IP address of the external system.  Indicate how the connection is being secured.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rsidR="00732C81" w:rsidRPr="00BB6184" w:rsidRDefault="00732C81" w:rsidP="00732C81">
      <w:pPr>
        <w:pStyle w:val="GSAInstruction"/>
        <w:keepNext/>
        <w:keepLines/>
        <w:widowControl/>
      </w:pPr>
      <w:r>
        <w:t>Delete this and all other instructions from your final version of this document.</w:t>
      </w:r>
    </w:p>
    <w:p w:rsidR="00732C81" w:rsidRPr="008B593A" w:rsidRDefault="00732C81" w:rsidP="00732C81">
      <w:pPr>
        <w:keepNext/>
      </w:pPr>
      <w:bookmarkStart w:id="323" w:name="_Toc383444399"/>
      <w:bookmarkStart w:id="324"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rsidR="00732C81" w:rsidRPr="008B593A" w:rsidRDefault="00732C81" w:rsidP="00732C81">
      <w:pPr>
        <w:pStyle w:val="Caption"/>
      </w:pPr>
      <w:bookmarkStart w:id="325" w:name="_Ref437345183"/>
      <w:bookmarkStart w:id="326" w:name="_Toc437345255"/>
      <w:bookmarkStart w:id="327" w:name="_Toc455644919"/>
      <w:bookmarkStart w:id="328" w:name="_Toc468805137"/>
      <w:r>
        <w:t xml:space="preserve">Table </w:t>
      </w:r>
      <w:fldSimple w:instr=" STYLEREF 1 \s ">
        <w:r>
          <w:rPr>
            <w:noProof/>
          </w:rPr>
          <w:t>11</w:t>
        </w:r>
      </w:fldSimple>
      <w:r>
        <w:noBreakHyphen/>
      </w:r>
      <w:fldSimple w:instr=" SEQ Table \* ARABIC \s 1 ">
        <w:r>
          <w:rPr>
            <w:noProof/>
          </w:rPr>
          <w:t>1</w:t>
        </w:r>
      </w:fldSimple>
      <w:r>
        <w:t xml:space="preserve"> </w:t>
      </w:r>
      <w:r w:rsidRPr="005564A6">
        <w:t>System Interconnections</w:t>
      </w:r>
      <w:bookmarkEnd w:id="325"/>
      <w:bookmarkEnd w:id="326"/>
      <w:bookmarkEnd w:id="327"/>
      <w:bookmarkEnd w:id="32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46"/>
        <w:gridCol w:w="1709"/>
        <w:gridCol w:w="2160"/>
        <w:gridCol w:w="1981"/>
        <w:gridCol w:w="1528"/>
        <w:gridCol w:w="1606"/>
        <w:gridCol w:w="1720"/>
      </w:tblGrid>
      <w:tr w:rsidR="00732C81" w:rsidRPr="002C3786" w:rsidTr="00963369">
        <w:trPr>
          <w:cantSplit/>
          <w:trHeight w:val="288"/>
          <w:tblHeader/>
          <w:jc w:val="center"/>
        </w:trPr>
        <w:tc>
          <w:tcPr>
            <w:tcW w:w="867" w:type="pct"/>
            <w:tcBorders>
              <w:left w:val="single" w:sz="4" w:space="0" w:color="auto"/>
              <w:bottom w:val="single" w:sz="4" w:space="0" w:color="auto"/>
            </w:tcBorders>
            <w:shd w:val="clear" w:color="auto" w:fill="DEEAF6" w:themeFill="accent1" w:themeFillTint="33"/>
            <w:vAlign w:val="center"/>
          </w:tcPr>
          <w:bookmarkEnd w:id="323"/>
          <w:bookmarkEnd w:id="324"/>
          <w:p w:rsidR="00732C81" w:rsidRPr="002C3786" w:rsidRDefault="00732C81" w:rsidP="00963369">
            <w:pPr>
              <w:pStyle w:val="GSATableHeading"/>
            </w:pPr>
            <w:r w:rsidRPr="002C3786">
              <w:t>SP IP Address and Interface</w:t>
            </w:r>
          </w:p>
        </w:tc>
        <w:tc>
          <w:tcPr>
            <w:tcW w:w="660" w:type="pct"/>
            <w:tcBorders>
              <w:bottom w:val="single" w:sz="4" w:space="0" w:color="auto"/>
            </w:tcBorders>
            <w:shd w:val="clear" w:color="auto" w:fill="DEEAF6" w:themeFill="accent1" w:themeFillTint="33"/>
            <w:vAlign w:val="center"/>
          </w:tcPr>
          <w:p w:rsidR="00732C81" w:rsidRPr="002C3786" w:rsidRDefault="00732C81" w:rsidP="00963369">
            <w:pPr>
              <w:pStyle w:val="GSATableHeading"/>
            </w:pPr>
            <w:r w:rsidRPr="002C3786">
              <w:t>External Organization Name and IP Address of System</w:t>
            </w:r>
          </w:p>
        </w:tc>
        <w:tc>
          <w:tcPr>
            <w:tcW w:w="834" w:type="pct"/>
            <w:tcBorders>
              <w:bottom w:val="single" w:sz="4" w:space="0" w:color="auto"/>
            </w:tcBorders>
            <w:shd w:val="clear" w:color="auto" w:fill="DEEAF6" w:themeFill="accent1" w:themeFillTint="33"/>
            <w:vAlign w:val="center"/>
          </w:tcPr>
          <w:p w:rsidR="00732C81" w:rsidRPr="002C3786" w:rsidRDefault="00732C81" w:rsidP="00963369">
            <w:pPr>
              <w:pStyle w:val="GSATableHeading"/>
            </w:pPr>
            <w:r w:rsidRPr="002C3786">
              <w:t>External Point of Contact and Phone Number</w:t>
            </w:r>
          </w:p>
        </w:tc>
        <w:tc>
          <w:tcPr>
            <w:tcW w:w="765" w:type="pct"/>
            <w:tcBorders>
              <w:bottom w:val="single" w:sz="4" w:space="0" w:color="auto"/>
            </w:tcBorders>
            <w:shd w:val="clear" w:color="auto" w:fill="DEEAF6" w:themeFill="accent1" w:themeFillTint="33"/>
            <w:vAlign w:val="center"/>
          </w:tcPr>
          <w:p w:rsidR="00732C81" w:rsidRPr="002C3786" w:rsidRDefault="00732C81" w:rsidP="00963369">
            <w:pPr>
              <w:pStyle w:val="GSATableHeading"/>
            </w:pPr>
            <w:r w:rsidRPr="002C3786">
              <w:t xml:space="preserve">Connection Security </w:t>
            </w:r>
            <w:r w:rsidRPr="00221564">
              <w:rPr>
                <w:rStyle w:val="GSATableTextChar"/>
              </w:rPr>
              <w:t>(IPSec VPN, SSL, Certificates, Secure File Transfer etc.)</w:t>
            </w:r>
          </w:p>
        </w:tc>
        <w:tc>
          <w:tcPr>
            <w:tcW w:w="590" w:type="pct"/>
            <w:tcBorders>
              <w:bottom w:val="single" w:sz="4" w:space="0" w:color="auto"/>
            </w:tcBorders>
            <w:shd w:val="clear" w:color="auto" w:fill="DEEAF6" w:themeFill="accent1" w:themeFillTint="33"/>
            <w:vAlign w:val="center"/>
          </w:tcPr>
          <w:p w:rsidR="00732C81" w:rsidRDefault="00732C81" w:rsidP="00963369">
            <w:pPr>
              <w:pStyle w:val="GSATableHeading"/>
            </w:pPr>
            <w:r w:rsidRPr="002C3786">
              <w:t>Data Direction</w:t>
            </w:r>
          </w:p>
          <w:p w:rsidR="00732C81" w:rsidRPr="002C3786" w:rsidRDefault="00732C81" w:rsidP="00963369">
            <w:pPr>
              <w:pStyle w:val="GSATableHeading"/>
            </w:pPr>
            <w:r w:rsidRPr="002C3786">
              <w:t>(incoming, outgoing, or both)</w:t>
            </w:r>
          </w:p>
        </w:tc>
        <w:tc>
          <w:tcPr>
            <w:tcW w:w="620" w:type="pct"/>
            <w:tcBorders>
              <w:bottom w:val="single" w:sz="4" w:space="0" w:color="auto"/>
            </w:tcBorders>
            <w:shd w:val="clear" w:color="auto" w:fill="DEEAF6" w:themeFill="accent1" w:themeFillTint="33"/>
            <w:vAlign w:val="center"/>
          </w:tcPr>
          <w:p w:rsidR="00732C81" w:rsidRPr="002C3786" w:rsidRDefault="00732C81" w:rsidP="00963369">
            <w:pPr>
              <w:pStyle w:val="GSATableHeading"/>
            </w:pPr>
            <w:r w:rsidRPr="002C3786">
              <w:t>Information Being Transmitted</w:t>
            </w:r>
          </w:p>
        </w:tc>
        <w:tc>
          <w:tcPr>
            <w:tcW w:w="664" w:type="pct"/>
            <w:tcBorders>
              <w:bottom w:val="single" w:sz="4" w:space="0" w:color="auto"/>
            </w:tcBorders>
            <w:shd w:val="clear" w:color="auto" w:fill="DEEAF6" w:themeFill="accent1" w:themeFillTint="33"/>
            <w:vAlign w:val="center"/>
          </w:tcPr>
          <w:p w:rsidR="00732C81" w:rsidRPr="002C3786" w:rsidRDefault="00732C81" w:rsidP="00963369">
            <w:pPr>
              <w:pStyle w:val="GSATableHeading"/>
            </w:pPr>
            <w:r w:rsidRPr="002C3786">
              <w:t xml:space="preserve">Port or Circuit </w:t>
            </w:r>
            <w:r>
              <w:t>Numbers</w:t>
            </w:r>
          </w:p>
        </w:tc>
      </w:tr>
      <w:tr w:rsidR="00732C81" w:rsidRPr="002C3786" w:rsidTr="00963369">
        <w:trPr>
          <w:trHeight w:val="288"/>
          <w:jc w:val="center"/>
        </w:trPr>
        <w:sdt>
          <w:sdtPr>
            <w:alias w:val="SP IP Address and Interface"/>
            <w:tag w:val="spipaddressinterface"/>
            <w:id w:val="-725298923"/>
            <w:showingPlcHdr/>
          </w:sdtPr>
          <w:sdtEndPr/>
          <w:sdtContent>
            <w:tc>
              <w:tcPr>
                <w:tcW w:w="867" w:type="pct"/>
                <w:tcBorders>
                  <w:top w:val="single" w:sz="4" w:space="0" w:color="auto"/>
                  <w:left w:val="single" w:sz="4" w:space="0" w:color="auto"/>
                </w:tcBorders>
                <w:shd w:val="clear" w:color="auto" w:fill="auto"/>
              </w:tcPr>
              <w:p w:rsidR="00732C81" w:rsidRPr="002C3786" w:rsidRDefault="00732C81" w:rsidP="00963369">
                <w:pPr>
                  <w:pStyle w:val="GSATableText"/>
                  <w:keepNext/>
                  <w:keepLines/>
                </w:pPr>
                <w:r>
                  <w:rPr>
                    <w:rStyle w:val="PlaceholderText"/>
                  </w:rPr>
                  <w:t>&lt;SP IP Address/Interface&gt;</w:t>
                </w:r>
              </w:p>
            </w:tc>
          </w:sdtContent>
        </w:sdt>
        <w:sdt>
          <w:sdtPr>
            <w:alias w:val="External Organization/IP Address"/>
            <w:tag w:val="xorgip"/>
            <w:id w:val="-1204014814"/>
            <w:showingPlcHdr/>
          </w:sdtPr>
          <w:sdtEndPr/>
          <w:sdtContent>
            <w:tc>
              <w:tcPr>
                <w:tcW w:w="660" w:type="pct"/>
                <w:tcBorders>
                  <w:top w:val="single" w:sz="4" w:space="0" w:color="auto"/>
                </w:tcBorders>
                <w:shd w:val="clear" w:color="auto" w:fill="auto"/>
              </w:tcPr>
              <w:p w:rsidR="00732C81" w:rsidRDefault="00732C81" w:rsidP="00963369">
                <w:pPr>
                  <w:pStyle w:val="GSATableText"/>
                  <w:keepNext/>
                  <w:keepLines/>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694911385"/>
              <w:showingPlcHdr/>
            </w:sdtPr>
            <w:sdtEndPr/>
            <w:sdtContent>
              <w:p w:rsidR="00732C81" w:rsidRDefault="00732C81" w:rsidP="00963369">
                <w:pPr>
                  <w:pStyle w:val="GSATableText"/>
                  <w:keepNext/>
                  <w:keepLines/>
                </w:pPr>
                <w:r>
                  <w:rPr>
                    <w:rStyle w:val="PlaceholderText"/>
                  </w:rPr>
                  <w:t>&lt;External Org POC&gt;</w:t>
                </w:r>
              </w:p>
            </w:sdtContent>
          </w:sdt>
          <w:sdt>
            <w:sdtPr>
              <w:alias w:val="External POC Phone Number"/>
              <w:tag w:val="xorgpocphone"/>
              <w:id w:val="1022446668"/>
              <w:showingPlcHdr/>
            </w:sdtPr>
            <w:sdtEndPr/>
            <w:sdtContent>
              <w:p w:rsidR="00732C81" w:rsidRDefault="00732C81" w:rsidP="00963369">
                <w:pPr>
                  <w:pStyle w:val="GSATableText"/>
                  <w:keepNext/>
                  <w:keepLines/>
                </w:pPr>
                <w:r>
                  <w:rPr>
                    <w:rStyle w:val="PlaceholderText"/>
                  </w:rPr>
                  <w:t>&lt;Phone 555-555-5555&gt;</w:t>
                </w:r>
              </w:p>
            </w:sdtContent>
          </w:sdt>
        </w:tc>
        <w:sdt>
          <w:sdtPr>
            <w:alias w:val="Connection Security"/>
            <w:tag w:val="connectionsecurity"/>
            <w:id w:val="1690404226"/>
            <w:showingPlcHdr/>
          </w:sdtPr>
          <w:sdtEndPr/>
          <w:sdtContent>
            <w:tc>
              <w:tcPr>
                <w:tcW w:w="765" w:type="pct"/>
                <w:tcBorders>
                  <w:top w:val="single" w:sz="4" w:space="0" w:color="auto"/>
                </w:tcBorders>
                <w:shd w:val="clear" w:color="auto" w:fill="auto"/>
              </w:tcPr>
              <w:p w:rsidR="00732C81" w:rsidRDefault="00732C81" w:rsidP="00963369">
                <w:pPr>
                  <w:pStyle w:val="GSATableText"/>
                  <w:keepNext/>
                  <w:keepLines/>
                </w:pPr>
                <w:r>
                  <w:rPr>
                    <w:rStyle w:val="PlaceholderText"/>
                  </w:rPr>
                  <w:t>&lt;Enter Connection Security&gt;</w:t>
                </w:r>
              </w:p>
            </w:tc>
          </w:sdtContent>
        </w:sdt>
        <w:sdt>
          <w:sdt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rsidR="00732C81" w:rsidRDefault="00732C81" w:rsidP="00963369">
                <w:pPr>
                  <w:pStyle w:val="GSATableText"/>
                  <w:keepNext/>
                  <w:keepLines/>
                </w:pPr>
                <w:r w:rsidRPr="00C257E7">
                  <w:rPr>
                    <w:rStyle w:val="PlaceholderText"/>
                  </w:rPr>
                  <w:t>Choose an item.</w:t>
                </w:r>
              </w:p>
            </w:tc>
          </w:sdtContent>
        </w:sdt>
        <w:sdt>
          <w:sdtPr>
            <w:alias w:val="Information Being Transmitted"/>
            <w:tag w:val="infotransmitted"/>
            <w:id w:val="1545398595"/>
            <w:showingPlcHdr/>
          </w:sdtPr>
          <w:sdtEndPr/>
          <w:sdtContent>
            <w:tc>
              <w:tcPr>
                <w:tcW w:w="620" w:type="pct"/>
                <w:tcBorders>
                  <w:top w:val="single" w:sz="4" w:space="0" w:color="auto"/>
                </w:tcBorders>
                <w:shd w:val="clear" w:color="auto" w:fill="auto"/>
              </w:tcPr>
              <w:p w:rsidR="00732C81" w:rsidRDefault="00732C81" w:rsidP="00963369">
                <w:pPr>
                  <w:pStyle w:val="GSATableText"/>
                  <w:keepNext/>
                  <w:keepLines/>
                </w:pPr>
                <w:r>
                  <w:rPr>
                    <w:rStyle w:val="PlaceholderText"/>
                  </w:rPr>
                  <w:t>&lt;Information Transmitted&gt;</w:t>
                </w:r>
              </w:p>
            </w:tc>
          </w:sdtContent>
        </w:sdt>
        <w:sdt>
          <w:sdtPr>
            <w:id w:val="-2093230877"/>
            <w:showingPlcHdr/>
          </w:sdtPr>
          <w:sdtEndPr/>
          <w:sdtContent>
            <w:tc>
              <w:tcPr>
                <w:tcW w:w="664" w:type="pct"/>
                <w:tcBorders>
                  <w:top w:val="single" w:sz="4" w:space="0" w:color="auto"/>
                </w:tcBorders>
                <w:shd w:val="clear" w:color="auto" w:fill="auto"/>
              </w:tcPr>
              <w:p w:rsidR="00732C81" w:rsidRDefault="00732C81" w:rsidP="00963369">
                <w:pPr>
                  <w:pStyle w:val="GSATableText"/>
                  <w:keepNext/>
                  <w:keepLines/>
                </w:pPr>
                <w:r>
                  <w:rPr>
                    <w:rStyle w:val="PlaceholderText"/>
                  </w:rPr>
                  <w:t>&lt;Port/Circuit Numbers&gt;</w:t>
                </w:r>
              </w:p>
            </w:tc>
          </w:sdtContent>
        </w:sdt>
      </w:tr>
      <w:tr w:rsidR="00732C81" w:rsidRPr="002C3786" w:rsidTr="00963369">
        <w:trPr>
          <w:trHeight w:val="288"/>
          <w:jc w:val="center"/>
        </w:trPr>
        <w:sdt>
          <w:sdtPr>
            <w:alias w:val="SP IP Address and Interface"/>
            <w:tag w:val="spipaddressinterface"/>
            <w:id w:val="2088410857"/>
            <w:showingPlcHdr/>
          </w:sdtPr>
          <w:sdtEndPr/>
          <w:sdtContent>
            <w:tc>
              <w:tcPr>
                <w:tcW w:w="867" w:type="pct"/>
                <w:tcBorders>
                  <w:top w:val="single" w:sz="4" w:space="0" w:color="auto"/>
                  <w:left w:val="single" w:sz="4" w:space="0" w:color="auto"/>
                </w:tcBorders>
                <w:shd w:val="clear" w:color="auto" w:fill="auto"/>
              </w:tcPr>
              <w:p w:rsidR="00732C81" w:rsidRPr="002C3786" w:rsidRDefault="00732C81" w:rsidP="00963369">
                <w:pPr>
                  <w:pStyle w:val="GSATableText"/>
                </w:pPr>
                <w:r>
                  <w:rPr>
                    <w:rStyle w:val="PlaceholderText"/>
                  </w:rPr>
                  <w:t>&lt;SP IP Address/Interface&gt;</w:t>
                </w:r>
              </w:p>
            </w:tc>
          </w:sdtContent>
        </w:sdt>
        <w:sdt>
          <w:sdtPr>
            <w:alias w:val="External Organization/IP Address"/>
            <w:tag w:val="xorgip"/>
            <w:id w:val="-1223060273"/>
            <w:showingPlcHdr/>
          </w:sdtPr>
          <w:sdtEndPr/>
          <w:sdtContent>
            <w:tc>
              <w:tcPr>
                <w:tcW w:w="660" w:type="pct"/>
                <w:tcBorders>
                  <w:top w:val="single" w:sz="4" w:space="0" w:color="auto"/>
                </w:tcBorders>
                <w:shd w:val="clear" w:color="auto" w:fill="auto"/>
              </w:tcPr>
              <w:p w:rsidR="00732C81" w:rsidRDefault="00732C81" w:rsidP="00963369">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765650831"/>
              <w:showingPlcHdr/>
            </w:sdtPr>
            <w:sdtEndPr/>
            <w:sdtContent>
              <w:p w:rsidR="00732C81" w:rsidRDefault="00732C81" w:rsidP="00963369">
                <w:pPr>
                  <w:pStyle w:val="GSATableText"/>
                </w:pPr>
                <w:r>
                  <w:rPr>
                    <w:rStyle w:val="PlaceholderText"/>
                  </w:rPr>
                  <w:t>&lt;External Org POC&gt;</w:t>
                </w:r>
              </w:p>
            </w:sdtContent>
          </w:sdt>
          <w:sdt>
            <w:sdtPr>
              <w:alias w:val="External POC Phone Number"/>
              <w:tag w:val="xorgpocphone"/>
              <w:id w:val="-670254846"/>
              <w:showingPlcHdr/>
            </w:sdtPr>
            <w:sdtEndPr/>
            <w:sdtContent>
              <w:p w:rsidR="00732C81" w:rsidRDefault="00732C81" w:rsidP="00963369">
                <w:pPr>
                  <w:pStyle w:val="GSATableText"/>
                </w:pPr>
                <w:r>
                  <w:rPr>
                    <w:rStyle w:val="PlaceholderText"/>
                  </w:rPr>
                  <w:t>&lt;Phone 555-555-5555&gt;</w:t>
                </w:r>
              </w:p>
            </w:sdtContent>
          </w:sdt>
        </w:tc>
        <w:sdt>
          <w:sdtPr>
            <w:alias w:val="Connection Security"/>
            <w:tag w:val="connectionsecurity"/>
            <w:id w:val="-736085962"/>
            <w:showingPlcHdr/>
          </w:sdtPr>
          <w:sdtEndPr/>
          <w:sdtContent>
            <w:tc>
              <w:tcPr>
                <w:tcW w:w="765" w:type="pct"/>
                <w:tcBorders>
                  <w:top w:val="single" w:sz="4" w:space="0" w:color="auto"/>
                </w:tcBorders>
                <w:shd w:val="clear" w:color="auto" w:fill="auto"/>
              </w:tcPr>
              <w:p w:rsidR="00732C81" w:rsidRDefault="00732C81" w:rsidP="00963369">
                <w:pPr>
                  <w:pStyle w:val="GSATableText"/>
                </w:pPr>
                <w:r>
                  <w:rPr>
                    <w:rStyle w:val="PlaceholderText"/>
                  </w:rPr>
                  <w:t>&lt;Enter Connection Security&gt;</w:t>
                </w:r>
              </w:p>
            </w:tc>
          </w:sdtContent>
        </w:sdt>
        <w:sdt>
          <w:sdt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rsidR="00732C81" w:rsidRDefault="00732C81" w:rsidP="00963369">
                <w:pPr>
                  <w:pStyle w:val="GSATableText"/>
                </w:pPr>
                <w:r w:rsidRPr="00C257E7">
                  <w:rPr>
                    <w:rStyle w:val="PlaceholderText"/>
                  </w:rPr>
                  <w:t>Choose an item.</w:t>
                </w:r>
              </w:p>
            </w:tc>
          </w:sdtContent>
        </w:sdt>
        <w:sdt>
          <w:sdtPr>
            <w:alias w:val="Information Being Transmitted"/>
            <w:tag w:val="infotransmitted"/>
            <w:id w:val="-1067723804"/>
            <w:showingPlcHdr/>
          </w:sdtPr>
          <w:sdtEndPr/>
          <w:sdtContent>
            <w:tc>
              <w:tcPr>
                <w:tcW w:w="620" w:type="pct"/>
                <w:tcBorders>
                  <w:top w:val="single" w:sz="4" w:space="0" w:color="auto"/>
                </w:tcBorders>
                <w:shd w:val="clear" w:color="auto" w:fill="auto"/>
              </w:tcPr>
              <w:p w:rsidR="00732C81" w:rsidRDefault="00732C81" w:rsidP="00963369">
                <w:pPr>
                  <w:pStyle w:val="GSATableText"/>
                </w:pPr>
                <w:r>
                  <w:rPr>
                    <w:rStyle w:val="PlaceholderText"/>
                  </w:rPr>
                  <w:t>&lt;Information Transmitted&gt;</w:t>
                </w:r>
              </w:p>
            </w:tc>
          </w:sdtContent>
        </w:sdt>
        <w:sdt>
          <w:sdtPr>
            <w:id w:val="1269513978"/>
            <w:showingPlcHdr/>
          </w:sdtPr>
          <w:sdtEndPr/>
          <w:sdtContent>
            <w:tc>
              <w:tcPr>
                <w:tcW w:w="664" w:type="pct"/>
                <w:tcBorders>
                  <w:top w:val="single" w:sz="4" w:space="0" w:color="auto"/>
                </w:tcBorders>
                <w:shd w:val="clear" w:color="auto" w:fill="auto"/>
              </w:tcPr>
              <w:p w:rsidR="00732C81" w:rsidRDefault="00732C81" w:rsidP="00963369">
                <w:pPr>
                  <w:pStyle w:val="GSATableText"/>
                </w:pPr>
                <w:r>
                  <w:rPr>
                    <w:rStyle w:val="PlaceholderText"/>
                  </w:rPr>
                  <w:t>&lt;Port/Circuit Numbers&gt;</w:t>
                </w:r>
              </w:p>
            </w:tc>
          </w:sdtContent>
        </w:sdt>
      </w:tr>
      <w:tr w:rsidR="00732C81" w:rsidRPr="002C3786" w:rsidTr="00963369">
        <w:trPr>
          <w:trHeight w:val="288"/>
          <w:jc w:val="center"/>
        </w:trPr>
        <w:sdt>
          <w:sdtPr>
            <w:alias w:val="SP IP Address and Interface"/>
            <w:tag w:val="spipaddressinterface"/>
            <w:id w:val="-2136019420"/>
            <w:showingPlcHdr/>
          </w:sdtPr>
          <w:sdtEndPr/>
          <w:sdtContent>
            <w:tc>
              <w:tcPr>
                <w:tcW w:w="867" w:type="pct"/>
                <w:tcBorders>
                  <w:top w:val="single" w:sz="4" w:space="0" w:color="auto"/>
                  <w:left w:val="single" w:sz="4" w:space="0" w:color="auto"/>
                </w:tcBorders>
                <w:shd w:val="clear" w:color="auto" w:fill="auto"/>
              </w:tcPr>
              <w:p w:rsidR="00732C81" w:rsidRPr="002C3786" w:rsidRDefault="00732C81" w:rsidP="00963369">
                <w:pPr>
                  <w:pStyle w:val="GSATableText"/>
                </w:pPr>
                <w:r>
                  <w:rPr>
                    <w:rStyle w:val="PlaceholderText"/>
                  </w:rPr>
                  <w:t>&lt;SP IP Address/Interface&gt;</w:t>
                </w:r>
              </w:p>
            </w:tc>
          </w:sdtContent>
        </w:sdt>
        <w:sdt>
          <w:sdtPr>
            <w:alias w:val="External Organization/IP Address"/>
            <w:tag w:val="xorgip"/>
            <w:id w:val="1092823589"/>
            <w:showingPlcHdr/>
          </w:sdtPr>
          <w:sdtEndPr/>
          <w:sdtContent>
            <w:tc>
              <w:tcPr>
                <w:tcW w:w="660" w:type="pct"/>
                <w:tcBorders>
                  <w:top w:val="single" w:sz="4" w:space="0" w:color="auto"/>
                </w:tcBorders>
                <w:shd w:val="clear" w:color="auto" w:fill="auto"/>
              </w:tcPr>
              <w:p w:rsidR="00732C81" w:rsidRDefault="00732C81" w:rsidP="00963369">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437412563"/>
              <w:showingPlcHdr/>
            </w:sdtPr>
            <w:sdtEndPr/>
            <w:sdtContent>
              <w:p w:rsidR="00732C81" w:rsidRDefault="00732C81" w:rsidP="00963369">
                <w:pPr>
                  <w:pStyle w:val="GSATableText"/>
                </w:pPr>
                <w:r>
                  <w:rPr>
                    <w:rStyle w:val="PlaceholderText"/>
                  </w:rPr>
                  <w:t>&lt;External Org POC&gt;</w:t>
                </w:r>
              </w:p>
            </w:sdtContent>
          </w:sdt>
          <w:sdt>
            <w:sdtPr>
              <w:alias w:val="External POC Phone Number"/>
              <w:tag w:val="xorgpocphone"/>
              <w:id w:val="-1926796875"/>
              <w:showingPlcHdr/>
            </w:sdtPr>
            <w:sdtEndPr/>
            <w:sdtContent>
              <w:p w:rsidR="00732C81" w:rsidRDefault="00732C81" w:rsidP="00963369">
                <w:pPr>
                  <w:pStyle w:val="GSATableText"/>
                </w:pPr>
                <w:r>
                  <w:rPr>
                    <w:rStyle w:val="PlaceholderText"/>
                  </w:rPr>
                  <w:t>&lt;Phone 555-555-5555&gt;</w:t>
                </w:r>
              </w:p>
            </w:sdtContent>
          </w:sdt>
        </w:tc>
        <w:sdt>
          <w:sdtPr>
            <w:alias w:val="Connection Security"/>
            <w:tag w:val="connectionsecurity"/>
            <w:id w:val="-1441755909"/>
            <w:showingPlcHdr/>
          </w:sdtPr>
          <w:sdtEndPr/>
          <w:sdtContent>
            <w:tc>
              <w:tcPr>
                <w:tcW w:w="765" w:type="pct"/>
                <w:tcBorders>
                  <w:top w:val="single" w:sz="4" w:space="0" w:color="auto"/>
                </w:tcBorders>
                <w:shd w:val="clear" w:color="auto" w:fill="auto"/>
              </w:tcPr>
              <w:p w:rsidR="00732C81" w:rsidRDefault="00732C81" w:rsidP="00963369">
                <w:pPr>
                  <w:pStyle w:val="GSATableText"/>
                </w:pPr>
                <w:r>
                  <w:rPr>
                    <w:rStyle w:val="PlaceholderText"/>
                  </w:rPr>
                  <w:t>&lt;Enter Connection Security&gt;</w:t>
                </w:r>
              </w:p>
            </w:tc>
          </w:sdtContent>
        </w:sdt>
        <w:sdt>
          <w:sdt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rsidR="00732C81" w:rsidRDefault="00732C81" w:rsidP="00963369">
                <w:pPr>
                  <w:pStyle w:val="GSATableText"/>
                </w:pPr>
                <w:r w:rsidRPr="00C257E7">
                  <w:rPr>
                    <w:rStyle w:val="PlaceholderText"/>
                  </w:rPr>
                  <w:t>Choose an item.</w:t>
                </w:r>
              </w:p>
            </w:tc>
          </w:sdtContent>
        </w:sdt>
        <w:sdt>
          <w:sdtPr>
            <w:alias w:val="Information Being Transmitted"/>
            <w:tag w:val="infotransmitted"/>
            <w:id w:val="812908291"/>
            <w:showingPlcHdr/>
          </w:sdtPr>
          <w:sdtEndPr/>
          <w:sdtContent>
            <w:tc>
              <w:tcPr>
                <w:tcW w:w="620" w:type="pct"/>
                <w:tcBorders>
                  <w:top w:val="single" w:sz="4" w:space="0" w:color="auto"/>
                </w:tcBorders>
                <w:shd w:val="clear" w:color="auto" w:fill="auto"/>
              </w:tcPr>
              <w:p w:rsidR="00732C81" w:rsidRDefault="00732C81" w:rsidP="00963369">
                <w:pPr>
                  <w:pStyle w:val="GSATableText"/>
                </w:pPr>
                <w:r>
                  <w:rPr>
                    <w:rStyle w:val="PlaceholderText"/>
                  </w:rPr>
                  <w:t>&lt;Information Transmitted&gt;</w:t>
                </w:r>
              </w:p>
            </w:tc>
          </w:sdtContent>
        </w:sdt>
        <w:sdt>
          <w:sdtPr>
            <w:id w:val="2038157818"/>
            <w:showingPlcHdr/>
          </w:sdtPr>
          <w:sdtEndPr/>
          <w:sdtContent>
            <w:tc>
              <w:tcPr>
                <w:tcW w:w="664" w:type="pct"/>
                <w:tcBorders>
                  <w:top w:val="single" w:sz="4" w:space="0" w:color="auto"/>
                </w:tcBorders>
                <w:shd w:val="clear" w:color="auto" w:fill="auto"/>
              </w:tcPr>
              <w:p w:rsidR="00732C81" w:rsidRDefault="00732C81" w:rsidP="00963369">
                <w:pPr>
                  <w:pStyle w:val="GSATableText"/>
                </w:pPr>
                <w:r>
                  <w:rPr>
                    <w:rStyle w:val="PlaceholderText"/>
                  </w:rPr>
                  <w:t>&lt;Port/Circuit Numbers&gt;</w:t>
                </w:r>
              </w:p>
            </w:tc>
          </w:sdtContent>
        </w:sdt>
      </w:tr>
      <w:tr w:rsidR="00732C81" w:rsidRPr="002C3786" w:rsidTr="00963369">
        <w:trPr>
          <w:trHeight w:val="288"/>
          <w:jc w:val="center"/>
        </w:trPr>
        <w:sdt>
          <w:sdtPr>
            <w:alias w:val="SP IP Address and Interface"/>
            <w:tag w:val="spipaddressinterface"/>
            <w:id w:val="725721505"/>
            <w:showingPlcHdr/>
          </w:sdtPr>
          <w:sdtEndPr/>
          <w:sdtContent>
            <w:tc>
              <w:tcPr>
                <w:tcW w:w="867" w:type="pct"/>
                <w:tcBorders>
                  <w:top w:val="single" w:sz="4" w:space="0" w:color="auto"/>
                  <w:left w:val="single" w:sz="4" w:space="0" w:color="auto"/>
                </w:tcBorders>
                <w:shd w:val="clear" w:color="auto" w:fill="auto"/>
              </w:tcPr>
              <w:p w:rsidR="00732C81" w:rsidRPr="002C3786" w:rsidRDefault="00732C81" w:rsidP="00963369">
                <w:pPr>
                  <w:pStyle w:val="GSATableText"/>
                </w:pPr>
                <w:r>
                  <w:rPr>
                    <w:rStyle w:val="PlaceholderText"/>
                  </w:rPr>
                  <w:t>&lt;SP IP Address/Interface&gt;</w:t>
                </w:r>
              </w:p>
            </w:tc>
          </w:sdtContent>
        </w:sdt>
        <w:sdt>
          <w:sdtPr>
            <w:alias w:val="External Organization/IP Address"/>
            <w:tag w:val="xorgip"/>
            <w:id w:val="-99881673"/>
            <w:showingPlcHdr/>
          </w:sdtPr>
          <w:sdtEndPr/>
          <w:sdtContent>
            <w:tc>
              <w:tcPr>
                <w:tcW w:w="660" w:type="pct"/>
                <w:tcBorders>
                  <w:top w:val="single" w:sz="4" w:space="0" w:color="auto"/>
                </w:tcBorders>
                <w:shd w:val="clear" w:color="auto" w:fill="auto"/>
              </w:tcPr>
              <w:p w:rsidR="00732C81" w:rsidRDefault="00732C81" w:rsidP="00963369">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324342913"/>
              <w:showingPlcHdr/>
            </w:sdtPr>
            <w:sdtEndPr/>
            <w:sdtContent>
              <w:p w:rsidR="00732C81" w:rsidRDefault="00732C81" w:rsidP="00963369">
                <w:pPr>
                  <w:pStyle w:val="GSATableText"/>
                </w:pPr>
                <w:r>
                  <w:rPr>
                    <w:rStyle w:val="PlaceholderText"/>
                  </w:rPr>
                  <w:t>&lt;External Org POC&gt;</w:t>
                </w:r>
              </w:p>
            </w:sdtContent>
          </w:sdt>
          <w:sdt>
            <w:sdtPr>
              <w:alias w:val="External POC Phone Number"/>
              <w:tag w:val="xorgpocphone"/>
              <w:id w:val="1661728086"/>
              <w:showingPlcHdr/>
            </w:sdtPr>
            <w:sdtEndPr/>
            <w:sdtContent>
              <w:p w:rsidR="00732C81" w:rsidRDefault="00732C81" w:rsidP="00963369">
                <w:pPr>
                  <w:pStyle w:val="GSATableText"/>
                </w:pPr>
                <w:r>
                  <w:rPr>
                    <w:rStyle w:val="PlaceholderText"/>
                  </w:rPr>
                  <w:t>&lt;Phone 555-555-5555&gt;</w:t>
                </w:r>
              </w:p>
            </w:sdtContent>
          </w:sdt>
        </w:tc>
        <w:sdt>
          <w:sdtPr>
            <w:alias w:val="Connection Security"/>
            <w:tag w:val="connectionsecurity"/>
            <w:id w:val="1434943670"/>
            <w:showingPlcHdr/>
          </w:sdtPr>
          <w:sdtEndPr/>
          <w:sdtContent>
            <w:tc>
              <w:tcPr>
                <w:tcW w:w="765" w:type="pct"/>
                <w:tcBorders>
                  <w:top w:val="single" w:sz="4" w:space="0" w:color="auto"/>
                </w:tcBorders>
                <w:shd w:val="clear" w:color="auto" w:fill="auto"/>
              </w:tcPr>
              <w:p w:rsidR="00732C81" w:rsidRDefault="00732C81" w:rsidP="00963369">
                <w:pPr>
                  <w:pStyle w:val="GSATableText"/>
                </w:pPr>
                <w:r>
                  <w:rPr>
                    <w:rStyle w:val="PlaceholderText"/>
                  </w:rPr>
                  <w:t>&lt;Enter Connection Security&gt;</w:t>
                </w:r>
              </w:p>
            </w:tc>
          </w:sdtContent>
        </w:sdt>
        <w:sdt>
          <w:sdt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rsidR="00732C81" w:rsidRDefault="00732C81" w:rsidP="00963369">
                <w:pPr>
                  <w:pStyle w:val="GSATableText"/>
                </w:pPr>
                <w:r w:rsidRPr="00C257E7">
                  <w:rPr>
                    <w:rStyle w:val="PlaceholderText"/>
                  </w:rPr>
                  <w:t>Choose an item.</w:t>
                </w:r>
              </w:p>
            </w:tc>
          </w:sdtContent>
        </w:sdt>
        <w:sdt>
          <w:sdtPr>
            <w:alias w:val="Information Being Transmitted"/>
            <w:tag w:val="infotransmitted"/>
            <w:id w:val="1186174911"/>
            <w:showingPlcHdr/>
          </w:sdtPr>
          <w:sdtEndPr/>
          <w:sdtContent>
            <w:tc>
              <w:tcPr>
                <w:tcW w:w="620" w:type="pct"/>
                <w:tcBorders>
                  <w:top w:val="single" w:sz="4" w:space="0" w:color="auto"/>
                </w:tcBorders>
                <w:shd w:val="clear" w:color="auto" w:fill="auto"/>
              </w:tcPr>
              <w:p w:rsidR="00732C81" w:rsidRDefault="00732C81" w:rsidP="00963369">
                <w:pPr>
                  <w:pStyle w:val="GSATableText"/>
                </w:pPr>
                <w:r>
                  <w:rPr>
                    <w:rStyle w:val="PlaceholderText"/>
                  </w:rPr>
                  <w:t>&lt;Information Transmitted&gt;</w:t>
                </w:r>
              </w:p>
            </w:tc>
          </w:sdtContent>
        </w:sdt>
        <w:sdt>
          <w:sdtPr>
            <w:id w:val="-491492294"/>
            <w:showingPlcHdr/>
          </w:sdtPr>
          <w:sdtEndPr/>
          <w:sdtContent>
            <w:tc>
              <w:tcPr>
                <w:tcW w:w="664" w:type="pct"/>
                <w:tcBorders>
                  <w:top w:val="single" w:sz="4" w:space="0" w:color="auto"/>
                </w:tcBorders>
                <w:shd w:val="clear" w:color="auto" w:fill="auto"/>
              </w:tcPr>
              <w:p w:rsidR="00732C81" w:rsidRDefault="00732C81" w:rsidP="00963369">
                <w:pPr>
                  <w:pStyle w:val="GSATableText"/>
                </w:pPr>
                <w:r>
                  <w:rPr>
                    <w:rStyle w:val="PlaceholderText"/>
                  </w:rPr>
                  <w:t>&lt;Port/Circuit Numbers&gt;</w:t>
                </w:r>
              </w:p>
            </w:tc>
          </w:sdtContent>
        </w:sdt>
      </w:tr>
      <w:tr w:rsidR="00732C81" w:rsidRPr="002C3786" w:rsidTr="00963369">
        <w:trPr>
          <w:trHeight w:val="288"/>
          <w:jc w:val="center"/>
        </w:trPr>
        <w:sdt>
          <w:sdtPr>
            <w:alias w:val="SP IP Address and Interface"/>
            <w:tag w:val="spipaddressinterface"/>
            <w:id w:val="1991519451"/>
            <w:showingPlcHdr/>
          </w:sdtPr>
          <w:sdtEndPr/>
          <w:sdtContent>
            <w:tc>
              <w:tcPr>
                <w:tcW w:w="867" w:type="pct"/>
                <w:tcBorders>
                  <w:top w:val="single" w:sz="4" w:space="0" w:color="auto"/>
                  <w:left w:val="single" w:sz="4" w:space="0" w:color="auto"/>
                </w:tcBorders>
                <w:shd w:val="clear" w:color="auto" w:fill="auto"/>
              </w:tcPr>
              <w:p w:rsidR="00732C81" w:rsidRPr="002C3786" w:rsidRDefault="00732C81" w:rsidP="00963369">
                <w:pPr>
                  <w:pStyle w:val="GSATableText"/>
                </w:pPr>
                <w:r>
                  <w:rPr>
                    <w:rStyle w:val="PlaceholderText"/>
                  </w:rPr>
                  <w:t>&lt;SP IP Address/Interface&gt;</w:t>
                </w:r>
              </w:p>
            </w:tc>
          </w:sdtContent>
        </w:sdt>
        <w:sdt>
          <w:sdtPr>
            <w:alias w:val="External Organization/IP Address"/>
            <w:tag w:val="xorgip"/>
            <w:id w:val="630906574"/>
            <w:showingPlcHdr/>
          </w:sdtPr>
          <w:sdtEndPr/>
          <w:sdtContent>
            <w:tc>
              <w:tcPr>
                <w:tcW w:w="660" w:type="pct"/>
                <w:tcBorders>
                  <w:top w:val="single" w:sz="4" w:space="0" w:color="auto"/>
                </w:tcBorders>
                <w:shd w:val="clear" w:color="auto" w:fill="auto"/>
              </w:tcPr>
              <w:p w:rsidR="00732C81" w:rsidRDefault="00732C81" w:rsidP="00963369">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551458833"/>
              <w:showingPlcHdr/>
            </w:sdtPr>
            <w:sdtEndPr/>
            <w:sdtContent>
              <w:p w:rsidR="00732C81" w:rsidRDefault="00732C81" w:rsidP="00963369">
                <w:pPr>
                  <w:pStyle w:val="GSATableText"/>
                </w:pPr>
                <w:r>
                  <w:rPr>
                    <w:rStyle w:val="PlaceholderText"/>
                  </w:rPr>
                  <w:t>&lt;External Org POC&gt;</w:t>
                </w:r>
              </w:p>
            </w:sdtContent>
          </w:sdt>
          <w:sdt>
            <w:sdtPr>
              <w:alias w:val="External POC Phone Number"/>
              <w:tag w:val="xorgpocphone"/>
              <w:id w:val="-1648509453"/>
              <w:showingPlcHdr/>
            </w:sdtPr>
            <w:sdtEndPr/>
            <w:sdtContent>
              <w:p w:rsidR="00732C81" w:rsidRDefault="00732C81" w:rsidP="00963369">
                <w:pPr>
                  <w:pStyle w:val="GSATableText"/>
                </w:pPr>
                <w:r>
                  <w:rPr>
                    <w:rStyle w:val="PlaceholderText"/>
                  </w:rPr>
                  <w:t>&lt;Phone 555-555-5555&gt;</w:t>
                </w:r>
              </w:p>
            </w:sdtContent>
          </w:sdt>
        </w:tc>
        <w:sdt>
          <w:sdtPr>
            <w:alias w:val="Connection Security"/>
            <w:tag w:val="connectionsecurity"/>
            <w:id w:val="-2115196589"/>
            <w:showingPlcHdr/>
          </w:sdtPr>
          <w:sdtEndPr/>
          <w:sdtContent>
            <w:tc>
              <w:tcPr>
                <w:tcW w:w="765" w:type="pct"/>
                <w:tcBorders>
                  <w:top w:val="single" w:sz="4" w:space="0" w:color="auto"/>
                </w:tcBorders>
                <w:shd w:val="clear" w:color="auto" w:fill="auto"/>
              </w:tcPr>
              <w:p w:rsidR="00732C81" w:rsidRDefault="00732C81" w:rsidP="00963369">
                <w:pPr>
                  <w:pStyle w:val="GSATableText"/>
                </w:pPr>
                <w:r>
                  <w:rPr>
                    <w:rStyle w:val="PlaceholderText"/>
                  </w:rPr>
                  <w:t>&lt;Enter Connection Security&gt;</w:t>
                </w:r>
              </w:p>
            </w:tc>
          </w:sdtContent>
        </w:sdt>
        <w:sdt>
          <w:sdt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rsidR="00732C81" w:rsidRDefault="00732C81" w:rsidP="00963369">
                <w:pPr>
                  <w:pStyle w:val="GSATableText"/>
                </w:pPr>
                <w:r w:rsidRPr="00C257E7">
                  <w:rPr>
                    <w:rStyle w:val="PlaceholderText"/>
                  </w:rPr>
                  <w:t>Choose an item.</w:t>
                </w:r>
              </w:p>
            </w:tc>
          </w:sdtContent>
        </w:sdt>
        <w:sdt>
          <w:sdtPr>
            <w:alias w:val="Information Being Transmitted"/>
            <w:tag w:val="infotransmitted"/>
            <w:id w:val="-25718847"/>
            <w:showingPlcHdr/>
          </w:sdtPr>
          <w:sdtEndPr/>
          <w:sdtContent>
            <w:tc>
              <w:tcPr>
                <w:tcW w:w="620" w:type="pct"/>
                <w:tcBorders>
                  <w:top w:val="single" w:sz="4" w:space="0" w:color="auto"/>
                </w:tcBorders>
                <w:shd w:val="clear" w:color="auto" w:fill="auto"/>
              </w:tcPr>
              <w:p w:rsidR="00732C81" w:rsidRDefault="00732C81" w:rsidP="00963369">
                <w:pPr>
                  <w:pStyle w:val="GSATableText"/>
                </w:pPr>
                <w:r>
                  <w:rPr>
                    <w:rStyle w:val="PlaceholderText"/>
                  </w:rPr>
                  <w:t>&lt;Information Transmitted&gt;</w:t>
                </w:r>
              </w:p>
            </w:tc>
          </w:sdtContent>
        </w:sdt>
        <w:sdt>
          <w:sdtPr>
            <w:id w:val="797102898"/>
            <w:showingPlcHdr/>
          </w:sdtPr>
          <w:sdtEndPr/>
          <w:sdtContent>
            <w:tc>
              <w:tcPr>
                <w:tcW w:w="664" w:type="pct"/>
                <w:tcBorders>
                  <w:top w:val="single" w:sz="4" w:space="0" w:color="auto"/>
                </w:tcBorders>
                <w:shd w:val="clear" w:color="auto" w:fill="auto"/>
              </w:tcPr>
              <w:p w:rsidR="00732C81" w:rsidRDefault="00732C81" w:rsidP="00963369">
                <w:pPr>
                  <w:pStyle w:val="GSATableText"/>
                </w:pPr>
                <w:r>
                  <w:rPr>
                    <w:rStyle w:val="PlaceholderText"/>
                  </w:rPr>
                  <w:t>&lt;Port/Circuit Numbers&gt;</w:t>
                </w:r>
              </w:p>
            </w:tc>
          </w:sdtContent>
        </w:sdt>
      </w:tr>
      <w:tr w:rsidR="00732C81" w:rsidRPr="002C3786" w:rsidTr="00963369">
        <w:trPr>
          <w:trHeight w:val="288"/>
          <w:jc w:val="center"/>
        </w:trPr>
        <w:sdt>
          <w:sdtPr>
            <w:alias w:val="SP IP Address and Interface"/>
            <w:tag w:val="spipaddressinterface"/>
            <w:id w:val="-1021011098"/>
            <w:showingPlcHdr/>
          </w:sdtPr>
          <w:sdtEndPr/>
          <w:sdtContent>
            <w:tc>
              <w:tcPr>
                <w:tcW w:w="867" w:type="pct"/>
                <w:tcBorders>
                  <w:top w:val="single" w:sz="4" w:space="0" w:color="auto"/>
                  <w:left w:val="single" w:sz="4" w:space="0" w:color="auto"/>
                </w:tcBorders>
                <w:shd w:val="clear" w:color="auto" w:fill="auto"/>
              </w:tcPr>
              <w:p w:rsidR="00732C81" w:rsidRPr="002C3786" w:rsidRDefault="00732C81" w:rsidP="00963369">
                <w:pPr>
                  <w:pStyle w:val="GSATableText"/>
                </w:pPr>
                <w:r>
                  <w:rPr>
                    <w:rStyle w:val="PlaceholderText"/>
                  </w:rPr>
                  <w:t>&lt;SP IP Address/Interface&gt;</w:t>
                </w:r>
              </w:p>
            </w:tc>
          </w:sdtContent>
        </w:sdt>
        <w:sdt>
          <w:sdtPr>
            <w:alias w:val="External Organization/IP Address"/>
            <w:tag w:val="xorgip"/>
            <w:id w:val="-283887124"/>
            <w:showingPlcHdr/>
          </w:sdtPr>
          <w:sdtEndPr/>
          <w:sdtContent>
            <w:tc>
              <w:tcPr>
                <w:tcW w:w="660" w:type="pct"/>
                <w:tcBorders>
                  <w:top w:val="single" w:sz="4" w:space="0" w:color="auto"/>
                </w:tcBorders>
                <w:shd w:val="clear" w:color="auto" w:fill="auto"/>
              </w:tcPr>
              <w:p w:rsidR="00732C81" w:rsidRDefault="00732C81" w:rsidP="00963369">
                <w:pPr>
                  <w:pStyle w:val="GSATableText"/>
                </w:pPr>
                <w:r>
                  <w:rPr>
                    <w:rStyle w:val="PlaceholderText"/>
                  </w:rPr>
                  <w:t>&lt;External Org/IP&gt;</w:t>
                </w:r>
              </w:p>
            </w:tc>
          </w:sdtContent>
        </w:sdt>
        <w:tc>
          <w:tcPr>
            <w:tcW w:w="834" w:type="pct"/>
            <w:tcBorders>
              <w:top w:val="single" w:sz="4" w:space="0" w:color="auto"/>
            </w:tcBorders>
            <w:shd w:val="clear" w:color="auto" w:fill="auto"/>
          </w:tcPr>
          <w:sdt>
            <w:sdtPr>
              <w:alias w:val="External Organization POC"/>
              <w:tag w:val="xorgpoc"/>
              <w:id w:val="1741752895"/>
              <w:showingPlcHdr/>
            </w:sdtPr>
            <w:sdtEndPr/>
            <w:sdtContent>
              <w:p w:rsidR="00732C81" w:rsidRDefault="00732C81" w:rsidP="00963369">
                <w:pPr>
                  <w:pStyle w:val="GSATableText"/>
                </w:pPr>
                <w:r>
                  <w:rPr>
                    <w:rStyle w:val="PlaceholderText"/>
                  </w:rPr>
                  <w:t>&lt;External Org POC&gt;</w:t>
                </w:r>
              </w:p>
            </w:sdtContent>
          </w:sdt>
          <w:sdt>
            <w:sdtPr>
              <w:alias w:val="External POC Phone Number"/>
              <w:tag w:val="xorgpocphone"/>
              <w:id w:val="1425528227"/>
              <w:showingPlcHdr/>
            </w:sdtPr>
            <w:sdtEndPr/>
            <w:sdtContent>
              <w:p w:rsidR="00732C81" w:rsidRDefault="00732C81" w:rsidP="00963369">
                <w:pPr>
                  <w:pStyle w:val="GSATableText"/>
                </w:pPr>
                <w:r>
                  <w:rPr>
                    <w:rStyle w:val="PlaceholderText"/>
                  </w:rPr>
                  <w:t>&lt;Phone 555-555-5555&gt;</w:t>
                </w:r>
              </w:p>
            </w:sdtContent>
          </w:sdt>
        </w:tc>
        <w:sdt>
          <w:sdtPr>
            <w:alias w:val="Connection Security"/>
            <w:tag w:val="connectionsecurity"/>
            <w:id w:val="1200589630"/>
            <w:showingPlcHdr/>
          </w:sdtPr>
          <w:sdtEndPr/>
          <w:sdtContent>
            <w:tc>
              <w:tcPr>
                <w:tcW w:w="765" w:type="pct"/>
                <w:tcBorders>
                  <w:top w:val="single" w:sz="4" w:space="0" w:color="auto"/>
                </w:tcBorders>
                <w:shd w:val="clear" w:color="auto" w:fill="auto"/>
              </w:tcPr>
              <w:p w:rsidR="00732C81" w:rsidRDefault="00732C81" w:rsidP="00963369">
                <w:pPr>
                  <w:pStyle w:val="GSATableText"/>
                </w:pPr>
                <w:r>
                  <w:rPr>
                    <w:rStyle w:val="PlaceholderText"/>
                  </w:rPr>
                  <w:t>&lt;Enter Connection Security&gt;</w:t>
                </w:r>
              </w:p>
            </w:tc>
          </w:sdtContent>
        </w:sdt>
        <w:sdt>
          <w:sdt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auto"/>
                </w:tcBorders>
                <w:shd w:val="clear" w:color="auto" w:fill="auto"/>
              </w:tcPr>
              <w:p w:rsidR="00732C81" w:rsidRDefault="00732C81" w:rsidP="00963369">
                <w:pPr>
                  <w:pStyle w:val="GSATableText"/>
                </w:pPr>
                <w:r w:rsidRPr="00C257E7">
                  <w:rPr>
                    <w:rStyle w:val="PlaceholderText"/>
                  </w:rPr>
                  <w:t>Choose an item.</w:t>
                </w:r>
              </w:p>
            </w:tc>
          </w:sdtContent>
        </w:sdt>
        <w:sdt>
          <w:sdtPr>
            <w:alias w:val="Information Being Transmitted"/>
            <w:tag w:val="infotransmitted"/>
            <w:id w:val="-1520693878"/>
            <w:showingPlcHdr/>
          </w:sdtPr>
          <w:sdtEndPr/>
          <w:sdtContent>
            <w:tc>
              <w:tcPr>
                <w:tcW w:w="620" w:type="pct"/>
                <w:tcBorders>
                  <w:top w:val="single" w:sz="4" w:space="0" w:color="auto"/>
                </w:tcBorders>
                <w:shd w:val="clear" w:color="auto" w:fill="auto"/>
              </w:tcPr>
              <w:p w:rsidR="00732C81" w:rsidRDefault="00732C81" w:rsidP="00963369">
                <w:pPr>
                  <w:pStyle w:val="GSATableText"/>
                </w:pPr>
                <w:r>
                  <w:rPr>
                    <w:rStyle w:val="PlaceholderText"/>
                  </w:rPr>
                  <w:t>&lt;Information Transmitted&gt;</w:t>
                </w:r>
              </w:p>
            </w:tc>
          </w:sdtContent>
        </w:sdt>
        <w:sdt>
          <w:sdtPr>
            <w:id w:val="-1295048395"/>
            <w:showingPlcHdr/>
          </w:sdtPr>
          <w:sdtEndPr/>
          <w:sdtContent>
            <w:tc>
              <w:tcPr>
                <w:tcW w:w="664" w:type="pct"/>
                <w:tcBorders>
                  <w:top w:val="single" w:sz="4" w:space="0" w:color="auto"/>
                </w:tcBorders>
                <w:shd w:val="clear" w:color="auto" w:fill="auto"/>
              </w:tcPr>
              <w:p w:rsidR="00732C81" w:rsidRDefault="00732C81" w:rsidP="00963369">
                <w:pPr>
                  <w:pStyle w:val="GSATableText"/>
                </w:pPr>
                <w:r>
                  <w:rPr>
                    <w:rStyle w:val="PlaceholderText"/>
                  </w:rPr>
                  <w:t>&lt;Port/Circuit Numbers&gt;</w:t>
                </w:r>
              </w:p>
            </w:tc>
          </w:sdtContent>
        </w:sdt>
      </w:tr>
    </w:tbl>
    <w:p w:rsidR="00732C81" w:rsidRDefault="00732C81" w:rsidP="00732C81"/>
    <w:p w:rsidR="00732C81" w:rsidRPr="00AD07C4" w:rsidRDefault="00732C81" w:rsidP="00732C81">
      <w:pPr>
        <w:sectPr w:rsidR="00732C81" w:rsidRPr="00AD07C4" w:rsidSect="00C37423">
          <w:footnotePr>
            <w:pos w:val="beneathText"/>
          </w:footnotePr>
          <w:type w:val="continuous"/>
          <w:pgSz w:w="15840" w:h="12240" w:orient="landscape" w:code="1"/>
          <w:pgMar w:top="1440" w:right="1440" w:bottom="1440" w:left="1440" w:header="720" w:footer="720" w:gutter="0"/>
          <w:cols w:space="720"/>
          <w:titlePg/>
          <w:docGrid w:linePitch="326"/>
        </w:sectPr>
      </w:pPr>
    </w:p>
    <w:p w:rsidR="00732C81" w:rsidRDefault="00732C81" w:rsidP="009512BB">
      <w:pPr>
        <w:pStyle w:val="Heading1"/>
        <w:widowControl w:val="0"/>
        <w:numPr>
          <w:ilvl w:val="0"/>
          <w:numId w:val="179"/>
        </w:numPr>
        <w:suppressAutoHyphens/>
        <w:spacing w:after="120"/>
      </w:pPr>
      <w:bookmarkStart w:id="329" w:name="_Toc449543292"/>
      <w:bookmarkStart w:id="330" w:name="_Toc468804755"/>
      <w:bookmarkStart w:id="331" w:name="_Toc383433191"/>
      <w:bookmarkStart w:id="332" w:name="_Toc383444423"/>
      <w:bookmarkStart w:id="333" w:name="_Toc385594062"/>
      <w:bookmarkStart w:id="334" w:name="_Toc385594454"/>
      <w:bookmarkStart w:id="335" w:name="_Toc385594842"/>
      <w:bookmarkStart w:id="336" w:name="_Toc388620698"/>
      <w:r>
        <w:lastRenderedPageBreak/>
        <w:t>Laws, Regulations, Standards, and Guidance</w:t>
      </w:r>
      <w:bookmarkEnd w:id="329"/>
      <w:bookmarkEnd w:id="330"/>
    </w:p>
    <w:p w:rsidR="00732C81" w:rsidRPr="00157884" w:rsidRDefault="00732C81" w:rsidP="00732C81">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37" w:name="_Toc449543293"/>
      <w:bookmarkStart w:id="338" w:name="_Toc468804756"/>
      <w:r>
        <w:t>Applicable Laws and Regulations</w:t>
      </w:r>
      <w:bookmarkEnd w:id="337"/>
      <w:bookmarkEnd w:id="338"/>
    </w:p>
    <w:p w:rsidR="00732C81" w:rsidRDefault="00732C81" w:rsidP="00732C81">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1353264302"/>
          <w:dataBinding w:xpath="/root[1]/companyinfo[1]/informationsystemname[1]" w:storeItemID="{44BEC3F7-CE87-4EB0-838F-88333877F166}"/>
          <w:text/>
        </w:sdtPr>
        <w:sdtEndPr/>
        <w:sdtContent>
          <w:r>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1545408175"/>
          <w:dataBinding w:xpath="/root[1]/companyinfo[1]/informationsystemname[1]" w:storeItemID="{44BEC3F7-CE87-4EB0-838F-88333877F166}"/>
          <w:text/>
        </w:sdtPr>
        <w:sdtEndPr/>
        <w:sdtContent>
          <w:r>
            <w:t>Information System Name</w:t>
          </w:r>
        </w:sdtContent>
      </w:sdt>
      <w:r>
        <w:t>.</w:t>
      </w:r>
    </w:p>
    <w:p w:rsidR="00732C81" w:rsidRPr="001D313F" w:rsidRDefault="00732C81" w:rsidP="00732C81">
      <w:pPr>
        <w:pStyle w:val="Caption"/>
      </w:pPr>
      <w:bookmarkStart w:id="339" w:name="_Ref443482246"/>
      <w:bookmarkStart w:id="340" w:name="_Toc455644920"/>
      <w:bookmarkStart w:id="341" w:name="_Toc468805138"/>
      <w:r>
        <w:t xml:space="preserve">Table </w:t>
      </w:r>
      <w:fldSimple w:instr=" STYLEREF 1 \s ">
        <w:r>
          <w:rPr>
            <w:noProof/>
          </w:rPr>
          <w:t>12</w:t>
        </w:r>
      </w:fldSimple>
      <w:r>
        <w:noBreakHyphen/>
      </w:r>
      <w:fldSimple w:instr=" SEQ Table \* ARABIC \s 1 ">
        <w:r>
          <w:rPr>
            <w:noProof/>
          </w:rPr>
          <w:t>1</w:t>
        </w:r>
      </w:fldSimple>
      <w:r>
        <w:t xml:space="preserve"> </w:t>
      </w:r>
      <w:sdt>
        <w:sdtPr>
          <w:alias w:val="Information System Name"/>
          <w:tag w:val="informationsystemname"/>
          <w:id w:val="1352226614"/>
          <w:dataBinding w:xpath="/root[1]/companyinfo[1]/informationsystemname[1]" w:storeItemID="{44BEC3F7-CE87-4EB0-838F-88333877F166}"/>
          <w:text/>
        </w:sdtPr>
        <w:sdtEndPr/>
        <w:sdtContent>
          <w:r>
            <w:t>Information System Name</w:t>
          </w:r>
        </w:sdtContent>
      </w:sdt>
      <w:r>
        <w:t xml:space="preserve"> Laws and Regulations</w:t>
      </w:r>
      <w:bookmarkEnd w:id="339"/>
      <w:bookmarkEnd w:id="340"/>
      <w:bookmarkEnd w:id="3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196"/>
        <w:gridCol w:w="1348"/>
        <w:gridCol w:w="2246"/>
      </w:tblGrid>
      <w:tr w:rsidR="00732C81" w:rsidRPr="008E7E50" w:rsidTr="00963369">
        <w:trPr>
          <w:trHeight w:val="290"/>
        </w:trPr>
        <w:tc>
          <w:tcPr>
            <w:tcW w:w="834" w:type="pct"/>
            <w:shd w:val="clear" w:color="auto" w:fill="DEEAF6" w:themeFill="accent1" w:themeFillTint="33"/>
            <w:noWrap/>
            <w:hideMark/>
          </w:tcPr>
          <w:p w:rsidR="00732C81" w:rsidRPr="008E7E50" w:rsidRDefault="00732C81" w:rsidP="00963369">
            <w:pPr>
              <w:pStyle w:val="GSATableHeading"/>
            </w:pPr>
            <w:r w:rsidRPr="008E7E50">
              <w:t>Identification Number</w:t>
            </w:r>
          </w:p>
        </w:tc>
        <w:tc>
          <w:tcPr>
            <w:tcW w:w="2244" w:type="pct"/>
            <w:shd w:val="clear" w:color="auto" w:fill="DEEAF6" w:themeFill="accent1" w:themeFillTint="33"/>
            <w:noWrap/>
            <w:hideMark/>
          </w:tcPr>
          <w:p w:rsidR="00732C81" w:rsidRPr="008E7E50" w:rsidRDefault="00732C81" w:rsidP="00963369">
            <w:pPr>
              <w:pStyle w:val="GSATableHeading"/>
            </w:pPr>
            <w:r w:rsidRPr="008E7E50">
              <w:t>Title</w:t>
            </w:r>
          </w:p>
        </w:tc>
        <w:tc>
          <w:tcPr>
            <w:tcW w:w="721" w:type="pct"/>
            <w:shd w:val="clear" w:color="auto" w:fill="DEEAF6" w:themeFill="accent1" w:themeFillTint="33"/>
            <w:noWrap/>
            <w:hideMark/>
          </w:tcPr>
          <w:p w:rsidR="00732C81" w:rsidRPr="008E7E50" w:rsidRDefault="00732C81" w:rsidP="00963369">
            <w:pPr>
              <w:pStyle w:val="GSATableHeading"/>
            </w:pPr>
            <w:r w:rsidRPr="008E7E50">
              <w:t>Date</w:t>
            </w:r>
          </w:p>
        </w:tc>
        <w:tc>
          <w:tcPr>
            <w:tcW w:w="1201" w:type="pct"/>
            <w:shd w:val="clear" w:color="auto" w:fill="DEEAF6" w:themeFill="accent1" w:themeFillTint="33"/>
            <w:noWrap/>
            <w:hideMark/>
          </w:tcPr>
          <w:p w:rsidR="00732C81" w:rsidRPr="008E7E50" w:rsidRDefault="00732C81" w:rsidP="00963369">
            <w:pPr>
              <w:pStyle w:val="GSATableHeading"/>
            </w:pPr>
            <w:r w:rsidRPr="008E7E50">
              <w:t>Link</w:t>
            </w:r>
          </w:p>
        </w:tc>
      </w:tr>
      <w:tr w:rsidR="00732C81" w:rsidRPr="008E7E50" w:rsidTr="00963369">
        <w:trPr>
          <w:trHeight w:val="290"/>
        </w:trPr>
        <w:sdt>
          <w:sdtPr>
            <w:alias w:val="Reference Identification Number"/>
            <w:tag w:val="refid"/>
            <w:id w:val="-175569530"/>
            <w:showingPlcHdr/>
          </w:sdtPr>
          <w:sdtEndPr/>
          <w:sdtContent>
            <w:tc>
              <w:tcPr>
                <w:tcW w:w="834" w:type="pct"/>
                <w:shd w:val="clear" w:color="auto" w:fill="auto"/>
                <w:noWrap/>
              </w:tcPr>
              <w:p w:rsidR="00732C81" w:rsidRPr="008E7E50" w:rsidRDefault="00732C81" w:rsidP="00963369">
                <w:pPr>
                  <w:pStyle w:val="GSATableText"/>
                  <w:keepNext/>
                  <w:keepLines/>
                </w:pPr>
                <w:r>
                  <w:rPr>
                    <w:rStyle w:val="PlaceholderText"/>
                  </w:rPr>
                  <w:t>&lt;Reference ID&gt;</w:t>
                </w:r>
              </w:p>
            </w:tc>
          </w:sdtContent>
        </w:sdt>
        <w:sdt>
          <w:sdtPr>
            <w:alias w:val="Reference Title"/>
            <w:tag w:val="reftitle"/>
            <w:id w:val="-2019771166"/>
            <w:showingPlcHdr/>
          </w:sdtPr>
          <w:sdtEndPr/>
          <w:sdtContent>
            <w:tc>
              <w:tcPr>
                <w:tcW w:w="2244" w:type="pct"/>
                <w:shd w:val="clear" w:color="auto" w:fill="auto"/>
                <w:noWrap/>
              </w:tcPr>
              <w:p w:rsidR="00732C81" w:rsidRPr="008E7E50" w:rsidRDefault="00732C81" w:rsidP="00963369">
                <w:pPr>
                  <w:pStyle w:val="GSATableText"/>
                  <w:keepNext/>
                  <w:keepLines/>
                </w:pPr>
                <w:r>
                  <w:rPr>
                    <w:rStyle w:val="PlaceholderText"/>
                  </w:rPr>
                  <w:t>&lt;Reference ID&gt;</w:t>
                </w:r>
              </w:p>
            </w:tc>
          </w:sdtContent>
        </w:sdt>
        <w:sdt>
          <w:sdtPr>
            <w:alias w:val="Reference Date"/>
            <w:tag w:val="refdate"/>
            <w:id w:val="-1052227438"/>
            <w:showingPlcHdr/>
            <w:date>
              <w:dateFormat w:val="M/d/yyyy"/>
              <w:lid w:val="en-US"/>
              <w:storeMappedDataAs w:val="dateTime"/>
              <w:calendar w:val="gregorian"/>
            </w:date>
          </w:sdtPr>
          <w:sdtEndPr/>
          <w:sdtContent>
            <w:tc>
              <w:tcPr>
                <w:tcW w:w="721" w:type="pct"/>
                <w:shd w:val="clear" w:color="auto" w:fill="auto"/>
                <w:noWrap/>
              </w:tcPr>
              <w:p w:rsidR="00732C81" w:rsidRPr="008E7E50" w:rsidRDefault="00732C81" w:rsidP="00963369">
                <w:pPr>
                  <w:pStyle w:val="GSATableText"/>
                  <w:keepNext/>
                  <w:keepLines/>
                </w:pPr>
                <w:r>
                  <w:rPr>
                    <w:rStyle w:val="PlaceholderText"/>
                  </w:rPr>
                  <w:t>&lt;Ref Date&gt;</w:t>
                </w:r>
                <w:r w:rsidRPr="005A5AD3">
                  <w:rPr>
                    <w:rStyle w:val="PlaceholderText"/>
                  </w:rPr>
                  <w:t>.</w:t>
                </w:r>
              </w:p>
            </w:tc>
          </w:sdtContent>
        </w:sdt>
        <w:sdt>
          <w:sdtPr>
            <w:alias w:val="Reference Link"/>
            <w:tag w:val="reflink"/>
            <w:id w:val="-344323618"/>
            <w:showingPlcHdr/>
          </w:sdtPr>
          <w:sdtEndPr/>
          <w:sdtContent>
            <w:tc>
              <w:tcPr>
                <w:tcW w:w="1201" w:type="pct"/>
                <w:shd w:val="clear" w:color="auto" w:fill="auto"/>
                <w:noWrap/>
              </w:tcPr>
              <w:p w:rsidR="00732C81" w:rsidRPr="008E7E50" w:rsidRDefault="00732C81" w:rsidP="00963369">
                <w:pPr>
                  <w:pStyle w:val="GSATableText"/>
                  <w:keepNext/>
                  <w:keepLines/>
                </w:pPr>
                <w:r>
                  <w:rPr>
                    <w:rStyle w:val="PlaceholderText"/>
                  </w:rPr>
                  <w:t>&lt;Reference ID&gt;</w:t>
                </w:r>
              </w:p>
            </w:tc>
          </w:sdtContent>
        </w:sdt>
      </w:tr>
      <w:tr w:rsidR="00732C81" w:rsidRPr="008E7E50" w:rsidTr="00963369">
        <w:trPr>
          <w:trHeight w:val="290"/>
        </w:trPr>
        <w:sdt>
          <w:sdtPr>
            <w:alias w:val="Reference Identification Number"/>
            <w:tag w:val="refid"/>
            <w:id w:val="1370964241"/>
            <w:showingPlcHdr/>
          </w:sdtPr>
          <w:sdtEndPr/>
          <w:sdtContent>
            <w:tc>
              <w:tcPr>
                <w:tcW w:w="834" w:type="pct"/>
                <w:shd w:val="clear" w:color="auto" w:fill="auto"/>
                <w:noWrap/>
              </w:tcPr>
              <w:p w:rsidR="00732C81" w:rsidRPr="008E7E50" w:rsidRDefault="00732C81" w:rsidP="00963369">
                <w:pPr>
                  <w:pStyle w:val="GSATableText"/>
                </w:pPr>
                <w:r>
                  <w:rPr>
                    <w:rStyle w:val="PlaceholderText"/>
                  </w:rPr>
                  <w:t>&lt;Reference ID&gt;</w:t>
                </w:r>
              </w:p>
            </w:tc>
          </w:sdtContent>
        </w:sdt>
        <w:sdt>
          <w:sdtPr>
            <w:alias w:val="Reference Title"/>
            <w:tag w:val="reftitle"/>
            <w:id w:val="-2107574050"/>
            <w:showingPlcHdr/>
          </w:sdtPr>
          <w:sdtEndPr/>
          <w:sdtContent>
            <w:tc>
              <w:tcPr>
                <w:tcW w:w="2244" w:type="pct"/>
                <w:shd w:val="clear" w:color="auto" w:fill="auto"/>
                <w:noWrap/>
              </w:tcPr>
              <w:p w:rsidR="00732C81" w:rsidRPr="008E7E50" w:rsidRDefault="00732C81" w:rsidP="00963369">
                <w:pPr>
                  <w:pStyle w:val="GSATableText"/>
                </w:pPr>
                <w:r>
                  <w:rPr>
                    <w:rStyle w:val="PlaceholderText"/>
                  </w:rPr>
                  <w:t>&lt;Reference ID&gt;</w:t>
                </w:r>
              </w:p>
            </w:tc>
          </w:sdtContent>
        </w:sdt>
        <w:sdt>
          <w:sdtPr>
            <w:alias w:val="Reference Date"/>
            <w:tag w:val="refdate"/>
            <w:id w:val="-576124378"/>
            <w:showingPlcHdr/>
            <w:date>
              <w:dateFormat w:val="M/d/yyyy"/>
              <w:lid w:val="en-US"/>
              <w:storeMappedDataAs w:val="dateTime"/>
              <w:calendar w:val="gregorian"/>
            </w:date>
          </w:sdtPr>
          <w:sdtEndPr/>
          <w:sdtContent>
            <w:tc>
              <w:tcPr>
                <w:tcW w:w="721" w:type="pct"/>
                <w:shd w:val="clear" w:color="auto" w:fill="auto"/>
                <w:noWrap/>
              </w:tcPr>
              <w:p w:rsidR="00732C81" w:rsidRPr="008E7E50" w:rsidRDefault="00732C81" w:rsidP="00963369">
                <w:pPr>
                  <w:pStyle w:val="GSATableText"/>
                </w:pPr>
                <w:r>
                  <w:rPr>
                    <w:rStyle w:val="PlaceholderText"/>
                  </w:rPr>
                  <w:t>&lt;Ref Date&gt;</w:t>
                </w:r>
                <w:r w:rsidRPr="005A5AD3">
                  <w:rPr>
                    <w:rStyle w:val="PlaceholderText"/>
                  </w:rPr>
                  <w:t>.</w:t>
                </w:r>
              </w:p>
            </w:tc>
          </w:sdtContent>
        </w:sdt>
        <w:sdt>
          <w:sdtPr>
            <w:alias w:val="Reference Link"/>
            <w:tag w:val="reflink"/>
            <w:id w:val="-1781633791"/>
            <w:showingPlcHdr/>
          </w:sdtPr>
          <w:sdtEndPr/>
          <w:sdtContent>
            <w:tc>
              <w:tcPr>
                <w:tcW w:w="1201" w:type="pct"/>
                <w:shd w:val="clear" w:color="auto" w:fill="auto"/>
                <w:noWrap/>
              </w:tcPr>
              <w:p w:rsidR="00732C81" w:rsidRPr="008E7E50" w:rsidRDefault="00732C81" w:rsidP="00963369">
                <w:pPr>
                  <w:pStyle w:val="GSATableText"/>
                </w:pPr>
                <w:r>
                  <w:rPr>
                    <w:rStyle w:val="PlaceholderText"/>
                  </w:rPr>
                  <w:t>&lt;Reference ID&gt;</w:t>
                </w:r>
              </w:p>
            </w:tc>
          </w:sdtContent>
        </w:sdt>
      </w:tr>
      <w:tr w:rsidR="00732C81" w:rsidRPr="008E7E50" w:rsidTr="00963369">
        <w:trPr>
          <w:trHeight w:val="290"/>
        </w:trPr>
        <w:sdt>
          <w:sdtPr>
            <w:alias w:val="Reference Identification Number"/>
            <w:tag w:val="refid"/>
            <w:id w:val="-542599354"/>
            <w:showingPlcHdr/>
          </w:sdtPr>
          <w:sdtEndPr/>
          <w:sdtContent>
            <w:tc>
              <w:tcPr>
                <w:tcW w:w="834" w:type="pct"/>
                <w:shd w:val="clear" w:color="auto" w:fill="auto"/>
                <w:noWrap/>
              </w:tcPr>
              <w:p w:rsidR="00732C81" w:rsidRPr="008E7E50" w:rsidRDefault="00732C81" w:rsidP="00963369">
                <w:pPr>
                  <w:pStyle w:val="GSATableText"/>
                </w:pPr>
                <w:r>
                  <w:rPr>
                    <w:rStyle w:val="PlaceholderText"/>
                  </w:rPr>
                  <w:t>&lt;Reference ID&gt;</w:t>
                </w:r>
              </w:p>
            </w:tc>
          </w:sdtContent>
        </w:sdt>
        <w:sdt>
          <w:sdtPr>
            <w:alias w:val="Reference Title"/>
            <w:tag w:val="reftitle"/>
            <w:id w:val="-1338834468"/>
            <w:showingPlcHdr/>
          </w:sdtPr>
          <w:sdtEndPr/>
          <w:sdtContent>
            <w:tc>
              <w:tcPr>
                <w:tcW w:w="2244" w:type="pct"/>
                <w:shd w:val="clear" w:color="auto" w:fill="auto"/>
                <w:noWrap/>
              </w:tcPr>
              <w:p w:rsidR="00732C81" w:rsidRPr="008E7E50" w:rsidRDefault="00732C81" w:rsidP="00963369">
                <w:pPr>
                  <w:pStyle w:val="GSATableText"/>
                </w:pPr>
                <w:r>
                  <w:rPr>
                    <w:rStyle w:val="PlaceholderText"/>
                  </w:rPr>
                  <w:t>&lt;Reference ID&gt;</w:t>
                </w:r>
              </w:p>
            </w:tc>
          </w:sdtContent>
        </w:sdt>
        <w:sdt>
          <w:sdtPr>
            <w:alias w:val="Reference Date"/>
            <w:tag w:val="refdate"/>
            <w:id w:val="-1713340086"/>
            <w:showingPlcHdr/>
            <w:date>
              <w:dateFormat w:val="M/d/yyyy"/>
              <w:lid w:val="en-US"/>
              <w:storeMappedDataAs w:val="dateTime"/>
              <w:calendar w:val="gregorian"/>
            </w:date>
          </w:sdtPr>
          <w:sdtEndPr/>
          <w:sdtContent>
            <w:tc>
              <w:tcPr>
                <w:tcW w:w="721" w:type="pct"/>
                <w:shd w:val="clear" w:color="auto" w:fill="auto"/>
                <w:noWrap/>
              </w:tcPr>
              <w:p w:rsidR="00732C81" w:rsidRPr="008E7E50" w:rsidRDefault="00732C81" w:rsidP="00963369">
                <w:pPr>
                  <w:pStyle w:val="GSATableText"/>
                </w:pPr>
                <w:r>
                  <w:rPr>
                    <w:rStyle w:val="PlaceholderText"/>
                  </w:rPr>
                  <w:t>&lt;Ref Date&gt;</w:t>
                </w:r>
                <w:r w:rsidRPr="005A5AD3">
                  <w:rPr>
                    <w:rStyle w:val="PlaceholderText"/>
                  </w:rPr>
                  <w:t>.</w:t>
                </w:r>
              </w:p>
            </w:tc>
          </w:sdtContent>
        </w:sdt>
        <w:sdt>
          <w:sdtPr>
            <w:alias w:val="Reference Link"/>
            <w:tag w:val="reflink"/>
            <w:id w:val="1241915047"/>
            <w:showingPlcHdr/>
          </w:sdtPr>
          <w:sdtEndPr/>
          <w:sdtContent>
            <w:tc>
              <w:tcPr>
                <w:tcW w:w="1201" w:type="pct"/>
                <w:shd w:val="clear" w:color="auto" w:fill="auto"/>
                <w:noWrap/>
              </w:tcPr>
              <w:p w:rsidR="00732C81" w:rsidRPr="008E7E50" w:rsidRDefault="00732C81" w:rsidP="00963369">
                <w:pPr>
                  <w:pStyle w:val="GSATableText"/>
                </w:pPr>
                <w:r>
                  <w:rPr>
                    <w:rStyle w:val="PlaceholderText"/>
                  </w:rPr>
                  <w:t>&lt;Reference ID&gt;</w:t>
                </w:r>
              </w:p>
            </w:tc>
          </w:sdtContent>
        </w:sdt>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342" w:name="_Toc449543294"/>
      <w:bookmarkStart w:id="343" w:name="_Toc468804757"/>
      <w:bookmarkStart w:id="344" w:name="_Toc449543295"/>
      <w:r w:rsidRPr="004F01BC">
        <w:t>APPLICABLE STANDARDS AND GUIDANCE</w:t>
      </w:r>
      <w:bookmarkEnd w:id="342"/>
      <w:bookmarkEnd w:id="343"/>
      <w:r>
        <w:t xml:space="preserve"> </w:t>
      </w:r>
    </w:p>
    <w:p w:rsidR="00732C81" w:rsidRDefault="00732C81" w:rsidP="00732C81">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022668158"/>
          <w:dataBinding w:xpath="/root[1]/companyinfo[1]/informationsystemname[1]" w:storeItemID="{44BEC3F7-CE87-4EB0-838F-88333877F166}"/>
          <w:text/>
        </w:sdtPr>
        <w:sdtEndPr/>
        <w:sdtContent>
          <w:r>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599630360"/>
          <w:dataBinding w:xpath="/root[1]/companyinfo[1]/informationsystemname[1]" w:storeItemID="{44BEC3F7-CE87-4EB0-838F-88333877F166}"/>
          <w:text/>
        </w:sdtPr>
        <w:sdtEndPr/>
        <w:sdtContent>
          <w:r>
            <w:t>Information System Name</w:t>
          </w:r>
        </w:sdtContent>
      </w:sdt>
      <w:r>
        <w:t>.</w:t>
      </w:r>
    </w:p>
    <w:p w:rsidR="00732C81" w:rsidRDefault="00732C81" w:rsidP="00732C81">
      <w:pPr>
        <w:pStyle w:val="Caption"/>
      </w:pPr>
      <w:bookmarkStart w:id="345" w:name="_Ref443482628"/>
      <w:bookmarkStart w:id="346" w:name="_Toc455644921"/>
      <w:bookmarkStart w:id="347" w:name="_Toc468805139"/>
      <w:r>
        <w:t xml:space="preserve">Table </w:t>
      </w:r>
      <w:fldSimple w:instr=" STYLEREF 1 \s ">
        <w:r>
          <w:rPr>
            <w:noProof/>
          </w:rPr>
          <w:t>12</w:t>
        </w:r>
      </w:fldSimple>
      <w:r>
        <w:noBreakHyphen/>
      </w:r>
      <w:fldSimple w:instr=" SEQ Table \* ARABIC \s 1 ">
        <w:r>
          <w:rPr>
            <w:noProof/>
          </w:rPr>
          <w:t>2</w:t>
        </w:r>
      </w:fldSimple>
      <w:r>
        <w:t xml:space="preserve"> </w:t>
      </w:r>
      <w:sdt>
        <w:sdtPr>
          <w:alias w:val="Information System Name"/>
          <w:tag w:val="informationsystemname"/>
          <w:id w:val="700746773"/>
          <w:dataBinding w:xpath="/root[1]/companyinfo[1]/informationsystemname[1]" w:storeItemID="{44BEC3F7-CE87-4EB0-838F-88333877F166}"/>
          <w:text/>
        </w:sdtPr>
        <w:sdtEndPr/>
        <w:sdtContent>
          <w:r>
            <w:t>Information System Name</w:t>
          </w:r>
        </w:sdtContent>
      </w:sdt>
      <w:r>
        <w:t xml:space="preserve"> Standards and Guidance</w:t>
      </w:r>
      <w:bookmarkEnd w:id="345"/>
      <w:bookmarkEnd w:id="346"/>
      <w:bookmarkEnd w:id="3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196"/>
        <w:gridCol w:w="1348"/>
        <w:gridCol w:w="2246"/>
      </w:tblGrid>
      <w:tr w:rsidR="00732C81" w:rsidRPr="008E7E50" w:rsidTr="00963369">
        <w:trPr>
          <w:trHeight w:val="290"/>
        </w:trPr>
        <w:tc>
          <w:tcPr>
            <w:tcW w:w="834" w:type="pct"/>
            <w:shd w:val="clear" w:color="000000" w:fill="D9E1F2"/>
            <w:noWrap/>
            <w:hideMark/>
          </w:tcPr>
          <w:p w:rsidR="00732C81" w:rsidRPr="008E7E50" w:rsidRDefault="00732C81" w:rsidP="00963369">
            <w:pPr>
              <w:pStyle w:val="GSATableHeading"/>
            </w:pPr>
            <w:r w:rsidRPr="008E7E50">
              <w:t>Identification Number</w:t>
            </w:r>
          </w:p>
        </w:tc>
        <w:tc>
          <w:tcPr>
            <w:tcW w:w="2244" w:type="pct"/>
            <w:shd w:val="clear" w:color="000000" w:fill="D9E1F2"/>
            <w:noWrap/>
            <w:hideMark/>
          </w:tcPr>
          <w:p w:rsidR="00732C81" w:rsidRPr="008E7E50" w:rsidRDefault="00732C81" w:rsidP="00963369">
            <w:pPr>
              <w:pStyle w:val="GSATableHeading"/>
            </w:pPr>
            <w:r w:rsidRPr="008E7E50">
              <w:t>Title</w:t>
            </w:r>
          </w:p>
        </w:tc>
        <w:tc>
          <w:tcPr>
            <w:tcW w:w="721" w:type="pct"/>
            <w:shd w:val="clear" w:color="000000" w:fill="D9E1F2"/>
            <w:noWrap/>
            <w:hideMark/>
          </w:tcPr>
          <w:p w:rsidR="00732C81" w:rsidRPr="008E7E50" w:rsidRDefault="00732C81" w:rsidP="00963369">
            <w:pPr>
              <w:pStyle w:val="GSATableHeading"/>
            </w:pPr>
            <w:r w:rsidRPr="008E7E50">
              <w:t>Date</w:t>
            </w:r>
          </w:p>
        </w:tc>
        <w:tc>
          <w:tcPr>
            <w:tcW w:w="1201" w:type="pct"/>
            <w:shd w:val="clear" w:color="000000" w:fill="D9E1F2"/>
            <w:noWrap/>
            <w:hideMark/>
          </w:tcPr>
          <w:p w:rsidR="00732C81" w:rsidRPr="008E7E50" w:rsidRDefault="00732C81" w:rsidP="00963369">
            <w:pPr>
              <w:pStyle w:val="GSATableHeading"/>
            </w:pPr>
            <w:r w:rsidRPr="008E7E50">
              <w:t>Link</w:t>
            </w:r>
          </w:p>
        </w:tc>
      </w:tr>
      <w:tr w:rsidR="00732C81" w:rsidRPr="008E7E50" w:rsidTr="00963369">
        <w:trPr>
          <w:trHeight w:val="290"/>
        </w:trPr>
        <w:sdt>
          <w:sdtPr>
            <w:alias w:val="Reference Identification Number"/>
            <w:tag w:val="refid"/>
            <w:id w:val="-1271087546"/>
            <w:showingPlcHdr/>
          </w:sdtPr>
          <w:sdtEndPr/>
          <w:sdtContent>
            <w:tc>
              <w:tcPr>
                <w:tcW w:w="834" w:type="pct"/>
                <w:shd w:val="clear" w:color="auto" w:fill="auto"/>
                <w:noWrap/>
              </w:tcPr>
              <w:p w:rsidR="00732C81" w:rsidRPr="008E7E50" w:rsidRDefault="00732C81" w:rsidP="00963369">
                <w:pPr>
                  <w:pStyle w:val="GSATableText"/>
                  <w:keepNext/>
                  <w:keepLines/>
                </w:pPr>
                <w:r>
                  <w:rPr>
                    <w:rStyle w:val="PlaceholderText"/>
                  </w:rPr>
                  <w:t>&lt;Reference ID&gt;</w:t>
                </w:r>
              </w:p>
            </w:tc>
          </w:sdtContent>
        </w:sdt>
        <w:sdt>
          <w:sdtPr>
            <w:alias w:val="Reference Title"/>
            <w:tag w:val="reftitle"/>
            <w:id w:val="-638026827"/>
            <w:showingPlcHdr/>
          </w:sdtPr>
          <w:sdtEndPr/>
          <w:sdtContent>
            <w:tc>
              <w:tcPr>
                <w:tcW w:w="2244" w:type="pct"/>
                <w:shd w:val="clear" w:color="auto" w:fill="auto"/>
                <w:noWrap/>
              </w:tcPr>
              <w:p w:rsidR="00732C81" w:rsidRPr="008E7E50" w:rsidRDefault="00732C81" w:rsidP="00963369">
                <w:pPr>
                  <w:pStyle w:val="GSATableText"/>
                  <w:keepNext/>
                  <w:keepLines/>
                </w:pPr>
                <w:r>
                  <w:rPr>
                    <w:rStyle w:val="PlaceholderText"/>
                  </w:rPr>
                  <w:t>&lt;Reference ID&gt;</w:t>
                </w:r>
              </w:p>
            </w:tc>
          </w:sdtContent>
        </w:sdt>
        <w:sdt>
          <w:sdtPr>
            <w:alias w:val="Reference Date"/>
            <w:tag w:val="refdate"/>
            <w:id w:val="653106030"/>
            <w:showingPlcHdr/>
            <w:date>
              <w:dateFormat w:val="M/d/yyyy"/>
              <w:lid w:val="en-US"/>
              <w:storeMappedDataAs w:val="dateTime"/>
              <w:calendar w:val="gregorian"/>
            </w:date>
          </w:sdtPr>
          <w:sdtEndPr/>
          <w:sdtContent>
            <w:tc>
              <w:tcPr>
                <w:tcW w:w="721" w:type="pct"/>
                <w:shd w:val="clear" w:color="auto" w:fill="auto"/>
                <w:noWrap/>
              </w:tcPr>
              <w:p w:rsidR="00732C81" w:rsidRPr="008E7E50" w:rsidRDefault="00732C81" w:rsidP="00963369">
                <w:pPr>
                  <w:pStyle w:val="GSATableText"/>
                  <w:keepNext/>
                  <w:keepLines/>
                </w:pPr>
                <w:r>
                  <w:rPr>
                    <w:rStyle w:val="PlaceholderText"/>
                  </w:rPr>
                  <w:t>&lt;Ref Date&gt;</w:t>
                </w:r>
                <w:r w:rsidRPr="005A5AD3">
                  <w:rPr>
                    <w:rStyle w:val="PlaceholderText"/>
                  </w:rPr>
                  <w:t>.</w:t>
                </w:r>
              </w:p>
            </w:tc>
          </w:sdtContent>
        </w:sdt>
        <w:sdt>
          <w:sdtPr>
            <w:alias w:val="Reference Link"/>
            <w:tag w:val="reflink"/>
            <w:id w:val="808981799"/>
            <w:showingPlcHdr/>
          </w:sdtPr>
          <w:sdtEndPr/>
          <w:sdtContent>
            <w:tc>
              <w:tcPr>
                <w:tcW w:w="1201" w:type="pct"/>
                <w:shd w:val="clear" w:color="auto" w:fill="auto"/>
                <w:noWrap/>
              </w:tcPr>
              <w:p w:rsidR="00732C81" w:rsidRPr="008E7E50" w:rsidRDefault="00732C81" w:rsidP="00963369">
                <w:pPr>
                  <w:pStyle w:val="GSATableText"/>
                  <w:keepNext/>
                  <w:keepLines/>
                </w:pPr>
                <w:r>
                  <w:rPr>
                    <w:rStyle w:val="PlaceholderText"/>
                  </w:rPr>
                  <w:t>&lt;Reference ID&gt;</w:t>
                </w:r>
              </w:p>
            </w:tc>
          </w:sdtContent>
        </w:sdt>
      </w:tr>
      <w:tr w:rsidR="00732C81" w:rsidRPr="008E7E50" w:rsidTr="00963369">
        <w:trPr>
          <w:trHeight w:val="290"/>
        </w:trPr>
        <w:sdt>
          <w:sdtPr>
            <w:alias w:val="Reference Identification Number"/>
            <w:tag w:val="refid"/>
            <w:id w:val="-1769457672"/>
            <w:showingPlcHdr/>
          </w:sdtPr>
          <w:sdtEndPr/>
          <w:sdtContent>
            <w:tc>
              <w:tcPr>
                <w:tcW w:w="834" w:type="pct"/>
                <w:shd w:val="clear" w:color="auto" w:fill="auto"/>
                <w:noWrap/>
              </w:tcPr>
              <w:p w:rsidR="00732C81" w:rsidRPr="008E7E50" w:rsidRDefault="00732C81" w:rsidP="00963369">
                <w:pPr>
                  <w:pStyle w:val="GSATableText"/>
                </w:pPr>
                <w:r>
                  <w:rPr>
                    <w:rStyle w:val="PlaceholderText"/>
                  </w:rPr>
                  <w:t>&lt;Reference ID&gt;</w:t>
                </w:r>
              </w:p>
            </w:tc>
          </w:sdtContent>
        </w:sdt>
        <w:sdt>
          <w:sdtPr>
            <w:alias w:val="Reference Title"/>
            <w:tag w:val="reftitle"/>
            <w:id w:val="2091957850"/>
            <w:showingPlcHdr/>
          </w:sdtPr>
          <w:sdtEndPr/>
          <w:sdtContent>
            <w:tc>
              <w:tcPr>
                <w:tcW w:w="2244" w:type="pct"/>
                <w:shd w:val="clear" w:color="auto" w:fill="auto"/>
                <w:noWrap/>
              </w:tcPr>
              <w:p w:rsidR="00732C81" w:rsidRPr="008E7E50" w:rsidRDefault="00732C81" w:rsidP="00963369">
                <w:pPr>
                  <w:pStyle w:val="GSATableText"/>
                </w:pPr>
                <w:r>
                  <w:rPr>
                    <w:rStyle w:val="PlaceholderText"/>
                  </w:rPr>
                  <w:t>&lt;Reference ID&gt;</w:t>
                </w:r>
              </w:p>
            </w:tc>
          </w:sdtContent>
        </w:sdt>
        <w:sdt>
          <w:sdtPr>
            <w:alias w:val="Reference Date"/>
            <w:tag w:val="refdate"/>
            <w:id w:val="-378556859"/>
            <w:showingPlcHdr/>
            <w:date>
              <w:dateFormat w:val="M/d/yyyy"/>
              <w:lid w:val="en-US"/>
              <w:storeMappedDataAs w:val="dateTime"/>
              <w:calendar w:val="gregorian"/>
            </w:date>
          </w:sdtPr>
          <w:sdtEndPr/>
          <w:sdtContent>
            <w:tc>
              <w:tcPr>
                <w:tcW w:w="721" w:type="pct"/>
                <w:shd w:val="clear" w:color="auto" w:fill="auto"/>
                <w:noWrap/>
              </w:tcPr>
              <w:p w:rsidR="00732C81" w:rsidRPr="008E7E50" w:rsidRDefault="00732C81" w:rsidP="00963369">
                <w:pPr>
                  <w:pStyle w:val="GSATableText"/>
                </w:pPr>
                <w:r>
                  <w:rPr>
                    <w:rStyle w:val="PlaceholderText"/>
                  </w:rPr>
                  <w:t>&lt;Ref Date&gt;</w:t>
                </w:r>
                <w:r w:rsidRPr="005A5AD3">
                  <w:rPr>
                    <w:rStyle w:val="PlaceholderText"/>
                  </w:rPr>
                  <w:t>.</w:t>
                </w:r>
              </w:p>
            </w:tc>
          </w:sdtContent>
        </w:sdt>
        <w:sdt>
          <w:sdtPr>
            <w:alias w:val="Reference Link"/>
            <w:tag w:val="reflink"/>
            <w:id w:val="-273791087"/>
            <w:showingPlcHdr/>
          </w:sdtPr>
          <w:sdtEndPr/>
          <w:sdtContent>
            <w:tc>
              <w:tcPr>
                <w:tcW w:w="1201" w:type="pct"/>
                <w:shd w:val="clear" w:color="auto" w:fill="auto"/>
                <w:noWrap/>
              </w:tcPr>
              <w:p w:rsidR="00732C81" w:rsidRPr="008E7E50" w:rsidRDefault="00732C81" w:rsidP="00963369">
                <w:pPr>
                  <w:pStyle w:val="GSATableText"/>
                </w:pPr>
                <w:r>
                  <w:rPr>
                    <w:rStyle w:val="PlaceholderText"/>
                  </w:rPr>
                  <w:t>&lt;Reference ID&gt;</w:t>
                </w:r>
              </w:p>
            </w:tc>
          </w:sdtContent>
        </w:sdt>
      </w:tr>
      <w:tr w:rsidR="00732C81" w:rsidRPr="008E7E50" w:rsidTr="00963369">
        <w:trPr>
          <w:trHeight w:val="290"/>
        </w:trPr>
        <w:sdt>
          <w:sdtPr>
            <w:alias w:val="Reference Identification Number"/>
            <w:tag w:val="refid"/>
            <w:id w:val="-2107190825"/>
            <w:showingPlcHdr/>
          </w:sdtPr>
          <w:sdtEndPr/>
          <w:sdtContent>
            <w:tc>
              <w:tcPr>
                <w:tcW w:w="834" w:type="pct"/>
                <w:shd w:val="clear" w:color="auto" w:fill="auto"/>
                <w:noWrap/>
              </w:tcPr>
              <w:p w:rsidR="00732C81" w:rsidRPr="008E7E50" w:rsidRDefault="00732C81" w:rsidP="00963369">
                <w:pPr>
                  <w:pStyle w:val="GSATableText"/>
                </w:pPr>
                <w:r>
                  <w:rPr>
                    <w:rStyle w:val="PlaceholderText"/>
                  </w:rPr>
                  <w:t>&lt;Reference ID&gt;</w:t>
                </w:r>
              </w:p>
            </w:tc>
          </w:sdtContent>
        </w:sdt>
        <w:sdt>
          <w:sdtPr>
            <w:alias w:val="Reference Title"/>
            <w:tag w:val="reftitle"/>
            <w:id w:val="2132969051"/>
            <w:showingPlcHdr/>
          </w:sdtPr>
          <w:sdtEndPr/>
          <w:sdtContent>
            <w:tc>
              <w:tcPr>
                <w:tcW w:w="2244" w:type="pct"/>
                <w:shd w:val="clear" w:color="auto" w:fill="auto"/>
                <w:noWrap/>
              </w:tcPr>
              <w:p w:rsidR="00732C81" w:rsidRPr="008E7E50" w:rsidRDefault="00732C81" w:rsidP="00963369">
                <w:pPr>
                  <w:pStyle w:val="GSATableText"/>
                </w:pPr>
                <w:r>
                  <w:rPr>
                    <w:rStyle w:val="PlaceholderText"/>
                  </w:rPr>
                  <w:t>&lt;Reference ID&gt;</w:t>
                </w:r>
              </w:p>
            </w:tc>
          </w:sdtContent>
        </w:sdt>
        <w:sdt>
          <w:sdtPr>
            <w:alias w:val="Reference Date"/>
            <w:tag w:val="refdate"/>
            <w:id w:val="-1347554460"/>
            <w:showingPlcHdr/>
            <w:date>
              <w:dateFormat w:val="M/d/yyyy"/>
              <w:lid w:val="en-US"/>
              <w:storeMappedDataAs w:val="dateTime"/>
              <w:calendar w:val="gregorian"/>
            </w:date>
          </w:sdtPr>
          <w:sdtEndPr/>
          <w:sdtContent>
            <w:tc>
              <w:tcPr>
                <w:tcW w:w="721" w:type="pct"/>
                <w:shd w:val="clear" w:color="auto" w:fill="auto"/>
                <w:noWrap/>
              </w:tcPr>
              <w:p w:rsidR="00732C81" w:rsidRPr="008E7E50" w:rsidRDefault="00732C81" w:rsidP="00963369">
                <w:pPr>
                  <w:pStyle w:val="GSATableText"/>
                </w:pPr>
                <w:r>
                  <w:rPr>
                    <w:rStyle w:val="PlaceholderText"/>
                  </w:rPr>
                  <w:t>&lt;Ref Date&gt;</w:t>
                </w:r>
                <w:r w:rsidRPr="005A5AD3">
                  <w:rPr>
                    <w:rStyle w:val="PlaceholderText"/>
                  </w:rPr>
                  <w:t>.</w:t>
                </w:r>
              </w:p>
            </w:tc>
          </w:sdtContent>
        </w:sdt>
        <w:sdt>
          <w:sdtPr>
            <w:alias w:val="Reference Link"/>
            <w:tag w:val="reflink"/>
            <w:id w:val="-1171480908"/>
            <w:showingPlcHdr/>
          </w:sdtPr>
          <w:sdtEndPr/>
          <w:sdtContent>
            <w:tc>
              <w:tcPr>
                <w:tcW w:w="1201" w:type="pct"/>
                <w:shd w:val="clear" w:color="auto" w:fill="auto"/>
                <w:noWrap/>
              </w:tcPr>
              <w:p w:rsidR="00732C81" w:rsidRPr="008E7E50" w:rsidRDefault="00732C81" w:rsidP="00963369">
                <w:pPr>
                  <w:pStyle w:val="GSATableText"/>
                </w:pPr>
                <w:r>
                  <w:rPr>
                    <w:rStyle w:val="PlaceholderText"/>
                  </w:rPr>
                  <w:t>&lt;Reference ID&gt;</w:t>
                </w:r>
              </w:p>
            </w:tc>
          </w:sdtContent>
        </w:sdt>
      </w:tr>
    </w:tbl>
    <w:p w:rsidR="00732C81" w:rsidRPr="00E0416A" w:rsidRDefault="00732C81" w:rsidP="009512BB">
      <w:pPr>
        <w:pStyle w:val="Heading1"/>
        <w:widowControl w:val="0"/>
        <w:numPr>
          <w:ilvl w:val="0"/>
          <w:numId w:val="179"/>
        </w:numPr>
        <w:suppressAutoHyphens/>
        <w:spacing w:after="120"/>
      </w:pPr>
      <w:bookmarkStart w:id="348" w:name="_Toc468804758"/>
      <w:r w:rsidRPr="00E0416A">
        <w:t>Minimum Security Controls</w:t>
      </w:r>
      <w:bookmarkEnd w:id="331"/>
      <w:bookmarkEnd w:id="332"/>
      <w:bookmarkEnd w:id="333"/>
      <w:bookmarkEnd w:id="334"/>
      <w:bookmarkEnd w:id="335"/>
      <w:bookmarkEnd w:id="336"/>
      <w:bookmarkEnd w:id="344"/>
      <w:bookmarkEnd w:id="348"/>
    </w:p>
    <w:p w:rsidR="00732C81" w:rsidRPr="00C44092" w:rsidRDefault="00732C81" w:rsidP="00732C81">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rsidR="00732C81" w:rsidRPr="002C3786" w:rsidRDefault="00732C81" w:rsidP="00732C81">
      <w:r w:rsidRPr="002C3786">
        <w:t xml:space="preserve">Security controls that are representative of the sensitivity of </w:t>
      </w:r>
      <w:sdt>
        <w:sdtPr>
          <w:alias w:val="Information System Abbreviation"/>
          <w:tag w:val="informationsystemabbreviation"/>
          <w:id w:val="1984727871"/>
          <w:dataBinding w:xpath="/root[1]/companyinfo[1]/informationsystemabbreviation[1]" w:storeItemID="{44BEC3F7-CE87-4EB0-838F-88333877F166}"/>
          <w:text/>
        </w:sdtPr>
        <w:sdtEndPr/>
        <w:sdtContent>
          <w:r>
            <w:t>Information System Abbreviation</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w:t>
      </w:r>
      <w:r w:rsidRPr="002C3786">
        <w:lastRenderedPageBreak/>
        <w:t xml:space="preserve">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parenthesis in the sensitivity columns.</w:t>
      </w:r>
      <w:r>
        <w:t xml:space="preserve">  </w:t>
      </w:r>
    </w:p>
    <w:p w:rsidR="00732C81" w:rsidRDefault="00732C81" w:rsidP="00732C81">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rsidR="00732C81" w:rsidRDefault="00732C81" w:rsidP="00732C81">
      <w:pPr>
        <w:pStyle w:val="Caption"/>
      </w:pPr>
      <w:bookmarkStart w:id="349" w:name="_Ref437339713"/>
      <w:bookmarkStart w:id="350" w:name="_Toc437345256"/>
      <w:bookmarkStart w:id="351" w:name="_Toc455644922"/>
      <w:bookmarkStart w:id="352" w:name="_Toc468805140"/>
      <w:r>
        <w:t xml:space="preserve">Table </w:t>
      </w:r>
      <w:fldSimple w:instr=" STYLEREF 1 \s ">
        <w:r>
          <w:rPr>
            <w:noProof/>
          </w:rPr>
          <w:t>13</w:t>
        </w:r>
      </w:fldSimple>
      <w:r>
        <w:noBreakHyphen/>
      </w:r>
      <w:fldSimple w:instr=" SEQ Table \* ARABIC \s 1 ">
        <w:r>
          <w:rPr>
            <w:noProof/>
          </w:rPr>
          <w:t>1</w:t>
        </w:r>
      </w:fldSimple>
      <w:r>
        <w:t xml:space="preserve"> </w:t>
      </w:r>
      <w:r w:rsidRPr="002D23D6">
        <w:t>Summary of Required Security Controls</w:t>
      </w:r>
      <w:bookmarkEnd w:id="349"/>
      <w:bookmarkEnd w:id="350"/>
      <w:bookmarkEnd w:id="351"/>
      <w:bookmarkEnd w:id="352"/>
    </w:p>
    <w:tbl>
      <w:tblPr>
        <w:tblW w:w="5000" w:type="pct"/>
        <w:tblLayout w:type="fixed"/>
        <w:tblLook w:val="04A0" w:firstRow="1" w:lastRow="0" w:firstColumn="1" w:lastColumn="0" w:noHBand="0" w:noVBand="1"/>
      </w:tblPr>
      <w:tblGrid>
        <w:gridCol w:w="803"/>
        <w:gridCol w:w="2880"/>
        <w:gridCol w:w="1532"/>
        <w:gridCol w:w="1977"/>
        <w:gridCol w:w="2158"/>
      </w:tblGrid>
      <w:tr w:rsidR="00732C81" w:rsidRPr="00CA26F8" w:rsidTr="00963369">
        <w:trPr>
          <w:trHeight w:val="288"/>
          <w:tblHeader/>
        </w:trPr>
        <w:tc>
          <w:tcPr>
            <w:tcW w:w="430" w:type="pct"/>
            <w:vMerge w:val="restart"/>
            <w:tcBorders>
              <w:top w:val="single" w:sz="4" w:space="0" w:color="auto"/>
              <w:left w:val="single" w:sz="4" w:space="0" w:color="auto"/>
              <w:right w:val="nil"/>
            </w:tcBorders>
            <w:shd w:val="clear" w:color="auto" w:fill="DEEAF6" w:themeFill="accent1" w:themeFillTint="33"/>
            <w:hideMark/>
          </w:tcPr>
          <w:p w:rsidR="00732C81" w:rsidRPr="00CA26F8" w:rsidRDefault="00732C81" w:rsidP="00963369">
            <w:pPr>
              <w:pStyle w:val="GSATableHeadingLeftJustified"/>
            </w:pPr>
            <w:r w:rsidRPr="00CA26F8">
              <w:t>ID</w:t>
            </w:r>
          </w:p>
        </w:tc>
        <w:tc>
          <w:tcPr>
            <w:tcW w:w="1540" w:type="pct"/>
            <w:vMerge w:val="restart"/>
            <w:tcBorders>
              <w:top w:val="single" w:sz="4" w:space="0" w:color="auto"/>
              <w:left w:val="single" w:sz="4" w:space="0" w:color="auto"/>
              <w:right w:val="single" w:sz="4" w:space="0" w:color="auto"/>
            </w:tcBorders>
            <w:shd w:val="clear" w:color="auto" w:fill="DEEAF6" w:themeFill="accent1" w:themeFillTint="33"/>
          </w:tcPr>
          <w:p w:rsidR="00732C81" w:rsidRPr="00CA26F8" w:rsidRDefault="00732C81" w:rsidP="00963369">
            <w:pPr>
              <w:pStyle w:val="GSATableHeading"/>
            </w:pPr>
            <w:r w:rsidRPr="00CA26F8">
              <w:t>Control Description</w:t>
            </w:r>
          </w:p>
        </w:tc>
        <w:tc>
          <w:tcPr>
            <w:tcW w:w="819" w:type="pct"/>
            <w:tcBorders>
              <w:top w:val="single" w:sz="4" w:space="0" w:color="auto"/>
              <w:left w:val="single" w:sz="4" w:space="0" w:color="auto"/>
              <w:bottom w:val="single" w:sz="4" w:space="0" w:color="auto"/>
            </w:tcBorders>
            <w:shd w:val="clear" w:color="auto" w:fill="DEEAF6" w:themeFill="accent1" w:themeFillTint="33"/>
            <w:hideMark/>
          </w:tcPr>
          <w:p w:rsidR="00732C81" w:rsidRPr="00CA26F8" w:rsidRDefault="00732C81" w:rsidP="00963369">
            <w:pPr>
              <w:pStyle w:val="GSATableHeading"/>
            </w:pPr>
          </w:p>
        </w:tc>
        <w:tc>
          <w:tcPr>
            <w:tcW w:w="1057" w:type="pct"/>
            <w:tcBorders>
              <w:top w:val="single" w:sz="4" w:space="0" w:color="auto"/>
              <w:bottom w:val="single" w:sz="4" w:space="0" w:color="auto"/>
            </w:tcBorders>
            <w:shd w:val="clear" w:color="auto" w:fill="DEEAF6" w:themeFill="accent1" w:themeFillTint="33"/>
          </w:tcPr>
          <w:p w:rsidR="00732C81" w:rsidRPr="00CA26F8" w:rsidRDefault="00732C81" w:rsidP="00963369">
            <w:pPr>
              <w:pStyle w:val="GSATableHeading"/>
            </w:pPr>
            <w:r w:rsidRPr="00CA26F8">
              <w:t>Sensitivity Level</w:t>
            </w:r>
          </w:p>
        </w:tc>
        <w:tc>
          <w:tcPr>
            <w:tcW w:w="1154" w:type="pct"/>
            <w:tcBorders>
              <w:top w:val="single" w:sz="4" w:space="0" w:color="auto"/>
              <w:bottom w:val="single" w:sz="4" w:space="0" w:color="auto"/>
              <w:right w:val="single" w:sz="4" w:space="0" w:color="auto"/>
            </w:tcBorders>
            <w:shd w:val="clear" w:color="auto" w:fill="DEEAF6" w:themeFill="accent1" w:themeFillTint="33"/>
          </w:tcPr>
          <w:p w:rsidR="00732C81" w:rsidRPr="00AA6AE5" w:rsidRDefault="00732C81" w:rsidP="00963369">
            <w:pPr>
              <w:pStyle w:val="GSATableHeading"/>
            </w:pPr>
          </w:p>
        </w:tc>
      </w:tr>
      <w:tr w:rsidR="00732C81" w:rsidRPr="00CA26F8" w:rsidTr="00963369">
        <w:trPr>
          <w:trHeight w:val="288"/>
          <w:tblHeader/>
        </w:trPr>
        <w:tc>
          <w:tcPr>
            <w:tcW w:w="430" w:type="pct"/>
            <w:vMerge/>
            <w:tcBorders>
              <w:left w:val="single" w:sz="4" w:space="0" w:color="auto"/>
              <w:bottom w:val="single" w:sz="4" w:space="0" w:color="auto"/>
              <w:right w:val="nil"/>
            </w:tcBorders>
            <w:shd w:val="clear" w:color="auto" w:fill="DEEAF6" w:themeFill="accent1" w:themeFillTint="33"/>
            <w:hideMark/>
          </w:tcPr>
          <w:p w:rsidR="00732C81" w:rsidRPr="00CA26F8" w:rsidRDefault="00732C81" w:rsidP="00963369">
            <w:pPr>
              <w:pStyle w:val="GSATableHeadingLeftJustified"/>
            </w:pPr>
          </w:p>
        </w:tc>
        <w:tc>
          <w:tcPr>
            <w:tcW w:w="1540" w:type="pct"/>
            <w:vMerge/>
            <w:tcBorders>
              <w:left w:val="single" w:sz="4" w:space="0" w:color="auto"/>
              <w:bottom w:val="single" w:sz="4" w:space="0" w:color="auto"/>
              <w:right w:val="single" w:sz="4" w:space="0" w:color="auto"/>
            </w:tcBorders>
            <w:shd w:val="clear" w:color="auto" w:fill="DEEAF6" w:themeFill="accent1" w:themeFillTint="33"/>
          </w:tcPr>
          <w:p w:rsidR="00732C81" w:rsidRPr="00CA26F8" w:rsidRDefault="00732C81" w:rsidP="00963369">
            <w:pPr>
              <w:pStyle w:val="GSATableHeading"/>
            </w:pPr>
          </w:p>
        </w:tc>
        <w:tc>
          <w:tcPr>
            <w:tcW w:w="81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732C81" w:rsidRPr="00CA26F8" w:rsidRDefault="00732C81" w:rsidP="00963369">
            <w:pPr>
              <w:pStyle w:val="GSATableHeading"/>
            </w:pPr>
            <w:r w:rsidRPr="00CA26F8">
              <w:t>Low</w:t>
            </w:r>
          </w:p>
        </w:tc>
        <w:tc>
          <w:tcPr>
            <w:tcW w:w="1057"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732C81" w:rsidRPr="00CA26F8" w:rsidRDefault="00732C81" w:rsidP="00963369">
            <w:pPr>
              <w:pStyle w:val="GSATableHeading"/>
            </w:pPr>
            <w:r w:rsidRPr="00CA26F8">
              <w:t>Moderate</w:t>
            </w:r>
          </w:p>
        </w:tc>
        <w:tc>
          <w:tcPr>
            <w:tcW w:w="1154"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732C81" w:rsidRPr="00AA6AE5" w:rsidRDefault="00732C81" w:rsidP="00963369">
            <w:pPr>
              <w:pStyle w:val="GSATableHeading"/>
            </w:pPr>
            <w:r w:rsidRPr="00AA6AE5">
              <w:t>High</w:t>
            </w:r>
          </w:p>
        </w:tc>
      </w:tr>
      <w:tr w:rsidR="00732C81" w:rsidRPr="00CA26F8"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CA26F8" w:rsidRDefault="00732C81" w:rsidP="00963369">
            <w:pPr>
              <w:pStyle w:val="GSATableHeadingLeftJustified"/>
            </w:pPr>
            <w:r w:rsidRPr="00CA26F8">
              <w:t>AC</w:t>
            </w:r>
          </w:p>
        </w:tc>
        <w:tc>
          <w:tcPr>
            <w:tcW w:w="1540" w:type="pct"/>
            <w:tcBorders>
              <w:top w:val="single" w:sz="4" w:space="0" w:color="auto"/>
              <w:bottom w:val="single" w:sz="4" w:space="0" w:color="auto"/>
            </w:tcBorders>
            <w:shd w:val="clear" w:color="auto" w:fill="D9D9D9" w:themeFill="background1" w:themeFillShade="D9"/>
          </w:tcPr>
          <w:p w:rsidR="00732C81" w:rsidRPr="00CA26F8" w:rsidRDefault="00732C81" w:rsidP="00963369">
            <w:pPr>
              <w:pStyle w:val="GSATableHeading"/>
            </w:pPr>
            <w:r w:rsidRPr="00CA26F8">
              <w:t>Access Control</w:t>
            </w:r>
          </w:p>
        </w:tc>
        <w:tc>
          <w:tcPr>
            <w:tcW w:w="819" w:type="pct"/>
            <w:tcBorders>
              <w:top w:val="single" w:sz="4" w:space="0" w:color="auto"/>
              <w:bottom w:val="single" w:sz="4" w:space="0" w:color="auto"/>
            </w:tcBorders>
            <w:shd w:val="clear" w:color="auto" w:fill="D9D9D9" w:themeFill="background1" w:themeFillShade="D9"/>
            <w:hideMark/>
          </w:tcPr>
          <w:p w:rsidR="00732C81" w:rsidRPr="00CA26F8"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CA26F8"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3C7021"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HeadingLeftJustified"/>
            </w:pPr>
            <w:r w:rsidRPr="003C7021">
              <w:t>AC-1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Access Control Policy and Procedures</w:t>
            </w:r>
          </w:p>
        </w:tc>
        <w:tc>
          <w:tcPr>
            <w:tcW w:w="819" w:type="pct"/>
            <w:tcBorders>
              <w:top w:val="single" w:sz="4" w:space="0" w:color="auto"/>
              <w:left w:val="nil"/>
              <w:bottom w:val="single" w:sz="4" w:space="0" w:color="auto"/>
              <w:right w:val="nil"/>
            </w:tcBorders>
            <w:shd w:val="clear" w:color="auto" w:fill="auto"/>
            <w:hideMark/>
          </w:tcPr>
          <w:p w:rsidR="00732C81" w:rsidRPr="003C7021" w:rsidRDefault="00732C81" w:rsidP="00963369">
            <w:pPr>
              <w:pStyle w:val="GSATableText"/>
              <w:keepLines/>
            </w:pPr>
            <w:r w:rsidRPr="003C7021">
              <w:t>AC-1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AC-1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AC-1</w:t>
            </w:r>
          </w:p>
        </w:tc>
      </w:tr>
      <w:tr w:rsidR="00732C81" w:rsidRPr="003C7021"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HeadingLeftJustified"/>
            </w:pPr>
            <w:r w:rsidRPr="003C7021">
              <w:t>AC-2</w:t>
            </w:r>
          </w:p>
        </w:tc>
        <w:tc>
          <w:tcPr>
            <w:tcW w:w="1540" w:type="pct"/>
            <w:tcBorders>
              <w:top w:val="nil"/>
              <w:left w:val="nil"/>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Account Management</w:t>
            </w:r>
          </w:p>
        </w:tc>
        <w:tc>
          <w:tcPr>
            <w:tcW w:w="819" w:type="pct"/>
            <w:tcBorders>
              <w:top w:val="single" w:sz="4" w:space="0" w:color="auto"/>
              <w:left w:val="nil"/>
              <w:bottom w:val="single" w:sz="4" w:space="0" w:color="auto"/>
              <w:right w:val="nil"/>
            </w:tcBorders>
            <w:shd w:val="clear" w:color="auto" w:fill="auto"/>
            <w:hideMark/>
          </w:tcPr>
          <w:p w:rsidR="00732C81" w:rsidRPr="003C7021" w:rsidRDefault="00732C81" w:rsidP="00963369">
            <w:pPr>
              <w:pStyle w:val="GSATableText"/>
              <w:keepLines/>
            </w:pPr>
            <w:r w:rsidRPr="003C7021">
              <w:t>AC-2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AC-2 (1</w:t>
            </w:r>
            <w:r>
              <w:t>) (</w:t>
            </w:r>
            <w:r w:rsidRPr="003C7021">
              <w:t>2</w:t>
            </w:r>
            <w:r>
              <w:t>) (</w:t>
            </w:r>
            <w:r w:rsidRPr="003C7021">
              <w:t>3</w:t>
            </w:r>
            <w:r>
              <w:t>) (</w:t>
            </w:r>
            <w:r w:rsidRPr="003C7021">
              <w:t>4</w:t>
            </w:r>
            <w:r>
              <w:t>) (</w:t>
            </w:r>
            <w:r w:rsidRPr="003C7021">
              <w:t>5</w:t>
            </w:r>
            <w:r>
              <w:t>) (</w:t>
            </w:r>
            <w:r w:rsidRPr="003C7021">
              <w:t>7</w:t>
            </w:r>
            <w:r>
              <w:t>) (</w:t>
            </w:r>
            <w:r w:rsidRPr="003C7021">
              <w:t>9</w:t>
            </w:r>
            <w:r>
              <w:t>) (</w:t>
            </w:r>
            <w:r w:rsidRPr="003C7021">
              <w:t>10</w:t>
            </w:r>
            <w:r>
              <w:t>) (</w:t>
            </w:r>
            <w:r w:rsidRPr="003C7021">
              <w:t>12)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AC-2 (1) (2) (3) (4) (5) (7) (9) (10) (11) (12) (13)</w:t>
            </w:r>
          </w:p>
        </w:tc>
      </w:tr>
      <w:tr w:rsidR="00732C81" w:rsidRPr="003C7021"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HeadingLeftJustified"/>
            </w:pPr>
            <w:r w:rsidRPr="003C7021">
              <w:t>AC-3</w:t>
            </w:r>
          </w:p>
        </w:tc>
        <w:tc>
          <w:tcPr>
            <w:tcW w:w="1540" w:type="pct"/>
            <w:tcBorders>
              <w:top w:val="nil"/>
              <w:left w:val="nil"/>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Access Enforcement</w:t>
            </w:r>
          </w:p>
        </w:tc>
        <w:tc>
          <w:tcPr>
            <w:tcW w:w="819" w:type="pct"/>
            <w:tcBorders>
              <w:top w:val="single" w:sz="4" w:space="0" w:color="auto"/>
              <w:left w:val="nil"/>
              <w:bottom w:val="single" w:sz="4" w:space="0" w:color="auto"/>
              <w:right w:val="nil"/>
            </w:tcBorders>
            <w:shd w:val="clear" w:color="auto" w:fill="auto"/>
            <w:hideMark/>
          </w:tcPr>
          <w:p w:rsidR="00732C81" w:rsidRPr="003C7021" w:rsidRDefault="00732C81" w:rsidP="00963369">
            <w:pPr>
              <w:pStyle w:val="GSATableText"/>
              <w:keepLines/>
            </w:pPr>
            <w:r w:rsidRPr="003C7021">
              <w:t>AC-3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AC-3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AC-3</w:t>
            </w:r>
          </w:p>
        </w:tc>
      </w:tr>
      <w:tr w:rsidR="00732C81" w:rsidRPr="003C7021"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HeadingLeftJustified"/>
            </w:pPr>
            <w:r w:rsidRPr="003C7021">
              <w:t>AC-4</w:t>
            </w:r>
          </w:p>
        </w:tc>
        <w:tc>
          <w:tcPr>
            <w:tcW w:w="1540" w:type="pct"/>
            <w:tcBorders>
              <w:top w:val="nil"/>
              <w:left w:val="nil"/>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Information Flow Enforcement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AC-4 (21)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AC-4 (8) (21)</w:t>
            </w:r>
          </w:p>
        </w:tc>
      </w:tr>
      <w:tr w:rsidR="00732C81" w:rsidRPr="003C7021"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HeadingLeftJustified"/>
            </w:pPr>
            <w:r w:rsidRPr="003C7021">
              <w:t>AC-5</w:t>
            </w:r>
          </w:p>
        </w:tc>
        <w:tc>
          <w:tcPr>
            <w:tcW w:w="1540" w:type="pct"/>
            <w:tcBorders>
              <w:top w:val="nil"/>
              <w:left w:val="nil"/>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Separation of Duties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AC-5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HeadingLeftJustified"/>
            </w:pPr>
            <w:r w:rsidRPr="003C7021">
              <w:t>AC-6</w:t>
            </w:r>
          </w:p>
        </w:tc>
        <w:tc>
          <w:tcPr>
            <w:tcW w:w="1540" w:type="pct"/>
            <w:tcBorders>
              <w:top w:val="nil"/>
              <w:left w:val="nil"/>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Least Privilege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C7021" w:rsidRDefault="00732C81" w:rsidP="00963369">
            <w:pPr>
              <w:pStyle w:val="GSATableText"/>
              <w:keepLines/>
            </w:pPr>
            <w:r w:rsidRPr="003C7021">
              <w:t>AC-6 (1</w:t>
            </w:r>
            <w:r>
              <w:t>) (</w:t>
            </w:r>
            <w:r w:rsidRPr="003C7021">
              <w:t>2</w:t>
            </w:r>
            <w:r>
              <w:t>) (</w:t>
            </w:r>
            <w:r w:rsidRPr="003C7021">
              <w:t>5</w:t>
            </w:r>
            <w:r>
              <w:t>) (</w:t>
            </w:r>
            <w:r w:rsidRPr="003C7021">
              <w:t>9</w:t>
            </w:r>
            <w:r>
              <w:t>) (</w:t>
            </w:r>
            <w:r w:rsidRPr="003C7021">
              <w:t xml:space="preserve">10) </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AC-6 (1) (2) (3) (5) (7) (8) (9) (10)</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Unsuccessful Logon Attempts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AC-7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AC-7</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AC-7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System Use Notification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AC-8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AC-8</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AC-10</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Concurrent Session Control</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AC-10</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AC-10</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AC-11</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Session Lock</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AC-11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AC-11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AC-12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Session Termination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AC-12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AC-12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AC-14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Permitted Actions Without Identification or Authentication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AC-14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AC-14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AC-14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AC-17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Remote Access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AC-17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AC-17 (1</w:t>
            </w:r>
            <w:r>
              <w:t>) (</w:t>
            </w:r>
            <w:r w:rsidRPr="00567CE7">
              <w:t>2</w:t>
            </w:r>
            <w:r>
              <w:t>) (</w:t>
            </w:r>
            <w:r w:rsidRPr="00567CE7">
              <w:t>3</w:t>
            </w:r>
            <w:r>
              <w:t>) (</w:t>
            </w:r>
            <w:r w:rsidRPr="00567CE7">
              <w:t>4</w:t>
            </w:r>
            <w:r>
              <w:t>) (</w:t>
            </w:r>
            <w:r w:rsidRPr="00567CE7">
              <w:t>9)</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AC-17 (1) (2) (3) (4) (9)</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AC-18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Wireless Access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AC-18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AC-18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AC-18 (1) (3) (4) (5)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AC-19</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Access Control For Mobile Devices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AC-19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AC-19 (5)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AC-19 (5)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AC-20</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Use of External Information Systems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AC-20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AC-20</w:t>
            </w:r>
            <w:r>
              <w:t xml:space="preserve"> </w:t>
            </w:r>
            <w:r w:rsidRPr="00567CE7">
              <w:t>(1</w:t>
            </w:r>
            <w:r>
              <w:t>) (</w:t>
            </w:r>
            <w:r w:rsidRPr="00567CE7">
              <w:t>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AC-20 (1)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AC-21</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Information Sharing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AC-21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AC-21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AC-22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Publicly Accessible Content</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AC-22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AC-22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AC-22</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E8716B" w:rsidRDefault="00732C81" w:rsidP="00963369">
            <w:pPr>
              <w:pStyle w:val="GSATableHeadingLeftJustified"/>
            </w:pPr>
            <w:r w:rsidRPr="00E8716B">
              <w:t>AT</w:t>
            </w:r>
          </w:p>
        </w:tc>
        <w:tc>
          <w:tcPr>
            <w:tcW w:w="1540" w:type="pct"/>
            <w:tcBorders>
              <w:top w:val="single" w:sz="4" w:space="0" w:color="auto"/>
              <w:bottom w:val="single" w:sz="4" w:space="0" w:color="auto"/>
            </w:tcBorders>
            <w:shd w:val="clear" w:color="auto" w:fill="D9D9D9" w:themeFill="background1" w:themeFillShade="D9"/>
          </w:tcPr>
          <w:p w:rsidR="00732C81" w:rsidRPr="00E8716B" w:rsidRDefault="00732C81" w:rsidP="00963369">
            <w:pPr>
              <w:pStyle w:val="GSATableHeading"/>
            </w:pPr>
            <w:r w:rsidRPr="00E8716B">
              <w:t xml:space="preserve">Awareness and Training </w:t>
            </w:r>
          </w:p>
        </w:tc>
        <w:tc>
          <w:tcPr>
            <w:tcW w:w="819" w:type="pct"/>
            <w:tcBorders>
              <w:top w:val="single" w:sz="4" w:space="0" w:color="auto"/>
              <w:bottom w:val="single" w:sz="4" w:space="0" w:color="auto"/>
            </w:tcBorders>
            <w:shd w:val="clear" w:color="auto" w:fill="D9D9D9" w:themeFill="background1" w:themeFillShade="D9"/>
            <w:hideMark/>
          </w:tcPr>
          <w:p w:rsidR="00732C81" w:rsidRPr="00E8716B"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E8716B"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AT-1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Security Awareness and Training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AT-1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AT-1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AT-1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AT-2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Security Awareness Training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AT-2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AT-2 (2)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AT-2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AT-3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Role-Based Security Training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AT-3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 xml:space="preserve">AT-3 </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AT-3 (3) (4)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AT-4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Security Training Records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AT-4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AT-4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AT-4</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AU</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 xml:space="preserve">Audit and Accountability </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Audit and Accountability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AU-1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Audit Events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AU-2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AU-2 (3)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AU-2 (3)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Content of Audit Records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AU-3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AU-3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AU-3 (1)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Audit Storage Capacity</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AU-4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Response to Audit Processing Failures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AU-5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AU-5 (1)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Audit Review</w:t>
            </w:r>
            <w:r>
              <w:t xml:space="preserve">, </w:t>
            </w:r>
            <w:r w:rsidRPr="00567CE7">
              <w:t>Analysis</w:t>
            </w:r>
            <w:r>
              <w:t xml:space="preserve"> </w:t>
            </w:r>
            <w:r w:rsidRPr="00567CE7">
              <w:t>and Reporting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AU-6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AU-6 (1</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AU-6 (1) (3) (4) (5) (6) (7) (10)</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Audit Reduction and Report Generation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AU-7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AU-7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Time Stamps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AU-8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AU-8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AU-8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AU-9</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Protection of Audit Information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AU-9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AU-9 (2</w:t>
            </w:r>
            <w:r>
              <w:t>) (</w:t>
            </w:r>
            <w:r w:rsidRPr="00567CE7">
              <w:t>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AU-9 (2) (3) (4)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tcPr>
          <w:p w:rsidR="00732C81" w:rsidRPr="00567CE7" w:rsidRDefault="00732C81" w:rsidP="00963369">
            <w:pPr>
              <w:pStyle w:val="GSATableHeadingLeftJustified"/>
            </w:pPr>
            <w:r>
              <w:t>AU-10</w:t>
            </w:r>
          </w:p>
        </w:tc>
        <w:tc>
          <w:tcPr>
            <w:tcW w:w="1540" w:type="pct"/>
            <w:tcBorders>
              <w:top w:val="nil"/>
              <w:left w:val="nil"/>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18233D">
              <w:t>Non-repudiation</w:t>
            </w:r>
          </w:p>
        </w:tc>
        <w:tc>
          <w:tcPr>
            <w:tcW w:w="819" w:type="pct"/>
            <w:tcBorders>
              <w:top w:val="single" w:sz="4" w:space="0" w:color="auto"/>
              <w:left w:val="nil"/>
              <w:bottom w:val="single" w:sz="4" w:space="0" w:color="auto"/>
              <w:right w:val="nil"/>
            </w:tcBorders>
            <w:shd w:val="clear" w:color="auto" w:fill="auto"/>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567CE7">
              <w:t>Not Selected</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AU-10</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AU-11</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Audit Record Retention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AU-11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AU-11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AU-11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AU-12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Audit Generation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AU-12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AU-12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AU-12 (1) (3)</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CA</w:t>
            </w:r>
          </w:p>
        </w:tc>
        <w:tc>
          <w:tcPr>
            <w:tcW w:w="2359" w:type="pct"/>
            <w:gridSpan w:val="2"/>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 xml:space="preserve">Security Assessment and Authorization </w:t>
            </w: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CA-1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Security Assessment and Authorization Policies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CA-1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CA-1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CA-2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Security Assessments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CA-2 (1)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CA-2 (1</w:t>
            </w:r>
            <w:r>
              <w:t>) (</w:t>
            </w:r>
            <w:r w:rsidRPr="00567CE7">
              <w:t>2</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CA-2 (1) (2) (3)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CA-3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System Interconnections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CA-3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CA-3 (3</w:t>
            </w:r>
            <w:r>
              <w:t>) (</w:t>
            </w:r>
            <w:r w:rsidRPr="00567CE7">
              <w:t>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CA-3 (3) (5)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CA-5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Plan of Action and Milestones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CA-5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CA-5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CA-5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CA-6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Security Authorization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CA-6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CA-6</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CA-6</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CA-7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Continuous Monitoring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CA-7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CA-7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CA-7 (1) (3)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CA-8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Penetration Testing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CA-8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CA-8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CA-9</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Internal System Connections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CA-9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CA-9</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CA-9</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CM</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 xml:space="preserve">Configuration Management </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Configuration Management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CM-1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CM-1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Baseline Configuration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CM-2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CM-2 (1</w:t>
            </w:r>
            <w:r>
              <w:t>) (</w:t>
            </w:r>
            <w:r w:rsidRPr="00567CE7">
              <w:t>2</w:t>
            </w:r>
            <w:r>
              <w:t>) (</w:t>
            </w:r>
            <w:r w:rsidRPr="00567CE7">
              <w:t>3</w:t>
            </w:r>
            <w:r>
              <w:t>) (</w:t>
            </w:r>
            <w:r w:rsidRPr="00567CE7">
              <w:t>7)</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CM-2 (1) (2) (3) (7)</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Configuration Change Control</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CM-3</w:t>
            </w:r>
            <w:r>
              <w:t xml:space="preserve"> </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CM-3 (1) (2) (4) (6)</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Security Impact Analysis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CM-4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CM-4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Access Restrictions For Change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CM-5 (1</w:t>
            </w:r>
            <w:r>
              <w:t>) (</w:t>
            </w:r>
            <w:r w:rsidRPr="00567CE7">
              <w:t>3</w:t>
            </w:r>
            <w:r>
              <w:t>) (</w:t>
            </w:r>
            <w:r w:rsidRPr="00567CE7">
              <w:t>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CM-5 (1) (2) (3) (5)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Configuration Settings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CM-6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CM-6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CM-6 (1)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Least Functionality</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CM-7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CM-7 (1</w:t>
            </w:r>
            <w:r>
              <w:t>) (</w:t>
            </w:r>
            <w:r w:rsidRPr="00567CE7">
              <w:t>2</w:t>
            </w:r>
            <w:r>
              <w:t>) (</w:t>
            </w:r>
            <w:r w:rsidRPr="00567CE7">
              <w:t>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CM-7 (1) (2) (5)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Information System Component Inventory</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CM-8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CM-8 (1</w:t>
            </w:r>
            <w:r>
              <w:t>) (</w:t>
            </w:r>
            <w:r w:rsidRPr="00567CE7">
              <w:t>3</w:t>
            </w:r>
            <w:r>
              <w:t>) (</w:t>
            </w:r>
            <w:r w:rsidRPr="00567CE7">
              <w:t>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CM-8 (1) (2) (3) (4) (5)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CM-9</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Configuration Management Plan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CM-9</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CM-9</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CM-10</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Software Usage Restrictions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CM-10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CM-10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CM-10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CM-11</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User-Installed Software</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CM-11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CM-11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CM-11 (1)</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CP</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 xml:space="preserve">Contingency Planning </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CP-1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Contingency Planning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CP-1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CP-1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CP-1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CP-2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Contingency Plan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CP-2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CP-2 (1</w:t>
            </w:r>
            <w:r>
              <w:t>) (</w:t>
            </w:r>
            <w:r w:rsidRPr="00567CE7">
              <w:t>2</w:t>
            </w:r>
            <w:r>
              <w:t>) (</w:t>
            </w:r>
            <w:r w:rsidRPr="00567CE7">
              <w:t>3</w:t>
            </w:r>
            <w:r>
              <w:t>) (</w:t>
            </w:r>
            <w:r w:rsidRPr="00567CE7">
              <w:t>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CP-2 (1) (2) (3) (4) (5) (8)</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CP-3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Contingency Training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CP-3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CP-3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CP-3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CP-4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Contingency Plan Testing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CP-4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CP-4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CP-4 (1)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CP-6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Alternate Storage Site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CP-6 (1</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CP-6 (1) (2) (3)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CP-7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Alternate Processing Site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CP-7 (1</w:t>
            </w:r>
            <w:r>
              <w:t>) (</w:t>
            </w:r>
            <w:r w:rsidRPr="00567CE7">
              <w:t>2</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CP-7 (1) (2) (3) (4)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CP-8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Telecommunications Services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CP-8 (1</w:t>
            </w:r>
            <w:r>
              <w:t>) (</w:t>
            </w:r>
            <w:r w:rsidRPr="00567CE7">
              <w:t>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CP-8 (1) (2) (3) (4)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CP-9</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Information System Backup</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CP-9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CP-9 (1</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CP-9 (1) (2) (3) (5)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CP-10</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Information System Recovery and Reconstitution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CP-10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CP-10 (2)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CP-10 (2) (4)</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IA</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 xml:space="preserve">Identification and Authentication </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IA-1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Identification and Authentication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IA-1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IA-1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IA-2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Identification and Authentication (Organizational Users)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IA-2 (1</w:t>
            </w:r>
            <w:r>
              <w:t>) (</w:t>
            </w:r>
            <w:r w:rsidRPr="00567CE7">
              <w:t>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IA-2 (1</w:t>
            </w:r>
            <w:r>
              <w:t>) (</w:t>
            </w:r>
            <w:r w:rsidRPr="00567CE7">
              <w:t>2</w:t>
            </w:r>
            <w:r>
              <w:t>) (</w:t>
            </w:r>
            <w:r w:rsidRPr="00567CE7">
              <w:t>3</w:t>
            </w:r>
            <w:r>
              <w:t>) (</w:t>
            </w:r>
            <w:r w:rsidRPr="00567CE7">
              <w:t>5</w:t>
            </w:r>
            <w:r>
              <w:t>) (</w:t>
            </w:r>
            <w:r w:rsidRPr="00567CE7">
              <w:t>8</w:t>
            </w:r>
            <w:r>
              <w:t>) (</w:t>
            </w:r>
            <w:r w:rsidRPr="00567CE7">
              <w:t>11</w:t>
            </w:r>
            <w:r>
              <w:t>) (</w:t>
            </w:r>
            <w:r w:rsidRPr="00567CE7">
              <w:t>12)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IA-2 (1) (2) (3) (4) (5) (8) (9) (11) (12)</w:t>
            </w:r>
          </w:p>
        </w:tc>
      </w:tr>
      <w:tr w:rsidR="00732C81" w:rsidRPr="00567CE7" w:rsidTr="00963369">
        <w:trPr>
          <w:cantSplit/>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IA-3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Device Identification and Authentication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IA-3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IA-3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IA-4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Identifier Management</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IA-4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IA-4 (4)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IA-4 (4)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IA-5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Authenticator Management</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IA-5 (1</w:t>
            </w:r>
            <w:r>
              <w:t>) (</w:t>
            </w:r>
            <w:r w:rsidRPr="00567CE7">
              <w:t>11)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IA-5 (1</w:t>
            </w:r>
            <w:r>
              <w:t>) (</w:t>
            </w:r>
            <w:r w:rsidRPr="00567CE7">
              <w:t>2</w:t>
            </w:r>
            <w:r>
              <w:t>) (</w:t>
            </w:r>
            <w:r w:rsidRPr="00567CE7">
              <w:t>3</w:t>
            </w:r>
            <w:r>
              <w:t>) (</w:t>
            </w:r>
            <w:r w:rsidRPr="00567CE7">
              <w:t>4</w:t>
            </w:r>
            <w:r>
              <w:t>) (</w:t>
            </w:r>
            <w:r w:rsidRPr="00567CE7">
              <w:t>6</w:t>
            </w:r>
            <w:r>
              <w:t>) (</w:t>
            </w:r>
            <w:r w:rsidRPr="00567CE7">
              <w:t>7</w:t>
            </w:r>
            <w:r>
              <w:t>) (</w:t>
            </w:r>
            <w:r w:rsidRPr="00567CE7">
              <w:t>11)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IA-5 (1) (2) (3) (4) (6) (7) (8) (11) (13)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IA-6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Authenticator Feedback</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IA-6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IA-6</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IA-6</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IA-7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Cryptographic Module Authentication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IA-7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IA-7</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IA-7</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IA-8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Identification and Authentication (Non-Organizational Users)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IA-8 (1</w:t>
            </w:r>
            <w:r>
              <w:t>) (</w:t>
            </w:r>
            <w:r w:rsidRPr="00567CE7">
              <w:t>2</w:t>
            </w:r>
            <w:r>
              <w:t>) (</w:t>
            </w:r>
            <w:r w:rsidRPr="00567CE7">
              <w:t>3</w:t>
            </w:r>
            <w:r>
              <w:t>) (</w:t>
            </w:r>
            <w:r w:rsidRPr="00567CE7">
              <w:t>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IA-8 (1</w:t>
            </w:r>
            <w:r>
              <w:t>) (</w:t>
            </w:r>
            <w:r w:rsidRPr="00567CE7">
              <w:t>2</w:t>
            </w:r>
            <w:r>
              <w:t>) (</w:t>
            </w:r>
            <w:r w:rsidRPr="00567CE7">
              <w:t>3</w:t>
            </w:r>
            <w:r>
              <w:t>) (</w:t>
            </w:r>
            <w:r w:rsidRPr="00567CE7">
              <w:t>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IA-8 (1) (2) (3) (4)</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IR</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Incident Response</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IR-1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Incident Response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IR-1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IR-1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IR-1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IR-2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Incident Response Training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IR-2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IR-2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IR-2 (1)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IR-3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Incident Response Testing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IR-3 (2)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IR-3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IR-4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Incident Handling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IR-4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IR-4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IR-4 (1) (2) (3) (4) (6) (8)</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IR-5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Incident Monitoring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IR-5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IR-5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t xml:space="preserve">IR-5 (1) </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IR-6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Incident Reporting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IR-6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IR-6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 xml:space="preserve">IR-6 (1) </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IR-7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Incident Response Assistance</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IR-7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IR-7 (1</w:t>
            </w:r>
            <w:r>
              <w:t>) (</w:t>
            </w:r>
            <w:r w:rsidRPr="00567CE7">
              <w:t>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IR-7 (1)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IR-8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Incident Response Plan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IR-8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IR-8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IR-8</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IR-9</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Information Spillage Response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IR-9 (1</w:t>
            </w:r>
            <w:r>
              <w:t>) (</w:t>
            </w:r>
            <w:r w:rsidRPr="00567CE7">
              <w:t>2</w:t>
            </w:r>
            <w:r>
              <w:t>) (</w:t>
            </w:r>
            <w:r w:rsidRPr="00567CE7">
              <w:t>3</w:t>
            </w:r>
            <w:r>
              <w:t>) (</w:t>
            </w:r>
            <w:r w:rsidRPr="00567CE7">
              <w:t>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IR-9 (1) (2) (3) (4)</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MA</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Maintenance</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MA-1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widowControl/>
            </w:pPr>
            <w:r w:rsidRPr="00567CE7">
              <w:t>System Maintenance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widowControl/>
            </w:pPr>
            <w:r w:rsidRPr="00567CE7">
              <w:t>MA-1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widowControl/>
            </w:pPr>
            <w:r w:rsidRPr="00567CE7">
              <w:t>MA-1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MA-1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MA-2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widowControl/>
            </w:pPr>
            <w:r w:rsidRPr="00567CE7">
              <w:t>Controlled Maintenance</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widowControl/>
            </w:pPr>
            <w:r w:rsidRPr="00567CE7">
              <w:t>MA-2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widowControl/>
            </w:pPr>
            <w:r w:rsidRPr="00567CE7">
              <w:t>MA-2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MA-2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MA-3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widowControl/>
            </w:pPr>
            <w:r w:rsidRPr="00567CE7">
              <w:t>Maintenance Tools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widowControl/>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widowControl/>
            </w:pPr>
            <w:r w:rsidRPr="00567CE7">
              <w:t>MA-3 (1</w:t>
            </w:r>
            <w:r>
              <w:t>) (</w:t>
            </w:r>
            <w:r w:rsidRPr="00567CE7">
              <w:t>2</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MA-3 (1) (2) (3)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MA-4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widowControl/>
            </w:pPr>
            <w:r w:rsidRPr="00567CE7">
              <w:t>Nonlocal Maintenance</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widowControl/>
            </w:pPr>
            <w:r w:rsidRPr="00567CE7">
              <w:t>MA-4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widowControl/>
            </w:pPr>
            <w:r w:rsidRPr="00567CE7">
              <w:t>MA-4 (2)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MA-4 (2) (3) (6)</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MA-5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widowControl/>
            </w:pPr>
            <w:r w:rsidRPr="00567CE7">
              <w:t>Maintenance Personnel</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widowControl/>
            </w:pPr>
            <w:r w:rsidRPr="00567CE7">
              <w:t>MA-5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widowControl/>
            </w:pPr>
            <w:r w:rsidRPr="00567CE7">
              <w:t>MA-5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MA-5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MA-6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widowControl/>
            </w:pPr>
            <w:r w:rsidRPr="00567CE7">
              <w:t>Timely Maintenance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widowControl/>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widowControl/>
            </w:pPr>
            <w:r w:rsidRPr="00567CE7">
              <w:t>MA-6</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MA-6</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MP</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Media Protection</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MP-1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Media Protection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MP-1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MP-1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MP-1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MP-2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Media Access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MP-2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MP-2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MP-2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MP-3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Media Marking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MP-3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MP-3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MP-4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Media Storage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MP-4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MP-4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MP-5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Media Transport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MP-5 (4)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MP-5 (4)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MP-6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Media Sanitization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MP-6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MP-6 (2)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MP-6 (1) (2) (3)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MP-7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Media Use</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MP-7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MP-7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MP-7 (1)</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PE</w:t>
            </w:r>
          </w:p>
        </w:tc>
        <w:tc>
          <w:tcPr>
            <w:tcW w:w="2359" w:type="pct"/>
            <w:gridSpan w:val="2"/>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Physical and Environmental Protection</w:t>
            </w: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Physical and Environmental Protection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Physical Access Authorizations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Physical Access Control</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PE-3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Access Control For Transmission Medium</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Access Control For Output Devices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Monitoring Physical Access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PE-6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PE-6 (1) (4)</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Visitor Access Records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PE-8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PE-9</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Power Equipment and Cabling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PE-9</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PE-9</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PE-10</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Emergency Shutoff</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PE-10</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PE-10</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PE-11</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Emergency Power</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PE-11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PE-11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PE-12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Emergency Lighting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PE-12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PE-13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Fire Protection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PE-13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PE-13 (2</w:t>
            </w:r>
            <w:r>
              <w:t>) (</w:t>
            </w:r>
            <w:r w:rsidRPr="00567CE7">
              <w:t>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PE-13 (1) (2) (3)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PE-14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Temperature and Humidity Controls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PE-14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PE-14 (2)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PE-14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PE-15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Water Damage Protection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PE-15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PE-15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PE-15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PE-16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Delivery and Removal</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PE-16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PE-16</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PE-16</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PE-17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Alternate Work Site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PE-17</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PE-17</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tcPr>
          <w:p w:rsidR="00732C81" w:rsidRPr="00567CE7" w:rsidRDefault="00732C81" w:rsidP="00963369">
            <w:pPr>
              <w:pStyle w:val="GSATableHeadingLeftJustified"/>
              <w:keepNext w:val="0"/>
              <w:keepLines w:val="0"/>
            </w:pPr>
            <w:r w:rsidRPr="00D75C31">
              <w:t>PE-18</w:t>
            </w:r>
          </w:p>
        </w:tc>
        <w:tc>
          <w:tcPr>
            <w:tcW w:w="1540" w:type="pct"/>
            <w:tcBorders>
              <w:top w:val="nil"/>
              <w:left w:val="nil"/>
              <w:bottom w:val="single" w:sz="4" w:space="0" w:color="auto"/>
              <w:right w:val="single" w:sz="4" w:space="0" w:color="auto"/>
            </w:tcBorders>
            <w:shd w:val="clear" w:color="auto" w:fill="auto"/>
          </w:tcPr>
          <w:p w:rsidR="00732C81" w:rsidRPr="00567CE7" w:rsidRDefault="00732C81" w:rsidP="00963369">
            <w:pPr>
              <w:pStyle w:val="GSATableText"/>
            </w:pPr>
            <w:r w:rsidRPr="00D75C31">
              <w:t>Location of Information System Components</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32C81" w:rsidRPr="00567CE7" w:rsidRDefault="00732C81" w:rsidP="00963369">
            <w:pPr>
              <w:pStyle w:val="GSATableText"/>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732C81" w:rsidRPr="00567CE7" w:rsidRDefault="00732C81" w:rsidP="00963369">
            <w:pPr>
              <w:pStyle w:val="GSATableText"/>
            </w:pPr>
            <w:r w:rsidRPr="00567CE7">
              <w:t>Not Selected</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PE-18</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PL</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Planning</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PL-1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Security Planning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PL-1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PL-1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PL-1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PL-2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System Security Plan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PL-2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PL-2 (3)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PL-2 (3)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PL-4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Rules of Behavior</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PL-4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PL-4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PL-4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PL-8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Information Security Architecture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PL-8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PL-8</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PS</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Personnel Security</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PS-1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Personnel Security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PS-1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PS-1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PS-1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PS-2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Position Risk Designation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PS-2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PS-2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PS-2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PS-3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Personnel Screening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PS-3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PS-3 (3)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PS-3 (3)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PS-4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Personnel Termination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PS-4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PS-4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PS-4 (2)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PS-5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Personnel Transfer</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PS-5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PS-5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PS-5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PS-6</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Access Agreements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PS-6</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PS-6</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PS-6</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PS-7</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Third-Party Personnel Security</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PS-7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PS-7</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PS-7</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PS-8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Personnel Sanctions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Lines/>
            </w:pPr>
            <w:r w:rsidRPr="00567CE7">
              <w:t>PS-8</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Lines/>
            </w:pPr>
            <w:r w:rsidRPr="00567CE7">
              <w:t>PS-8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PS-8</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RA</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Risk Assessment</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RA-1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Risk Assessment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RA-1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RA-1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RA-1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RA-2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Security Categorization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RA-2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RA-2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RA-2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RA-3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Risk Assessment</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RA-3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RA-3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RA-3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keepNext w:val="0"/>
              <w:keepLines w:val="0"/>
            </w:pPr>
            <w:r w:rsidRPr="00567CE7">
              <w:t>RA-5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pPr>
            <w:r w:rsidRPr="00567CE7">
              <w:t>Vulnerability Scanning</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pPr>
            <w:r w:rsidRPr="00567CE7">
              <w:t>RA-5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pPr>
            <w:r w:rsidRPr="00567CE7">
              <w:t>RA-5 (1</w:t>
            </w:r>
            <w:r>
              <w:t>) (</w:t>
            </w:r>
            <w:r w:rsidRPr="00567CE7">
              <w:t>2</w:t>
            </w:r>
            <w:r>
              <w:t>) (</w:t>
            </w:r>
            <w:r w:rsidRPr="00567CE7">
              <w:t>3</w:t>
            </w:r>
            <w:r>
              <w:t>) (</w:t>
            </w:r>
            <w:r w:rsidRPr="00567CE7">
              <w:t>5</w:t>
            </w:r>
            <w:r>
              <w:t>) (</w:t>
            </w:r>
            <w:r w:rsidRPr="00567CE7">
              <w:t>6</w:t>
            </w:r>
            <w:r>
              <w:t>) (</w:t>
            </w:r>
            <w:r w:rsidRPr="00567CE7">
              <w:t>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RA-5 (1) (2) (3) (4) (5) (6) (8) (10)</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SA</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System and Services Acquisition</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567CE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SA-1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System and Services Acquisition Policy and Procedures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SA-1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SA-1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SA-2</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Allocation of Resources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SA-2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SA-2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SA-3</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rPr>
                <w:bCs/>
                <w:szCs w:val="20"/>
              </w:rPr>
            </w:pPr>
            <w:r w:rsidRPr="00567CE7">
              <w:t>System Development Life Cycle</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SA-3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SA-3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SA-3</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SA-4</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Acquisition Process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SA-4 (10)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SA-4 (1</w:t>
            </w:r>
            <w:r>
              <w:t>) (</w:t>
            </w:r>
            <w:r w:rsidRPr="00567CE7">
              <w:t>2</w:t>
            </w:r>
            <w:r>
              <w:t>) (</w:t>
            </w:r>
            <w:r w:rsidRPr="00567CE7">
              <w:t>8</w:t>
            </w:r>
            <w:r>
              <w:t>) (</w:t>
            </w:r>
            <w:r w:rsidRPr="00567CE7">
              <w:t>9</w:t>
            </w:r>
            <w:r>
              <w:t>) (</w:t>
            </w:r>
            <w:r w:rsidRPr="00567CE7">
              <w:t>10)</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SA-4 (1) (2) (8) (9) (10)</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SA-5</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Information System Documentation</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SA-5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SA-5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SA-8</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Security Engineering Principles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SA-8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SA-8</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SA-9</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External Information System Services</w:t>
            </w:r>
          </w:p>
        </w:tc>
        <w:tc>
          <w:tcPr>
            <w:tcW w:w="819" w:type="pct"/>
            <w:tcBorders>
              <w:top w:val="single" w:sz="4" w:space="0" w:color="auto"/>
              <w:left w:val="nil"/>
              <w:bottom w:val="single" w:sz="4" w:space="0" w:color="auto"/>
              <w:right w:val="nil"/>
            </w:tcBorders>
            <w:shd w:val="clear" w:color="auto" w:fill="auto"/>
            <w:hideMark/>
          </w:tcPr>
          <w:p w:rsidR="00732C81" w:rsidRPr="00567CE7" w:rsidRDefault="00732C81" w:rsidP="00963369">
            <w:pPr>
              <w:pStyle w:val="GSATableText"/>
              <w:keepNext/>
              <w:keepLines/>
            </w:pPr>
            <w:r w:rsidRPr="00567CE7">
              <w:t>SA-9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SA-9 (1</w:t>
            </w:r>
            <w:r>
              <w:t>) (</w:t>
            </w:r>
            <w:r w:rsidRPr="00567CE7">
              <w:t>2</w:t>
            </w:r>
            <w:r>
              <w:t>) (</w:t>
            </w:r>
            <w:r w:rsidRPr="00567CE7">
              <w:t>4</w:t>
            </w:r>
            <w:r>
              <w:t>) (</w:t>
            </w:r>
            <w:r w:rsidRPr="00567CE7">
              <w:t>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SA-9 (1) (2) (4) (5)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SA-10</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Developer Configuration Management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SA-10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SA-10 (1)</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HeadingLeftJustified"/>
            </w:pPr>
            <w:r w:rsidRPr="00567CE7">
              <w:t>SA-11</w:t>
            </w:r>
          </w:p>
        </w:tc>
        <w:tc>
          <w:tcPr>
            <w:tcW w:w="1540" w:type="pct"/>
            <w:tcBorders>
              <w:top w:val="nil"/>
              <w:left w:val="nil"/>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Developer Security Testing and Evaluation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567CE7" w:rsidRDefault="00732C81" w:rsidP="00963369">
            <w:pPr>
              <w:pStyle w:val="GSATableText"/>
              <w:keepNext/>
              <w:keepLines/>
            </w:pPr>
            <w:r w:rsidRPr="00567CE7">
              <w:t>SA-11 (1</w:t>
            </w:r>
            <w:r>
              <w:t>) (</w:t>
            </w:r>
            <w:r w:rsidRPr="00567CE7">
              <w:t>2</w:t>
            </w:r>
            <w:r>
              <w:t>) (</w:t>
            </w:r>
            <w:r w:rsidRPr="00567CE7">
              <w:t>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SA-11 (1) (2) (8)</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tcPr>
          <w:p w:rsidR="00732C81" w:rsidRPr="00567CE7" w:rsidRDefault="00732C81" w:rsidP="00963369">
            <w:pPr>
              <w:pStyle w:val="GSATableHeadingLeftJustified"/>
            </w:pPr>
            <w:r w:rsidRPr="00A776E3">
              <w:t>SA-12</w:t>
            </w:r>
          </w:p>
        </w:tc>
        <w:tc>
          <w:tcPr>
            <w:tcW w:w="1540" w:type="pct"/>
            <w:tcBorders>
              <w:top w:val="nil"/>
              <w:left w:val="nil"/>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A776E3">
              <w:t>Supply Chain Protection</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A776E3">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A776E3">
              <w:t>Not Selected</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SA-12</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tcPr>
          <w:p w:rsidR="00732C81" w:rsidRPr="00567CE7" w:rsidRDefault="00732C81" w:rsidP="00963369">
            <w:pPr>
              <w:pStyle w:val="GSATableHeadingLeftJustified"/>
            </w:pPr>
            <w:r w:rsidRPr="00A776E3">
              <w:t>SA-15</w:t>
            </w:r>
          </w:p>
        </w:tc>
        <w:tc>
          <w:tcPr>
            <w:tcW w:w="1540" w:type="pct"/>
            <w:tcBorders>
              <w:top w:val="nil"/>
              <w:left w:val="nil"/>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A776E3">
              <w:t>Development Process</w:t>
            </w:r>
            <w:r>
              <w:t xml:space="preserve">, </w:t>
            </w:r>
            <w:r w:rsidRPr="00A776E3">
              <w:t>Standards</w:t>
            </w:r>
            <w:r>
              <w:t xml:space="preserve"> </w:t>
            </w:r>
            <w:r w:rsidRPr="00A776E3">
              <w:t>and Tools</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A776E3">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A776E3">
              <w:t>Not Selected</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SA-15</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tcPr>
          <w:p w:rsidR="00732C81" w:rsidRPr="00567CE7" w:rsidRDefault="00732C81" w:rsidP="00963369">
            <w:pPr>
              <w:pStyle w:val="GSATableHeadingLeftJustified"/>
            </w:pPr>
            <w:r w:rsidRPr="00A776E3">
              <w:t>SA-16</w:t>
            </w:r>
          </w:p>
        </w:tc>
        <w:tc>
          <w:tcPr>
            <w:tcW w:w="1540" w:type="pct"/>
            <w:tcBorders>
              <w:top w:val="nil"/>
              <w:left w:val="nil"/>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A776E3">
              <w:t>Developer-Provided Training</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A776E3">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732C81" w:rsidRPr="00567CE7" w:rsidRDefault="00732C81" w:rsidP="00963369">
            <w:pPr>
              <w:pStyle w:val="GSATableText"/>
              <w:keepNext/>
              <w:keepLines/>
            </w:pPr>
            <w:r w:rsidRPr="00A776E3">
              <w:t>Not Selected</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SA-16</w:t>
            </w:r>
          </w:p>
        </w:tc>
      </w:tr>
      <w:tr w:rsidR="00732C81" w:rsidRPr="00567CE7" w:rsidTr="00963369">
        <w:trPr>
          <w:trHeight w:val="288"/>
        </w:trPr>
        <w:tc>
          <w:tcPr>
            <w:tcW w:w="430" w:type="pct"/>
            <w:tcBorders>
              <w:top w:val="nil"/>
              <w:left w:val="single" w:sz="4" w:space="0" w:color="auto"/>
              <w:bottom w:val="single" w:sz="4" w:space="0" w:color="auto"/>
              <w:right w:val="single" w:sz="4" w:space="0" w:color="auto"/>
            </w:tcBorders>
            <w:shd w:val="clear" w:color="auto" w:fill="auto"/>
          </w:tcPr>
          <w:p w:rsidR="00732C81" w:rsidRPr="00567CE7" w:rsidRDefault="00732C81" w:rsidP="00963369">
            <w:pPr>
              <w:pStyle w:val="GSATableHeadingLeftJustified"/>
              <w:keepNext w:val="0"/>
              <w:keepLines w:val="0"/>
            </w:pPr>
            <w:r w:rsidRPr="00A776E3">
              <w:t>SA-17</w:t>
            </w:r>
          </w:p>
        </w:tc>
        <w:tc>
          <w:tcPr>
            <w:tcW w:w="1540" w:type="pct"/>
            <w:tcBorders>
              <w:top w:val="nil"/>
              <w:left w:val="nil"/>
              <w:bottom w:val="single" w:sz="4" w:space="0" w:color="auto"/>
              <w:right w:val="single" w:sz="4" w:space="0" w:color="auto"/>
            </w:tcBorders>
            <w:shd w:val="clear" w:color="auto" w:fill="auto"/>
          </w:tcPr>
          <w:p w:rsidR="00732C81" w:rsidRPr="0048565B" w:rsidRDefault="00732C81" w:rsidP="00963369">
            <w:pPr>
              <w:pStyle w:val="GSATableText"/>
            </w:pPr>
            <w:r w:rsidRPr="0048565B">
              <w:t>Developer Security Architecture and Design</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32C81" w:rsidRPr="0048565B" w:rsidRDefault="00732C81" w:rsidP="00963369">
            <w:pPr>
              <w:pStyle w:val="GSATableText"/>
            </w:pPr>
            <w:r w:rsidRPr="0048565B">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732C81" w:rsidRPr="0048565B" w:rsidRDefault="00732C81" w:rsidP="00963369">
            <w:pPr>
              <w:pStyle w:val="GSATableText"/>
            </w:pPr>
            <w:r w:rsidRPr="0048565B">
              <w:t>Not Selected</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SA-17</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SC</w:t>
            </w:r>
          </w:p>
        </w:tc>
        <w:tc>
          <w:tcPr>
            <w:tcW w:w="2359" w:type="pct"/>
            <w:gridSpan w:val="2"/>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System and Communications Protection</w:t>
            </w: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ED4CF2"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System and Communications Protection Policy and Procedures</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keepNext/>
              <w:keepLines/>
            </w:pPr>
            <w:r w:rsidRPr="00ED4CF2">
              <w:t>SC-1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SC-1</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SC-2</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Application Partitioning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SC-2</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tcPr>
          <w:p w:rsidR="00732C81" w:rsidRPr="00ED4CF2" w:rsidRDefault="00732C81" w:rsidP="00963369">
            <w:pPr>
              <w:pStyle w:val="GSATableHeadingLeftJustified"/>
            </w:pPr>
            <w:r w:rsidRPr="00003E01">
              <w:t>SC-3</w:t>
            </w:r>
          </w:p>
        </w:tc>
        <w:tc>
          <w:tcPr>
            <w:tcW w:w="1540" w:type="pct"/>
            <w:tcBorders>
              <w:top w:val="nil"/>
              <w:left w:val="nil"/>
              <w:bottom w:val="single" w:sz="4" w:space="0" w:color="auto"/>
              <w:right w:val="single" w:sz="4" w:space="0" w:color="auto"/>
            </w:tcBorders>
            <w:shd w:val="clear" w:color="auto" w:fill="auto"/>
          </w:tcPr>
          <w:p w:rsidR="00732C81" w:rsidRPr="00ED4CF2" w:rsidRDefault="00732C81" w:rsidP="00963369">
            <w:pPr>
              <w:pStyle w:val="GSATableText"/>
              <w:keepNext/>
              <w:keepLines/>
            </w:pPr>
            <w:r w:rsidRPr="00003E01">
              <w:t>Security Function Isolation</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732C81" w:rsidRPr="00ED4CF2" w:rsidRDefault="00732C81" w:rsidP="00963369">
            <w:pPr>
              <w:pStyle w:val="GSATableText"/>
              <w:keepNext/>
              <w:keepLines/>
            </w:pPr>
            <w:r w:rsidRPr="00ED4CF2">
              <w:t>Not Selected</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SC-3</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SC-4</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Information In Shared Resources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SC-4</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SC-4</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SC-5</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Denial of Service Protection</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keepNext/>
              <w:keepLines/>
            </w:pPr>
            <w:r w:rsidRPr="00ED4CF2">
              <w:t>SC-5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SC-5</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SC-6</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Resource Availability</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SC-6</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SC-6</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SC-7</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Boundary Protection</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keepNext/>
              <w:keepLines/>
            </w:pPr>
            <w:r w:rsidRPr="00ED4CF2">
              <w:t>SC-7</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SC-7 (3</w:t>
            </w:r>
            <w:r>
              <w:t>) (</w:t>
            </w:r>
            <w:r w:rsidRPr="00ED4CF2">
              <w:t>4</w:t>
            </w:r>
            <w:r>
              <w:t>) (</w:t>
            </w:r>
            <w:r w:rsidRPr="00ED4CF2">
              <w:t>5</w:t>
            </w:r>
            <w:r>
              <w:t>) (</w:t>
            </w:r>
            <w:r w:rsidRPr="00ED4CF2">
              <w:t>7</w:t>
            </w:r>
            <w:r>
              <w:t>) (</w:t>
            </w:r>
            <w:r w:rsidRPr="00ED4CF2">
              <w:t>8</w:t>
            </w:r>
            <w:r>
              <w:t>) (</w:t>
            </w:r>
            <w:r w:rsidRPr="00ED4CF2">
              <w:t>12</w:t>
            </w:r>
            <w:r>
              <w:t>) (</w:t>
            </w:r>
            <w:r w:rsidRPr="00ED4CF2">
              <w:t>13</w:t>
            </w:r>
            <w:r>
              <w:t>) (</w:t>
            </w:r>
            <w:r w:rsidRPr="00ED4CF2">
              <w:t>18)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SC-7 (3) (4) (5) (7) (8) (10) (12) (13) (18) (20) (21)</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SC-8</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Transmission Confidentiality and Integrity</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SC-8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SC-8 (1)</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SC-10</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Network Disconnect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SC-10</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SC-10</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SC-12</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Cryptographic Key Establishment and Management</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keepNext/>
              <w:keepLines/>
            </w:pPr>
            <w:r w:rsidRPr="00ED4CF2">
              <w:t>SC-12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SC-12 (2</w:t>
            </w:r>
            <w:r>
              <w:t>) (</w:t>
            </w:r>
            <w:r w:rsidRPr="00ED4CF2">
              <w:t>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SC-12 (1) (2) (3)</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SC-13</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Cryptographic Protection</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keepNext/>
              <w:keepLines/>
            </w:pPr>
            <w:r w:rsidRPr="00ED4CF2">
              <w:t>SC-13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SC-13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SC-13</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SC-15</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Collaborative Computing Devices</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keepNext/>
              <w:keepLines/>
            </w:pPr>
            <w:r w:rsidRPr="00ED4CF2">
              <w:t>SC-15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SC-15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SC-15</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SC-17</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Public Key Infrastructure Certificates</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SC-17</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SC-17</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SC-18</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Mobile Code</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SC-18</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SC-18</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SC-19</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Voice Over Internet Protocol</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SC-19</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SC-19</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SC-20</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Secure Name / Address Resolution Service (Authoritative Source)</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keepNext/>
              <w:keepLines/>
            </w:pPr>
            <w:r w:rsidRPr="00ED4CF2">
              <w:t>SC-20</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SC-20</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SC-20</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SC-21</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Secure Name / Address Resolution Service (Recursive or Caching Resolver)</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keepNext/>
              <w:keepLines/>
            </w:pPr>
            <w:r w:rsidRPr="00ED4CF2">
              <w:t>SC-21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SC-21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SC-21</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SC-22</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Architecture and Provisioning for Name / Address Resolution Service</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keepNext/>
              <w:keepLines/>
            </w:pPr>
            <w:r w:rsidRPr="00ED4CF2">
              <w:t>SC-22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SC-22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SC-22</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SC-23</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Session Authenticity</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SC-23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SC-23 (1)</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tcPr>
          <w:p w:rsidR="00732C81" w:rsidRPr="00ED4CF2" w:rsidRDefault="00732C81" w:rsidP="00963369">
            <w:pPr>
              <w:pStyle w:val="GSATableHeadingLeftJustified"/>
            </w:pPr>
            <w:r w:rsidRPr="005434D4">
              <w:t>SC-24</w:t>
            </w:r>
          </w:p>
        </w:tc>
        <w:tc>
          <w:tcPr>
            <w:tcW w:w="1540" w:type="pct"/>
            <w:tcBorders>
              <w:top w:val="nil"/>
              <w:left w:val="nil"/>
              <w:bottom w:val="single" w:sz="4" w:space="0" w:color="auto"/>
              <w:right w:val="single" w:sz="4" w:space="0" w:color="auto"/>
            </w:tcBorders>
            <w:shd w:val="clear" w:color="auto" w:fill="auto"/>
          </w:tcPr>
          <w:p w:rsidR="00732C81" w:rsidRPr="00ED4CF2" w:rsidRDefault="00732C81" w:rsidP="00963369">
            <w:pPr>
              <w:pStyle w:val="GSATableText"/>
              <w:keepNext/>
              <w:keepLines/>
            </w:pPr>
            <w:r w:rsidRPr="005434D4">
              <w:t>Fail in Known State</w:t>
            </w:r>
          </w:p>
        </w:tc>
        <w:tc>
          <w:tcPr>
            <w:tcW w:w="819" w:type="pct"/>
            <w:tcBorders>
              <w:top w:val="single" w:sz="4" w:space="0" w:color="auto"/>
              <w:left w:val="single" w:sz="4" w:space="0" w:color="auto"/>
              <w:bottom w:val="single" w:sz="4" w:space="0" w:color="auto"/>
              <w:right w:val="single" w:sz="4" w:space="0" w:color="auto"/>
            </w:tcBorders>
            <w:shd w:val="clear" w:color="auto" w:fill="auto"/>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tcPr>
          <w:p w:rsidR="00732C81" w:rsidRPr="00ED4CF2" w:rsidRDefault="00732C81" w:rsidP="00963369">
            <w:pPr>
              <w:pStyle w:val="GSATableText"/>
              <w:keepNext/>
              <w:keepLines/>
            </w:pPr>
            <w:r w:rsidRPr="00ED4CF2">
              <w:t>Not Selected</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SC-24</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pPr>
            <w:r w:rsidRPr="00ED4CF2">
              <w:t>SC-28</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Protection of Information At Rest</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keepNext/>
              <w:keepLines/>
            </w:pPr>
            <w:r w:rsidRPr="00ED4CF2">
              <w:t>SC-28 (1)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SC-28 (1)</w:t>
            </w:r>
          </w:p>
        </w:tc>
      </w:tr>
      <w:tr w:rsidR="00732C81" w:rsidRPr="00ED4CF2"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HeadingLeftJustified"/>
              <w:keepNext w:val="0"/>
              <w:keepLines w:val="0"/>
            </w:pPr>
            <w:r w:rsidRPr="00ED4CF2">
              <w:t>SC-39</w:t>
            </w:r>
          </w:p>
        </w:tc>
        <w:tc>
          <w:tcPr>
            <w:tcW w:w="1540" w:type="pct"/>
            <w:tcBorders>
              <w:top w:val="nil"/>
              <w:left w:val="nil"/>
              <w:bottom w:val="single" w:sz="4" w:space="0" w:color="auto"/>
              <w:right w:val="single" w:sz="4" w:space="0" w:color="auto"/>
            </w:tcBorders>
            <w:shd w:val="clear" w:color="auto" w:fill="auto"/>
            <w:hideMark/>
          </w:tcPr>
          <w:p w:rsidR="00732C81" w:rsidRPr="00ED4CF2" w:rsidRDefault="00732C81" w:rsidP="00963369">
            <w:pPr>
              <w:pStyle w:val="GSATableText"/>
            </w:pPr>
            <w:r w:rsidRPr="00ED4CF2">
              <w:t>Process Isolation</w:t>
            </w:r>
          </w:p>
        </w:tc>
        <w:tc>
          <w:tcPr>
            <w:tcW w:w="819" w:type="pct"/>
            <w:tcBorders>
              <w:top w:val="single" w:sz="4" w:space="0" w:color="auto"/>
              <w:left w:val="nil"/>
              <w:bottom w:val="single" w:sz="4" w:space="0" w:color="auto"/>
              <w:right w:val="nil"/>
            </w:tcBorders>
            <w:shd w:val="clear" w:color="auto" w:fill="auto"/>
            <w:hideMark/>
          </w:tcPr>
          <w:p w:rsidR="00732C81" w:rsidRPr="00ED4CF2" w:rsidRDefault="00732C81" w:rsidP="00963369">
            <w:pPr>
              <w:pStyle w:val="GSATableText"/>
            </w:pPr>
            <w:r w:rsidRPr="00ED4CF2">
              <w:t>SC-39</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ED4CF2" w:rsidRDefault="00732C81" w:rsidP="00963369">
            <w:pPr>
              <w:pStyle w:val="GSATableText"/>
            </w:pPr>
            <w:r w:rsidRPr="00ED4CF2">
              <w:t>SC-39</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SC-39</w:t>
            </w:r>
          </w:p>
        </w:tc>
      </w:tr>
      <w:tr w:rsidR="00732C81" w:rsidRPr="00567CE7" w:rsidTr="00963369">
        <w:trPr>
          <w:trHeight w:val="288"/>
        </w:trPr>
        <w:tc>
          <w:tcPr>
            <w:tcW w:w="430" w:type="pct"/>
            <w:tcBorders>
              <w:top w:val="single" w:sz="4" w:space="0" w:color="auto"/>
              <w:left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LeftJustified"/>
            </w:pPr>
            <w:r w:rsidRPr="00567CE7">
              <w:t>SI</w:t>
            </w:r>
          </w:p>
        </w:tc>
        <w:tc>
          <w:tcPr>
            <w:tcW w:w="1540" w:type="pct"/>
            <w:tcBorders>
              <w:top w:val="single" w:sz="4" w:space="0" w:color="auto"/>
              <w:bottom w:val="single" w:sz="4" w:space="0" w:color="auto"/>
            </w:tcBorders>
            <w:shd w:val="clear" w:color="auto" w:fill="D9D9D9" w:themeFill="background1" w:themeFillShade="D9"/>
          </w:tcPr>
          <w:p w:rsidR="00732C81" w:rsidRPr="00567CE7" w:rsidRDefault="00732C81" w:rsidP="00963369">
            <w:pPr>
              <w:pStyle w:val="GSATableHeading"/>
            </w:pPr>
            <w:r w:rsidRPr="00567CE7">
              <w:t>System and Information Integrity</w:t>
            </w:r>
          </w:p>
        </w:tc>
        <w:tc>
          <w:tcPr>
            <w:tcW w:w="819"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057" w:type="pct"/>
            <w:tcBorders>
              <w:top w:val="single" w:sz="4" w:space="0" w:color="auto"/>
              <w:bottom w:val="single" w:sz="4" w:space="0" w:color="auto"/>
            </w:tcBorders>
            <w:shd w:val="clear" w:color="auto" w:fill="D9D9D9" w:themeFill="background1" w:themeFillShade="D9"/>
            <w:hideMark/>
          </w:tcPr>
          <w:p w:rsidR="00732C81" w:rsidRPr="00567CE7" w:rsidRDefault="00732C81" w:rsidP="00963369">
            <w:pPr>
              <w:pStyle w:val="GSATableHeading"/>
            </w:pPr>
          </w:p>
        </w:tc>
        <w:tc>
          <w:tcPr>
            <w:tcW w:w="1154" w:type="pct"/>
            <w:tcBorders>
              <w:top w:val="single" w:sz="4" w:space="0" w:color="auto"/>
              <w:bottom w:val="single" w:sz="4" w:space="0" w:color="auto"/>
              <w:right w:val="single" w:sz="4" w:space="0" w:color="auto"/>
            </w:tcBorders>
            <w:shd w:val="clear" w:color="auto" w:fill="D9D9D9" w:themeFill="background1" w:themeFillShade="D9"/>
          </w:tcPr>
          <w:p w:rsidR="00732C81" w:rsidRPr="00AA6AE5" w:rsidRDefault="00732C81" w:rsidP="00963369">
            <w:pPr>
              <w:pStyle w:val="GSATableHeading"/>
            </w:pPr>
          </w:p>
        </w:tc>
      </w:tr>
      <w:tr w:rsidR="00732C81" w:rsidRPr="003E219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SI-1</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System and Information Integrity Policy and Procedures</w:t>
            </w:r>
          </w:p>
        </w:tc>
        <w:tc>
          <w:tcPr>
            <w:tcW w:w="819" w:type="pct"/>
            <w:tcBorders>
              <w:top w:val="single" w:sz="4" w:space="0" w:color="auto"/>
              <w:left w:val="nil"/>
              <w:bottom w:val="single" w:sz="4" w:space="0" w:color="auto"/>
              <w:right w:val="nil"/>
            </w:tcBorders>
            <w:shd w:val="clear" w:color="auto" w:fill="auto"/>
            <w:hideMark/>
          </w:tcPr>
          <w:p w:rsidR="00732C81" w:rsidRPr="003E2197" w:rsidRDefault="00732C81" w:rsidP="00963369">
            <w:pPr>
              <w:pStyle w:val="GSATableText"/>
              <w:keepNext/>
              <w:keepLines/>
            </w:pPr>
            <w:r w:rsidRPr="003E2197">
              <w:t>SI-1</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SI-1</w:t>
            </w:r>
          </w:p>
        </w:tc>
      </w:tr>
      <w:tr w:rsidR="00732C81" w:rsidRPr="003E219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SI-2</w:t>
            </w:r>
          </w:p>
        </w:tc>
        <w:tc>
          <w:tcPr>
            <w:tcW w:w="1540" w:type="pct"/>
            <w:tcBorders>
              <w:top w:val="nil"/>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Flaw Remediation</w:t>
            </w:r>
          </w:p>
        </w:tc>
        <w:tc>
          <w:tcPr>
            <w:tcW w:w="819" w:type="pct"/>
            <w:tcBorders>
              <w:top w:val="single" w:sz="4" w:space="0" w:color="auto"/>
              <w:left w:val="nil"/>
              <w:bottom w:val="single" w:sz="4" w:space="0" w:color="auto"/>
              <w:right w:val="nil"/>
            </w:tcBorders>
            <w:shd w:val="clear" w:color="auto" w:fill="auto"/>
            <w:hideMark/>
          </w:tcPr>
          <w:p w:rsidR="00732C81" w:rsidRPr="003E2197" w:rsidRDefault="00732C81" w:rsidP="00963369">
            <w:pPr>
              <w:pStyle w:val="GSATableText"/>
              <w:keepNext/>
              <w:keepLines/>
            </w:pPr>
            <w:r w:rsidRPr="003E2197">
              <w:t>SI-2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SI-2 (2) (3)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SI-2 (1) (2) (3)</w:t>
            </w:r>
          </w:p>
        </w:tc>
      </w:tr>
      <w:tr w:rsidR="00732C81" w:rsidRPr="003E219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SI-3</w:t>
            </w:r>
          </w:p>
        </w:tc>
        <w:tc>
          <w:tcPr>
            <w:tcW w:w="1540" w:type="pct"/>
            <w:tcBorders>
              <w:top w:val="nil"/>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Malicious Code Protection</w:t>
            </w:r>
          </w:p>
        </w:tc>
        <w:tc>
          <w:tcPr>
            <w:tcW w:w="819" w:type="pct"/>
            <w:tcBorders>
              <w:top w:val="single" w:sz="4" w:space="0" w:color="auto"/>
              <w:left w:val="nil"/>
              <w:bottom w:val="single" w:sz="4" w:space="0" w:color="auto"/>
              <w:right w:val="nil"/>
            </w:tcBorders>
            <w:shd w:val="clear" w:color="auto" w:fill="auto"/>
            <w:hideMark/>
          </w:tcPr>
          <w:p w:rsidR="00732C81" w:rsidRPr="003E2197" w:rsidRDefault="00732C81" w:rsidP="00963369">
            <w:pPr>
              <w:pStyle w:val="GSATableText"/>
              <w:keepNext/>
              <w:keepLines/>
            </w:pPr>
            <w:r w:rsidRPr="003E2197">
              <w:t>SI-3</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SI-3 (1) (2) (7)</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SI-3 (1) (2) (7)</w:t>
            </w:r>
          </w:p>
        </w:tc>
      </w:tr>
      <w:tr w:rsidR="00732C81" w:rsidRPr="003E219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SI-4</w:t>
            </w:r>
          </w:p>
        </w:tc>
        <w:tc>
          <w:tcPr>
            <w:tcW w:w="1540" w:type="pct"/>
            <w:tcBorders>
              <w:top w:val="nil"/>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Information System Monitoring</w:t>
            </w:r>
          </w:p>
        </w:tc>
        <w:tc>
          <w:tcPr>
            <w:tcW w:w="819" w:type="pct"/>
            <w:tcBorders>
              <w:top w:val="single" w:sz="4" w:space="0" w:color="auto"/>
              <w:left w:val="nil"/>
              <w:bottom w:val="single" w:sz="4" w:space="0" w:color="auto"/>
              <w:right w:val="nil"/>
            </w:tcBorders>
            <w:shd w:val="clear" w:color="auto" w:fill="auto"/>
            <w:hideMark/>
          </w:tcPr>
          <w:p w:rsidR="00732C81" w:rsidRPr="003E2197" w:rsidRDefault="00732C81" w:rsidP="00963369">
            <w:pPr>
              <w:pStyle w:val="GSATableText"/>
              <w:keepNext/>
              <w:keepLines/>
            </w:pPr>
            <w:r w:rsidRPr="003E2197">
              <w:t>SI-4</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SI-4 (1) (2) (4) (5) (14) (16) (23)</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SI-4 (1) (2) (4) (5) (11) (14) (16) (18) (19) (20) (22) (23) (24)</w:t>
            </w:r>
          </w:p>
        </w:tc>
      </w:tr>
      <w:tr w:rsidR="00732C81" w:rsidRPr="003E219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SI-5</w:t>
            </w:r>
          </w:p>
        </w:tc>
        <w:tc>
          <w:tcPr>
            <w:tcW w:w="1540" w:type="pct"/>
            <w:tcBorders>
              <w:top w:val="nil"/>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Security Alerts</w:t>
            </w:r>
            <w:r>
              <w:t xml:space="preserve">, </w:t>
            </w:r>
            <w:r w:rsidRPr="003E2197">
              <w:t>Advisories</w:t>
            </w:r>
            <w:r>
              <w:t xml:space="preserve"> </w:t>
            </w:r>
            <w:r w:rsidRPr="003E2197">
              <w:t>and Directives</w:t>
            </w:r>
          </w:p>
        </w:tc>
        <w:tc>
          <w:tcPr>
            <w:tcW w:w="819" w:type="pct"/>
            <w:tcBorders>
              <w:top w:val="single" w:sz="4" w:space="0" w:color="auto"/>
              <w:left w:val="nil"/>
              <w:bottom w:val="single" w:sz="4" w:space="0" w:color="auto"/>
              <w:right w:val="nil"/>
            </w:tcBorders>
            <w:shd w:val="clear" w:color="auto" w:fill="auto"/>
            <w:hideMark/>
          </w:tcPr>
          <w:p w:rsidR="00732C81" w:rsidRPr="003E2197" w:rsidRDefault="00732C81" w:rsidP="00963369">
            <w:pPr>
              <w:pStyle w:val="GSATableText"/>
              <w:keepNext/>
              <w:keepLines/>
            </w:pPr>
            <w:r w:rsidRPr="003E2197">
              <w:t>SI-5</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SI-5</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SI-5 (1)</w:t>
            </w:r>
          </w:p>
        </w:tc>
      </w:tr>
      <w:tr w:rsidR="00732C81" w:rsidRPr="003E219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SI-6</w:t>
            </w:r>
          </w:p>
        </w:tc>
        <w:tc>
          <w:tcPr>
            <w:tcW w:w="1540" w:type="pct"/>
            <w:tcBorders>
              <w:top w:val="nil"/>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Security Function Verification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SI-6</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SI-6</w:t>
            </w:r>
          </w:p>
        </w:tc>
      </w:tr>
      <w:tr w:rsidR="00732C81" w:rsidRPr="003E219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SI-7</w:t>
            </w:r>
          </w:p>
        </w:tc>
        <w:tc>
          <w:tcPr>
            <w:tcW w:w="1540" w:type="pct"/>
            <w:tcBorders>
              <w:top w:val="nil"/>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Software</w:t>
            </w:r>
            <w:r>
              <w:t xml:space="preserve">, </w:t>
            </w:r>
            <w:r w:rsidRPr="003E2197">
              <w:t>Firmware</w:t>
            </w:r>
            <w:r>
              <w:t xml:space="preserve"> </w:t>
            </w:r>
            <w:r w:rsidRPr="003E2197">
              <w:t>and Information Integrity</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SI-7 (1) (7)</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SI-7 (1) (2) (5) (7) (14)</w:t>
            </w:r>
          </w:p>
        </w:tc>
      </w:tr>
      <w:tr w:rsidR="00732C81" w:rsidRPr="003E219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SI-8</w:t>
            </w:r>
          </w:p>
        </w:tc>
        <w:tc>
          <w:tcPr>
            <w:tcW w:w="1540" w:type="pct"/>
            <w:tcBorders>
              <w:top w:val="nil"/>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Spam Protection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SI-8 (1) (2)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SI-8 (1) (2)</w:t>
            </w:r>
          </w:p>
        </w:tc>
      </w:tr>
      <w:tr w:rsidR="00732C81" w:rsidRPr="003E219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SI-10</w:t>
            </w:r>
          </w:p>
        </w:tc>
        <w:tc>
          <w:tcPr>
            <w:tcW w:w="1540" w:type="pct"/>
            <w:tcBorders>
              <w:top w:val="nil"/>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Information Input Validation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SI-10</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SI-10</w:t>
            </w:r>
          </w:p>
        </w:tc>
      </w:tr>
      <w:tr w:rsidR="00732C81" w:rsidRPr="003E2197" w:rsidTr="00963369">
        <w:trPr>
          <w:trHeight w:val="288"/>
        </w:trPr>
        <w:tc>
          <w:tcPr>
            <w:tcW w:w="430" w:type="pct"/>
            <w:tcBorders>
              <w:top w:val="nil"/>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SI-11</w:t>
            </w:r>
          </w:p>
        </w:tc>
        <w:tc>
          <w:tcPr>
            <w:tcW w:w="1540" w:type="pct"/>
            <w:tcBorders>
              <w:top w:val="nil"/>
              <w:left w:val="nil"/>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Error Handling</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Not Selected</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SI-11</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SI-11</w:t>
            </w:r>
          </w:p>
        </w:tc>
      </w:tr>
      <w:tr w:rsidR="00732C81" w:rsidRPr="003E2197" w:rsidTr="00963369">
        <w:trPr>
          <w:trHeight w:val="288"/>
        </w:trPr>
        <w:tc>
          <w:tcPr>
            <w:tcW w:w="430" w:type="pct"/>
            <w:tcBorders>
              <w:top w:val="nil"/>
              <w:left w:val="single" w:sz="4" w:space="0" w:color="auto"/>
              <w:bottom w:val="nil"/>
              <w:right w:val="single" w:sz="4" w:space="0" w:color="auto"/>
            </w:tcBorders>
            <w:shd w:val="clear" w:color="auto" w:fill="auto"/>
            <w:hideMark/>
          </w:tcPr>
          <w:p w:rsidR="00732C81" w:rsidRPr="003E2197" w:rsidRDefault="00732C81" w:rsidP="00963369">
            <w:pPr>
              <w:pStyle w:val="GSATableHeadingLeftJustified"/>
            </w:pPr>
            <w:r w:rsidRPr="003E2197">
              <w:t>SI-12</w:t>
            </w:r>
          </w:p>
        </w:tc>
        <w:tc>
          <w:tcPr>
            <w:tcW w:w="1540" w:type="pct"/>
            <w:tcBorders>
              <w:top w:val="nil"/>
              <w:left w:val="nil"/>
              <w:bottom w:val="nil"/>
              <w:right w:val="single" w:sz="4" w:space="0" w:color="auto"/>
            </w:tcBorders>
            <w:shd w:val="clear" w:color="auto" w:fill="auto"/>
            <w:hideMark/>
          </w:tcPr>
          <w:p w:rsidR="00732C81" w:rsidRPr="003E2197" w:rsidRDefault="00732C81" w:rsidP="00963369">
            <w:pPr>
              <w:pStyle w:val="GSATableText"/>
              <w:keepNext/>
              <w:keepLines/>
            </w:pPr>
            <w:r w:rsidRPr="003E2197">
              <w:t>Information Handling and Retention</w:t>
            </w:r>
          </w:p>
        </w:tc>
        <w:tc>
          <w:tcPr>
            <w:tcW w:w="819" w:type="pct"/>
            <w:tcBorders>
              <w:top w:val="single" w:sz="4" w:space="0" w:color="auto"/>
              <w:left w:val="nil"/>
              <w:bottom w:val="single" w:sz="4" w:space="0" w:color="auto"/>
              <w:right w:val="nil"/>
            </w:tcBorders>
            <w:shd w:val="clear" w:color="auto" w:fill="auto"/>
            <w:hideMark/>
          </w:tcPr>
          <w:p w:rsidR="00732C81" w:rsidRPr="003E2197" w:rsidRDefault="00732C81" w:rsidP="00963369">
            <w:pPr>
              <w:pStyle w:val="GSATableText"/>
              <w:keepNext/>
              <w:keepLines/>
            </w:pPr>
            <w:r w:rsidRPr="003E2197">
              <w:t>SI-12</w:t>
            </w:r>
          </w:p>
        </w:tc>
        <w:tc>
          <w:tcPr>
            <w:tcW w:w="1057"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Next/>
              <w:keepLines/>
            </w:pPr>
            <w:r w:rsidRPr="003E2197">
              <w:t>SI-12</w:t>
            </w:r>
          </w:p>
        </w:tc>
        <w:tc>
          <w:tcPr>
            <w:tcW w:w="1154" w:type="pct"/>
            <w:tcBorders>
              <w:top w:val="single" w:sz="4" w:space="0" w:color="auto"/>
              <w:left w:val="single" w:sz="4" w:space="0" w:color="auto"/>
              <w:bottom w:val="single" w:sz="4" w:space="0" w:color="auto"/>
              <w:right w:val="single" w:sz="4" w:space="0" w:color="auto"/>
            </w:tcBorders>
          </w:tcPr>
          <w:p w:rsidR="00732C81" w:rsidRPr="001C310B" w:rsidRDefault="00732C81" w:rsidP="00963369">
            <w:pPr>
              <w:pStyle w:val="GSATableText"/>
            </w:pPr>
            <w:r w:rsidRPr="001C310B">
              <w:t>SI-12</w:t>
            </w:r>
          </w:p>
        </w:tc>
      </w:tr>
      <w:tr w:rsidR="00732C81" w:rsidRPr="003E2197" w:rsidTr="00963369">
        <w:trPr>
          <w:trHeight w:val="288"/>
        </w:trPr>
        <w:tc>
          <w:tcPr>
            <w:tcW w:w="430"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HeadingLeftJustified"/>
            </w:pPr>
            <w:r w:rsidRPr="003E2197">
              <w:t>SI-16</w:t>
            </w:r>
          </w:p>
        </w:tc>
        <w:tc>
          <w:tcPr>
            <w:tcW w:w="1540" w:type="pct"/>
            <w:tcBorders>
              <w:top w:val="single" w:sz="4" w:space="0" w:color="auto"/>
              <w:left w:val="nil"/>
              <w:bottom w:val="single" w:sz="4" w:space="0" w:color="auto"/>
              <w:right w:val="single" w:sz="4" w:space="0" w:color="auto"/>
            </w:tcBorders>
            <w:shd w:val="clear" w:color="auto" w:fill="auto"/>
            <w:hideMark/>
          </w:tcPr>
          <w:p w:rsidR="00732C81" w:rsidRPr="003E2197" w:rsidRDefault="00732C81" w:rsidP="00963369">
            <w:pPr>
              <w:pStyle w:val="GSATableText"/>
              <w:keepLines/>
            </w:pPr>
            <w:r w:rsidRPr="003E2197">
              <w:t>Memory Protection</w:t>
            </w:r>
          </w:p>
        </w:tc>
        <w:tc>
          <w:tcPr>
            <w:tcW w:w="819" w:type="pct"/>
            <w:tcBorders>
              <w:top w:val="single" w:sz="4" w:space="0" w:color="auto"/>
              <w:left w:val="single" w:sz="4" w:space="0" w:color="auto"/>
              <w:bottom w:val="single" w:sz="4" w:space="0" w:color="auto"/>
              <w:right w:val="single" w:sz="4" w:space="0" w:color="auto"/>
            </w:tcBorders>
            <w:shd w:val="clear" w:color="auto" w:fill="auto"/>
            <w:hideMark/>
          </w:tcPr>
          <w:p w:rsidR="00732C81" w:rsidRPr="003E2197" w:rsidRDefault="00732C81" w:rsidP="00963369">
            <w:pPr>
              <w:pStyle w:val="GSATableText"/>
              <w:keepLines/>
            </w:pPr>
            <w:r w:rsidRPr="003E2197">
              <w:t>Not Selected</w:t>
            </w:r>
          </w:p>
        </w:tc>
        <w:tc>
          <w:tcPr>
            <w:tcW w:w="1057" w:type="pct"/>
            <w:tcBorders>
              <w:top w:val="single" w:sz="4" w:space="0" w:color="auto"/>
              <w:left w:val="nil"/>
              <w:bottom w:val="single" w:sz="4" w:space="0" w:color="auto"/>
              <w:right w:val="single" w:sz="4" w:space="0" w:color="auto"/>
            </w:tcBorders>
            <w:shd w:val="clear" w:color="auto" w:fill="auto"/>
            <w:hideMark/>
          </w:tcPr>
          <w:p w:rsidR="00732C81" w:rsidRPr="003E2197" w:rsidRDefault="00732C81" w:rsidP="00963369">
            <w:pPr>
              <w:pStyle w:val="GSATableText"/>
              <w:keepLines/>
            </w:pPr>
            <w:r w:rsidRPr="003E2197">
              <w:t>SI-16</w:t>
            </w:r>
          </w:p>
        </w:tc>
        <w:tc>
          <w:tcPr>
            <w:tcW w:w="1154" w:type="pct"/>
            <w:tcBorders>
              <w:top w:val="single" w:sz="4" w:space="0" w:color="auto"/>
              <w:left w:val="nil"/>
              <w:bottom w:val="single" w:sz="4" w:space="0" w:color="auto"/>
              <w:right w:val="single" w:sz="4" w:space="0" w:color="auto"/>
            </w:tcBorders>
          </w:tcPr>
          <w:p w:rsidR="00732C81" w:rsidRPr="001C310B" w:rsidRDefault="00732C81" w:rsidP="00963369">
            <w:pPr>
              <w:pStyle w:val="GSATableText"/>
            </w:pPr>
            <w:r w:rsidRPr="001C310B">
              <w:t>SI-16</w:t>
            </w:r>
          </w:p>
        </w:tc>
      </w:tr>
    </w:tbl>
    <w:p w:rsidR="00732C81" w:rsidRDefault="00732C81" w:rsidP="00732C81"/>
    <w:p w:rsidR="00732C81" w:rsidRPr="00BB6184" w:rsidRDefault="00732C81" w:rsidP="00732C81">
      <w:pPr>
        <w:pStyle w:val="GSANote"/>
      </w:pPr>
      <w:r w:rsidRPr="001729AB">
        <w:t>Note</w:t>
      </w:r>
      <w:r>
        <w:t>: The</w:t>
      </w:r>
      <w:r w:rsidRPr="00BB6184">
        <w:t xml:space="preserve"> -1 Controls (AC-1, AU-1, SC-1 etc.) cannot be inherited and must be provided in some way by the service provider.</w:t>
      </w:r>
    </w:p>
    <w:p w:rsidR="00732C81" w:rsidRDefault="00732C81" w:rsidP="00732C81">
      <w:pPr>
        <w:pStyle w:val="GSAInstruction"/>
      </w:pPr>
      <w:r w:rsidRPr="00BB6184">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rsidR="00732C81" w:rsidRPr="00102B2D" w:rsidRDefault="00732C81" w:rsidP="00732C81">
      <w:pPr>
        <w:pStyle w:val="GSAInstruction"/>
        <w:keepNext/>
        <w:keepLines/>
      </w:pPr>
      <w:r w:rsidRPr="00BB6184">
        <w:t xml:space="preserve">Throughout this SSP, policies and procedures must be explicitly referenced (title and date or version) so that it is clear which document is being referred to.  Section numbers or similar mechanisms should allow the reviewer to </w:t>
      </w:r>
      <w:r w:rsidRPr="00102B2D">
        <w:t xml:space="preserve">easily find the reference. </w:t>
      </w:r>
    </w:p>
    <w:p w:rsidR="00732C81" w:rsidRPr="00BB6184" w:rsidRDefault="00732C81" w:rsidP="00732C81">
      <w:pPr>
        <w:pStyle w:val="GSAInstruction"/>
      </w:pPr>
      <w:r w:rsidRPr="00102B2D">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rsidR="00732C81" w:rsidRDefault="00732C81" w:rsidP="00732C81">
      <w:pPr>
        <w:pStyle w:val="GSAInstruction"/>
      </w:pPr>
      <w:r>
        <w:t>In S</w:t>
      </w:r>
      <w:r w:rsidRPr="00BB6184">
        <w:t>ection 13, the NIST term "organization defined" must be interpreted as being the CSP's responsibility unless otherwise indicated.  In some cases the JAB has chosen to define or provide parameters, in others they have left the decision up to the CSP.</w:t>
      </w:r>
    </w:p>
    <w:p w:rsidR="00732C81" w:rsidRPr="00BB6184" w:rsidRDefault="00732C81" w:rsidP="00732C81">
      <w:pPr>
        <w:pStyle w:val="GSAInstruction"/>
      </w:pPr>
      <w:r>
        <w:t>Delete this and all other instructions from your final version of this document.</w:t>
      </w:r>
    </w:p>
    <w:p w:rsidR="00732C81" w:rsidRPr="005D2948" w:rsidRDefault="00732C81" w:rsidP="00732C81">
      <w:r>
        <w:t xml:space="preserve">The definitions in </w:t>
      </w:r>
      <w:r>
        <w:fldChar w:fldCharType="begin"/>
      </w:r>
      <w:r>
        <w:instrText xml:space="preserve"> REF _Ref444406523 \h </w:instrText>
      </w:r>
      <w:r>
        <w:fldChar w:fldCharType="separate"/>
      </w:r>
      <w:r>
        <w:t xml:space="preserve">Table </w:t>
      </w:r>
      <w:r>
        <w:rPr>
          <w:noProof/>
        </w:rPr>
        <w:t>13</w:t>
      </w:r>
      <w:r>
        <w:noBreakHyphen/>
      </w:r>
      <w:r>
        <w:rPr>
          <w:noProof/>
        </w:rPr>
        <w:t>2</w:t>
      </w:r>
      <w:r>
        <w:t xml:space="preserve"> </w:t>
      </w:r>
      <w:r w:rsidRPr="00621EE9">
        <w:t>Control Origination and Definitions</w:t>
      </w:r>
      <w:r>
        <w:fldChar w:fldCharType="end"/>
      </w:r>
      <w:r>
        <w:t xml:space="preserve"> indicate where each security control originates.</w:t>
      </w:r>
    </w:p>
    <w:p w:rsidR="00732C81" w:rsidRDefault="00732C81" w:rsidP="00732C81">
      <w:pPr>
        <w:pStyle w:val="Caption"/>
      </w:pPr>
      <w:bookmarkStart w:id="353" w:name="_Toc437345257"/>
      <w:bookmarkStart w:id="354" w:name="_Ref443637111"/>
      <w:bookmarkStart w:id="355" w:name="_Ref444406523"/>
      <w:bookmarkStart w:id="356" w:name="_Ref444406526"/>
      <w:bookmarkStart w:id="357" w:name="_Toc455644923"/>
      <w:bookmarkStart w:id="358" w:name="_Toc468805141"/>
      <w:r>
        <w:t xml:space="preserve">Table </w:t>
      </w:r>
      <w:fldSimple w:instr=" STYLEREF 1 \s ">
        <w:r>
          <w:rPr>
            <w:noProof/>
          </w:rPr>
          <w:t>13</w:t>
        </w:r>
      </w:fldSimple>
      <w:r>
        <w:noBreakHyphen/>
      </w:r>
      <w:fldSimple w:instr=" SEQ Table \* ARABIC \s 1 ">
        <w:r>
          <w:rPr>
            <w:noProof/>
          </w:rPr>
          <w:t>2</w:t>
        </w:r>
      </w:fldSimple>
      <w:r>
        <w:t xml:space="preserve"> </w:t>
      </w:r>
      <w:r w:rsidRPr="00621EE9">
        <w:t>Control Origination and Definitions</w:t>
      </w:r>
      <w:bookmarkEnd w:id="353"/>
      <w:bookmarkEnd w:id="354"/>
      <w:bookmarkEnd w:id="355"/>
      <w:bookmarkEnd w:id="356"/>
      <w:bookmarkEnd w:id="357"/>
      <w:bookmarkEnd w:id="3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732C81" w:rsidRPr="00A67573" w:rsidTr="00963369">
        <w:trPr>
          <w:cantSplit/>
          <w:trHeight w:val="288"/>
          <w:tblHeader/>
          <w:jc w:val="center"/>
        </w:trPr>
        <w:tc>
          <w:tcPr>
            <w:tcW w:w="2244" w:type="dxa"/>
            <w:shd w:val="clear" w:color="auto" w:fill="DEEAF6" w:themeFill="accent1" w:themeFillTint="33"/>
          </w:tcPr>
          <w:p w:rsidR="00732C81" w:rsidRPr="00A67573" w:rsidRDefault="00732C81" w:rsidP="00963369">
            <w:pPr>
              <w:pStyle w:val="GSATableHeading"/>
            </w:pPr>
            <w:r w:rsidRPr="00AE3199">
              <w:t>Control Origination</w:t>
            </w:r>
          </w:p>
        </w:tc>
        <w:tc>
          <w:tcPr>
            <w:tcW w:w="3404" w:type="dxa"/>
            <w:shd w:val="clear" w:color="auto" w:fill="DEEAF6" w:themeFill="accent1" w:themeFillTint="33"/>
          </w:tcPr>
          <w:p w:rsidR="00732C81" w:rsidRPr="00A67573" w:rsidRDefault="00732C81" w:rsidP="00963369">
            <w:pPr>
              <w:pStyle w:val="GSATableHeading"/>
            </w:pPr>
            <w:r w:rsidRPr="00AE3199">
              <w:t>Definition</w:t>
            </w:r>
          </w:p>
        </w:tc>
        <w:tc>
          <w:tcPr>
            <w:tcW w:w="3702" w:type="dxa"/>
            <w:shd w:val="clear" w:color="auto" w:fill="DEEAF6" w:themeFill="accent1" w:themeFillTint="33"/>
          </w:tcPr>
          <w:p w:rsidR="00732C81" w:rsidRPr="00A67573" w:rsidRDefault="00732C81" w:rsidP="00963369">
            <w:pPr>
              <w:pStyle w:val="GSATableHeading"/>
            </w:pPr>
            <w:r w:rsidRPr="00AE3199">
              <w:t>Example</w:t>
            </w:r>
          </w:p>
        </w:tc>
      </w:tr>
      <w:tr w:rsidR="00732C81" w:rsidRPr="00A67573" w:rsidTr="00963369">
        <w:trPr>
          <w:cantSplit/>
          <w:trHeight w:val="288"/>
          <w:jc w:val="center"/>
        </w:trPr>
        <w:tc>
          <w:tcPr>
            <w:tcW w:w="2244" w:type="dxa"/>
            <w:shd w:val="clear" w:color="auto" w:fill="auto"/>
          </w:tcPr>
          <w:p w:rsidR="00732C81" w:rsidRPr="00A67573" w:rsidRDefault="00732C81" w:rsidP="00963369">
            <w:pPr>
              <w:pStyle w:val="GSATableText"/>
              <w:keepNext/>
            </w:pPr>
            <w:r w:rsidRPr="00AE3199">
              <w:t>Service Provider Corporate</w:t>
            </w:r>
          </w:p>
        </w:tc>
        <w:tc>
          <w:tcPr>
            <w:tcW w:w="3404" w:type="dxa"/>
            <w:shd w:val="clear" w:color="auto" w:fill="auto"/>
          </w:tcPr>
          <w:p w:rsidR="00732C81" w:rsidRPr="00A67573" w:rsidRDefault="00732C81" w:rsidP="00963369">
            <w:pPr>
              <w:pStyle w:val="GSATableText"/>
              <w:keepNext/>
            </w:pPr>
            <w:r w:rsidRPr="00AE3199">
              <w:t xml:space="preserve">A control that originates from the </w:t>
            </w:r>
            <w:sdt>
              <w:sdtPr>
                <w:alias w:val="CSP Name"/>
                <w:tag w:val="cspname"/>
                <w:id w:val="488604122"/>
                <w:dataBinding w:xpath="/root[1]/companyinfo[1]/cspname[1]" w:storeItemID="{44BEC3F7-CE87-4EB0-838F-88333877F166}"/>
                <w:text/>
              </w:sdtPr>
              <w:sdtEndPr/>
              <w:sdtContent>
                <w:r>
                  <w:t>CSP Name</w:t>
                </w:r>
              </w:sdtContent>
            </w:sdt>
            <w:r w:rsidRPr="00AE3199">
              <w:t xml:space="preserve"> corporate network.  </w:t>
            </w:r>
          </w:p>
        </w:tc>
        <w:tc>
          <w:tcPr>
            <w:tcW w:w="3702" w:type="dxa"/>
            <w:shd w:val="clear" w:color="auto" w:fill="auto"/>
          </w:tcPr>
          <w:p w:rsidR="00732C81" w:rsidRPr="00A67573" w:rsidRDefault="00732C81" w:rsidP="00963369">
            <w:pPr>
              <w:pStyle w:val="GSATableText"/>
              <w:keepNext/>
            </w:pPr>
            <w:r w:rsidRPr="00AE3199">
              <w:t xml:space="preserve">DNS from the corporate network provides address resolution services for the information system and the service offering.  </w:t>
            </w:r>
          </w:p>
        </w:tc>
      </w:tr>
      <w:tr w:rsidR="00732C81" w:rsidRPr="00A67573" w:rsidTr="00963369">
        <w:trPr>
          <w:cantSplit/>
          <w:trHeight w:val="288"/>
          <w:jc w:val="center"/>
        </w:trPr>
        <w:tc>
          <w:tcPr>
            <w:tcW w:w="2244" w:type="dxa"/>
            <w:shd w:val="clear" w:color="auto" w:fill="auto"/>
          </w:tcPr>
          <w:p w:rsidR="00732C81" w:rsidRPr="00A67573" w:rsidRDefault="00732C81" w:rsidP="00963369">
            <w:pPr>
              <w:pStyle w:val="GSATableText"/>
            </w:pPr>
            <w:r w:rsidRPr="00AE3199">
              <w:t>Service Provider System Specific</w:t>
            </w:r>
          </w:p>
        </w:tc>
        <w:tc>
          <w:tcPr>
            <w:tcW w:w="3404" w:type="dxa"/>
            <w:shd w:val="clear" w:color="auto" w:fill="auto"/>
          </w:tcPr>
          <w:p w:rsidR="00732C81" w:rsidRPr="00A67573" w:rsidRDefault="00732C81" w:rsidP="00963369">
            <w:pPr>
              <w:pStyle w:val="GSATableText"/>
            </w:pPr>
            <w:r w:rsidRPr="00AE3199">
              <w:t xml:space="preserve">A control specific to a particular system at the </w:t>
            </w:r>
            <w:sdt>
              <w:sdtPr>
                <w:alias w:val="CSP Name"/>
                <w:tag w:val="cspname"/>
                <w:id w:val="1798260771"/>
                <w:dataBinding w:xpath="/root[1]/companyinfo[1]/cspname[1]" w:storeItemID="{44BEC3F7-CE87-4EB0-838F-88333877F166}"/>
                <w:text/>
              </w:sdtPr>
              <w:sdtEndPr/>
              <w:sdtContent>
                <w:r>
                  <w:t>CSP Name</w:t>
                </w:r>
              </w:sdtContent>
            </w:sdt>
            <w:r w:rsidRPr="00AE3199">
              <w:t xml:space="preserve"> and the control is not part of the standard corporate controls.  </w:t>
            </w:r>
          </w:p>
        </w:tc>
        <w:tc>
          <w:tcPr>
            <w:tcW w:w="3702" w:type="dxa"/>
            <w:shd w:val="clear" w:color="auto" w:fill="auto"/>
          </w:tcPr>
          <w:p w:rsidR="00732C81" w:rsidRPr="00A67573" w:rsidRDefault="00732C81" w:rsidP="00963369">
            <w:pPr>
              <w:pStyle w:val="GSATableText"/>
            </w:pPr>
            <w:r w:rsidRPr="00AE3199">
              <w:t xml:space="preserve">A unique host based intrusion detection system (HIDs) is available on the service offering platform but is not available on the corporate network.  </w:t>
            </w:r>
          </w:p>
        </w:tc>
      </w:tr>
      <w:tr w:rsidR="00732C81" w:rsidRPr="00A67573" w:rsidTr="00963369">
        <w:trPr>
          <w:cantSplit/>
          <w:trHeight w:val="288"/>
          <w:jc w:val="center"/>
        </w:trPr>
        <w:tc>
          <w:tcPr>
            <w:tcW w:w="2244" w:type="dxa"/>
            <w:shd w:val="clear" w:color="auto" w:fill="auto"/>
          </w:tcPr>
          <w:p w:rsidR="00732C81" w:rsidRPr="00A67573" w:rsidRDefault="00732C81" w:rsidP="00963369">
            <w:pPr>
              <w:pStyle w:val="GSATableText"/>
            </w:pPr>
            <w:r w:rsidRPr="00AE3199">
              <w:t>Service Provider Hybrid</w:t>
            </w:r>
          </w:p>
        </w:tc>
        <w:tc>
          <w:tcPr>
            <w:tcW w:w="3404" w:type="dxa"/>
            <w:shd w:val="clear" w:color="auto" w:fill="auto"/>
          </w:tcPr>
          <w:p w:rsidR="00732C81" w:rsidRPr="00A67573" w:rsidRDefault="00732C81" w:rsidP="00963369">
            <w:pPr>
              <w:pStyle w:val="GSATableText"/>
            </w:pPr>
            <w:r w:rsidRPr="00AE3199">
              <w:t>A control that makes use of both corporate controls and additional controls specific to a particular system at the</w:t>
            </w:r>
            <w:r>
              <w:t xml:space="preserve"> </w:t>
            </w:r>
            <w:sdt>
              <w:sdtPr>
                <w:alias w:val="CSP Name"/>
                <w:tag w:val="cspname"/>
                <w:id w:val="-12304354"/>
                <w:dataBinding w:xpath="/root[1]/companyinfo[1]/cspname[1]" w:storeItemID="{44BEC3F7-CE87-4EB0-838F-88333877F166}"/>
                <w:text/>
              </w:sdtPr>
              <w:sdtEndPr/>
              <w:sdtContent>
                <w:r>
                  <w:t>CSP Name</w:t>
                </w:r>
              </w:sdtContent>
            </w:sdt>
            <w:r w:rsidRPr="00AE3199">
              <w:t>.</w:t>
            </w:r>
          </w:p>
        </w:tc>
        <w:tc>
          <w:tcPr>
            <w:tcW w:w="3702" w:type="dxa"/>
            <w:shd w:val="clear" w:color="auto" w:fill="auto"/>
          </w:tcPr>
          <w:p w:rsidR="00732C81" w:rsidRPr="00A67573" w:rsidRDefault="00732C81" w:rsidP="00963369">
            <w:pPr>
              <w:pStyle w:val="GSATableText"/>
            </w:pPr>
            <w:r w:rsidRPr="00AE3199">
              <w:t xml:space="preserve">There </w:t>
            </w:r>
            <w:r w:rsidRPr="00A67573">
              <w:t>a</w:t>
            </w:r>
            <w:r>
              <w:t>re</w:t>
            </w:r>
            <w:r w:rsidRPr="00A67573">
              <w:t xml:space="preserve"> scans</w:t>
            </w:r>
            <w:r w:rsidRPr="00AE3199">
              <w:t xml:space="preserve"> of the corporate network infrastructure; scans of databases and web based application are system specific.</w:t>
            </w:r>
          </w:p>
        </w:tc>
      </w:tr>
      <w:tr w:rsidR="00732C81" w:rsidRPr="00A67573" w:rsidTr="00963369">
        <w:trPr>
          <w:cantSplit/>
          <w:trHeight w:val="288"/>
          <w:jc w:val="center"/>
        </w:trPr>
        <w:tc>
          <w:tcPr>
            <w:tcW w:w="2244" w:type="dxa"/>
            <w:shd w:val="clear" w:color="auto" w:fill="auto"/>
          </w:tcPr>
          <w:p w:rsidR="00732C81" w:rsidRPr="00A67573" w:rsidRDefault="00732C81" w:rsidP="00963369">
            <w:pPr>
              <w:pStyle w:val="GSATableText"/>
            </w:pPr>
            <w:r w:rsidRPr="00AE3199">
              <w:t>Configured by Customer</w:t>
            </w:r>
          </w:p>
        </w:tc>
        <w:tc>
          <w:tcPr>
            <w:tcW w:w="3404" w:type="dxa"/>
            <w:shd w:val="clear" w:color="auto" w:fill="auto"/>
          </w:tcPr>
          <w:p w:rsidR="00732C81" w:rsidRPr="00A67573" w:rsidRDefault="00732C81" w:rsidP="00963369">
            <w:pPr>
              <w:pStyle w:val="GSATableText"/>
            </w:pPr>
            <w:r w:rsidRPr="00AE3199">
              <w:t xml:space="preserve">A control where the customer needs to apply a configuration in order to meet the control requirement.  </w:t>
            </w:r>
          </w:p>
        </w:tc>
        <w:tc>
          <w:tcPr>
            <w:tcW w:w="3702" w:type="dxa"/>
            <w:shd w:val="clear" w:color="auto" w:fill="auto"/>
          </w:tcPr>
          <w:p w:rsidR="00732C81" w:rsidRPr="00A67573" w:rsidRDefault="00732C81" w:rsidP="00963369">
            <w:pPr>
              <w:pStyle w:val="GSATableText"/>
            </w:pPr>
            <w:r w:rsidRPr="00AE3199">
              <w:t xml:space="preserve">User profiles, policy/audit configurations, enabling/disabling key switches (e.g., enable/disable http or https etc.), entering an IP range specific to their organization are configurable by the customer.  </w:t>
            </w:r>
          </w:p>
        </w:tc>
      </w:tr>
      <w:tr w:rsidR="00732C81" w:rsidRPr="00A67573" w:rsidTr="00963369">
        <w:trPr>
          <w:cantSplit/>
          <w:trHeight w:val="288"/>
          <w:jc w:val="center"/>
        </w:trPr>
        <w:tc>
          <w:tcPr>
            <w:tcW w:w="2244" w:type="dxa"/>
            <w:shd w:val="clear" w:color="auto" w:fill="auto"/>
          </w:tcPr>
          <w:p w:rsidR="00732C81" w:rsidRPr="00A67573" w:rsidRDefault="00732C81" w:rsidP="00963369">
            <w:pPr>
              <w:pStyle w:val="GSATableText"/>
            </w:pPr>
            <w:r w:rsidRPr="00AE3199">
              <w:t>Provided by Customer</w:t>
            </w:r>
          </w:p>
        </w:tc>
        <w:tc>
          <w:tcPr>
            <w:tcW w:w="3404" w:type="dxa"/>
            <w:shd w:val="clear" w:color="auto" w:fill="auto"/>
          </w:tcPr>
          <w:p w:rsidR="00732C81" w:rsidRPr="00A67573" w:rsidRDefault="00732C81" w:rsidP="00963369">
            <w:pPr>
              <w:pStyle w:val="GSATableText"/>
            </w:pPr>
            <w:r w:rsidRPr="00AE3199">
              <w:t xml:space="preserve">A control where the customer needs to provide additional hardware or software in order to meet the control requirement.  </w:t>
            </w:r>
          </w:p>
        </w:tc>
        <w:tc>
          <w:tcPr>
            <w:tcW w:w="3702" w:type="dxa"/>
            <w:shd w:val="clear" w:color="auto" w:fill="auto"/>
          </w:tcPr>
          <w:p w:rsidR="00732C81" w:rsidRPr="00A67573" w:rsidRDefault="00732C81" w:rsidP="00963369">
            <w:pPr>
              <w:pStyle w:val="GSATableText"/>
            </w:pPr>
            <w:r w:rsidRPr="00AE3199">
              <w:t>The customer provides a SAML SSO solution to implement two-factor authentication.</w:t>
            </w:r>
          </w:p>
        </w:tc>
      </w:tr>
      <w:tr w:rsidR="00732C81" w:rsidRPr="00A67573" w:rsidTr="00963369">
        <w:trPr>
          <w:cantSplit/>
          <w:trHeight w:val="288"/>
          <w:jc w:val="center"/>
        </w:trPr>
        <w:tc>
          <w:tcPr>
            <w:tcW w:w="2244" w:type="dxa"/>
            <w:shd w:val="clear" w:color="auto" w:fill="auto"/>
          </w:tcPr>
          <w:p w:rsidR="00732C81" w:rsidRPr="00A67573" w:rsidRDefault="00732C81" w:rsidP="00963369">
            <w:pPr>
              <w:pStyle w:val="GSATableText"/>
            </w:pPr>
            <w:r w:rsidRPr="00AE3199">
              <w:t>Shared</w:t>
            </w:r>
          </w:p>
        </w:tc>
        <w:tc>
          <w:tcPr>
            <w:tcW w:w="3404" w:type="dxa"/>
            <w:shd w:val="clear" w:color="auto" w:fill="auto"/>
          </w:tcPr>
          <w:p w:rsidR="00732C81" w:rsidRPr="00A67573" w:rsidRDefault="00732C81" w:rsidP="00963369">
            <w:pPr>
              <w:pStyle w:val="GSATableText"/>
            </w:pPr>
            <w:r w:rsidRPr="00AE3199">
              <w:t xml:space="preserve">A control that is managed and implemented partially by the </w:t>
            </w:r>
            <w:sdt>
              <w:sdtPr>
                <w:alias w:val="CSP Name"/>
                <w:tag w:val="cspname"/>
                <w:id w:val="278694255"/>
                <w:dataBinding w:xpath="/root[1]/companyinfo[1]/cspname[1]" w:storeItemID="{44BEC3F7-CE87-4EB0-838F-88333877F166}"/>
                <w:text/>
              </w:sdtPr>
              <w:sdtEndPr/>
              <w:sdtContent>
                <w:r>
                  <w:t>CSP Name</w:t>
                </w:r>
              </w:sdtContent>
            </w:sdt>
            <w:r w:rsidRPr="00AE3199">
              <w:t xml:space="preserve"> and partially by the customer.  </w:t>
            </w:r>
          </w:p>
        </w:tc>
        <w:tc>
          <w:tcPr>
            <w:tcW w:w="3702" w:type="dxa"/>
            <w:shd w:val="clear" w:color="auto" w:fill="auto"/>
          </w:tcPr>
          <w:p w:rsidR="00732C81" w:rsidRPr="00A67573" w:rsidRDefault="00732C81" w:rsidP="00963369">
            <w:pPr>
              <w:pStyle w:val="GSATableText"/>
            </w:pPr>
            <w:r w:rsidRPr="00AE3199">
              <w:t xml:space="preserve">Security awareness training must be conducted by both the </w:t>
            </w:r>
            <w:sdt>
              <w:sdtPr>
                <w:alias w:val="CSP Name"/>
                <w:tag w:val="cspname"/>
                <w:id w:val="-1288494402"/>
                <w:dataBinding w:xpath="/root[1]/companyinfo[1]/cspname[1]" w:storeItemID="{44BEC3F7-CE87-4EB0-838F-88333877F166}"/>
                <w:text/>
              </w:sdtPr>
              <w:sdtEndPr/>
              <w:sdtContent>
                <w:r>
                  <w:t>CSP Name</w:t>
                </w:r>
              </w:sdtContent>
            </w:sdt>
            <w:r w:rsidRPr="00AE3199">
              <w:t xml:space="preserve"> and the customer.  </w:t>
            </w:r>
          </w:p>
        </w:tc>
      </w:tr>
      <w:tr w:rsidR="00732C81" w:rsidRPr="00A67573" w:rsidTr="00963369">
        <w:trPr>
          <w:cantSplit/>
          <w:trHeight w:val="288"/>
          <w:jc w:val="center"/>
        </w:trPr>
        <w:tc>
          <w:tcPr>
            <w:tcW w:w="2244" w:type="dxa"/>
            <w:shd w:val="clear" w:color="auto" w:fill="auto"/>
          </w:tcPr>
          <w:p w:rsidR="00732C81" w:rsidRPr="00A67573" w:rsidRDefault="00732C81" w:rsidP="00963369">
            <w:pPr>
              <w:pStyle w:val="GSATableText"/>
            </w:pPr>
            <w:r w:rsidRPr="00AE3199">
              <w:t xml:space="preserve">Inherited from pre-existing </w:t>
            </w:r>
            <w:r>
              <w:t>FedRAMP Authorization</w:t>
            </w:r>
          </w:p>
        </w:tc>
        <w:tc>
          <w:tcPr>
            <w:tcW w:w="3404" w:type="dxa"/>
            <w:shd w:val="clear" w:color="auto" w:fill="auto"/>
          </w:tcPr>
          <w:p w:rsidR="00732C81" w:rsidRPr="00A67573" w:rsidRDefault="00732C81" w:rsidP="00963369">
            <w:pPr>
              <w:pStyle w:val="GSATableText"/>
            </w:pPr>
            <w:r w:rsidRPr="00AE3199">
              <w:t xml:space="preserve">A control that is inherited </w:t>
            </w:r>
            <w:r w:rsidRPr="00A67573">
              <w:t>from another</w:t>
            </w:r>
            <w:r w:rsidRPr="00AE3199">
              <w:t xml:space="preserve"> </w:t>
            </w:r>
            <w:sdt>
              <w:sdtPr>
                <w:alias w:val="CSP Name"/>
                <w:tag w:val="cspname"/>
                <w:id w:val="1228727162"/>
                <w:dataBinding w:xpath="/root[1]/companyinfo[1]/cspname[1]" w:storeItemID="{44BEC3F7-CE87-4EB0-838F-88333877F166}"/>
                <w:text/>
              </w:sdtPr>
              <w:sdtEndPr/>
              <w:sdtContent>
                <w:r>
                  <w:t>CSP Name</w:t>
                </w:r>
              </w:sdtContent>
            </w:sdt>
            <w:r w:rsidRPr="00AE3199">
              <w:t xml:space="preserve"> system that has already received a </w:t>
            </w:r>
            <w:r>
              <w:t>FedRAMP Authorization</w:t>
            </w:r>
            <w:r w:rsidRPr="00AE3199">
              <w:t>.</w:t>
            </w:r>
          </w:p>
        </w:tc>
        <w:tc>
          <w:tcPr>
            <w:tcW w:w="3702" w:type="dxa"/>
            <w:shd w:val="clear" w:color="auto" w:fill="auto"/>
          </w:tcPr>
          <w:p w:rsidR="00732C81" w:rsidRPr="00A67573" w:rsidRDefault="00732C81" w:rsidP="00963369">
            <w:pPr>
              <w:pStyle w:val="GSATableText"/>
            </w:pPr>
            <w:r w:rsidRPr="00AE3199">
              <w:t>A PaaS or SaaS provider inherits PE controls from an IaaS provider.</w:t>
            </w:r>
          </w:p>
        </w:tc>
      </w:tr>
    </w:tbl>
    <w:p w:rsidR="00732C81" w:rsidRDefault="00732C81" w:rsidP="00732C81">
      <w:bookmarkStart w:id="359" w:name="_Toc383430508"/>
      <w:bookmarkStart w:id="360" w:name="_Toc383433192"/>
      <w:bookmarkStart w:id="361" w:name="_Toc383444424"/>
      <w:bookmarkStart w:id="362" w:name="_Toc385594063"/>
      <w:bookmarkStart w:id="363" w:name="_Toc385594455"/>
      <w:bookmarkStart w:id="364" w:name="_Toc385594843"/>
    </w:p>
    <w:p w:rsidR="00732C81" w:rsidRDefault="00732C81" w:rsidP="00732C81">
      <w:r w:rsidRPr="00B81D66">
        <w:rPr>
          <w:rStyle w:val="GSAItalicEmphasisChar"/>
        </w:rPr>
        <w:t>Responsible Role</w:t>
      </w:r>
      <w:r w:rsidRPr="00B81D66">
        <w:t xml:space="preserve"> indicates the role of CSP employee who can best respond to questions about the particular control that is described.</w:t>
      </w: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65" w:name="_Toc449543296"/>
      <w:bookmarkStart w:id="366" w:name="_Toc468804759"/>
      <w:r w:rsidRPr="002C3786">
        <w:t>Access Control (AC)</w:t>
      </w:r>
      <w:bookmarkEnd w:id="359"/>
      <w:bookmarkEnd w:id="360"/>
      <w:bookmarkEnd w:id="361"/>
      <w:bookmarkEnd w:id="362"/>
      <w:bookmarkEnd w:id="363"/>
      <w:bookmarkEnd w:id="364"/>
      <w:bookmarkEnd w:id="365"/>
      <w:bookmarkEnd w:id="366"/>
      <w:r w:rsidRPr="002C3786">
        <w:t xml:space="preserve"> </w:t>
      </w:r>
    </w:p>
    <w:p w:rsidR="00732C81" w:rsidRPr="00C25B94" w:rsidRDefault="00732C81" w:rsidP="00732C81">
      <w:pPr>
        <w:pStyle w:val="Heading3"/>
      </w:pPr>
      <w:bookmarkStart w:id="367" w:name="_Toc468804760"/>
      <w:bookmarkStart w:id="368" w:name="_Toc383429259"/>
      <w:bookmarkStart w:id="369" w:name="_Toc383430509"/>
      <w:bookmarkStart w:id="370" w:name="_Toc383433193"/>
      <w:bookmarkStart w:id="371" w:name="_Toc383444425"/>
      <w:bookmarkStart w:id="372" w:name="_Toc385594064"/>
      <w:bookmarkStart w:id="373" w:name="_Toc385594456"/>
      <w:bookmarkStart w:id="374" w:name="_Toc385594844"/>
      <w:bookmarkStart w:id="375" w:name="_Toc388620699"/>
      <w:bookmarkStart w:id="376" w:name="_Toc449543298"/>
      <w:r w:rsidRPr="00C25B94">
        <w:t>AC-1</w:t>
      </w:r>
      <w:r>
        <w:t xml:space="preserve"> </w:t>
      </w:r>
      <w:r w:rsidRPr="00C25B94">
        <w:t>Access Control Policy and Procedures Requirements</w:t>
      </w:r>
      <w:bookmarkEnd w:id="367"/>
      <w:r w:rsidRPr="00C25B94">
        <w:t xml:space="preserve"> </w:t>
      </w:r>
      <w:bookmarkEnd w:id="368"/>
      <w:bookmarkEnd w:id="369"/>
      <w:bookmarkEnd w:id="370"/>
      <w:bookmarkEnd w:id="371"/>
      <w:bookmarkEnd w:id="372"/>
      <w:bookmarkEnd w:id="373"/>
      <w:bookmarkEnd w:id="374"/>
      <w:bookmarkEnd w:id="375"/>
      <w:bookmarkEnd w:id="376"/>
    </w:p>
    <w:p w:rsidR="00732C81" w:rsidRDefault="00732C81" w:rsidP="00732C81">
      <w:pPr>
        <w:keepNext/>
      </w:pPr>
      <w:r w:rsidRPr="001600E2">
        <w:t>The organization:</w:t>
      </w:r>
    </w:p>
    <w:p w:rsidR="00732C81" w:rsidRPr="00052092" w:rsidRDefault="00732C81" w:rsidP="00732C81">
      <w:pPr>
        <w:pStyle w:val="GSAListParagraphalpha"/>
        <w:numPr>
          <w:ilvl w:val="0"/>
          <w:numId w:val="173"/>
        </w:numPr>
      </w:pPr>
      <w:r w:rsidRPr="00052092">
        <w:t>Develops, documents, and disseminates to [</w:t>
      </w:r>
      <w:r w:rsidRPr="001C310B">
        <w:rPr>
          <w:rStyle w:val="GSAItalicEmphasisChar"/>
        </w:rPr>
        <w:t>Assignment: organization-defined personnel or roles</w:t>
      </w:r>
      <w:r w:rsidRPr="00052092">
        <w:t>]:</w:t>
      </w:r>
    </w:p>
    <w:p w:rsidR="00732C81" w:rsidRPr="00052092" w:rsidRDefault="00732C81" w:rsidP="00732C81">
      <w:pPr>
        <w:pStyle w:val="GSAListParagraphalpha2"/>
      </w:pPr>
      <w:r w:rsidRPr="00052092">
        <w:t>An access control policy that addresses purpose, scope, roles, responsibilities, management commitment, coordination among organizational entities, and compliance; and</w:t>
      </w:r>
    </w:p>
    <w:p w:rsidR="00732C81" w:rsidRPr="00052092" w:rsidRDefault="00732C81" w:rsidP="00732C81">
      <w:pPr>
        <w:pStyle w:val="GSAListParagraphalpha2"/>
      </w:pPr>
      <w:r w:rsidRPr="00052092">
        <w:t>Procedures to facilitate the implementation of the access control policy and associated access controls; and</w:t>
      </w:r>
    </w:p>
    <w:p w:rsidR="00732C81" w:rsidRDefault="00732C81" w:rsidP="00732C81">
      <w:pPr>
        <w:pStyle w:val="GSAListParagraphalpha"/>
      </w:pPr>
      <w:r w:rsidRPr="006F3117">
        <w:t>Reviews and updates the current:</w:t>
      </w:r>
    </w:p>
    <w:p w:rsidR="00732C81" w:rsidRDefault="00732C81" w:rsidP="00732C81">
      <w:pPr>
        <w:pStyle w:val="GSAListParagraphalpha2"/>
        <w:numPr>
          <w:ilvl w:val="1"/>
          <w:numId w:val="172"/>
        </w:numPr>
      </w:pPr>
      <w:r w:rsidRPr="006F3117">
        <w:t>Access control policy [</w:t>
      </w:r>
      <w:r>
        <w:rPr>
          <w:rStyle w:val="GSAItalicEmphasisChar"/>
        </w:rPr>
        <w:t>FedRAMP</w:t>
      </w:r>
      <w:r w:rsidRPr="00D62A31">
        <w:rPr>
          <w:rStyle w:val="GSAItalicEmphasisChar"/>
        </w:rPr>
        <w:t xml:space="preserve"> Assignment: at least </w:t>
      </w:r>
      <w:r w:rsidRPr="00D46243">
        <w:rPr>
          <w:rStyle w:val="GSAItalicEmphasisChar"/>
        </w:rPr>
        <w:t>annually</w:t>
      </w:r>
      <w:r w:rsidRPr="00135835">
        <w:rPr>
          <w:rStyle w:val="GSAItalicEmphasisChar"/>
        </w:rPr>
        <w:t>]</w:t>
      </w:r>
      <w:r w:rsidRPr="001600E2">
        <w:t>; and</w:t>
      </w:r>
    </w:p>
    <w:p w:rsidR="00732C81" w:rsidRDefault="00732C81" w:rsidP="00732C81">
      <w:pPr>
        <w:pStyle w:val="GSAListParagraphalpha2"/>
        <w:keepLines/>
        <w:ind w:left="1685"/>
      </w:pPr>
      <w:r w:rsidRPr="006F3117">
        <w:t>Access control procedures [</w:t>
      </w:r>
      <w:r>
        <w:rPr>
          <w:rStyle w:val="GSAItalicEmphasisChar"/>
        </w:rPr>
        <w:t>FedRAMP</w:t>
      </w:r>
      <w:r w:rsidRPr="00D62A31">
        <w:rPr>
          <w:rStyle w:val="GSAItalicEmphasisChar"/>
        </w:rPr>
        <w:t xml:space="preserve"> Assignment: </w:t>
      </w:r>
      <w:r w:rsidRPr="00135835">
        <w:rPr>
          <w:rStyle w:val="GSAItalicEmphasisChar"/>
        </w:rPr>
        <w:t>at least annually or whenever a significant change occurs</w:t>
      </w:r>
      <w:r w:rsidRPr="001600E2">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w:t>
            </w:r>
            <w:r>
              <w:t>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Parameter AC-</w:t>
            </w:r>
            <w:r>
              <w:t>1</w:t>
            </w:r>
            <w:r w:rsidRPr="00D00D47">
              <w:t>(a):</w:t>
            </w:r>
            <w:r>
              <w:t xml:space="preserve"> [TBD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Parameter AC-</w:t>
            </w:r>
            <w:r>
              <w:t>1(b</w:t>
            </w:r>
            <w:r w:rsidRPr="00D00D47">
              <w:t>)</w:t>
            </w:r>
            <w:r>
              <w:t>(1)</w:t>
            </w:r>
            <w:r w:rsidRPr="00D00D47">
              <w:t>:</w:t>
            </w:r>
            <w:r>
              <w:t xml:space="preserve"> </w:t>
            </w:r>
            <w:r w:rsidRPr="00153F89">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Parameter AC-</w:t>
            </w:r>
            <w:r>
              <w:t>1(b</w:t>
            </w:r>
            <w:r w:rsidRPr="00D00D47">
              <w:t>)</w:t>
            </w:r>
            <w:r>
              <w:t>(2)</w:t>
            </w:r>
            <w:r w:rsidRPr="00D00D47">
              <w:t>:</w:t>
            </w:r>
            <w:r>
              <w:t xml:space="preserve"> </w:t>
            </w:r>
            <w:r w:rsidRPr="00153F8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3116177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693384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148805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058123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058979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8627737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769915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819904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r w:rsidR="00732C81">
              <w:t xml:space="preserve"> </w:t>
            </w:r>
          </w:p>
        </w:tc>
      </w:tr>
    </w:tbl>
    <w:tbl>
      <w:tblPr>
        <w:tblpPr w:leftFromText="180" w:rightFromText="180" w:vertAnchor="text" w:horzAnchor="margin" w:tblpY="29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bookmarkStart w:id="377" w:name="_Toc306867039"/>
            <w:bookmarkStart w:id="378" w:name="_Toc306867549"/>
            <w:bookmarkStart w:id="379" w:name="_Toc306867040"/>
            <w:bookmarkStart w:id="380" w:name="_Toc306867550"/>
            <w:bookmarkStart w:id="381" w:name="_Toc306867041"/>
            <w:bookmarkStart w:id="382" w:name="_Toc306867551"/>
            <w:bookmarkEnd w:id="377"/>
            <w:bookmarkEnd w:id="378"/>
            <w:bookmarkEnd w:id="379"/>
            <w:bookmarkEnd w:id="380"/>
            <w:bookmarkEnd w:id="381"/>
            <w:bookmarkEnd w:id="382"/>
            <w:r w:rsidRPr="002C3786">
              <w:t>AC-</w:t>
            </w:r>
            <w:r>
              <w:t>1</w:t>
            </w:r>
            <w:r w:rsidRPr="002C3786">
              <w:t xml:space="preserve">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C752E" w:rsidRDefault="00732C81" w:rsidP="00963369">
            <w:pPr>
              <w:rPr>
                <w:rFonts w:asciiTheme="minorHAnsi" w:hAnsiTheme="minorHAnsi"/>
                <w:i/>
                <w:sz w:val="20"/>
              </w:rPr>
            </w:pPr>
            <w:r w:rsidRPr="004C752E">
              <w:rPr>
                <w:rFonts w:asciiTheme="minorHAnsi" w:hAnsiTheme="minorHAnsi"/>
                <w:i/>
                <w:sz w:val="20"/>
              </w:rP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652F95" w:rsidRDefault="00732C81" w:rsidP="00963369">
            <w:pPr>
              <w:rPr>
                <w:sz w:val="20"/>
              </w:rPr>
            </w:pPr>
            <w:r>
              <w:rPr>
                <w:rFonts w:asciiTheme="minorHAnsi" w:hAnsiTheme="minorHAnsi"/>
                <w:sz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r>
              <w:t>1</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C752E" w:rsidRDefault="00732C81" w:rsidP="00963369">
            <w:pPr>
              <w:rPr>
                <w:rFonts w:asciiTheme="minorHAnsi" w:hAnsiTheme="minorHAnsi"/>
                <w:i/>
                <w:sz w:val="20"/>
              </w:rPr>
            </w:pPr>
            <w:r w:rsidRPr="004C752E">
              <w:rPr>
                <w:rFonts w:asciiTheme="minorHAnsi" w:hAnsiTheme="minorHAnsi"/>
                <w:i/>
                <w:sz w:val="20"/>
              </w:rP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r>
              <w:t>2</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B802A4" w:rsidRDefault="00732C81" w:rsidP="00963369">
            <w:pPr>
              <w:rPr>
                <w:rFonts w:asciiTheme="minorHAnsi" w:hAnsiTheme="minorHAnsi"/>
                <w:i/>
                <w:sz w:val="20"/>
              </w:rPr>
            </w:pPr>
            <w:r w:rsidRPr="00B802A4">
              <w:rPr>
                <w:rFonts w:asciiTheme="minorHAnsi" w:hAnsiTheme="minorHAnsi"/>
                <w:i/>
                <w:sz w:val="20"/>
              </w:rP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Pr="00F51F9F" w:rsidRDefault="00732C81" w:rsidP="00732C81"/>
    <w:p w:rsidR="00732C81" w:rsidRDefault="00732C81" w:rsidP="00732C81">
      <w:pPr>
        <w:pStyle w:val="Heading3"/>
      </w:pPr>
      <w:bookmarkStart w:id="383" w:name="_Toc468804761"/>
      <w:bookmarkStart w:id="384" w:name="_Toc449543300"/>
      <w:r w:rsidRPr="002C3786">
        <w:t>AC-2</w:t>
      </w:r>
      <w:r>
        <w:t xml:space="preserve"> </w:t>
      </w:r>
      <w:r w:rsidRPr="002C3786">
        <w:t>Account Management</w:t>
      </w:r>
      <w:bookmarkEnd w:id="383"/>
      <w:r w:rsidRPr="002C3786">
        <w:t xml:space="preserve"> </w:t>
      </w:r>
      <w:bookmarkEnd w:id="384"/>
    </w:p>
    <w:p w:rsidR="00732C81" w:rsidRPr="006F3117" w:rsidRDefault="00732C81" w:rsidP="00732C81">
      <w:pPr>
        <w:keepNext/>
        <w:keepLines/>
      </w:pPr>
      <w:r w:rsidRPr="001600E2">
        <w:t>The organizatio</w:t>
      </w:r>
      <w:r w:rsidRPr="006F3117">
        <w:t>n:</w:t>
      </w:r>
    </w:p>
    <w:p w:rsidR="00732C81" w:rsidRDefault="00732C81" w:rsidP="00732C81">
      <w:pPr>
        <w:pStyle w:val="GSAListParagraphalpha"/>
        <w:keepLines/>
        <w:widowControl/>
        <w:numPr>
          <w:ilvl w:val="0"/>
          <w:numId w:val="123"/>
        </w:numPr>
      </w:pPr>
      <w:r w:rsidRPr="006F3117">
        <w:t>Identifies and selects the following types of information system accounts to support organizational missions/business functions: [</w:t>
      </w:r>
      <w:r w:rsidRPr="002B4E6E">
        <w:rPr>
          <w:rStyle w:val="GSAItalicEmphasisChar"/>
        </w:rPr>
        <w:t>Assignment: organization-defined information system account types</w:t>
      </w:r>
      <w:r w:rsidRPr="006F3117">
        <w:t>];</w:t>
      </w:r>
    </w:p>
    <w:p w:rsidR="00732C81" w:rsidRDefault="00732C81" w:rsidP="00732C81">
      <w:pPr>
        <w:pStyle w:val="GSAListParagraphalpha"/>
        <w:numPr>
          <w:ilvl w:val="0"/>
          <w:numId w:val="113"/>
        </w:numPr>
      </w:pPr>
      <w:r w:rsidRPr="006F3117">
        <w:t>Assigns account managers for information system accounts;</w:t>
      </w:r>
    </w:p>
    <w:p w:rsidR="00732C81" w:rsidRDefault="00732C81" w:rsidP="00732C81">
      <w:pPr>
        <w:pStyle w:val="GSAListParagraphalpha"/>
        <w:numPr>
          <w:ilvl w:val="0"/>
          <w:numId w:val="113"/>
        </w:numPr>
      </w:pPr>
      <w:r w:rsidRPr="006F3117">
        <w:t>Establishes conditions for group and role membership;</w:t>
      </w:r>
    </w:p>
    <w:p w:rsidR="00732C81" w:rsidRDefault="00732C81" w:rsidP="00732C81">
      <w:pPr>
        <w:pStyle w:val="GSAListParagraphalpha"/>
        <w:numPr>
          <w:ilvl w:val="0"/>
          <w:numId w:val="113"/>
        </w:numPr>
      </w:pPr>
      <w:r w:rsidRPr="006F3117">
        <w:t>Specifies authorized users of the information system, group and role membership, and access authorizations (i.e., privileges) and other attributes (as required) for each account;</w:t>
      </w:r>
    </w:p>
    <w:p w:rsidR="00732C81" w:rsidRDefault="00732C81" w:rsidP="00732C81">
      <w:pPr>
        <w:pStyle w:val="GSAListParagraphalpha"/>
        <w:numPr>
          <w:ilvl w:val="0"/>
          <w:numId w:val="113"/>
        </w:numPr>
      </w:pPr>
      <w:r w:rsidRPr="006F3117">
        <w:t>Requires approvals by [</w:t>
      </w:r>
      <w:r w:rsidRPr="002B4E6E">
        <w:rPr>
          <w:rStyle w:val="GSAItalicEmphasisChar"/>
        </w:rPr>
        <w:t>Assignment: organization-defined personnel or roles</w:t>
      </w:r>
      <w:r w:rsidRPr="006F3117">
        <w:t>] for requests to create information system accounts;</w:t>
      </w:r>
    </w:p>
    <w:p w:rsidR="00732C81" w:rsidRDefault="00732C81" w:rsidP="00732C81">
      <w:pPr>
        <w:pStyle w:val="GSAListParagraphalpha"/>
        <w:numPr>
          <w:ilvl w:val="0"/>
          <w:numId w:val="113"/>
        </w:numPr>
      </w:pPr>
      <w:r w:rsidRPr="006F3117">
        <w:t>Creates, enables, modifies, disables, and removes information system accounts in accordance with [</w:t>
      </w:r>
      <w:r w:rsidRPr="002B4E6E">
        <w:rPr>
          <w:rStyle w:val="GSAItalicEmphasisChar"/>
        </w:rPr>
        <w:t>Assignment: organization-defined procedures or conditions</w:t>
      </w:r>
      <w:r w:rsidRPr="006F3117">
        <w:t>];</w:t>
      </w:r>
    </w:p>
    <w:p w:rsidR="00732C81" w:rsidRDefault="00732C81" w:rsidP="00732C81">
      <w:pPr>
        <w:pStyle w:val="GSAListParagraphalpha"/>
        <w:numPr>
          <w:ilvl w:val="0"/>
          <w:numId w:val="113"/>
        </w:numPr>
      </w:pPr>
      <w:r w:rsidRPr="006F3117">
        <w:t>Monitors the use of information system accounts;</w:t>
      </w:r>
    </w:p>
    <w:p w:rsidR="00732C81" w:rsidRDefault="00732C81" w:rsidP="00732C81">
      <w:pPr>
        <w:pStyle w:val="GSAListParagraphalpha"/>
        <w:keepNext/>
        <w:widowControl/>
        <w:numPr>
          <w:ilvl w:val="0"/>
          <w:numId w:val="113"/>
        </w:numPr>
      </w:pPr>
      <w:r w:rsidRPr="006F3117">
        <w:t>Notifies account managers:</w:t>
      </w:r>
    </w:p>
    <w:p w:rsidR="00732C81" w:rsidRDefault="00732C81" w:rsidP="00732C81">
      <w:pPr>
        <w:pStyle w:val="GSAListParagraphalpha2"/>
        <w:numPr>
          <w:ilvl w:val="1"/>
          <w:numId w:val="113"/>
        </w:numPr>
      </w:pPr>
      <w:r w:rsidRPr="006F3117">
        <w:t>When accounts are no longer required;</w:t>
      </w:r>
    </w:p>
    <w:p w:rsidR="00732C81" w:rsidRDefault="00732C81" w:rsidP="00732C81">
      <w:pPr>
        <w:pStyle w:val="GSAListParagraphalpha2"/>
        <w:numPr>
          <w:ilvl w:val="1"/>
          <w:numId w:val="113"/>
        </w:numPr>
      </w:pPr>
      <w:r w:rsidRPr="006F3117">
        <w:t>When users are terminated or transferred; and</w:t>
      </w:r>
    </w:p>
    <w:p w:rsidR="00732C81" w:rsidRDefault="00732C81" w:rsidP="00732C81">
      <w:pPr>
        <w:pStyle w:val="GSAListParagraphalpha2"/>
        <w:numPr>
          <w:ilvl w:val="1"/>
          <w:numId w:val="113"/>
        </w:numPr>
      </w:pPr>
      <w:r w:rsidRPr="006F3117">
        <w:t>When individual information system usage or need-to-know changes;</w:t>
      </w:r>
    </w:p>
    <w:p w:rsidR="00732C81" w:rsidRDefault="00732C81" w:rsidP="00732C81">
      <w:pPr>
        <w:pStyle w:val="GSAListParagraphalpha"/>
        <w:keepNext/>
        <w:widowControl/>
        <w:numPr>
          <w:ilvl w:val="0"/>
          <w:numId w:val="113"/>
        </w:numPr>
      </w:pPr>
      <w:r w:rsidRPr="006F3117">
        <w:t>Authorizes access to the information system based on:</w:t>
      </w:r>
    </w:p>
    <w:p w:rsidR="00732C81" w:rsidRDefault="00732C81" w:rsidP="00732C81">
      <w:pPr>
        <w:pStyle w:val="GSAListParagraphalpha2"/>
        <w:numPr>
          <w:ilvl w:val="1"/>
          <w:numId w:val="113"/>
        </w:numPr>
      </w:pPr>
      <w:r w:rsidRPr="006F3117">
        <w:t>A valid access authorization;</w:t>
      </w:r>
    </w:p>
    <w:p w:rsidR="00732C81" w:rsidRDefault="00732C81" w:rsidP="00732C81">
      <w:pPr>
        <w:pStyle w:val="GSAListParagraphalpha2"/>
        <w:numPr>
          <w:ilvl w:val="1"/>
          <w:numId w:val="113"/>
        </w:numPr>
      </w:pPr>
      <w:r w:rsidRPr="006F3117">
        <w:t>Intended system usage; and</w:t>
      </w:r>
    </w:p>
    <w:p w:rsidR="00732C81" w:rsidRDefault="00732C81" w:rsidP="00732C81">
      <w:pPr>
        <w:pStyle w:val="GSAListParagraphalpha2"/>
        <w:numPr>
          <w:ilvl w:val="1"/>
          <w:numId w:val="113"/>
        </w:numPr>
      </w:pPr>
      <w:r w:rsidRPr="006F3117">
        <w:t>Other attributes as required by the organization or associated missions/business functions;</w:t>
      </w:r>
    </w:p>
    <w:p w:rsidR="00732C81" w:rsidRDefault="00732C81" w:rsidP="00732C81">
      <w:pPr>
        <w:pStyle w:val="GSAListParagraphalpha"/>
        <w:numPr>
          <w:ilvl w:val="0"/>
          <w:numId w:val="113"/>
        </w:numPr>
      </w:pPr>
      <w:r w:rsidRPr="006F3117">
        <w:t>Reviews accounts for compliance with account management requirements [</w:t>
      </w:r>
      <w:r>
        <w:rPr>
          <w:rStyle w:val="GSAItalicEmphasisChar"/>
        </w:rPr>
        <w:t>FedRAMP</w:t>
      </w:r>
      <w:r w:rsidRPr="002B4E6E">
        <w:rPr>
          <w:rStyle w:val="GSAItalicEmphasisChar"/>
        </w:rPr>
        <w:t xml:space="preserve"> Assignment: </w:t>
      </w:r>
      <w:r>
        <w:rPr>
          <w:rStyle w:val="GSAItalicEmphasisChar"/>
        </w:rPr>
        <w:t>monthly</w:t>
      </w:r>
      <w:r w:rsidRPr="00C83964">
        <w:rPr>
          <w:rStyle w:val="GSAItalicEmphasisChar"/>
        </w:rPr>
        <w:t xml:space="preserve"> for privileged accessed, every six </w:t>
      </w:r>
      <w:r>
        <w:rPr>
          <w:rStyle w:val="GSAItalicEmphasisChar"/>
        </w:rPr>
        <w:t xml:space="preserve">(6) </w:t>
      </w:r>
      <w:r w:rsidRPr="00C83964">
        <w:rPr>
          <w:rStyle w:val="GSAItalicEmphasisChar"/>
        </w:rPr>
        <w:t>months for non-privileged access</w:t>
      </w:r>
      <w:r w:rsidRPr="001600E2">
        <w:t>]; and</w:t>
      </w:r>
    </w:p>
    <w:p w:rsidR="00732C81" w:rsidRDefault="00732C81" w:rsidP="00732C81">
      <w:pPr>
        <w:pStyle w:val="GSAListParagraphalpha"/>
        <w:numPr>
          <w:ilvl w:val="0"/>
          <w:numId w:val="113"/>
        </w:numPr>
      </w:pPr>
      <w:r w:rsidRPr="006F3117">
        <w:t>Establishes a process for reissuing shared/group account credentials (if deployed) when individuals are removed from the group.</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385" w:name="_Toc383441859"/>
            <w:bookmarkStart w:id="386" w:name="_Toc383444074"/>
            <w:bookmarkStart w:id="387" w:name="_Toc388623249"/>
            <w:r w:rsidRPr="00D00D47">
              <w:t>Parameter AC-2(a):</w:t>
            </w:r>
            <w:bookmarkEnd w:id="385"/>
            <w:bookmarkEnd w:id="386"/>
            <w:bookmarkEnd w:id="387"/>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388" w:name="_Toc383441860"/>
            <w:bookmarkStart w:id="389" w:name="_Toc383444075"/>
            <w:bookmarkStart w:id="390" w:name="_Toc388623250"/>
            <w:r w:rsidRPr="00D00D47">
              <w:t>Parameter AC-2(e):</w:t>
            </w:r>
            <w:bookmarkEnd w:id="388"/>
            <w:bookmarkEnd w:id="389"/>
            <w:bookmarkEnd w:id="390"/>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391" w:name="_Toc383441861"/>
            <w:bookmarkStart w:id="392" w:name="_Toc383444076"/>
            <w:bookmarkStart w:id="393" w:name="_Toc388623251"/>
            <w:r w:rsidRPr="00D00D47">
              <w:t>Parameter AC-2(f):</w:t>
            </w:r>
            <w:bookmarkEnd w:id="391"/>
            <w:bookmarkEnd w:id="392"/>
            <w:bookmarkEnd w:id="393"/>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394" w:name="_Toc383441862"/>
            <w:bookmarkStart w:id="395" w:name="_Toc383444077"/>
            <w:bookmarkStart w:id="396" w:name="_Toc388623252"/>
            <w:r w:rsidRPr="00D00D47">
              <w:t>Parameter AC-2(j)</w:t>
            </w:r>
            <w:bookmarkEnd w:id="394"/>
            <w:bookmarkEnd w:id="395"/>
            <w:bookmarkEnd w:id="396"/>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065344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787589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352376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025525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889492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3286157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616176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493790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355532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788533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4029279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882903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(Refer to Table 8-3)</w:t>
            </w:r>
          </w:p>
        </w:tc>
      </w:tr>
    </w:tbl>
    <w:p w:rsidR="00732C81" w:rsidRDefault="00732C81" w:rsidP="00732C81"/>
    <w:tbl>
      <w:tblPr>
        <w:tblpPr w:leftFromText="180" w:rightFromText="180" w:horzAnchor="margin" w:tblpY="5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bookmarkStart w:id="397" w:name="_Toc383429262"/>
            <w:bookmarkStart w:id="398" w:name="_Toc383430511"/>
            <w:bookmarkStart w:id="399" w:name="_Toc383433195"/>
            <w:bookmarkStart w:id="400" w:name="_Toc383444427"/>
            <w:bookmarkStart w:id="401" w:name="_Toc385594066"/>
            <w:bookmarkStart w:id="402" w:name="_Toc385594458"/>
            <w:bookmarkStart w:id="403" w:name="_Toc385594846"/>
            <w:bookmarkStart w:id="404" w:name="_Toc388620701"/>
            <w:r w:rsidRPr="002C3786">
              <w:t>AC-2 What is the solution and how is it implemented?</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607385" w:rsidRDefault="00732C81" w:rsidP="00963369">
            <w:pPr>
              <w:rPr>
                <w:rFonts w:asciiTheme="minorHAnsi" w:hAnsiTheme="minorHAnsi"/>
                <w:sz w:val="20"/>
                <w:szCs w:val="20"/>
                <w:u w:val="single"/>
              </w:rPr>
            </w:pPr>
            <w:r w:rsidRPr="00607385">
              <w:rPr>
                <w:rFonts w:asciiTheme="minorHAnsi" w:hAnsiTheme="minorHAnsi"/>
                <w:sz w:val="20"/>
                <w:szCs w:val="20"/>
                <w:u w:val="single"/>
              </w:rPr>
              <w:t>Infrastructure</w:t>
            </w:r>
          </w:p>
          <w:p w:rsidR="00732C81" w:rsidRPr="00C6495C"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951AE7">
              <w:t>[AWS is responsible for account management of the AWS administrators. Through the AWS Management console and API Endpoints AWS will provide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c</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d</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e</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f</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g</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h</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i</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j</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r w:rsidR="00732C81" w:rsidRPr="002C3786"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t>Part k</w:t>
            </w:r>
          </w:p>
        </w:tc>
        <w:tc>
          <w:tcPr>
            <w:tcW w:w="4516" w:type="pct"/>
            <w:tcMar>
              <w:top w:w="43" w:type="dxa"/>
              <w:bottom w:w="43" w:type="dxa"/>
            </w:tcMar>
          </w:tcPr>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Application</w:t>
            </w:r>
          </w:p>
          <w:p w:rsidR="00732C81" w:rsidRDefault="00732C81" w:rsidP="00963369">
            <w:pPr>
              <w:pStyle w:val="GSATableText"/>
              <w:rPr>
                <w:i/>
              </w:rPr>
            </w:pPr>
            <w:r>
              <w:rPr>
                <w:szCs w:val="20"/>
              </w:rPr>
              <w:t>[</w:t>
            </w:r>
            <w:r w:rsidRPr="000B2DF2">
              <w:rPr>
                <w:i/>
              </w:rPr>
              <w:t>AWS customers are responsible for account management within their AWS application. AWS customers are responsible for properly using IAM in order to create user accounts within their AWS account, as well as properly enforcing accounts within their EC2 instances, as well as any applications they install on EC2.</w:t>
            </w:r>
          </w:p>
          <w:p w:rsidR="00732C81" w:rsidRPr="000B2DF2" w:rsidRDefault="00732C81" w:rsidP="00963369">
            <w:pPr>
              <w:pStyle w:val="GSATableText"/>
              <w:rPr>
                <w:i/>
              </w:rPr>
            </w:pPr>
          </w:p>
          <w:p w:rsidR="00732C81" w:rsidRPr="000B2DF2" w:rsidRDefault="00732C81" w:rsidP="00963369">
            <w:pPr>
              <w:pStyle w:val="GSATableText"/>
              <w:rPr>
                <w:i/>
              </w:rPr>
            </w:pPr>
            <w:r w:rsidRPr="000B2DF2">
              <w:rPr>
                <w:i/>
              </w:rPr>
              <w:t>AWS customers should review the IAM best practices website and implement them within their account:</w:t>
            </w:r>
          </w:p>
          <w:p w:rsidR="00732C81" w:rsidRPr="00C6495C" w:rsidRDefault="00732C81" w:rsidP="00963369">
            <w:pPr>
              <w:pStyle w:val="Instructions"/>
            </w:pPr>
            <w:r w:rsidRPr="000B2DF2">
              <w:t>http://docs.aws.amazon.com/IAM/latest/UserGuide/best-practices.html</w:t>
            </w:r>
            <w:r>
              <w:t>]</w:t>
            </w:r>
          </w:p>
          <w:p w:rsidR="00732C81" w:rsidRPr="000B2DF2" w:rsidRDefault="00732C81" w:rsidP="00963369">
            <w:pPr>
              <w:rPr>
                <w:rFonts w:asciiTheme="minorHAnsi" w:hAnsiTheme="minorHAnsi"/>
                <w:sz w:val="20"/>
                <w:szCs w:val="20"/>
                <w:u w:val="single"/>
              </w:rPr>
            </w:pPr>
            <w:r w:rsidRPr="000B2DF2">
              <w:rPr>
                <w:rFonts w:asciiTheme="minorHAnsi" w:hAnsiTheme="minorHAnsi"/>
                <w:sz w:val="20"/>
                <w:szCs w:val="20"/>
                <w:u w:val="single"/>
              </w:rPr>
              <w:t>Infrastructure</w:t>
            </w:r>
          </w:p>
          <w:p w:rsidR="00732C81" w:rsidRPr="00951AE7" w:rsidRDefault="00732C81" w:rsidP="00963369">
            <w:pPr>
              <w:pStyle w:val="Instructions"/>
            </w:pPr>
            <w:r w:rsidRPr="00A70D40">
              <w:t>[AWS is responsible for account management of the internal AWS users of the AWS infrastructure. Through the AWS Management console and API Endpoints AWS provides the means for a customer to manage their top-level AWS account and IAM users.]</w:t>
            </w:r>
          </w:p>
          <w:p w:rsidR="00732C81" w:rsidRPr="00951AE7" w:rsidRDefault="00732C81" w:rsidP="00963369">
            <w:pPr>
              <w:pStyle w:val="GSATableText"/>
              <w:rPr>
                <w:szCs w:val="20"/>
              </w:rPr>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05" w:name="_Toc468804762"/>
      <w:r w:rsidRPr="002C3786">
        <w:t>AC-2 (1)</w:t>
      </w:r>
      <w:r>
        <w:t xml:space="preserve"> </w:t>
      </w:r>
      <w:r w:rsidRPr="002C3786">
        <w:t>Control Enhancement</w:t>
      </w:r>
      <w:bookmarkEnd w:id="405"/>
      <w:r w:rsidRPr="002C3786">
        <w:t xml:space="preserve"> </w:t>
      </w:r>
      <w:bookmarkEnd w:id="397"/>
      <w:bookmarkEnd w:id="398"/>
      <w:bookmarkEnd w:id="399"/>
      <w:bookmarkEnd w:id="400"/>
      <w:bookmarkEnd w:id="401"/>
      <w:bookmarkEnd w:id="402"/>
      <w:bookmarkEnd w:id="403"/>
      <w:bookmarkEnd w:id="404"/>
    </w:p>
    <w:p w:rsidR="00732C81" w:rsidRPr="002C3786" w:rsidRDefault="00732C81" w:rsidP="00732C81">
      <w:r w:rsidRPr="005B6003">
        <w:t>The organization employs automated mechanisms to support the management of information system accounts.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AC-2</w:t>
            </w:r>
            <w:r>
              <w:t>(1)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r>
              <w:t xml:space="preserve"> </w:t>
            </w:r>
          </w:p>
          <w:p w:rsidR="00732C81" w:rsidRPr="002C3786" w:rsidRDefault="00E36097" w:rsidP="00963369">
            <w:pPr>
              <w:pStyle w:val="GSATableText"/>
            </w:pPr>
            <w:sdt>
              <w:sdtPr>
                <w:id w:val="-20378796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246516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290050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361204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245323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4658088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944684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780974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599158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085515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1860563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1208253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36708B">
              <w:t>AC-2 (1) What is the solution and how is it implemented?</w:t>
            </w:r>
          </w:p>
        </w:tc>
      </w:tr>
      <w:tr w:rsidR="00732C81" w:rsidRPr="002C3786" w:rsidTr="00963369">
        <w:trPr>
          <w:trHeight w:val="288"/>
        </w:trPr>
        <w:tc>
          <w:tcPr>
            <w:tcW w:w="5000" w:type="pct"/>
            <w:shd w:val="clear" w:color="auto" w:fill="FFFFFF" w:themeFill="background1"/>
          </w:tcPr>
          <w:p w:rsidR="00732C81" w:rsidRPr="00C57913" w:rsidRDefault="00732C81" w:rsidP="00963369">
            <w:pPr>
              <w:pStyle w:val="GSATableText"/>
              <w:keepNext/>
              <w:keepLines/>
              <w:rPr>
                <w:rFonts w:asciiTheme="minorHAnsi" w:hAnsiTheme="minorHAnsi" w:cs="Times New Roman"/>
                <w:u w:val="single"/>
              </w:rPr>
            </w:pPr>
            <w:r w:rsidRPr="00C57913">
              <w:rPr>
                <w:rFonts w:asciiTheme="minorHAnsi" w:hAnsiTheme="minorHAnsi" w:cs="Times New Roman"/>
                <w:u w:val="single"/>
              </w:rPr>
              <w:t>Application</w:t>
            </w:r>
          </w:p>
          <w:p w:rsidR="00732C81" w:rsidRPr="00C57913" w:rsidRDefault="00732C81" w:rsidP="00963369">
            <w:pPr>
              <w:pStyle w:val="GSATableText"/>
              <w:keepNext/>
              <w:keepLines/>
              <w:rPr>
                <w:rFonts w:asciiTheme="minorHAnsi" w:hAnsiTheme="minorHAnsi"/>
                <w:i/>
              </w:rPr>
            </w:pPr>
            <w:r w:rsidRPr="00FF46A8">
              <w:rPr>
                <w:rFonts w:asciiTheme="minorHAnsi" w:hAnsiTheme="minorHAnsi"/>
                <w:i/>
              </w:rPr>
              <w:t>[</w:t>
            </w:r>
            <w:r w:rsidRPr="00B72928">
              <w:rPr>
                <w:i/>
              </w:rPr>
              <w:t>AWS customers are responsible for properly implementing the use of IAM within their account, as well as for federating identity with their on-premise LDAP/AD if required by their access control policy: https://aws.amazon.com/iam/details/manage-federation/</w:t>
            </w:r>
            <w:r w:rsidRPr="00FF46A8">
              <w:rPr>
                <w:i/>
              </w:rPr>
              <w:t>]</w:t>
            </w:r>
          </w:p>
          <w:p w:rsidR="00732C81" w:rsidRPr="00C57913" w:rsidRDefault="00732C81" w:rsidP="00963369">
            <w:pPr>
              <w:pStyle w:val="GSATableText"/>
              <w:keepNext/>
              <w:keepLines/>
              <w:rPr>
                <w:rFonts w:asciiTheme="minorHAnsi" w:hAnsiTheme="minorHAnsi"/>
              </w:rPr>
            </w:pPr>
          </w:p>
          <w:p w:rsidR="00732C81" w:rsidRPr="00C57913" w:rsidRDefault="00732C81" w:rsidP="00963369">
            <w:pPr>
              <w:pStyle w:val="GSATableText"/>
              <w:keepNext/>
              <w:keepLines/>
              <w:rPr>
                <w:rFonts w:asciiTheme="minorHAnsi" w:hAnsiTheme="minorHAnsi"/>
                <w:u w:val="single"/>
              </w:rPr>
            </w:pPr>
            <w:r w:rsidRPr="00C57913">
              <w:rPr>
                <w:rFonts w:asciiTheme="minorHAnsi" w:hAnsiTheme="minorHAnsi"/>
                <w:u w:val="single"/>
              </w:rPr>
              <w:t>Infrastructure</w:t>
            </w:r>
          </w:p>
          <w:p w:rsidR="00732C81" w:rsidRPr="00C57913" w:rsidRDefault="00732C81" w:rsidP="00963369">
            <w:pPr>
              <w:pStyle w:val="GSATableText"/>
              <w:keepNext/>
              <w:keepLines/>
              <w:rPr>
                <w:rFonts w:asciiTheme="minorHAnsi" w:hAnsiTheme="minorHAnsi"/>
                <w:i/>
              </w:rPr>
            </w:pPr>
            <w:r w:rsidRPr="00C57913">
              <w:rPr>
                <w:rFonts w:asciiTheme="minorHAnsi" w:hAnsiTheme="minorHAnsi"/>
                <w:i/>
              </w:rPr>
              <w:t>[AWS is responsible for account management of the internal users of the AWS infrastructure. Through the AWS Management console and API Endpoints AWS will provide the means for a customer to manage their top-level AWS account and IAM users. ]</w:t>
            </w:r>
          </w:p>
          <w:p w:rsidR="00732C81" w:rsidRDefault="00732C81" w:rsidP="00963369">
            <w:pPr>
              <w:pStyle w:val="GSATableText"/>
              <w:keepNext/>
              <w:keepLines/>
              <w:rPr>
                <w:rFonts w:asciiTheme="minorHAnsi" w:hAnsiTheme="minorHAnsi"/>
              </w:rPr>
            </w:pP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406" w:name="_Toc468804763"/>
      <w:r w:rsidRPr="002C3786">
        <w:t>AC-2 (2)</w:t>
      </w:r>
      <w:r>
        <w:t xml:space="preserve"> </w:t>
      </w:r>
      <w:r w:rsidRPr="002C3786">
        <w:t>Control Enhancement</w:t>
      </w:r>
      <w:bookmarkEnd w:id="406"/>
      <w:r w:rsidRPr="002C3786">
        <w:t xml:space="preserve"> </w:t>
      </w:r>
    </w:p>
    <w:p w:rsidR="00732C81" w:rsidRPr="00F01982" w:rsidRDefault="00732C81" w:rsidP="00732C81">
      <w:r w:rsidRPr="005B6003">
        <w:rPr>
          <w:bCs/>
        </w:rPr>
        <w:t>The information system automatically [</w:t>
      </w:r>
      <w:r>
        <w:rPr>
          <w:rStyle w:val="GSAItalicEmphasisChar"/>
        </w:rPr>
        <w:t>FedRAMP</w:t>
      </w:r>
      <w:r w:rsidRPr="00E37E4F">
        <w:rPr>
          <w:rStyle w:val="GSAItalicEmphasisChar"/>
        </w:rPr>
        <w:t xml:space="preserve"> </w:t>
      </w:r>
      <w:r w:rsidRPr="002B4E6E">
        <w:rPr>
          <w:rStyle w:val="GSAItalicEmphasisChar"/>
        </w:rPr>
        <w:t>Selection: disables</w:t>
      </w:r>
      <w:r w:rsidRPr="005B6003">
        <w:rPr>
          <w:bCs/>
        </w:rPr>
        <w:t>] temporary and emergency accounts after [</w:t>
      </w:r>
      <w:r>
        <w:rPr>
          <w:rStyle w:val="GSAItalicEmphasisChar"/>
        </w:rPr>
        <w:t>FedRAMP</w:t>
      </w:r>
      <w:r w:rsidRPr="002B4E6E">
        <w:rPr>
          <w:rStyle w:val="GSAItalicEmphasisChar"/>
        </w:rPr>
        <w:t xml:space="preserve"> Assignment: </w:t>
      </w:r>
      <w:r w:rsidRPr="003E55AF">
        <w:rPr>
          <w:rStyle w:val="GSAItalicEmphasisChar"/>
        </w:rPr>
        <w:t>24 hours from last use</w:t>
      </w:r>
      <w:r w:rsidRPr="005B6003">
        <w:rPr>
          <w:bCs/>
        </w:rP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36708B">
              <w:t>AC-2</w:t>
            </w:r>
            <w:r>
              <w:t xml:space="preserve"> </w:t>
            </w:r>
            <w:r w:rsidRPr="0036708B">
              <w:t>(2)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C6495C">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C285D">
              <w:t>Parameter AC-2(2)1:</w:t>
            </w:r>
            <w:r>
              <w:t xml:space="preserve"> </w:t>
            </w:r>
            <w:r w:rsidRPr="00C6495C">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C285D">
              <w:t>Parameter AC-2(2)2</w:t>
            </w:r>
            <w:r>
              <w:t xml:space="preserve">: </w:t>
            </w:r>
            <w:r w:rsidRPr="00C6495C">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420156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63592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676251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786886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110512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4831874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161893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235355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157984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885894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683304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434936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36708B">
              <w:t>AC-2 (</w:t>
            </w:r>
            <w:r>
              <w:t>2</w:t>
            </w:r>
            <w:r w:rsidRPr="0036708B">
              <w:t>) What is the solution and how is it implemented?</w:t>
            </w:r>
          </w:p>
        </w:tc>
      </w:tr>
      <w:tr w:rsidR="00732C81" w:rsidRPr="002C3786" w:rsidTr="00963369">
        <w:trPr>
          <w:trHeight w:val="288"/>
        </w:trPr>
        <w:tc>
          <w:tcPr>
            <w:tcW w:w="5000" w:type="pct"/>
            <w:shd w:val="clear" w:color="auto" w:fill="FFFFFF" w:themeFill="background1"/>
          </w:tcPr>
          <w:p w:rsidR="00732C81" w:rsidRPr="00B942BA" w:rsidRDefault="00732C81" w:rsidP="00963369">
            <w:pPr>
              <w:pStyle w:val="GSATableText"/>
              <w:keepNext/>
              <w:keepLines/>
              <w:rPr>
                <w:u w:val="single"/>
              </w:rPr>
            </w:pPr>
            <w:r w:rsidRPr="00B942BA">
              <w:rPr>
                <w:u w:val="single"/>
              </w:rPr>
              <w:t>Application</w:t>
            </w:r>
          </w:p>
          <w:p w:rsidR="00732C81" w:rsidRPr="00B942BA" w:rsidRDefault="00732C81" w:rsidP="00963369">
            <w:pPr>
              <w:pStyle w:val="GSATableText"/>
              <w:keepNext/>
              <w:keepLines/>
              <w:rPr>
                <w:i/>
              </w:rPr>
            </w:pPr>
            <w:r w:rsidRPr="00B942BA">
              <w:rPr>
                <w:i/>
              </w:rPr>
              <w:t>[</w:t>
            </w:r>
            <w:r>
              <w:rPr>
                <w:i/>
              </w:rPr>
              <w:t>AWS customers</w:t>
            </w:r>
            <w:r w:rsidRPr="001508E7">
              <w:rPr>
                <w:i/>
              </w:rPr>
              <w:t xml:space="preserve"> are responsible for properly managing any temporary or emergency accounts within their AWS application.]</w:t>
            </w:r>
          </w:p>
          <w:p w:rsidR="00732C81" w:rsidRDefault="00732C81" w:rsidP="00963369">
            <w:pPr>
              <w:pStyle w:val="GSATableText"/>
              <w:keepNext/>
              <w:keepLines/>
            </w:pPr>
          </w:p>
          <w:p w:rsidR="00732C81" w:rsidRPr="00B942BA" w:rsidRDefault="00732C81" w:rsidP="00963369">
            <w:pPr>
              <w:pStyle w:val="GSATableText"/>
              <w:keepNext/>
              <w:keepLines/>
              <w:rPr>
                <w:u w:val="single"/>
              </w:rPr>
            </w:pPr>
            <w:r w:rsidRPr="00B942BA">
              <w:rPr>
                <w:u w:val="single"/>
              </w:rPr>
              <w:t>Infrastructure</w:t>
            </w:r>
          </w:p>
          <w:p w:rsidR="00732C81" w:rsidRPr="00B942BA"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pP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407" w:name="_Toc468804764"/>
      <w:r w:rsidRPr="002C3786">
        <w:t>AC-2 (3)</w:t>
      </w:r>
      <w:r>
        <w:t xml:space="preserve"> </w:t>
      </w:r>
      <w:r w:rsidRPr="002C3786">
        <w:t>Control Enhancement</w:t>
      </w:r>
      <w:bookmarkEnd w:id="407"/>
      <w:r w:rsidRPr="002C3786">
        <w:t xml:space="preserve"> </w:t>
      </w:r>
    </w:p>
    <w:p w:rsidR="00732C81" w:rsidRPr="002C3786" w:rsidRDefault="00732C81" w:rsidP="00732C81">
      <w:r w:rsidRPr="00475E4D">
        <w:t>The information system automatically disables inactive accounts after [</w:t>
      </w:r>
      <w:r>
        <w:rPr>
          <w:rStyle w:val="GSAItalicEmphasisChar"/>
        </w:rPr>
        <w:t>FedRAMP</w:t>
      </w:r>
      <w:r w:rsidRPr="002B4E6E">
        <w:rPr>
          <w:rStyle w:val="GSAItalicEmphasisChar"/>
        </w:rPr>
        <w:t xml:space="preserve"> Assignment: </w:t>
      </w:r>
      <w:r>
        <w:rPr>
          <w:rStyle w:val="GSAItalicEmphasisChar"/>
        </w:rPr>
        <w:t>thirty-five (35)</w:t>
      </w:r>
      <w:r w:rsidRPr="002B4E6E">
        <w:rPr>
          <w:rStyle w:val="GSAItalicEmphasisChar"/>
        </w:rPr>
        <w:t xml:space="preserve"> days for user accounts</w:t>
      </w:r>
      <w:r w:rsidRPr="00475E4D">
        <w:t>].</w:t>
      </w:r>
    </w:p>
    <w:p w:rsidR="00732C81" w:rsidRDefault="00732C81" w:rsidP="00732C81">
      <w:pPr>
        <w:pStyle w:val="GSAGuidance"/>
        <w:rPr>
          <w:rStyle w:val="GSAGuidanceBoldChar"/>
        </w:rPr>
      </w:pPr>
      <w:r w:rsidRPr="001B4CA0">
        <w:rPr>
          <w:rStyle w:val="GSAGuidanceBoldChar"/>
        </w:rPr>
        <w:t xml:space="preserve">AC-2 (3) </w:t>
      </w:r>
      <w:r w:rsidRPr="003E16BB">
        <w:rPr>
          <w:rStyle w:val="GSAGuidanceBoldChar"/>
        </w:rPr>
        <w:t xml:space="preserve">Additional </w:t>
      </w:r>
      <w:r>
        <w:rPr>
          <w:rStyle w:val="GSAGuidanceBoldChar"/>
        </w:rPr>
        <w:t>FedRAMP</w:t>
      </w:r>
      <w:r w:rsidRPr="003E16BB">
        <w:rPr>
          <w:rStyle w:val="GSAGuidanceBoldChar"/>
        </w:rPr>
        <w:t xml:space="preserve"> Requirements and Guidance:</w:t>
      </w:r>
      <w:r w:rsidRPr="001B4CA0">
        <w:rPr>
          <w:rStyle w:val="GSAGuidanceBoldChar"/>
        </w:rPr>
        <w:t xml:space="preserve"> </w:t>
      </w:r>
    </w:p>
    <w:p w:rsidR="00732C81" w:rsidRDefault="00732C81" w:rsidP="00732C81">
      <w:pPr>
        <w:pStyle w:val="GSAGuidance"/>
      </w:pPr>
      <w:r w:rsidRPr="001B4CA0">
        <w:rPr>
          <w:rStyle w:val="GSAGuidanceBoldChar"/>
        </w:rPr>
        <w:t>Requirement</w:t>
      </w:r>
      <w:r w:rsidRPr="001B4CA0">
        <w:t xml:space="preserve">: The service provider defines the time period for non-user accounts (e.g., accounts associated with devices).  The time periods are approved and accepted by the </w:t>
      </w:r>
      <w:r>
        <w:t>JAB/AO</w:t>
      </w:r>
      <w:r w:rsidRPr="001B4CA0">
        <w:t>.</w:t>
      </w:r>
      <w:r>
        <w:t xml:space="preserve">  </w:t>
      </w:r>
      <w:r w:rsidRPr="00061504">
        <w:t>Where user management is a function of the service, reports of activity of consumer users shall be made available.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36708B" w:rsidTr="00963369">
        <w:trPr>
          <w:trHeight w:val="288"/>
        </w:trPr>
        <w:tc>
          <w:tcPr>
            <w:tcW w:w="811" w:type="pct"/>
            <w:shd w:val="clear" w:color="auto" w:fill="DEEAF6" w:themeFill="accent1" w:themeFillTint="33"/>
            <w:tcMar>
              <w:top w:w="43" w:type="dxa"/>
              <w:bottom w:w="43" w:type="dxa"/>
            </w:tcMar>
          </w:tcPr>
          <w:p w:rsidR="00732C81" w:rsidRPr="0036708B" w:rsidRDefault="00732C81" w:rsidP="00963369">
            <w:pPr>
              <w:pStyle w:val="GSATableHeading"/>
            </w:pPr>
            <w:r w:rsidRPr="0036708B">
              <w:t>AC-2 (3)</w:t>
            </w:r>
          </w:p>
        </w:tc>
        <w:tc>
          <w:tcPr>
            <w:tcW w:w="4189" w:type="pct"/>
            <w:shd w:val="clear" w:color="auto" w:fill="DEEAF6" w:themeFill="accent1" w:themeFillTint="33"/>
          </w:tcPr>
          <w:p w:rsidR="00732C81" w:rsidRPr="0036708B" w:rsidRDefault="00732C81" w:rsidP="00963369">
            <w:pPr>
              <w:pStyle w:val="GSATableHeading"/>
            </w:pPr>
            <w:r w:rsidRPr="0036708B">
              <w:t>Control Enhancement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36708B">
              <w:t>Parameter AC-2(3):</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757913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248462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256750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836201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694218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3160795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257580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659071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811646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251216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0340133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462923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301B24">
              <w:t>AC-2 (3) What is the solution and how is it implemented</w:t>
            </w:r>
          </w:p>
        </w:tc>
      </w:tr>
      <w:tr w:rsidR="00732C81" w:rsidRPr="002C3786" w:rsidTr="00963369">
        <w:trPr>
          <w:trHeight w:val="288"/>
        </w:trPr>
        <w:tc>
          <w:tcPr>
            <w:tcW w:w="5000" w:type="pct"/>
            <w:shd w:val="clear" w:color="auto" w:fill="FFFFFF" w:themeFill="background1"/>
          </w:tcPr>
          <w:p w:rsidR="00732C81" w:rsidRPr="001508E7" w:rsidRDefault="00732C81" w:rsidP="00963369">
            <w:pPr>
              <w:pStyle w:val="GSATableText"/>
              <w:keepNext/>
              <w:keepLines/>
              <w:rPr>
                <w:u w:val="single"/>
              </w:rPr>
            </w:pPr>
            <w:r w:rsidRPr="001508E7">
              <w:rPr>
                <w:u w:val="single"/>
              </w:rPr>
              <w:t>Application</w:t>
            </w:r>
          </w:p>
          <w:p w:rsidR="00732C81" w:rsidRDefault="00732C81" w:rsidP="00963369">
            <w:pPr>
              <w:pStyle w:val="GSATableText"/>
              <w:keepNext/>
              <w:keepLines/>
              <w:rPr>
                <w:i/>
              </w:rPr>
            </w:pPr>
            <w:r w:rsidRPr="00DA5ED0">
              <w:rPr>
                <w:i/>
              </w:rPr>
              <w:t xml:space="preserve">[AWS customers can enforce lockout due to inactivity for their IAM accounts by requiring users to change their password after a period determined by their access control policy, or through the use of federation to enforce the policy using their existing </w:t>
            </w:r>
            <w:r>
              <w:rPr>
                <w:i/>
              </w:rPr>
              <w:t>directory services (</w:t>
            </w:r>
            <w:r w:rsidRPr="00DA5ED0">
              <w:rPr>
                <w:i/>
              </w:rPr>
              <w:t>LDAP</w:t>
            </w:r>
            <w:r>
              <w:rPr>
                <w:i/>
              </w:rPr>
              <w:t>)</w:t>
            </w:r>
            <w:r w:rsidRPr="00DA5ED0">
              <w:rPr>
                <w:i/>
              </w:rPr>
              <w:t xml:space="preserve"> policies.]</w:t>
            </w:r>
          </w:p>
          <w:p w:rsidR="00732C81" w:rsidRDefault="00732C81" w:rsidP="00963369">
            <w:pPr>
              <w:pStyle w:val="GSATableText"/>
              <w:keepNext/>
              <w:keepLines/>
            </w:pPr>
          </w:p>
          <w:p w:rsidR="00732C81" w:rsidRPr="001508E7" w:rsidRDefault="00732C81" w:rsidP="00963369">
            <w:pPr>
              <w:pStyle w:val="GSATableText"/>
              <w:keepNext/>
              <w:keepLines/>
              <w:rPr>
                <w:u w:val="single"/>
              </w:rPr>
            </w:pPr>
            <w:r w:rsidRPr="001508E7">
              <w:rPr>
                <w:u w:val="single"/>
              </w:rPr>
              <w:t>Infrastructure</w:t>
            </w:r>
          </w:p>
          <w:p w:rsidR="00732C81"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rPr>
                <w:i/>
              </w:rPr>
            </w:pPr>
          </w:p>
          <w:p w:rsidR="00732C81" w:rsidRPr="00327D3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p w:rsidR="00732C81" w:rsidRPr="002C3786" w:rsidRDefault="00732C81" w:rsidP="00963369">
            <w:pPr>
              <w:pStyle w:val="GSATableText"/>
              <w:keepNext/>
              <w:keepLines/>
            </w:pPr>
          </w:p>
        </w:tc>
      </w:tr>
    </w:tbl>
    <w:p w:rsidR="00732C81" w:rsidRPr="002C3786" w:rsidRDefault="00732C81" w:rsidP="00732C81"/>
    <w:p w:rsidR="00732C81" w:rsidRDefault="00732C81" w:rsidP="00732C81">
      <w:pPr>
        <w:pStyle w:val="Heading4"/>
      </w:pPr>
      <w:bookmarkStart w:id="408" w:name="_Toc468804765"/>
      <w:r w:rsidRPr="002C3786">
        <w:t>AC-2 (4)</w:t>
      </w:r>
      <w:r>
        <w:t xml:space="preserve"> </w:t>
      </w:r>
      <w:r w:rsidRPr="002C3786">
        <w:t>Control Enhancement</w:t>
      </w:r>
      <w:bookmarkEnd w:id="408"/>
      <w:r w:rsidRPr="002C3786">
        <w:t xml:space="preserve"> </w:t>
      </w:r>
    </w:p>
    <w:p w:rsidR="00732C81" w:rsidRPr="002C3786" w:rsidRDefault="00732C81" w:rsidP="00732C81">
      <w:r w:rsidRPr="00475E4D">
        <w:t>The information system automatically audits account creation, modification, enabling, disabling, and removal actions, and notifies [</w:t>
      </w:r>
      <w:r>
        <w:rPr>
          <w:rStyle w:val="GSAItalicEmphasisChar"/>
        </w:rPr>
        <w:t>FedRAMP</w:t>
      </w:r>
      <w:r w:rsidRPr="00087B78">
        <w:rPr>
          <w:rStyle w:val="GSAItalicEmphasisChar"/>
        </w:rPr>
        <w:t xml:space="preserve"> </w:t>
      </w:r>
      <w:r w:rsidRPr="002B4E6E">
        <w:rPr>
          <w:rStyle w:val="GSAItalicEmphasisChar"/>
        </w:rPr>
        <w:t xml:space="preserve">Assignment: </w:t>
      </w:r>
      <w:r w:rsidRPr="00983797">
        <w:rPr>
          <w:rStyle w:val="GSAItalicEmphasisChar"/>
        </w:rPr>
        <w:t>organization and/or service provider system owner</w:t>
      </w:r>
      <w:r w:rsidRPr="00475E4D">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AC-2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83C9E">
              <w:t>Parameter AC-2(4):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936138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009038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880447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229062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172919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3693179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840032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361599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836044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804009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9805996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555352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83C9E">
              <w:t xml:space="preserve">AC-2 (4) </w:t>
            </w:r>
            <w:r>
              <w:t>What is the solution</w:t>
            </w:r>
            <w:r w:rsidRPr="00A83C9E">
              <w:t xml:space="preserve"> and how is it implemented?</w:t>
            </w:r>
          </w:p>
        </w:tc>
      </w:tr>
      <w:tr w:rsidR="00732C81" w:rsidRPr="002C3786" w:rsidTr="00963369">
        <w:trPr>
          <w:trHeight w:val="288"/>
        </w:trPr>
        <w:tc>
          <w:tcPr>
            <w:tcW w:w="5000" w:type="pct"/>
            <w:shd w:val="clear" w:color="auto" w:fill="FFFFFF" w:themeFill="background1"/>
          </w:tcPr>
          <w:p w:rsidR="00732C81" w:rsidRPr="008C44D2" w:rsidRDefault="00732C81" w:rsidP="00963369">
            <w:pPr>
              <w:pStyle w:val="GSATableText"/>
              <w:keepNext/>
              <w:keepLines/>
              <w:rPr>
                <w:u w:val="single"/>
              </w:rPr>
            </w:pPr>
            <w:r w:rsidRPr="008C44D2">
              <w:rPr>
                <w:u w:val="single"/>
              </w:rPr>
              <w:t>Application</w:t>
            </w:r>
          </w:p>
          <w:p w:rsidR="00732C81" w:rsidRDefault="00732C81" w:rsidP="00963369">
            <w:pPr>
              <w:pStyle w:val="GSATableText"/>
              <w:keepNext/>
              <w:keepLines/>
              <w:rPr>
                <w:i/>
              </w:rPr>
            </w:pPr>
            <w:r w:rsidRPr="001508E7">
              <w:rPr>
                <w:i/>
              </w:rPr>
              <w:t>[</w:t>
            </w:r>
            <w:r>
              <w:rPr>
                <w:i/>
              </w:rPr>
              <w:t>AWS customers</w:t>
            </w:r>
            <w:r w:rsidRPr="001508E7">
              <w:rPr>
                <w:i/>
              </w:rPr>
              <w:t xml:space="preserve"> are responsible </w:t>
            </w:r>
            <w:r>
              <w:rPr>
                <w:i/>
              </w:rPr>
              <w:t>for auditing the creation of new IAM accounts.]</w:t>
            </w:r>
          </w:p>
          <w:p w:rsidR="00732C81" w:rsidRDefault="00732C81" w:rsidP="00963369">
            <w:pPr>
              <w:pStyle w:val="GSATableText"/>
              <w:keepNext/>
              <w:keepLines/>
            </w:pPr>
          </w:p>
          <w:p w:rsidR="00732C81" w:rsidRPr="008C44D2" w:rsidRDefault="00732C81" w:rsidP="00963369">
            <w:pPr>
              <w:pStyle w:val="GSATableText"/>
              <w:keepNext/>
              <w:keepLines/>
              <w:rPr>
                <w:u w:val="single"/>
              </w:rPr>
            </w:pPr>
            <w:r w:rsidRPr="008C44D2">
              <w:rPr>
                <w:u w:val="single"/>
              </w:rPr>
              <w:t>Infrastructure</w:t>
            </w:r>
          </w:p>
          <w:p w:rsidR="00732C81" w:rsidRPr="008C44D2"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w:t>
            </w:r>
            <w:r>
              <w:rPr>
                <w:i/>
              </w:rPr>
              <w:t>,</w:t>
            </w:r>
            <w:r w:rsidRPr="00A70D40">
              <w:rPr>
                <w:i/>
              </w:rPr>
              <w:t xml:space="preserve"> AWS provides the means for a customer to manage their top-level AWS account and IAM users.]</w:t>
            </w:r>
          </w:p>
          <w:p w:rsidR="00732C81" w:rsidRDefault="00732C81" w:rsidP="00963369">
            <w:pPr>
              <w:pStyle w:val="GSATableText"/>
              <w:keepNext/>
              <w:keepLines/>
            </w:pP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09" w:name="_Toc468804766"/>
      <w:r w:rsidRPr="002C3786">
        <w:t>AC-2 (</w:t>
      </w:r>
      <w:r>
        <w:t>5</w:t>
      </w:r>
      <w:r w:rsidRPr="002C3786">
        <w:t>)</w:t>
      </w:r>
      <w:r>
        <w:t xml:space="preserve"> </w:t>
      </w:r>
      <w:r w:rsidRPr="002C3786">
        <w:t>Control Enhancement</w:t>
      </w:r>
      <w:bookmarkEnd w:id="409"/>
      <w:r w:rsidRPr="002C3786">
        <w:t xml:space="preserve"> </w:t>
      </w:r>
    </w:p>
    <w:p w:rsidR="00732C81" w:rsidRPr="00F01982" w:rsidRDefault="00732C81" w:rsidP="00732C81">
      <w:r w:rsidRPr="00475E4D">
        <w:rPr>
          <w:bCs/>
        </w:rPr>
        <w:t>The organization requires that users log out when [</w:t>
      </w:r>
      <w:r>
        <w:rPr>
          <w:rStyle w:val="GSAItalicEmphasisChar"/>
        </w:rPr>
        <w:t>FedRAMP</w:t>
      </w:r>
      <w:r w:rsidRPr="0018410C">
        <w:rPr>
          <w:rStyle w:val="GSAItalicEmphasisChar"/>
        </w:rPr>
        <w:t xml:space="preserve"> </w:t>
      </w:r>
      <w:r w:rsidRPr="002B4E6E">
        <w:rPr>
          <w:rStyle w:val="GSAItalicEmphasisChar"/>
        </w:rPr>
        <w:t xml:space="preserve">Assignment: </w:t>
      </w:r>
      <w:r w:rsidRPr="0018410C">
        <w:rPr>
          <w:rStyle w:val="GSAItalicEmphasisChar"/>
        </w:rPr>
        <w:t xml:space="preserve">inactivity is anticipated to exceed </w:t>
      </w:r>
      <w:r>
        <w:rPr>
          <w:rStyle w:val="GSAItalicEmphasisChar"/>
        </w:rPr>
        <w:t>fifteen (</w:t>
      </w:r>
      <w:r w:rsidRPr="0018410C">
        <w:rPr>
          <w:rStyle w:val="GSAItalicEmphasisChar"/>
        </w:rPr>
        <w:t>15</w:t>
      </w:r>
      <w:r>
        <w:rPr>
          <w:rStyle w:val="GSAItalicEmphasisChar"/>
        </w:rPr>
        <w:t>)</w:t>
      </w:r>
      <w:r w:rsidRPr="0018410C">
        <w:rPr>
          <w:rStyle w:val="GSAItalicEmphasisChar"/>
        </w:rPr>
        <w:t xml:space="preserve"> minutes</w:t>
      </w:r>
      <w:r w:rsidRPr="00475E4D">
        <w:rPr>
          <w:bCs/>
        </w:rPr>
        <w:t>].</w:t>
      </w:r>
    </w:p>
    <w:p w:rsidR="00732C81" w:rsidRDefault="00732C81" w:rsidP="00732C81">
      <w:pPr>
        <w:pStyle w:val="GSAGuidanceBold"/>
      </w:pPr>
      <w:r w:rsidRPr="0018410C">
        <w:t>AC-2 (5)</w:t>
      </w:r>
      <w:r>
        <w:t xml:space="preserve"> </w:t>
      </w:r>
      <w:r w:rsidRPr="0018410C">
        <w:t xml:space="preserve">Additional </w:t>
      </w:r>
      <w:r>
        <w:t>FedRAMP</w:t>
      </w:r>
      <w:r w:rsidRPr="0018410C">
        <w:t xml:space="preserve"> Requirements and Guidance:</w:t>
      </w:r>
    </w:p>
    <w:p w:rsidR="00732C81" w:rsidRPr="00F01982" w:rsidRDefault="00732C81" w:rsidP="00732C81">
      <w:pPr>
        <w:pStyle w:val="GSAGuidance"/>
      </w:pPr>
      <w:r w:rsidRPr="0018410C">
        <w:rPr>
          <w:rStyle w:val="GSAGuidanceBoldChar"/>
        </w:rPr>
        <w:t>Guidance</w:t>
      </w:r>
      <w:r>
        <w:t>: S</w:t>
      </w:r>
      <w:r w:rsidRPr="0018410C">
        <w:t>hould use a shorter timeframe than AC-12</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AC-2 (</w:t>
            </w:r>
            <w:r>
              <w:t>5</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74814">
              <w:t>Parameter AC-2(5):</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361215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879909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178029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574210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138695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9827010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512328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366349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123394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101771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714403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10552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t>AC-2 (5) What is the solution</w:t>
            </w:r>
            <w:r w:rsidRPr="0037392D">
              <w:t xml:space="preserve"> and how is it implemented?</w:t>
            </w:r>
          </w:p>
        </w:tc>
      </w:tr>
      <w:tr w:rsidR="00732C81" w:rsidRPr="002C3786" w:rsidTr="00963369">
        <w:trPr>
          <w:trHeight w:val="288"/>
        </w:trPr>
        <w:tc>
          <w:tcPr>
            <w:tcW w:w="5000" w:type="pct"/>
            <w:shd w:val="clear" w:color="auto" w:fill="FFFFFF" w:themeFill="background1"/>
          </w:tcPr>
          <w:p w:rsidR="00732C81" w:rsidRPr="008C44D2" w:rsidRDefault="00732C81" w:rsidP="00963369">
            <w:pPr>
              <w:pStyle w:val="GSATableText"/>
              <w:keepNext/>
              <w:keepLines/>
              <w:rPr>
                <w:u w:val="single"/>
              </w:rPr>
            </w:pPr>
            <w:r w:rsidRPr="008C44D2">
              <w:rPr>
                <w:u w:val="single"/>
              </w:rPr>
              <w:t>Application</w:t>
            </w:r>
          </w:p>
          <w:p w:rsidR="00732C81" w:rsidRPr="008C44D2" w:rsidRDefault="00732C81" w:rsidP="00963369">
            <w:pPr>
              <w:pStyle w:val="GSATableText"/>
              <w:keepNext/>
              <w:keepLines/>
              <w:rPr>
                <w:i/>
              </w:rPr>
            </w:pPr>
            <w:r w:rsidRPr="008C44D2">
              <w:rPr>
                <w:i/>
              </w:rPr>
              <w:t>[</w:t>
            </w:r>
            <w:r>
              <w:rPr>
                <w:i/>
              </w:rPr>
              <w:t>AWS customers</w:t>
            </w:r>
            <w:r w:rsidRPr="00E700D9">
              <w:rPr>
                <w:i/>
              </w:rPr>
              <w:t xml:space="preserve"> are responsible for enforcing their organization’s inactivity policy within </w:t>
            </w:r>
            <w:r w:rsidRPr="004C59C9">
              <w:rPr>
                <w:i/>
              </w:rPr>
              <w:t>their AWS workloads.</w:t>
            </w:r>
            <w:r>
              <w:rPr>
                <w:i/>
              </w:rPr>
              <w:t>]</w:t>
            </w:r>
          </w:p>
          <w:p w:rsidR="00732C81" w:rsidRDefault="00732C81" w:rsidP="00963369">
            <w:pPr>
              <w:pStyle w:val="GSATableText"/>
              <w:keepNext/>
              <w:keepLines/>
            </w:pPr>
          </w:p>
          <w:p w:rsidR="00732C81" w:rsidRPr="008C44D2" w:rsidRDefault="00732C81" w:rsidP="00963369">
            <w:pPr>
              <w:pStyle w:val="GSATableText"/>
              <w:keepNext/>
              <w:keepLines/>
              <w:rPr>
                <w:u w:val="single"/>
              </w:rPr>
            </w:pPr>
            <w:r w:rsidRPr="008C44D2">
              <w:rPr>
                <w:u w:val="single"/>
              </w:rPr>
              <w:t>Infrastructure</w:t>
            </w:r>
          </w:p>
          <w:p w:rsidR="00732C81"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rPr>
                <w:i/>
              </w:rPr>
            </w:pPr>
          </w:p>
          <w:p w:rsidR="00732C81" w:rsidRPr="008C44D2" w:rsidRDefault="00732C81" w:rsidP="00963369">
            <w:pPr>
              <w:pStyle w:val="GSATableText"/>
              <w:keepNext/>
              <w:keepLines/>
              <w:rPr>
                <w:i/>
              </w:rPr>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10" w:name="_Toc468804767"/>
      <w:r w:rsidRPr="002C3786">
        <w:t>AC-2 (7)</w:t>
      </w:r>
      <w:r>
        <w:t xml:space="preserve"> </w:t>
      </w:r>
      <w:r w:rsidRPr="002C3786">
        <w:t>Control Enhancement</w:t>
      </w:r>
      <w:bookmarkEnd w:id="410"/>
      <w:r w:rsidRPr="002C3786">
        <w:t xml:space="preserve"> </w:t>
      </w:r>
    </w:p>
    <w:p w:rsidR="00732C81" w:rsidRDefault="00732C81" w:rsidP="00732C81">
      <w:pPr>
        <w:keepNext/>
      </w:pPr>
      <w:r w:rsidRPr="001600E2">
        <w:t>The organizat</w:t>
      </w:r>
      <w:r w:rsidRPr="006F3117">
        <w:t>ion:</w:t>
      </w:r>
    </w:p>
    <w:p w:rsidR="00732C81" w:rsidRDefault="00732C81" w:rsidP="00732C81">
      <w:pPr>
        <w:pStyle w:val="GSAListParagraphalpha"/>
        <w:keepLines/>
        <w:widowControl/>
        <w:numPr>
          <w:ilvl w:val="0"/>
          <w:numId w:val="124"/>
        </w:numPr>
      </w:pPr>
      <w:r w:rsidRPr="006F3117">
        <w:t>Establishes and administers privileged user accounts in accordance with a role-based access scheme that organizes allowed information system access and privileges into roles;</w:t>
      </w:r>
    </w:p>
    <w:p w:rsidR="00732C81" w:rsidRDefault="00732C81" w:rsidP="00732C81">
      <w:pPr>
        <w:pStyle w:val="GSAListParagraphalpha"/>
        <w:numPr>
          <w:ilvl w:val="0"/>
          <w:numId w:val="112"/>
        </w:numPr>
      </w:pPr>
      <w:r w:rsidRPr="006F3117">
        <w:t>Monitors privileged role assignments; and</w:t>
      </w:r>
    </w:p>
    <w:p w:rsidR="00732C81" w:rsidRDefault="00732C81" w:rsidP="00732C81">
      <w:pPr>
        <w:pStyle w:val="GSAListParagraphalpha"/>
        <w:numPr>
          <w:ilvl w:val="0"/>
          <w:numId w:val="112"/>
        </w:numPr>
      </w:pPr>
      <w:r w:rsidRPr="00194B8B">
        <w:t>Takes [</w:t>
      </w:r>
      <w:r>
        <w:rPr>
          <w:rStyle w:val="GSAItalicEmphasisChar"/>
        </w:rPr>
        <w:t>FedRAMP</w:t>
      </w:r>
      <w:r>
        <w:t xml:space="preserve"> </w:t>
      </w:r>
      <w:r w:rsidRPr="001B4CA0">
        <w:rPr>
          <w:rStyle w:val="GSAItalicEmphasisChar"/>
        </w:rPr>
        <w:t>Assignment</w:t>
      </w:r>
      <w:r>
        <w:rPr>
          <w:rStyle w:val="GSAItalicEmphasisChar"/>
        </w:rPr>
        <w:t>:</w:t>
      </w:r>
      <w:r w:rsidRPr="00962BA3">
        <w:rPr>
          <w:rStyle w:val="GSAItalicEmphasisChar"/>
        </w:rPr>
        <w:t xml:space="preserve"> </w:t>
      </w:r>
      <w:r>
        <w:rPr>
          <w:rStyle w:val="GSAItalicEmphasisChar"/>
        </w:rPr>
        <w:t xml:space="preserve">disables//revokes </w:t>
      </w:r>
      <w:r w:rsidRPr="00962BA3">
        <w:rPr>
          <w:rStyle w:val="GSAItalicEmphasisChar"/>
        </w:rPr>
        <w:t>access within an organization-specified timeframe</w:t>
      </w:r>
      <w:r w:rsidRPr="00194B8B">
        <w:t>] when privileged role assignments are no longer appropriate.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AC-2 (7)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B24C4">
              <w:t>Parameter AC-2(7)(c):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308418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323592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691333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251434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796450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6681939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737026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445534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214176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8502116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5212770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644156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rsidR="00732C81" w:rsidRPr="002C3786" w:rsidRDefault="00732C81" w:rsidP="00963369">
            <w:pPr>
              <w:pStyle w:val="GSATableHeading"/>
            </w:pPr>
            <w:r w:rsidRPr="002C3786">
              <w:t>AC-2 (7)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9D756A" w:rsidRDefault="00732C81" w:rsidP="00963369">
            <w:pPr>
              <w:pStyle w:val="GSATableText"/>
              <w:keepNext/>
              <w:keepLines/>
              <w:rPr>
                <w:u w:val="single"/>
              </w:rPr>
            </w:pPr>
            <w:r w:rsidRPr="009D756A">
              <w:rPr>
                <w:u w:val="single"/>
              </w:rPr>
              <w:t>Application</w:t>
            </w:r>
          </w:p>
          <w:p w:rsidR="00732C81" w:rsidRDefault="00732C81" w:rsidP="00963369">
            <w:pPr>
              <w:pStyle w:val="GSATableText"/>
              <w:keepNext/>
              <w:keepLines/>
              <w:rPr>
                <w:i/>
              </w:rPr>
            </w:pPr>
            <w:r w:rsidRPr="00CC093A">
              <w:rPr>
                <w:i/>
              </w:rPr>
              <w:t>[AWS customers are responsible for managing their privileged accounts in accordance</w:t>
            </w:r>
            <w:r>
              <w:rPr>
                <w:i/>
              </w:rPr>
              <w:t xml:space="preserve"> with their internal policies</w:t>
            </w:r>
            <w:r w:rsidRPr="00CC093A">
              <w:rPr>
                <w:i/>
              </w:rPr>
              <w:t xml:space="preserve">, to include host root accounts and all privileged IAM </w:t>
            </w:r>
            <w:r>
              <w:rPr>
                <w:i/>
              </w:rPr>
              <w:t>users for their account</w:t>
            </w:r>
            <w:r w:rsidRPr="00CC093A">
              <w:rPr>
                <w:i/>
              </w:rPr>
              <w:t>.]</w:t>
            </w:r>
          </w:p>
          <w:p w:rsidR="00732C81" w:rsidRDefault="00732C81" w:rsidP="00963369">
            <w:pPr>
              <w:pStyle w:val="GSATableText"/>
              <w:keepNext/>
              <w:keepLines/>
            </w:pPr>
          </w:p>
          <w:p w:rsidR="00732C81" w:rsidRPr="009D756A" w:rsidRDefault="00732C81" w:rsidP="00963369">
            <w:pPr>
              <w:pStyle w:val="GSATableText"/>
              <w:keepNext/>
              <w:keepLines/>
              <w:rPr>
                <w:u w:val="single"/>
              </w:rPr>
            </w:pPr>
            <w:r w:rsidRPr="009D756A">
              <w:rPr>
                <w:u w:val="single"/>
              </w:rPr>
              <w:t>Infrastructure</w:t>
            </w:r>
          </w:p>
          <w:p w:rsidR="00732C81" w:rsidRPr="009D756A"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pP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9D756A" w:rsidRDefault="00732C81" w:rsidP="00963369">
            <w:pPr>
              <w:pStyle w:val="GSATableText"/>
              <w:keepNext/>
              <w:keepLines/>
              <w:rPr>
                <w:u w:val="single"/>
              </w:rPr>
            </w:pPr>
            <w:r w:rsidRPr="009D756A">
              <w:rPr>
                <w:u w:val="single"/>
              </w:rPr>
              <w:t>Application</w:t>
            </w:r>
          </w:p>
          <w:p w:rsidR="00732C81" w:rsidRDefault="00732C81" w:rsidP="00963369">
            <w:pPr>
              <w:pStyle w:val="GSATableText"/>
              <w:keepNext/>
              <w:keepLines/>
              <w:rPr>
                <w:i/>
              </w:rPr>
            </w:pPr>
            <w:r w:rsidRPr="00CC093A">
              <w:rPr>
                <w:i/>
              </w:rPr>
              <w:t>[AWS customers are responsible for managing their privileged accounts in accordance</w:t>
            </w:r>
            <w:r>
              <w:rPr>
                <w:i/>
              </w:rPr>
              <w:t xml:space="preserve"> with their internal policies</w:t>
            </w:r>
            <w:r w:rsidRPr="00CC093A">
              <w:rPr>
                <w:i/>
              </w:rPr>
              <w:t xml:space="preserve">, to include host root accounts and all privileged IAM </w:t>
            </w:r>
            <w:r>
              <w:rPr>
                <w:i/>
              </w:rPr>
              <w:t>users for their account</w:t>
            </w:r>
            <w:r w:rsidRPr="00CC093A">
              <w:rPr>
                <w:i/>
              </w:rPr>
              <w:t>.]</w:t>
            </w:r>
          </w:p>
          <w:p w:rsidR="00732C81" w:rsidRDefault="00732C81" w:rsidP="00963369">
            <w:pPr>
              <w:pStyle w:val="GSATableText"/>
              <w:keepNext/>
              <w:keepLines/>
            </w:pPr>
          </w:p>
          <w:p w:rsidR="00732C81" w:rsidRPr="009D756A" w:rsidRDefault="00732C81" w:rsidP="00963369">
            <w:pPr>
              <w:pStyle w:val="GSATableText"/>
              <w:keepNext/>
              <w:keepLines/>
              <w:rPr>
                <w:u w:val="single"/>
              </w:rPr>
            </w:pPr>
            <w:r w:rsidRPr="009D756A">
              <w:rPr>
                <w:u w:val="single"/>
              </w:rPr>
              <w:t>Infrastructure</w:t>
            </w:r>
          </w:p>
          <w:p w:rsidR="00732C81" w:rsidRPr="009D756A"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pP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9D756A" w:rsidRDefault="00732C81" w:rsidP="00963369">
            <w:pPr>
              <w:pStyle w:val="GSATableText"/>
              <w:keepNext/>
              <w:keepLines/>
              <w:rPr>
                <w:u w:val="single"/>
              </w:rPr>
            </w:pPr>
            <w:r w:rsidRPr="009D756A">
              <w:rPr>
                <w:u w:val="single"/>
              </w:rPr>
              <w:t>Application</w:t>
            </w:r>
          </w:p>
          <w:p w:rsidR="00732C81" w:rsidRDefault="00732C81" w:rsidP="00963369">
            <w:pPr>
              <w:pStyle w:val="GSATableText"/>
              <w:keepNext/>
              <w:keepLines/>
              <w:rPr>
                <w:i/>
              </w:rPr>
            </w:pPr>
            <w:r w:rsidRPr="00CC093A">
              <w:rPr>
                <w:i/>
              </w:rPr>
              <w:t>[AWS customers are responsible for managing their privileged accounts in accordance</w:t>
            </w:r>
            <w:r>
              <w:rPr>
                <w:i/>
              </w:rPr>
              <w:t xml:space="preserve"> with their internal policies</w:t>
            </w:r>
            <w:r w:rsidRPr="00CC093A">
              <w:rPr>
                <w:i/>
              </w:rPr>
              <w:t xml:space="preserve">, to include host root accounts and all privileged IAM </w:t>
            </w:r>
            <w:r>
              <w:rPr>
                <w:i/>
              </w:rPr>
              <w:t>users for their account</w:t>
            </w:r>
            <w:r w:rsidRPr="00CC093A">
              <w:rPr>
                <w:i/>
              </w:rPr>
              <w:t>.]</w:t>
            </w:r>
          </w:p>
          <w:p w:rsidR="00732C81" w:rsidRDefault="00732C81" w:rsidP="00963369">
            <w:pPr>
              <w:pStyle w:val="GSATableText"/>
              <w:keepNext/>
              <w:keepLines/>
            </w:pPr>
          </w:p>
          <w:p w:rsidR="00732C81" w:rsidRPr="009D756A" w:rsidRDefault="00732C81" w:rsidP="00963369">
            <w:pPr>
              <w:pStyle w:val="GSATableText"/>
              <w:keepNext/>
              <w:keepLines/>
              <w:rPr>
                <w:u w:val="single"/>
              </w:rPr>
            </w:pPr>
            <w:r w:rsidRPr="009D756A">
              <w:rPr>
                <w:u w:val="single"/>
              </w:rPr>
              <w:t>Infrastructure</w:t>
            </w:r>
          </w:p>
          <w:p w:rsidR="00732C81" w:rsidRPr="009D756A"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pP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11" w:name="_Toc468804768"/>
      <w:r w:rsidRPr="002C3786">
        <w:t>AC-</w:t>
      </w:r>
      <w:r>
        <w:t>2</w:t>
      </w:r>
      <w:r w:rsidRPr="002C3786">
        <w:t xml:space="preserve"> (</w:t>
      </w:r>
      <w:r>
        <w:t>9</w:t>
      </w:r>
      <w:r w:rsidRPr="002C3786">
        <w:t>)</w:t>
      </w:r>
      <w:r>
        <w:t xml:space="preserve"> </w:t>
      </w:r>
      <w:r w:rsidRPr="002C3786">
        <w:t>Control Enhancement</w:t>
      </w:r>
      <w:bookmarkEnd w:id="411"/>
      <w:r w:rsidRPr="002C3786">
        <w:t xml:space="preserve"> </w:t>
      </w:r>
    </w:p>
    <w:p w:rsidR="00732C81" w:rsidRDefault="00732C81" w:rsidP="00732C81">
      <w:pPr>
        <w:keepNext/>
      </w:pPr>
      <w:r w:rsidRPr="00536A31">
        <w:t>The organization only permits the use of shared/group accounts that meet [</w:t>
      </w:r>
      <w:r>
        <w:rPr>
          <w:rStyle w:val="GSAItalicEmphasisChar"/>
        </w:rPr>
        <w:t>FedRAMP</w:t>
      </w:r>
      <w:r w:rsidRPr="007E6392">
        <w:rPr>
          <w:rStyle w:val="GSAItalicEmphasisChar"/>
        </w:rPr>
        <w:t xml:space="preserve"> </w:t>
      </w:r>
      <w:r w:rsidRPr="00636141">
        <w:rPr>
          <w:rStyle w:val="GSAItalicEmphasisChar"/>
        </w:rPr>
        <w:t>Assignment:</w:t>
      </w:r>
      <w:r w:rsidRPr="007E6392">
        <w:rPr>
          <w:rStyle w:val="GSAItalicEmphasisChar"/>
        </w:rPr>
        <w:t xml:space="preserve"> organization-defined need with justification statement that explains why such accounts are necessary</w:t>
      </w:r>
      <w:r w:rsidRPr="00536A31">
        <w:t>].</w:t>
      </w:r>
    </w:p>
    <w:p w:rsidR="00732C81" w:rsidRDefault="00732C81" w:rsidP="00732C81">
      <w:pPr>
        <w:pStyle w:val="GSAGuidance"/>
      </w:pPr>
      <w:r w:rsidRPr="0018410C">
        <w:rPr>
          <w:rStyle w:val="GSAGuidanceBoldChar"/>
        </w:rPr>
        <w:t xml:space="preserve">AC-2 (9) Additional </w:t>
      </w:r>
      <w:r>
        <w:rPr>
          <w:rStyle w:val="GSAGuidanceBoldChar"/>
        </w:rPr>
        <w:t>FedRAMP</w:t>
      </w:r>
      <w:r w:rsidRPr="0018410C">
        <w:rPr>
          <w:rStyle w:val="GSAGuidanceBoldChar"/>
        </w:rPr>
        <w:t xml:space="preserve"> Requirements and Guidance</w:t>
      </w:r>
      <w:r w:rsidRPr="0018410C">
        <w:t>: Required if shared/group accounts are deployed</w:t>
      </w:r>
      <w:r w:rsidRPr="001B4CA0">
        <w:t>.</w:t>
      </w:r>
    </w:p>
    <w:p w:rsidR="00732C81" w:rsidRPr="001B4CA0"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A</w:t>
            </w:r>
            <w:r w:rsidRPr="001600E2">
              <w:t>C-2 (9)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A5DFF">
              <w:t>Parameter AC-2(9):</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088483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907283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198515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595376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959007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381574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31754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310774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592279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094157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7178815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598130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A5DFF">
              <w:t>AC-2 (9) What is the solution and how is it implemented?</w:t>
            </w:r>
          </w:p>
        </w:tc>
      </w:tr>
      <w:tr w:rsidR="00732C81" w:rsidRPr="002C3786" w:rsidTr="00963369">
        <w:trPr>
          <w:trHeight w:val="288"/>
        </w:trPr>
        <w:tc>
          <w:tcPr>
            <w:tcW w:w="5000" w:type="pct"/>
            <w:shd w:val="clear" w:color="auto" w:fill="FFFFFF" w:themeFill="background1"/>
          </w:tcPr>
          <w:p w:rsidR="00732C81" w:rsidRPr="007A1B16" w:rsidRDefault="00732C81" w:rsidP="00963369">
            <w:pPr>
              <w:pStyle w:val="GSATableText"/>
              <w:keepNext/>
              <w:keepLines/>
              <w:rPr>
                <w:u w:val="single"/>
              </w:rPr>
            </w:pPr>
            <w:r w:rsidRPr="007A1B16">
              <w:rPr>
                <w:u w:val="single"/>
              </w:rPr>
              <w:t>Application</w:t>
            </w:r>
          </w:p>
          <w:p w:rsidR="00732C81" w:rsidRDefault="00732C81" w:rsidP="00963369">
            <w:pPr>
              <w:pStyle w:val="GSATableText"/>
              <w:keepNext/>
              <w:keepLines/>
              <w:rPr>
                <w:i/>
              </w:rPr>
            </w:pPr>
            <w:r w:rsidRPr="00CC093A">
              <w:rPr>
                <w:i/>
              </w:rPr>
              <w:t>[AWS customers are responsible for implementing and managing all group and/or shared accounts in accordance with their organizations access control policy.]</w:t>
            </w:r>
          </w:p>
          <w:p w:rsidR="00732C81" w:rsidRDefault="00732C81" w:rsidP="00963369">
            <w:pPr>
              <w:pStyle w:val="GSATableText"/>
              <w:keepNext/>
              <w:keepLines/>
            </w:pPr>
          </w:p>
          <w:p w:rsidR="00732C81" w:rsidRPr="007A1B16" w:rsidRDefault="00732C81" w:rsidP="00963369">
            <w:pPr>
              <w:pStyle w:val="GSATableText"/>
              <w:keepNext/>
              <w:keepLines/>
              <w:rPr>
                <w:u w:val="single"/>
              </w:rPr>
            </w:pPr>
            <w:r w:rsidRPr="007A1B16">
              <w:rPr>
                <w:u w:val="single"/>
              </w:rPr>
              <w:t>Infrastructure</w:t>
            </w:r>
          </w:p>
          <w:p w:rsidR="00732C81" w:rsidRPr="007A1B16"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pP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12" w:name="_Toc468804769"/>
      <w:bookmarkStart w:id="413" w:name="_Toc383429269"/>
      <w:bookmarkStart w:id="414" w:name="_Toc383430518"/>
      <w:bookmarkStart w:id="415" w:name="_Toc383433202"/>
      <w:bookmarkStart w:id="416" w:name="_Toc383444434"/>
      <w:bookmarkStart w:id="417" w:name="_Toc385594073"/>
      <w:bookmarkStart w:id="418" w:name="_Toc385594465"/>
      <w:bookmarkStart w:id="419" w:name="_Toc385594853"/>
      <w:bookmarkStart w:id="420" w:name="_Toc388620708"/>
      <w:r>
        <w:t>AC-2 (10</w:t>
      </w:r>
      <w:r w:rsidRPr="002C3786">
        <w:t>)</w:t>
      </w:r>
      <w:r>
        <w:t xml:space="preserve"> Control Enhancement</w:t>
      </w:r>
      <w:bookmarkEnd w:id="412"/>
      <w:r>
        <w:t xml:space="preserve"> </w:t>
      </w:r>
      <w:bookmarkEnd w:id="413"/>
      <w:bookmarkEnd w:id="414"/>
      <w:bookmarkEnd w:id="415"/>
      <w:bookmarkEnd w:id="416"/>
      <w:bookmarkEnd w:id="417"/>
      <w:bookmarkEnd w:id="418"/>
      <w:bookmarkEnd w:id="419"/>
      <w:bookmarkEnd w:id="420"/>
    </w:p>
    <w:p w:rsidR="00732C81" w:rsidRDefault="00732C81" w:rsidP="00732C81">
      <w:r w:rsidRPr="006B29D5">
        <w:t>The information system terminates shared/group account credentials when members leave the group.</w:t>
      </w:r>
    </w:p>
    <w:p w:rsidR="00732C81" w:rsidRDefault="00732C81" w:rsidP="00732C81">
      <w:pPr>
        <w:pStyle w:val="GSAGuidance"/>
      </w:pPr>
      <w:r w:rsidRPr="001B4CA0">
        <w:rPr>
          <w:rStyle w:val="GSAGuidanceBoldChar"/>
        </w:rPr>
        <w:t xml:space="preserve">AC-2 (10) Additional </w:t>
      </w:r>
      <w:r>
        <w:rPr>
          <w:rStyle w:val="GSAGuidanceBoldChar"/>
        </w:rPr>
        <w:t>FedRAMP</w:t>
      </w:r>
      <w:r w:rsidRPr="001B4CA0">
        <w:rPr>
          <w:rStyle w:val="GSAGuidanceBoldChar"/>
        </w:rPr>
        <w:t xml:space="preserve"> Requirements and Guidance:</w:t>
      </w:r>
      <w:r w:rsidRPr="001B4CA0">
        <w:t xml:space="preserve"> Required if shared/group accounts are deployed.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A5DFF">
              <w:t>AC-2 (10)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864975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362028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313589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968375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496143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1655923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514732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896201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502675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291948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1441463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1056884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A5DFF">
              <w:t>AC-2 (10) What is the solution and how is it implemented?</w:t>
            </w:r>
          </w:p>
        </w:tc>
      </w:tr>
      <w:tr w:rsidR="00732C81" w:rsidRPr="002C3786" w:rsidTr="00963369">
        <w:trPr>
          <w:trHeight w:val="288"/>
        </w:trPr>
        <w:tc>
          <w:tcPr>
            <w:tcW w:w="5000" w:type="pct"/>
            <w:shd w:val="clear" w:color="auto" w:fill="FFFFFF" w:themeFill="background1"/>
          </w:tcPr>
          <w:p w:rsidR="00732C81" w:rsidRPr="004D567D" w:rsidRDefault="00732C81" w:rsidP="00963369">
            <w:pPr>
              <w:pStyle w:val="GSATableText"/>
              <w:keepNext/>
              <w:keepLines/>
              <w:rPr>
                <w:u w:val="single"/>
              </w:rPr>
            </w:pPr>
            <w:r w:rsidRPr="004D567D">
              <w:rPr>
                <w:u w:val="single"/>
              </w:rPr>
              <w:t>Application</w:t>
            </w:r>
          </w:p>
          <w:p w:rsidR="00732C81" w:rsidRPr="004D567D" w:rsidRDefault="00732C81" w:rsidP="00963369">
            <w:pPr>
              <w:pStyle w:val="GSATableText"/>
              <w:keepNext/>
              <w:keepLines/>
              <w:rPr>
                <w:i/>
              </w:rPr>
            </w:pPr>
            <w:r w:rsidRPr="004D567D">
              <w:rPr>
                <w:i/>
              </w:rPr>
              <w:t>[</w:t>
            </w:r>
            <w:r>
              <w:rPr>
                <w:i/>
              </w:rPr>
              <w:t>AWS customers</w:t>
            </w:r>
            <w:r w:rsidRPr="00E700D9">
              <w:rPr>
                <w:i/>
              </w:rPr>
              <w:t xml:space="preserve"> are responsible for implementing their AWS application’s accounts in accordance with their organizations access control policy.</w:t>
            </w:r>
            <w:r w:rsidRPr="004D567D">
              <w:rPr>
                <w:i/>
              </w:rPr>
              <w:t>]</w:t>
            </w:r>
          </w:p>
          <w:p w:rsidR="00732C81" w:rsidRDefault="00732C81" w:rsidP="00963369">
            <w:pPr>
              <w:pStyle w:val="GSATableText"/>
              <w:keepNext/>
              <w:keepLines/>
            </w:pPr>
          </w:p>
          <w:p w:rsidR="00732C81" w:rsidRPr="004D567D" w:rsidRDefault="00732C81" w:rsidP="00963369">
            <w:pPr>
              <w:pStyle w:val="GSATableText"/>
              <w:keepNext/>
              <w:keepLines/>
              <w:rPr>
                <w:u w:val="single"/>
              </w:rPr>
            </w:pPr>
            <w:r w:rsidRPr="004D567D">
              <w:rPr>
                <w:u w:val="single"/>
              </w:rPr>
              <w:t>Infrastructure</w:t>
            </w:r>
          </w:p>
          <w:p w:rsidR="00732C81" w:rsidRPr="004D567D"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pP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21" w:name="_Toc468804770"/>
      <w:bookmarkStart w:id="422" w:name="_Toc383429270"/>
      <w:bookmarkStart w:id="423" w:name="_Toc383430519"/>
      <w:bookmarkStart w:id="424" w:name="_Toc383433203"/>
      <w:bookmarkStart w:id="425" w:name="_Toc383444435"/>
      <w:bookmarkStart w:id="426" w:name="_Toc385594074"/>
      <w:bookmarkStart w:id="427" w:name="_Toc385594466"/>
      <w:bookmarkStart w:id="428" w:name="_Toc385594854"/>
      <w:bookmarkStart w:id="429" w:name="_Toc388620709"/>
      <w:r>
        <w:t>AC-2 (11</w:t>
      </w:r>
      <w:r w:rsidRPr="002C3786">
        <w:t>)</w:t>
      </w:r>
      <w:r>
        <w:t xml:space="preserve"> Control Enhancement</w:t>
      </w:r>
      <w:bookmarkEnd w:id="421"/>
      <w:r>
        <w:t xml:space="preserve"> </w:t>
      </w:r>
    </w:p>
    <w:p w:rsidR="00732C81" w:rsidRPr="00623C74" w:rsidRDefault="00732C81" w:rsidP="00732C81">
      <w:r w:rsidRPr="00623C74">
        <w:t>The information system enforces [</w:t>
      </w:r>
      <w:r w:rsidRPr="00C239B2">
        <w:rPr>
          <w:rStyle w:val="GSAItalicEmphasisChar"/>
        </w:rPr>
        <w:t>Assignment: organization-defined circumstances and/or usage conditions</w:t>
      </w:r>
      <w:r w:rsidRPr="00623C74">
        <w:t>] for [</w:t>
      </w:r>
      <w:r w:rsidRPr="00C239B2">
        <w:rPr>
          <w:rStyle w:val="GSAItalicEmphasisChar"/>
        </w:rPr>
        <w:t>Assignment: organization-defined information system accounts</w:t>
      </w:r>
      <w:r w:rsidRPr="00623C74">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37CF3">
              <w:t>AC-2 (11</w:t>
            </w:r>
            <w:r>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t>AC-2 (11</w:t>
            </w:r>
            <w:r w:rsidRPr="002C3786">
              <w:t>)</w:t>
            </w:r>
            <w:r>
              <w:t>-1</w:t>
            </w:r>
            <w:r w:rsidRPr="00D00D47">
              <w:t>:</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D00D47">
              <w:t xml:space="preserve">Parameter </w:t>
            </w:r>
            <w:r>
              <w:t>AC-2 (11</w:t>
            </w:r>
            <w:r w:rsidRPr="002C3786">
              <w:t>)</w:t>
            </w:r>
            <w:r>
              <w:t>-2</w:t>
            </w:r>
            <w:r w:rsidRPr="00D00D47">
              <w:t>:</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198709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290654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720892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594307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462534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9977277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867340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148494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23157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142863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6946784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077523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37CF3">
              <w:t>AC-2 (11</w:t>
            </w:r>
            <w:r>
              <w:t>)</w:t>
            </w:r>
            <w:r w:rsidRPr="0036708B">
              <w:t xml:space="preserve"> What is the solution and how is it implemented?</w:t>
            </w:r>
          </w:p>
        </w:tc>
      </w:tr>
      <w:tr w:rsidR="00732C81" w:rsidRPr="002C3786" w:rsidTr="00963369">
        <w:trPr>
          <w:trHeight w:val="288"/>
        </w:trPr>
        <w:tc>
          <w:tcPr>
            <w:tcW w:w="5000" w:type="pct"/>
            <w:shd w:val="clear" w:color="auto" w:fill="FFFFFF" w:themeFill="background1"/>
          </w:tcPr>
          <w:p w:rsidR="00732C81" w:rsidRPr="00E700D9" w:rsidRDefault="00732C81" w:rsidP="00963369">
            <w:pPr>
              <w:pStyle w:val="GSATableText"/>
              <w:keepNext/>
              <w:keepLines/>
              <w:rPr>
                <w:u w:val="single"/>
              </w:rPr>
            </w:pPr>
            <w:r w:rsidRPr="00E700D9">
              <w:rPr>
                <w:u w:val="single"/>
              </w:rPr>
              <w:t>Application</w:t>
            </w:r>
          </w:p>
          <w:p w:rsidR="00732C81" w:rsidRPr="00E700D9" w:rsidRDefault="00732C81" w:rsidP="00963369">
            <w:pPr>
              <w:pStyle w:val="GSATableText"/>
              <w:keepNext/>
              <w:keepLines/>
              <w:rPr>
                <w:i/>
              </w:rPr>
            </w:pPr>
            <w:r w:rsidRPr="00E700D9">
              <w:rPr>
                <w:i/>
              </w:rPr>
              <w:t>[</w:t>
            </w:r>
            <w:r>
              <w:rPr>
                <w:i/>
              </w:rPr>
              <w:t>AWS customers</w:t>
            </w:r>
            <w:r w:rsidRPr="00E700D9">
              <w:rPr>
                <w:i/>
              </w:rPr>
              <w:t xml:space="preserve"> are responsible for implementing their AWS application’s </w:t>
            </w:r>
            <w:r>
              <w:rPr>
                <w:i/>
              </w:rPr>
              <w:t xml:space="preserve">and IAM </w:t>
            </w:r>
            <w:r w:rsidRPr="00E700D9">
              <w:rPr>
                <w:i/>
              </w:rPr>
              <w:t>accounts in accordance with their organizations access control policy.]</w:t>
            </w:r>
          </w:p>
          <w:p w:rsidR="00732C81" w:rsidRDefault="00732C81" w:rsidP="00963369">
            <w:pPr>
              <w:pStyle w:val="GSATableText"/>
              <w:keepNext/>
              <w:keepLines/>
            </w:pPr>
          </w:p>
          <w:p w:rsidR="00732C81" w:rsidRPr="00E700D9" w:rsidRDefault="00732C81" w:rsidP="00963369">
            <w:pPr>
              <w:pStyle w:val="GSATableText"/>
              <w:keepNext/>
              <w:keepLines/>
              <w:rPr>
                <w:u w:val="single"/>
              </w:rPr>
            </w:pPr>
            <w:r w:rsidRPr="00E700D9">
              <w:rPr>
                <w:u w:val="single"/>
              </w:rPr>
              <w:t>Infrastructure</w:t>
            </w:r>
          </w:p>
          <w:p w:rsidR="00732C81" w:rsidRPr="00E700D9"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pP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30" w:name="_Toc468804771"/>
      <w:r>
        <w:t>AC-2 (12</w:t>
      </w:r>
      <w:r w:rsidRPr="002C3786">
        <w:t>)</w:t>
      </w:r>
      <w:r>
        <w:t xml:space="preserve"> Control Enhancement</w:t>
      </w:r>
      <w:bookmarkEnd w:id="430"/>
      <w:r>
        <w:t xml:space="preserve"> </w:t>
      </w:r>
    </w:p>
    <w:p w:rsidR="00732C81" w:rsidRPr="00194B8B" w:rsidRDefault="00732C81" w:rsidP="00732C81">
      <w:pPr>
        <w:keepNext/>
      </w:pPr>
      <w:r w:rsidRPr="00194B8B">
        <w:t>The organization:</w:t>
      </w:r>
    </w:p>
    <w:p w:rsidR="00732C81" w:rsidRDefault="00732C81" w:rsidP="00732C81">
      <w:pPr>
        <w:pStyle w:val="GSAListParagraphalpha"/>
        <w:keepLines/>
        <w:widowControl/>
        <w:numPr>
          <w:ilvl w:val="0"/>
          <w:numId w:val="136"/>
        </w:numPr>
      </w:pPr>
      <w:r w:rsidRPr="006F3117">
        <w:t>Monitors information system accounts for [</w:t>
      </w:r>
      <w:r w:rsidRPr="002B4E6E">
        <w:rPr>
          <w:rStyle w:val="GSAItalicEmphasisChar"/>
        </w:rPr>
        <w:t>Assignment: organization-defined atypical use</w:t>
      </w:r>
      <w:r w:rsidRPr="006F3117">
        <w:t>]; and</w:t>
      </w:r>
    </w:p>
    <w:p w:rsidR="00732C81" w:rsidRDefault="00732C81" w:rsidP="00732C81">
      <w:pPr>
        <w:pStyle w:val="GSAListParagraphalpha"/>
        <w:numPr>
          <w:ilvl w:val="0"/>
          <w:numId w:val="43"/>
        </w:numPr>
      </w:pPr>
      <w:r w:rsidRPr="006F3117">
        <w:t>Reports atypical usage of information system accounts to [</w:t>
      </w:r>
      <w:r w:rsidRPr="009B5A11">
        <w:rPr>
          <w:rStyle w:val="GSAItalicEmphasisChar"/>
        </w:rPr>
        <w:t xml:space="preserve">FedRAMP </w:t>
      </w:r>
      <w:r w:rsidRPr="002B4E6E">
        <w:rPr>
          <w:rStyle w:val="GSAItalicEmphasisChar"/>
        </w:rPr>
        <w:t>Assignment:</w:t>
      </w:r>
      <w:r>
        <w:rPr>
          <w:rStyle w:val="GSAItalicEmphasisChar"/>
        </w:rPr>
        <w:t xml:space="preserve"> </w:t>
      </w:r>
      <w:r w:rsidRPr="009B5A11">
        <w:rPr>
          <w:rStyle w:val="GSAItalicEmphasisChar"/>
        </w:rPr>
        <w:t>at a minimum, the ISSO and/or similar role within the organization</w:t>
      </w:r>
      <w:r w:rsidRPr="009B5A11">
        <w:t>]</w:t>
      </w:r>
      <w:r w:rsidRPr="006F3117">
        <w:t>.</w:t>
      </w:r>
    </w:p>
    <w:p w:rsidR="00732C81" w:rsidRPr="00340E59" w:rsidRDefault="00732C81" w:rsidP="00732C81">
      <w:pPr>
        <w:pStyle w:val="GSAGuidance"/>
      </w:pPr>
      <w:r w:rsidRPr="00AE4A96">
        <w:rPr>
          <w:rStyle w:val="GSAGuidanceBoldChar"/>
        </w:rPr>
        <w:t>AC-2 (12)</w:t>
      </w:r>
      <w:r>
        <w:rPr>
          <w:rStyle w:val="GSAGuidanceBoldChar"/>
        </w:rPr>
        <w:t xml:space="preserve"> </w:t>
      </w:r>
      <w:r w:rsidRPr="00AE4A96">
        <w:rPr>
          <w:rStyle w:val="GSAGuidanceBoldChar"/>
        </w:rPr>
        <w:t>(a) and AC-2 (12)</w:t>
      </w:r>
      <w:r>
        <w:rPr>
          <w:rStyle w:val="GSAGuidanceBoldChar"/>
        </w:rPr>
        <w:t xml:space="preserve"> </w:t>
      </w:r>
      <w:r w:rsidRPr="00AE4A96">
        <w:rPr>
          <w:rStyle w:val="GSAGuidanceBoldChar"/>
        </w:rPr>
        <w:t xml:space="preserve">(b) Additional </w:t>
      </w:r>
      <w:r>
        <w:rPr>
          <w:rStyle w:val="GSAGuidanceBoldChar"/>
        </w:rPr>
        <w:t>FedRAMP</w:t>
      </w:r>
      <w:r w:rsidRPr="00AE4A96">
        <w:rPr>
          <w:rStyle w:val="GSAGuidanceBoldChar"/>
        </w:rPr>
        <w:t xml:space="preserve"> Requirements and Guidance:</w:t>
      </w:r>
      <w:r w:rsidRPr="00AE4A96">
        <w:t xml:space="preserve"> Required for privileged accounts</w:t>
      </w:r>
      <w:r w:rsidRPr="00340E59">
        <w:t>.</w:t>
      </w:r>
      <w:r>
        <w:t xml:space="preserve">  </w:t>
      </w:r>
    </w:p>
    <w:bookmarkEnd w:id="422"/>
    <w:bookmarkEnd w:id="423"/>
    <w:bookmarkEnd w:id="424"/>
    <w:bookmarkEnd w:id="425"/>
    <w:bookmarkEnd w:id="426"/>
    <w:bookmarkEnd w:id="427"/>
    <w:bookmarkEnd w:id="428"/>
    <w:bookmarkEnd w:id="429"/>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A5DFF">
              <w:t>AC-2 (12)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A5DFF">
              <w:t>Parameter AC-2(12)(a)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A5DFF">
              <w:t>Parameter AC-2(12)(b)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52008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001621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713283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081484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613432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5656713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832774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289955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219590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800803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868093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612330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A5DFF">
              <w:t>AC-2 (12)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E700D9" w:rsidRDefault="00732C81" w:rsidP="00963369">
            <w:pPr>
              <w:pStyle w:val="GSATableText"/>
              <w:keepNext/>
              <w:keepLines/>
              <w:rPr>
                <w:u w:val="single"/>
              </w:rPr>
            </w:pPr>
            <w:r w:rsidRPr="00E700D9">
              <w:rPr>
                <w:u w:val="single"/>
              </w:rPr>
              <w:t>Application</w:t>
            </w:r>
          </w:p>
          <w:p w:rsidR="00732C81" w:rsidRPr="005A2B7D" w:rsidRDefault="00732C81" w:rsidP="00963369">
            <w:pPr>
              <w:pStyle w:val="GSATableText"/>
              <w:keepNext/>
              <w:keepLines/>
              <w:rPr>
                <w:i/>
              </w:rPr>
            </w:pPr>
            <w:r w:rsidRPr="00E700D9">
              <w:rPr>
                <w:i/>
              </w:rPr>
              <w:t>[</w:t>
            </w:r>
            <w:r>
              <w:rPr>
                <w:i/>
              </w:rPr>
              <w:t>AWS customers</w:t>
            </w:r>
            <w:r w:rsidRPr="005A2B7D">
              <w:rPr>
                <w:i/>
              </w:rPr>
              <w:t xml:space="preserve"> are responsible for implementing auditing capability that provides monitoring to detect a</w:t>
            </w:r>
            <w:r>
              <w:rPr>
                <w:i/>
              </w:rPr>
              <w:t>typical usage of their account.]</w:t>
            </w:r>
          </w:p>
          <w:p w:rsidR="00732C81" w:rsidRDefault="00732C81" w:rsidP="00963369">
            <w:pPr>
              <w:pStyle w:val="GSATableText"/>
              <w:keepNext/>
              <w:keepLines/>
            </w:pPr>
          </w:p>
          <w:p w:rsidR="00732C81" w:rsidRPr="00E700D9" w:rsidRDefault="00732C81" w:rsidP="00963369">
            <w:pPr>
              <w:pStyle w:val="GSATableText"/>
              <w:keepNext/>
              <w:keepLines/>
              <w:rPr>
                <w:u w:val="single"/>
              </w:rPr>
            </w:pPr>
            <w:r w:rsidRPr="00E700D9">
              <w:rPr>
                <w:u w:val="single"/>
              </w:rPr>
              <w:t>Infrastructure</w:t>
            </w:r>
          </w:p>
          <w:p w:rsidR="00732C81" w:rsidRPr="00E700D9"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pP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E700D9" w:rsidRDefault="00732C81" w:rsidP="00963369">
            <w:pPr>
              <w:pStyle w:val="GSATableText"/>
              <w:keepNext/>
              <w:keepLines/>
              <w:rPr>
                <w:u w:val="single"/>
              </w:rPr>
            </w:pPr>
            <w:r w:rsidRPr="00E700D9">
              <w:rPr>
                <w:u w:val="single"/>
              </w:rPr>
              <w:t>Application</w:t>
            </w:r>
          </w:p>
          <w:p w:rsidR="00732C81" w:rsidRPr="005A2B7D" w:rsidRDefault="00732C81" w:rsidP="00963369">
            <w:pPr>
              <w:pStyle w:val="GSATableText"/>
              <w:keepNext/>
              <w:keepLines/>
              <w:rPr>
                <w:i/>
              </w:rPr>
            </w:pPr>
            <w:r w:rsidRPr="00E700D9">
              <w:rPr>
                <w:i/>
              </w:rPr>
              <w:t>[</w:t>
            </w:r>
            <w:r>
              <w:rPr>
                <w:i/>
              </w:rPr>
              <w:t>AWS customers</w:t>
            </w:r>
            <w:r w:rsidRPr="005A2B7D">
              <w:rPr>
                <w:i/>
              </w:rPr>
              <w:t xml:space="preserve"> are responsible for implementing auditing capability that provides monitoring to detect atypical usage o</w:t>
            </w:r>
            <w:r>
              <w:rPr>
                <w:i/>
              </w:rPr>
              <w:t>f their account.]</w:t>
            </w:r>
          </w:p>
          <w:p w:rsidR="00732C81" w:rsidRDefault="00732C81" w:rsidP="00963369">
            <w:pPr>
              <w:pStyle w:val="GSATableText"/>
              <w:keepNext/>
              <w:keepLines/>
            </w:pPr>
          </w:p>
          <w:p w:rsidR="00732C81" w:rsidRPr="00E700D9" w:rsidRDefault="00732C81" w:rsidP="00963369">
            <w:pPr>
              <w:pStyle w:val="GSATableText"/>
              <w:keepNext/>
              <w:keepLines/>
              <w:rPr>
                <w:u w:val="single"/>
              </w:rPr>
            </w:pPr>
            <w:r w:rsidRPr="00E700D9">
              <w:rPr>
                <w:u w:val="single"/>
              </w:rPr>
              <w:t>Infrastructure</w:t>
            </w:r>
          </w:p>
          <w:p w:rsidR="00732C81" w:rsidRPr="00E700D9" w:rsidRDefault="00732C81" w:rsidP="00963369">
            <w:pPr>
              <w:pStyle w:val="GSATableText"/>
              <w:keepNext/>
              <w:keepLines/>
              <w:rPr>
                <w:i/>
              </w:rPr>
            </w:pPr>
            <w:r w:rsidRPr="00A70D40">
              <w:rPr>
                <w:i/>
              </w:rPr>
              <w:t>[AWS is responsible for account management of the internal AWS users of the AWS infrastructure. Through the AWS Management console and API Endpoints AWS provides the means for a customer to manage their top-level AWS account and IAM users.]</w:t>
            </w:r>
          </w:p>
          <w:p w:rsidR="00732C81" w:rsidRDefault="00732C81" w:rsidP="00963369">
            <w:pPr>
              <w:pStyle w:val="GSATableText"/>
              <w:keepNext/>
              <w:keepLines/>
            </w:pP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431" w:name="_Toc468804772"/>
      <w:bookmarkStart w:id="432" w:name="_Toc383429271"/>
      <w:bookmarkStart w:id="433" w:name="_Toc383430520"/>
      <w:bookmarkStart w:id="434" w:name="_Toc383433204"/>
      <w:bookmarkStart w:id="435" w:name="_Toc383444436"/>
      <w:bookmarkStart w:id="436" w:name="_Toc385594075"/>
      <w:bookmarkStart w:id="437" w:name="_Toc385594467"/>
      <w:bookmarkStart w:id="438" w:name="_Toc385594855"/>
      <w:bookmarkStart w:id="439" w:name="_Toc388620710"/>
      <w:bookmarkStart w:id="440" w:name="_Toc449543301"/>
      <w:r w:rsidRPr="002C3786">
        <w:t>AC-3 Access Enforcement</w:t>
      </w:r>
      <w:bookmarkEnd w:id="431"/>
      <w:r w:rsidRPr="002C3786">
        <w:t xml:space="preserve"> </w:t>
      </w:r>
      <w:bookmarkEnd w:id="432"/>
      <w:bookmarkEnd w:id="433"/>
      <w:bookmarkEnd w:id="434"/>
      <w:bookmarkEnd w:id="435"/>
      <w:bookmarkEnd w:id="436"/>
      <w:bookmarkEnd w:id="437"/>
      <w:bookmarkEnd w:id="438"/>
      <w:bookmarkEnd w:id="439"/>
      <w:bookmarkEnd w:id="440"/>
    </w:p>
    <w:p w:rsidR="00732C81" w:rsidRDefault="00732C81" w:rsidP="00732C81">
      <w:r w:rsidRPr="0097493E">
        <w:t>The information system enforces approved authorizations for logical access to information and system resources in accordance with applicable access control policies.</w:t>
      </w:r>
    </w:p>
    <w:p w:rsidR="00732C81" w:rsidRPr="00785EC6"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559091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821640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671893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671192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507685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443509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898947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394590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036606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115409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60686401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412211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A5DFF">
              <w:t>AC-3 What is the solution and how is it implemented?</w:t>
            </w:r>
          </w:p>
        </w:tc>
      </w:tr>
      <w:tr w:rsidR="00732C81" w:rsidRPr="002C3786" w:rsidTr="00963369">
        <w:trPr>
          <w:trHeight w:val="288"/>
        </w:trPr>
        <w:tc>
          <w:tcPr>
            <w:tcW w:w="5000" w:type="pct"/>
            <w:shd w:val="clear" w:color="auto" w:fill="FFFFFF" w:themeFill="background1"/>
          </w:tcPr>
          <w:p w:rsidR="00732C81" w:rsidRPr="008018EF" w:rsidRDefault="00732C81" w:rsidP="00963369">
            <w:pPr>
              <w:pStyle w:val="GSATableText"/>
              <w:keepNext/>
              <w:keepLines/>
              <w:rPr>
                <w:u w:val="single"/>
              </w:rPr>
            </w:pPr>
            <w:r w:rsidRPr="008018EF">
              <w:rPr>
                <w:u w:val="single"/>
              </w:rPr>
              <w:t>Application</w:t>
            </w:r>
          </w:p>
          <w:p w:rsidR="00732C81" w:rsidRDefault="00732C81" w:rsidP="00963369">
            <w:pPr>
              <w:pStyle w:val="GSATableText"/>
              <w:keepNext/>
              <w:keepLines/>
              <w:rPr>
                <w:i/>
              </w:rPr>
            </w:pPr>
            <w:r w:rsidRPr="00CC093A">
              <w:rPr>
                <w:i/>
              </w:rPr>
              <w:t xml:space="preserve">[AWS customers are responsible for establishing a process for approving logical access to </w:t>
            </w:r>
            <w:r w:rsidRPr="00E700D9">
              <w:rPr>
                <w:i/>
              </w:rPr>
              <w:t xml:space="preserve">their AWS application’s </w:t>
            </w:r>
            <w:r>
              <w:rPr>
                <w:i/>
              </w:rPr>
              <w:t xml:space="preserve">and the IAM </w:t>
            </w:r>
            <w:r w:rsidRPr="00CC093A">
              <w:rPr>
                <w:i/>
              </w:rPr>
              <w:t>management console, ensuring that the process is performed in accordance with the customer’s access control policy and the authorizations granted to the system users are approved as required.]</w:t>
            </w:r>
          </w:p>
          <w:p w:rsidR="00732C81" w:rsidRDefault="00732C81" w:rsidP="00963369">
            <w:pPr>
              <w:pStyle w:val="GSATableText"/>
              <w:keepNext/>
              <w:keepLines/>
            </w:pPr>
          </w:p>
          <w:p w:rsidR="00732C81" w:rsidRPr="008018EF" w:rsidRDefault="00732C81" w:rsidP="00963369">
            <w:pPr>
              <w:pStyle w:val="GSATableText"/>
              <w:keepNext/>
              <w:keepLines/>
              <w:rPr>
                <w:u w:val="single"/>
              </w:rPr>
            </w:pPr>
            <w:r w:rsidRPr="008018EF">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441" w:name="_Toc468804773"/>
      <w:bookmarkStart w:id="442" w:name="_Toc383429273"/>
      <w:bookmarkStart w:id="443" w:name="_Toc383430521"/>
      <w:bookmarkStart w:id="444" w:name="_Toc383433205"/>
      <w:bookmarkStart w:id="445" w:name="_Toc383444437"/>
      <w:bookmarkStart w:id="446" w:name="_Toc385594076"/>
      <w:bookmarkStart w:id="447" w:name="_Toc385594468"/>
      <w:bookmarkStart w:id="448" w:name="_Toc385594856"/>
      <w:bookmarkStart w:id="449" w:name="_Toc388620711"/>
      <w:bookmarkStart w:id="450" w:name="_Toc449543302"/>
      <w:r w:rsidRPr="002C3786">
        <w:t>AC-4 Information Flow Enforcement</w:t>
      </w:r>
      <w:bookmarkEnd w:id="441"/>
      <w:r w:rsidRPr="002C3786">
        <w:t xml:space="preserve"> </w:t>
      </w:r>
      <w:bookmarkEnd w:id="442"/>
      <w:bookmarkEnd w:id="443"/>
      <w:bookmarkEnd w:id="444"/>
      <w:bookmarkEnd w:id="445"/>
      <w:bookmarkEnd w:id="446"/>
      <w:bookmarkEnd w:id="447"/>
      <w:bookmarkEnd w:id="448"/>
      <w:bookmarkEnd w:id="449"/>
      <w:bookmarkEnd w:id="450"/>
    </w:p>
    <w:p w:rsidR="00732C81" w:rsidRDefault="00732C81" w:rsidP="00732C81">
      <w:r w:rsidRPr="002C3786">
        <w:t>The information system enforces approved authorizations for controlling the flow of</w:t>
      </w:r>
      <w:r>
        <w:t xml:space="preserve"> </w:t>
      </w:r>
      <w:r w:rsidRPr="002C3786">
        <w:t xml:space="preserve">information within the system and between interconnected systems </w:t>
      </w:r>
      <w:r>
        <w:t>based on [</w:t>
      </w:r>
      <w:r w:rsidRPr="002B4E6E">
        <w:rPr>
          <w:rStyle w:val="GSAItalicEmphasisChar"/>
        </w:rPr>
        <w:t>Assignment: organization-defined information flow control policies</w:t>
      </w:r>
      <w:r>
        <w:t>]</w:t>
      </w:r>
      <w:r w:rsidRPr="002C3786">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A5DFF">
              <w:t>Parameter AC-4: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341842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760304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161237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0861902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005880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9813495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434565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398699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968783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32937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1682073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701872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A6A6B">
              <w:t>AC-4 What is the solution and how is it implemented?</w:t>
            </w:r>
          </w:p>
        </w:tc>
      </w:tr>
      <w:tr w:rsidR="00732C81" w:rsidRPr="002C3786" w:rsidTr="00963369">
        <w:trPr>
          <w:trHeight w:val="288"/>
        </w:trPr>
        <w:tc>
          <w:tcPr>
            <w:tcW w:w="5000" w:type="pct"/>
            <w:shd w:val="clear" w:color="auto" w:fill="FFFFFF" w:themeFill="background1"/>
          </w:tcPr>
          <w:p w:rsidR="00732C81" w:rsidRPr="008018EF" w:rsidRDefault="00732C81" w:rsidP="00963369">
            <w:pPr>
              <w:pStyle w:val="GSATableText"/>
              <w:keepNext/>
              <w:keepLines/>
              <w:rPr>
                <w:u w:val="single"/>
              </w:rPr>
            </w:pPr>
            <w:r w:rsidRPr="008018EF">
              <w:rPr>
                <w:u w:val="single"/>
              </w:rPr>
              <w:t>Application</w:t>
            </w:r>
          </w:p>
          <w:p w:rsidR="00732C81" w:rsidRPr="00321370" w:rsidRDefault="00732C81" w:rsidP="00963369">
            <w:pPr>
              <w:pStyle w:val="GSATableText"/>
              <w:rPr>
                <w:i/>
                <w:szCs w:val="20"/>
              </w:rPr>
            </w:pPr>
            <w:r w:rsidRPr="00321370">
              <w:rPr>
                <w:i/>
              </w:rPr>
              <w:t xml:space="preserve">[AWS customers are responsible for </w:t>
            </w:r>
            <w:r>
              <w:rPr>
                <w:i/>
              </w:rPr>
              <w:t>establishing and enforcing information flow control for their workloads deployed on AWS infrastructure.]</w:t>
            </w:r>
          </w:p>
          <w:p w:rsidR="00732C81" w:rsidRDefault="00732C81" w:rsidP="00963369">
            <w:pPr>
              <w:pStyle w:val="GSATableText"/>
              <w:keepNext/>
              <w:keepLines/>
            </w:pPr>
          </w:p>
          <w:p w:rsidR="00732C81" w:rsidRPr="008018EF" w:rsidRDefault="00732C81" w:rsidP="00963369">
            <w:pPr>
              <w:pStyle w:val="GSATableText"/>
              <w:keepNext/>
              <w:keepLines/>
              <w:rPr>
                <w:u w:val="single"/>
              </w:rPr>
            </w:pPr>
            <w:r w:rsidRPr="008018EF">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51" w:name="_Toc468804774"/>
      <w:bookmarkStart w:id="452" w:name="_Toc383429274"/>
      <w:bookmarkStart w:id="453" w:name="_Toc383430522"/>
      <w:bookmarkStart w:id="454" w:name="_Toc383433206"/>
      <w:bookmarkStart w:id="455" w:name="_Toc383444438"/>
      <w:bookmarkStart w:id="456" w:name="_Toc385594077"/>
      <w:bookmarkStart w:id="457" w:name="_Toc385594469"/>
      <w:bookmarkStart w:id="458" w:name="_Toc385594857"/>
      <w:bookmarkStart w:id="459" w:name="_Toc388620712"/>
      <w:r w:rsidRPr="00A8144E">
        <w:t>AC-4 (21)</w:t>
      </w:r>
      <w:r>
        <w:t xml:space="preserve"> </w:t>
      </w:r>
      <w:r w:rsidRPr="00A8144E">
        <w:t>Control Enhancement</w:t>
      </w:r>
      <w:bookmarkEnd w:id="451"/>
      <w:r>
        <w:t xml:space="preserve"> </w:t>
      </w:r>
      <w:bookmarkEnd w:id="452"/>
      <w:bookmarkEnd w:id="453"/>
      <w:bookmarkEnd w:id="454"/>
      <w:bookmarkEnd w:id="455"/>
      <w:bookmarkEnd w:id="456"/>
      <w:bookmarkEnd w:id="457"/>
      <w:bookmarkEnd w:id="458"/>
      <w:bookmarkEnd w:id="459"/>
    </w:p>
    <w:p w:rsidR="00732C81" w:rsidRDefault="00732C81" w:rsidP="00732C81">
      <w:r w:rsidRPr="0097493E">
        <w:t>The information system separates information flows logically or physically using [</w:t>
      </w:r>
      <w:r w:rsidRPr="002B4E6E">
        <w:rPr>
          <w:rStyle w:val="GSAItalicEmphasisChar"/>
        </w:rPr>
        <w:t>Assignment: organization-defined mechanisms and/or techniques</w:t>
      </w:r>
      <w:r w:rsidRPr="0097493E">
        <w:t>] to accomplish [</w:t>
      </w:r>
      <w:r w:rsidRPr="002B4E6E">
        <w:rPr>
          <w:rStyle w:val="GSAItalicEmphasisChar"/>
        </w:rPr>
        <w:t>Assignment: organization-defined required separations by types of information</w:t>
      </w:r>
      <w:r w:rsidRPr="0097493E">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AC-4 (21)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A6A6B">
              <w:t>Parameter AC-4(21)-1: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A6A6B">
              <w:t>Parameter AC-4(21)-2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368230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168388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541998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266089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146347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5004449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841837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406870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139884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511666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256390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756386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A6A6B">
              <w:t>AC-4 (21) What is the solution and how is it implemented?</w:t>
            </w:r>
          </w:p>
        </w:tc>
      </w:tr>
      <w:tr w:rsidR="00732C81" w:rsidRPr="002C3786" w:rsidTr="00963369">
        <w:trPr>
          <w:trHeight w:val="288"/>
        </w:trPr>
        <w:tc>
          <w:tcPr>
            <w:tcW w:w="5000" w:type="pct"/>
            <w:shd w:val="clear" w:color="auto" w:fill="FFFFFF" w:themeFill="background1"/>
          </w:tcPr>
          <w:p w:rsidR="00732C81" w:rsidRPr="008018EF" w:rsidRDefault="00732C81" w:rsidP="00963369">
            <w:pPr>
              <w:pStyle w:val="GSATableText"/>
              <w:keepNext/>
              <w:keepLines/>
              <w:rPr>
                <w:u w:val="single"/>
              </w:rPr>
            </w:pPr>
            <w:r w:rsidRPr="008018EF">
              <w:rPr>
                <w:u w:val="single"/>
              </w:rPr>
              <w:t>Application</w:t>
            </w:r>
          </w:p>
          <w:p w:rsidR="00732C81" w:rsidRDefault="00732C81" w:rsidP="00963369">
            <w:pPr>
              <w:pStyle w:val="GSATableText"/>
              <w:keepNext/>
              <w:keepLines/>
              <w:rPr>
                <w:u w:val="single"/>
              </w:rPr>
            </w:pPr>
            <w:r w:rsidRPr="00321370">
              <w:rPr>
                <w:i/>
              </w:rPr>
              <w:t xml:space="preserve">[AWS customers are responsible for </w:t>
            </w:r>
            <w:r>
              <w:rPr>
                <w:i/>
              </w:rPr>
              <w:t>establishing and enforcing information flow control for their workloads deployed on AWS infrastructure.]</w:t>
            </w:r>
          </w:p>
          <w:p w:rsidR="00732C81" w:rsidRDefault="00732C81" w:rsidP="00963369">
            <w:pPr>
              <w:pStyle w:val="GSATableText"/>
              <w:keepNext/>
              <w:keepLines/>
              <w:rPr>
                <w:u w:val="single"/>
              </w:rPr>
            </w:pPr>
          </w:p>
          <w:p w:rsidR="00732C81" w:rsidRPr="00E700D9" w:rsidRDefault="00732C81" w:rsidP="00963369">
            <w:pPr>
              <w:pStyle w:val="GSATableText"/>
              <w:keepNext/>
              <w:keepLines/>
              <w:rPr>
                <w:u w:val="single"/>
              </w:rPr>
            </w:pPr>
            <w:r w:rsidRPr="00E700D9">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460" w:name="_Toc468804775"/>
      <w:bookmarkStart w:id="461" w:name="_Ref444599029"/>
      <w:bookmarkStart w:id="462" w:name="_Toc449543303"/>
      <w:bookmarkStart w:id="463" w:name="_Toc383429275"/>
      <w:bookmarkStart w:id="464" w:name="_Toc383430523"/>
      <w:bookmarkStart w:id="465" w:name="_Toc383433207"/>
      <w:bookmarkStart w:id="466" w:name="_Toc383444439"/>
      <w:bookmarkStart w:id="467" w:name="_Toc385594078"/>
      <w:bookmarkStart w:id="468" w:name="_Toc385594470"/>
      <w:bookmarkStart w:id="469" w:name="_Toc385594858"/>
      <w:bookmarkStart w:id="470" w:name="_Toc388620713"/>
      <w:r w:rsidRPr="002C3786">
        <w:t>AC-5 Separation of Duties</w:t>
      </w:r>
      <w:bookmarkEnd w:id="460"/>
      <w:r w:rsidRPr="002C3786">
        <w:t xml:space="preserve"> </w:t>
      </w:r>
      <w:bookmarkEnd w:id="461"/>
      <w:bookmarkEnd w:id="462"/>
    </w:p>
    <w:p w:rsidR="00732C81" w:rsidRPr="002C3786" w:rsidRDefault="00732C81" w:rsidP="00732C81">
      <w:pPr>
        <w:keepNext/>
      </w:pPr>
      <w:r w:rsidRPr="002C3786">
        <w:t>The organization:</w:t>
      </w:r>
    </w:p>
    <w:p w:rsidR="00732C81" w:rsidRDefault="00732C81" w:rsidP="00732C81">
      <w:pPr>
        <w:pStyle w:val="GSAListParagraphalpha"/>
        <w:numPr>
          <w:ilvl w:val="0"/>
          <w:numId w:val="137"/>
        </w:numPr>
      </w:pPr>
      <w:r w:rsidRPr="00A216EC">
        <w:t>Separates [</w:t>
      </w:r>
      <w:r w:rsidRPr="00D62A31">
        <w:rPr>
          <w:rStyle w:val="GSAItalicEmphasisChar"/>
        </w:rPr>
        <w:t>Assignment: organization-defined duties of individuals</w:t>
      </w:r>
      <w:r w:rsidRPr="00A216EC">
        <w:t>];</w:t>
      </w:r>
    </w:p>
    <w:p w:rsidR="00732C81" w:rsidRDefault="00732C81" w:rsidP="00732C81">
      <w:pPr>
        <w:pStyle w:val="GSAListParagraphalpha"/>
        <w:numPr>
          <w:ilvl w:val="0"/>
          <w:numId w:val="111"/>
        </w:numPr>
      </w:pPr>
      <w:r w:rsidRPr="00A216EC">
        <w:t xml:space="preserve">Documents separation of duties of individuals; and </w:t>
      </w:r>
    </w:p>
    <w:p w:rsidR="00732C81" w:rsidRDefault="00732C81" w:rsidP="00732C81">
      <w:pPr>
        <w:pStyle w:val="GSAListParagraphalpha"/>
        <w:numPr>
          <w:ilvl w:val="0"/>
          <w:numId w:val="111"/>
        </w:numPr>
      </w:pPr>
      <w:r w:rsidRPr="00A216EC">
        <w:t>Defines information system access authorizations to support separation of duties.</w:t>
      </w:r>
    </w:p>
    <w:p w:rsidR="00732C81" w:rsidRDefault="00732C81" w:rsidP="00732C81">
      <w:pPr>
        <w:pStyle w:val="GSAGuidance"/>
        <w:rPr>
          <w:rStyle w:val="GSAGuidanceBoldChar"/>
        </w:rPr>
      </w:pPr>
      <w:r w:rsidRPr="00D82719">
        <w:rPr>
          <w:rStyle w:val="GSAGuidanceBoldChar"/>
        </w:rPr>
        <w:t xml:space="preserve">AC-5 Additional </w:t>
      </w:r>
      <w:r>
        <w:rPr>
          <w:rStyle w:val="GSAGuidanceBoldChar"/>
        </w:rPr>
        <w:t>FedRAMP</w:t>
      </w:r>
      <w:r w:rsidRPr="00D82719">
        <w:rPr>
          <w:rStyle w:val="GSAGuidanceBoldChar"/>
        </w:rPr>
        <w:t xml:space="preserve"> Requirements and Guidance: </w:t>
      </w:r>
    </w:p>
    <w:p w:rsidR="00732C81" w:rsidRPr="00D82719" w:rsidRDefault="00732C81" w:rsidP="00732C81">
      <w:pPr>
        <w:pStyle w:val="GSAGuidance"/>
      </w:pPr>
      <w:r w:rsidRPr="00D82719">
        <w:rPr>
          <w:rStyle w:val="GSAGuidanceBoldChar"/>
        </w:rPr>
        <w:t>Guidance</w:t>
      </w:r>
      <w:r w:rsidRPr="00D82719">
        <w:t>: CSPs have the option to provide a separation of duties mat</w:t>
      </w:r>
      <w:r>
        <w:t xml:space="preserve">rix as an attachment to the SSP.  </w:t>
      </w:r>
      <w:r w:rsidRPr="00672E30">
        <w:t xml:space="preserve">Directions for attaching the </w:t>
      </w:r>
      <w:r>
        <w:t>Separation of Duties Matrix</w:t>
      </w:r>
      <w:r w:rsidRPr="00672E30">
        <w:t xml:space="preserve"> document may be found in </w:t>
      </w:r>
      <w:r>
        <w:t>S</w:t>
      </w:r>
      <w:r w:rsidRPr="00672E30">
        <w:t xml:space="preserve">ection </w:t>
      </w:r>
      <w:r>
        <w:fldChar w:fldCharType="begin"/>
      </w:r>
      <w:r>
        <w:instrText xml:space="preserve"> REF _Ref444598918 \r \h </w:instrText>
      </w:r>
      <w:r>
        <w:fldChar w:fldCharType="separate"/>
      </w:r>
      <w:r>
        <w:t>15.11</w:t>
      </w:r>
      <w:r>
        <w:fldChar w:fldCharType="end"/>
      </w:r>
      <w:r>
        <w:t xml:space="preserve"> </w:t>
      </w:r>
      <w:r>
        <w:fldChar w:fldCharType="begin"/>
      </w:r>
      <w:r>
        <w:instrText xml:space="preserve"> REF _Ref444598945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rsidRPr="00672E30">
        <w:t xml:space="preserve">.  </w:t>
      </w:r>
    </w:p>
    <w:bookmarkEnd w:id="463"/>
    <w:bookmarkEnd w:id="464"/>
    <w:bookmarkEnd w:id="465"/>
    <w:bookmarkEnd w:id="466"/>
    <w:bookmarkEnd w:id="467"/>
    <w:bookmarkEnd w:id="468"/>
    <w:bookmarkEnd w:id="469"/>
    <w:bookmarkEnd w:id="470"/>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A6A6B">
              <w:t>Parameter AC-5(a):</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376784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468235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548549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175662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1334325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5015277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218386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842129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801005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8702931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2773833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662972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C1C04">
              <w:t>AC-5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6E21EE">
              <w:rPr>
                <w:rFonts w:asciiTheme="minorHAnsi" w:hAnsiTheme="minorHAnsi"/>
                <w:i/>
                <w:sz w:val="20"/>
                <w:szCs w:val="20"/>
              </w:rPr>
              <w:t>[</w:t>
            </w:r>
            <w:r>
              <w:rPr>
                <w:rFonts w:asciiTheme="minorHAnsi" w:hAnsiTheme="minorHAnsi"/>
                <w:i/>
                <w:sz w:val="20"/>
                <w:szCs w:val="20"/>
              </w:rPr>
              <w:t>AWS c</w:t>
            </w:r>
            <w:r w:rsidRPr="006E21EE">
              <w:rPr>
                <w:rFonts w:asciiTheme="minorHAnsi" w:hAnsiTheme="minorHAnsi"/>
                <w:i/>
                <w:sz w:val="20"/>
                <w:szCs w:val="20"/>
              </w:rPr>
              <w:t xml:space="preserve">ustomers are responsible for properly configuring </w:t>
            </w:r>
            <w:r w:rsidRPr="005F743E">
              <w:rPr>
                <w:rFonts w:asciiTheme="minorHAnsi" w:hAnsiTheme="minorHAnsi"/>
                <w:i/>
                <w:sz w:val="20"/>
                <w:szCs w:val="20"/>
              </w:rPr>
              <w:t xml:space="preserve">their AWS application’s and IAM accounts </w:t>
            </w:r>
            <w:r w:rsidRPr="006E21EE">
              <w:rPr>
                <w:rFonts w:asciiTheme="minorHAnsi" w:hAnsiTheme="minorHAnsi"/>
                <w:i/>
                <w:sz w:val="20"/>
                <w:szCs w:val="20"/>
              </w:rPr>
              <w:t>permissions</w:t>
            </w:r>
            <w:r>
              <w:rPr>
                <w:rFonts w:asciiTheme="minorHAnsi" w:hAnsiTheme="minorHAnsi"/>
                <w:i/>
                <w:sz w:val="20"/>
                <w:szCs w:val="20"/>
              </w:rPr>
              <w:t xml:space="preserve"> as it relates to the application and guest operating system</w:t>
            </w:r>
            <w:r w:rsidRPr="006E21EE">
              <w:rPr>
                <w:rFonts w:asciiTheme="minorHAnsi" w:hAnsiTheme="minorHAnsi"/>
                <w:i/>
                <w:sz w:val="20"/>
                <w:szCs w:val="20"/>
              </w:rPr>
              <w:t xml:space="preserve"> in order to enforce separation of </w:t>
            </w:r>
            <w:r>
              <w:rPr>
                <w:rFonts w:asciiTheme="minorHAnsi" w:hAnsiTheme="minorHAnsi"/>
                <w:i/>
                <w:sz w:val="20"/>
                <w:szCs w:val="20"/>
              </w:rPr>
              <w:t xml:space="preserve">duties within their AWS account and application. </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6E21EE" w:rsidRDefault="00732C81" w:rsidP="00963369">
            <w:pPr>
              <w:pStyle w:val="TableText"/>
              <w:rPr>
                <w:i/>
              </w:rPr>
            </w:pPr>
            <w:r w:rsidRPr="006E21EE">
              <w:rPr>
                <w:rFonts w:asciiTheme="minorHAnsi" w:hAnsiTheme="minorHAnsi"/>
                <w:i/>
                <w:sz w:val="20"/>
                <w:szCs w:val="20"/>
              </w:rPr>
              <w:t>[</w:t>
            </w:r>
            <w:r>
              <w:rPr>
                <w:rFonts w:asciiTheme="minorHAnsi" w:hAnsiTheme="minorHAnsi"/>
                <w:i/>
                <w:sz w:val="20"/>
                <w:szCs w:val="20"/>
              </w:rPr>
              <w:t>AWS c</w:t>
            </w:r>
            <w:r w:rsidRPr="006E21EE">
              <w:rPr>
                <w:rFonts w:asciiTheme="minorHAnsi" w:hAnsiTheme="minorHAnsi"/>
                <w:i/>
                <w:sz w:val="20"/>
                <w:szCs w:val="20"/>
              </w:rPr>
              <w:t xml:space="preserve">ustomers are responsible for </w:t>
            </w:r>
            <w:r>
              <w:rPr>
                <w:rFonts w:asciiTheme="minorHAnsi" w:hAnsiTheme="minorHAnsi"/>
                <w:i/>
                <w:sz w:val="20"/>
                <w:szCs w:val="20"/>
              </w:rPr>
              <w:t>documenting the separation of duties as it relates to the application, guest operating systems and IAM accounts.]</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6E21EE" w:rsidRDefault="00732C81" w:rsidP="00963369">
            <w:pPr>
              <w:pStyle w:val="TableText"/>
              <w:rPr>
                <w:i/>
              </w:rPr>
            </w:pPr>
            <w:r w:rsidRPr="006E21EE">
              <w:rPr>
                <w:rFonts w:asciiTheme="minorHAnsi" w:hAnsiTheme="minorHAnsi"/>
                <w:i/>
                <w:sz w:val="20"/>
                <w:szCs w:val="20"/>
              </w:rPr>
              <w:t>[</w:t>
            </w:r>
            <w:r>
              <w:rPr>
                <w:rFonts w:asciiTheme="minorHAnsi" w:hAnsiTheme="minorHAnsi"/>
                <w:i/>
                <w:sz w:val="20"/>
                <w:szCs w:val="20"/>
              </w:rPr>
              <w:t>AWS c</w:t>
            </w:r>
            <w:r w:rsidRPr="006E21EE">
              <w:rPr>
                <w:rFonts w:asciiTheme="minorHAnsi" w:hAnsiTheme="minorHAnsi"/>
                <w:i/>
                <w:sz w:val="20"/>
                <w:szCs w:val="20"/>
              </w:rPr>
              <w:t xml:space="preserve">ustomers are responsible for </w:t>
            </w:r>
            <w:r>
              <w:rPr>
                <w:rFonts w:asciiTheme="minorHAnsi" w:hAnsiTheme="minorHAnsi"/>
                <w:i/>
                <w:sz w:val="20"/>
                <w:szCs w:val="20"/>
              </w:rPr>
              <w:t>properly defining the access authorizations to support the separation of duties as it relates to the application, guest operating systems and IAM accounts.]</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471" w:name="_Toc468804776"/>
      <w:bookmarkStart w:id="472" w:name="_Toc383429276"/>
      <w:bookmarkStart w:id="473" w:name="_Toc383430524"/>
      <w:bookmarkStart w:id="474" w:name="_Toc383433208"/>
      <w:bookmarkStart w:id="475" w:name="_Toc383444440"/>
      <w:bookmarkStart w:id="476" w:name="_Toc385594079"/>
      <w:bookmarkStart w:id="477" w:name="_Toc385594471"/>
      <w:bookmarkStart w:id="478" w:name="_Toc385594859"/>
      <w:bookmarkStart w:id="479" w:name="_Toc388620714"/>
      <w:bookmarkStart w:id="480" w:name="_Toc449543304"/>
      <w:r w:rsidRPr="002C3786">
        <w:t>AC-6</w:t>
      </w:r>
      <w:r>
        <w:t xml:space="preserve"> </w:t>
      </w:r>
      <w:r w:rsidRPr="002C3786">
        <w:t>Least Privilege</w:t>
      </w:r>
      <w:bookmarkEnd w:id="471"/>
      <w:r w:rsidRPr="002C3786">
        <w:t xml:space="preserve"> </w:t>
      </w:r>
      <w:bookmarkEnd w:id="472"/>
      <w:bookmarkEnd w:id="473"/>
      <w:bookmarkEnd w:id="474"/>
      <w:bookmarkEnd w:id="475"/>
      <w:bookmarkEnd w:id="476"/>
      <w:bookmarkEnd w:id="477"/>
      <w:bookmarkEnd w:id="478"/>
      <w:bookmarkEnd w:id="479"/>
      <w:bookmarkEnd w:id="480"/>
    </w:p>
    <w:p w:rsidR="00732C81" w:rsidRDefault="00732C81" w:rsidP="00732C81">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293698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246411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059576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0856152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324841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1257640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043489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558489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330425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563817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8598216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979886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464B20">
              <w:t>AC-6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5A6F89" w:rsidRDefault="00732C81" w:rsidP="00963369">
            <w:pPr>
              <w:pStyle w:val="TableText"/>
              <w:rPr>
                <w:rFonts w:ascii="Calibri" w:hAnsi="Calibri"/>
                <w:i/>
                <w:sz w:val="20"/>
                <w:szCs w:val="20"/>
              </w:rPr>
            </w:pPr>
            <w:r w:rsidRPr="003D0BF1">
              <w:rPr>
                <w:rFonts w:asciiTheme="minorHAnsi" w:hAnsiTheme="minorHAnsi"/>
                <w:i/>
                <w:sz w:val="20"/>
                <w:szCs w:val="20"/>
              </w:rPr>
              <w:t>[</w:t>
            </w:r>
            <w:r>
              <w:rPr>
                <w:rFonts w:asciiTheme="minorHAnsi" w:hAnsiTheme="minorHAnsi"/>
                <w:i/>
                <w:sz w:val="20"/>
                <w:szCs w:val="20"/>
              </w:rPr>
              <w:t>AWS c</w:t>
            </w:r>
            <w:r w:rsidRPr="003D0BF1">
              <w:rPr>
                <w:rFonts w:ascii="Calibri" w:hAnsi="Calibri"/>
                <w:i/>
                <w:sz w:val="20"/>
                <w:szCs w:val="20"/>
              </w:rPr>
              <w:t xml:space="preserve">ustomers are responsible for properly configuring IAM </w:t>
            </w:r>
            <w:r>
              <w:rPr>
                <w:rFonts w:ascii="Calibri" w:hAnsi="Calibri"/>
                <w:i/>
                <w:sz w:val="20"/>
                <w:szCs w:val="20"/>
              </w:rPr>
              <w:t xml:space="preserve">accounts and </w:t>
            </w:r>
            <w:r w:rsidRPr="003D0BF1">
              <w:rPr>
                <w:rFonts w:ascii="Calibri" w:hAnsi="Calibri"/>
                <w:i/>
                <w:sz w:val="20"/>
                <w:szCs w:val="20"/>
              </w:rPr>
              <w:t xml:space="preserve">user permissions </w:t>
            </w:r>
            <w:r>
              <w:rPr>
                <w:rFonts w:ascii="Calibri" w:hAnsi="Calibri"/>
                <w:i/>
                <w:sz w:val="20"/>
                <w:szCs w:val="20"/>
              </w:rPr>
              <w:t xml:space="preserve">within </w:t>
            </w:r>
            <w:r>
              <w:rPr>
                <w:rFonts w:asciiTheme="minorHAnsi" w:hAnsiTheme="minorHAnsi"/>
                <w:i/>
                <w:sz w:val="20"/>
                <w:szCs w:val="20"/>
              </w:rPr>
              <w:t>their application and guest operating system</w:t>
            </w:r>
            <w:r w:rsidRPr="006E21EE">
              <w:rPr>
                <w:rFonts w:asciiTheme="minorHAnsi" w:hAnsiTheme="minorHAnsi"/>
                <w:i/>
                <w:sz w:val="20"/>
                <w:szCs w:val="20"/>
              </w:rPr>
              <w:t xml:space="preserve"> </w:t>
            </w:r>
            <w:r w:rsidRPr="003D0BF1">
              <w:rPr>
                <w:rFonts w:ascii="Calibri" w:hAnsi="Calibri"/>
                <w:i/>
                <w:sz w:val="20"/>
                <w:szCs w:val="20"/>
              </w:rPr>
              <w:t>in order to enforce least privilege</w:t>
            </w:r>
            <w:r>
              <w:rPr>
                <w:rFonts w:ascii="Calibri" w:hAnsi="Calibr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81" w:name="_Toc383429278"/>
      <w:bookmarkStart w:id="482" w:name="_Toc383430525"/>
      <w:bookmarkStart w:id="483" w:name="_Toc383433209"/>
      <w:bookmarkStart w:id="484" w:name="_Toc383444441"/>
      <w:bookmarkStart w:id="485" w:name="_Toc385594080"/>
      <w:bookmarkStart w:id="486" w:name="_Toc385594472"/>
      <w:bookmarkStart w:id="487" w:name="_Toc385594860"/>
      <w:bookmarkStart w:id="488" w:name="_Toc388620715"/>
      <w:bookmarkStart w:id="489" w:name="_Toc468804777"/>
      <w:r w:rsidRPr="002C3786">
        <w:t>AC-6 (1)</w:t>
      </w:r>
      <w:r>
        <w:t xml:space="preserve"> </w:t>
      </w:r>
      <w:r w:rsidRPr="002C3786">
        <w:t>Control Enhancement</w:t>
      </w:r>
      <w:bookmarkEnd w:id="481"/>
      <w:bookmarkEnd w:id="482"/>
      <w:bookmarkEnd w:id="483"/>
      <w:bookmarkEnd w:id="484"/>
      <w:bookmarkEnd w:id="485"/>
      <w:bookmarkEnd w:id="486"/>
      <w:bookmarkEnd w:id="487"/>
      <w:bookmarkEnd w:id="488"/>
      <w:bookmarkEnd w:id="489"/>
      <w:r>
        <w:t xml:space="preserve"> </w:t>
      </w:r>
    </w:p>
    <w:p w:rsidR="00732C81" w:rsidRPr="002C3786" w:rsidRDefault="00732C81" w:rsidP="00732C81">
      <w:pPr>
        <w:rPr>
          <w:bCs/>
        </w:rPr>
      </w:pPr>
      <w:r w:rsidRPr="00A216EC">
        <w:rPr>
          <w:bCs/>
        </w:rPr>
        <w:t>The organization explicitly authorizes access to [</w:t>
      </w:r>
      <w:r>
        <w:rPr>
          <w:rStyle w:val="GSAItalicEmphasisChar"/>
        </w:rPr>
        <w:t>FedRAMP</w:t>
      </w:r>
      <w:r w:rsidRPr="009F1231">
        <w:rPr>
          <w:rStyle w:val="GSAItalicEmphasisChar"/>
        </w:rPr>
        <w:t xml:space="preserve"> </w:t>
      </w:r>
      <w:r w:rsidRPr="002B4E6E">
        <w:rPr>
          <w:rStyle w:val="GSAItalicEmphasisChar"/>
        </w:rPr>
        <w:t xml:space="preserve">Assignment: </w:t>
      </w:r>
      <w:r w:rsidRPr="00D33EC2">
        <w:rPr>
          <w:rStyle w:val="GSAItalicEmphasisChar"/>
        </w:rPr>
        <w:t>all functions not publicly accessible and all security-relevant information not publicly available</w:t>
      </w:r>
      <w:r w:rsidRPr="00A216EC">
        <w:rPr>
          <w:bCs/>
        </w:rP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64B20">
              <w:t>AC-6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64B20">
              <w:t>Parameter AC-6(1):</w:t>
            </w:r>
            <w:r>
              <w:t xml:space="preserve"> </w:t>
            </w:r>
            <w:r w:rsidRPr="00464B20">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550623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354461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738118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913673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436226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6295580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684810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122522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42804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55512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679937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407777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464B20">
              <w:t>AC-6 (1)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0E2F6C" w:rsidRDefault="00732C81" w:rsidP="00963369">
            <w:pPr>
              <w:pStyle w:val="TableText"/>
              <w:rPr>
                <w:rFonts w:asciiTheme="minorHAnsi" w:hAnsiTheme="minorHAnsi"/>
                <w:i/>
                <w:sz w:val="20"/>
                <w:szCs w:val="20"/>
              </w:rPr>
            </w:pPr>
            <w:r w:rsidRPr="003D0BF1">
              <w:rPr>
                <w:rFonts w:asciiTheme="minorHAnsi" w:hAnsiTheme="minorHAnsi"/>
                <w:i/>
                <w:sz w:val="20"/>
                <w:szCs w:val="20"/>
              </w:rPr>
              <w:t>[</w:t>
            </w:r>
            <w:r>
              <w:rPr>
                <w:rFonts w:asciiTheme="minorHAnsi" w:hAnsiTheme="minorHAnsi"/>
                <w:i/>
                <w:sz w:val="20"/>
                <w:szCs w:val="20"/>
              </w:rPr>
              <w:t>AWS c</w:t>
            </w:r>
            <w:r w:rsidRPr="003D0BF1">
              <w:rPr>
                <w:rFonts w:asciiTheme="minorHAnsi" w:hAnsiTheme="minorHAnsi"/>
                <w:i/>
                <w:sz w:val="20"/>
                <w:szCs w:val="20"/>
              </w:rPr>
              <w:t xml:space="preserve">ustomers are responsible for properly configuring their AWS </w:t>
            </w:r>
            <w:r>
              <w:rPr>
                <w:rFonts w:asciiTheme="minorHAnsi" w:hAnsiTheme="minorHAnsi"/>
                <w:i/>
                <w:sz w:val="20"/>
                <w:szCs w:val="20"/>
              </w:rPr>
              <w:t xml:space="preserve">IAM </w:t>
            </w:r>
            <w:r w:rsidRPr="003D0BF1">
              <w:rPr>
                <w:rFonts w:asciiTheme="minorHAnsi" w:hAnsiTheme="minorHAnsi"/>
                <w:i/>
                <w:sz w:val="20"/>
                <w:szCs w:val="20"/>
              </w:rPr>
              <w:t>account</w:t>
            </w:r>
            <w:r>
              <w:rPr>
                <w:rFonts w:asciiTheme="minorHAnsi" w:hAnsiTheme="minorHAnsi"/>
                <w:i/>
                <w:sz w:val="20"/>
                <w:szCs w:val="20"/>
              </w:rPr>
              <w:t>s</w:t>
            </w:r>
            <w:r w:rsidRPr="003D0BF1">
              <w:rPr>
                <w:rFonts w:asciiTheme="minorHAnsi" w:hAnsiTheme="minorHAnsi"/>
                <w:i/>
                <w:sz w:val="20"/>
                <w:szCs w:val="20"/>
              </w:rPr>
              <w:t xml:space="preserve"> </w:t>
            </w:r>
            <w:r>
              <w:rPr>
                <w:rFonts w:asciiTheme="minorHAnsi" w:hAnsiTheme="minorHAnsi"/>
                <w:i/>
                <w:sz w:val="20"/>
                <w:szCs w:val="20"/>
              </w:rPr>
              <w:t>and their application and guest operating system</w:t>
            </w:r>
            <w:r w:rsidRPr="006E21EE">
              <w:rPr>
                <w:rFonts w:asciiTheme="minorHAnsi" w:hAnsiTheme="minorHAnsi"/>
                <w:i/>
                <w:sz w:val="20"/>
                <w:szCs w:val="20"/>
              </w:rPr>
              <w:t xml:space="preserve"> </w:t>
            </w:r>
            <w:r w:rsidRPr="003D0BF1">
              <w:rPr>
                <w:rFonts w:asciiTheme="minorHAnsi" w:hAnsiTheme="minorHAnsi"/>
                <w:i/>
                <w:sz w:val="20"/>
                <w:szCs w:val="20"/>
              </w:rPr>
              <w:t>to restrict access to all security-relevant functions and information</w:t>
            </w:r>
            <w:r>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90" w:name="_Toc468804778"/>
      <w:bookmarkStart w:id="491" w:name="_Toc383429279"/>
      <w:bookmarkStart w:id="492" w:name="_Toc383430526"/>
      <w:bookmarkStart w:id="493" w:name="_Toc383433210"/>
      <w:bookmarkStart w:id="494" w:name="_Toc383444442"/>
      <w:bookmarkStart w:id="495" w:name="_Toc385594081"/>
      <w:bookmarkStart w:id="496" w:name="_Toc385594473"/>
      <w:bookmarkStart w:id="497" w:name="_Toc385594861"/>
      <w:bookmarkStart w:id="498" w:name="_Toc388620716"/>
      <w:r w:rsidRPr="002C3786">
        <w:t>AC-6 (2)</w:t>
      </w:r>
      <w:r>
        <w:t xml:space="preserve"> </w:t>
      </w:r>
      <w:r w:rsidRPr="002C3786">
        <w:t>Control Enhancement</w:t>
      </w:r>
      <w:bookmarkEnd w:id="490"/>
      <w:r w:rsidRPr="002C3786">
        <w:t xml:space="preserve"> </w:t>
      </w:r>
      <w:bookmarkEnd w:id="491"/>
      <w:bookmarkEnd w:id="492"/>
      <w:bookmarkEnd w:id="493"/>
      <w:bookmarkEnd w:id="494"/>
      <w:bookmarkEnd w:id="495"/>
      <w:bookmarkEnd w:id="496"/>
      <w:bookmarkEnd w:id="497"/>
      <w:bookmarkEnd w:id="498"/>
    </w:p>
    <w:p w:rsidR="00732C81" w:rsidRPr="002C3786" w:rsidRDefault="00732C81" w:rsidP="00732C81">
      <w:r w:rsidRPr="00953FEF">
        <w:t>The organization requires that users of information system accounts, or roles, with access to [</w:t>
      </w:r>
      <w:r>
        <w:rPr>
          <w:rStyle w:val="GSAItalicEmphasisChar"/>
        </w:rPr>
        <w:t>FedRAMP</w:t>
      </w:r>
      <w:r w:rsidRPr="002B4E6E">
        <w:rPr>
          <w:rStyle w:val="GSAItalicEmphasisChar"/>
        </w:rPr>
        <w:t xml:space="preserve"> Assignment: all security functions</w:t>
      </w:r>
      <w:r w:rsidRPr="00953FEF">
        <w:t>], use non-privileged accounts or roles, when accessing non</w:t>
      </w:r>
      <w:r>
        <w:t>-</w:t>
      </w:r>
      <w:r w:rsidRPr="00953FEF">
        <w:t>security functions.</w:t>
      </w:r>
    </w:p>
    <w:p w:rsidR="00732C81" w:rsidRPr="00D82719" w:rsidRDefault="00732C81" w:rsidP="00732C81">
      <w:pPr>
        <w:pStyle w:val="GSAGuidance"/>
      </w:pPr>
      <w:r w:rsidRPr="00D82719">
        <w:rPr>
          <w:rStyle w:val="GSAGuidanceBoldChar"/>
        </w:rPr>
        <w:t xml:space="preserve">AC-6 (2) Additional </w:t>
      </w:r>
      <w:r>
        <w:rPr>
          <w:rStyle w:val="GSAGuidanceBoldChar"/>
        </w:rPr>
        <w:t>FedRAMP</w:t>
      </w:r>
      <w:r w:rsidRPr="00D82719">
        <w:rPr>
          <w:rStyle w:val="GSAGuidanceBoldChar"/>
        </w:rPr>
        <w:t xml:space="preserve"> Requirements and Guidance:</w:t>
      </w:r>
      <w:r w:rsidRPr="00D82719">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05144">
              <w:t>AC-6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05144">
              <w:t>Parameter AC-6(2):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1056018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394873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074304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536225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184358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8692939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489310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737643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47683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6914931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9560151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552738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905144">
              <w:t>AC-6 (2)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3D0BF1" w:rsidRDefault="00732C81" w:rsidP="00963369">
            <w:pPr>
              <w:pStyle w:val="TableText"/>
              <w:rPr>
                <w:rFonts w:ascii="Calibri" w:hAnsi="Calibri"/>
                <w:i/>
                <w:sz w:val="20"/>
                <w:szCs w:val="20"/>
              </w:rPr>
            </w:pPr>
            <w:r w:rsidRPr="003D0BF1">
              <w:rPr>
                <w:rFonts w:asciiTheme="minorHAnsi" w:hAnsiTheme="minorHAnsi"/>
                <w:i/>
                <w:sz w:val="20"/>
                <w:szCs w:val="20"/>
              </w:rPr>
              <w:t>[</w:t>
            </w:r>
            <w:r>
              <w:rPr>
                <w:rFonts w:asciiTheme="minorHAnsi" w:hAnsiTheme="minorHAnsi"/>
                <w:i/>
                <w:sz w:val="20"/>
                <w:szCs w:val="20"/>
              </w:rPr>
              <w:t>AW</w:t>
            </w:r>
            <w:r w:rsidRPr="003D0BF1">
              <w:rPr>
                <w:rFonts w:asciiTheme="minorHAnsi" w:hAnsiTheme="minorHAnsi"/>
                <w:i/>
                <w:sz w:val="20"/>
                <w:szCs w:val="20"/>
              </w:rPr>
              <w:t xml:space="preserve">S </w:t>
            </w:r>
            <w:r>
              <w:rPr>
                <w:rFonts w:asciiTheme="minorHAnsi" w:hAnsiTheme="minorHAnsi"/>
                <w:i/>
                <w:sz w:val="20"/>
                <w:szCs w:val="20"/>
              </w:rPr>
              <w:t>c</w:t>
            </w:r>
            <w:r w:rsidRPr="003D0BF1">
              <w:rPr>
                <w:rFonts w:ascii="Calibri" w:hAnsi="Calibri"/>
                <w:i/>
                <w:sz w:val="20"/>
                <w:szCs w:val="20"/>
              </w:rPr>
              <w:t xml:space="preserve">ustomers are responsible for creating non-privileged accounts </w:t>
            </w:r>
            <w:r>
              <w:rPr>
                <w:rFonts w:asciiTheme="minorHAnsi" w:hAnsiTheme="minorHAnsi"/>
                <w:i/>
                <w:sz w:val="20"/>
                <w:szCs w:val="20"/>
              </w:rPr>
              <w:t>as it relates to their application and guest operating system</w:t>
            </w:r>
            <w:r w:rsidRPr="006E21EE">
              <w:rPr>
                <w:rFonts w:asciiTheme="minorHAnsi" w:hAnsiTheme="minorHAnsi"/>
                <w:i/>
                <w:sz w:val="20"/>
                <w:szCs w:val="20"/>
              </w:rPr>
              <w:t xml:space="preserve"> </w:t>
            </w:r>
            <w:r w:rsidRPr="003D0BF1">
              <w:rPr>
                <w:rFonts w:ascii="Calibri" w:hAnsi="Calibri"/>
                <w:i/>
                <w:sz w:val="20"/>
                <w:szCs w:val="20"/>
              </w:rPr>
              <w:t xml:space="preserve">for </w:t>
            </w:r>
            <w:r>
              <w:rPr>
                <w:rFonts w:ascii="Calibri" w:hAnsi="Calibri"/>
                <w:i/>
                <w:sz w:val="20"/>
                <w:szCs w:val="20"/>
              </w:rPr>
              <w:t xml:space="preserve">accessing </w:t>
            </w:r>
            <w:r w:rsidRPr="003D0BF1">
              <w:rPr>
                <w:rFonts w:ascii="Calibri" w:hAnsi="Calibri"/>
                <w:i/>
                <w:sz w:val="20"/>
                <w:szCs w:val="20"/>
              </w:rPr>
              <w:t>non-security functions.</w:t>
            </w:r>
            <w:r>
              <w:rPr>
                <w:rFonts w:ascii="Calibri" w:hAnsi="Calibr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499" w:name="_Toc468804779"/>
      <w:bookmarkStart w:id="500" w:name="_Toc383429280"/>
      <w:bookmarkStart w:id="501" w:name="_Toc383430527"/>
      <w:bookmarkStart w:id="502" w:name="_Toc383433211"/>
      <w:bookmarkStart w:id="503" w:name="_Toc383444443"/>
      <w:bookmarkStart w:id="504" w:name="_Toc385594082"/>
      <w:bookmarkStart w:id="505" w:name="_Toc385594474"/>
      <w:bookmarkStart w:id="506" w:name="_Toc385594862"/>
      <w:bookmarkStart w:id="507" w:name="_Toc388620717"/>
      <w:r w:rsidRPr="00A8144E">
        <w:t>AC 6 (5)</w:t>
      </w:r>
      <w:r>
        <w:t xml:space="preserve"> </w:t>
      </w:r>
      <w:r w:rsidRPr="00A8144E">
        <w:t>Control Enhancement</w:t>
      </w:r>
      <w:bookmarkEnd w:id="499"/>
      <w:r w:rsidRPr="00A8144E">
        <w:t xml:space="preserve"> </w:t>
      </w:r>
      <w:bookmarkEnd w:id="500"/>
      <w:bookmarkEnd w:id="501"/>
      <w:bookmarkEnd w:id="502"/>
      <w:bookmarkEnd w:id="503"/>
      <w:bookmarkEnd w:id="504"/>
      <w:bookmarkEnd w:id="505"/>
      <w:bookmarkEnd w:id="506"/>
      <w:bookmarkEnd w:id="507"/>
    </w:p>
    <w:p w:rsidR="00732C81" w:rsidRPr="002C3786" w:rsidRDefault="00732C81" w:rsidP="00732C81">
      <w:r w:rsidRPr="008E74A1">
        <w:t>The organization restricts privileged accounts on the information system to [</w:t>
      </w:r>
      <w:r w:rsidRPr="002B4E6E">
        <w:rPr>
          <w:rStyle w:val="GSAItalicEmphasisChar"/>
        </w:rPr>
        <w:t>Assignment: organization-defined personnel or roles</w:t>
      </w:r>
      <w:r w:rsidRPr="008E74A1">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05144">
              <w:t>AC-6 (5)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905144">
              <w:t>AC-6 (5)</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920265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250466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1196423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316920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765155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6747271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490223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134567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083021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219721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785488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941395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905144">
              <w:t>AC-6 (5)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5C026A" w:rsidRDefault="00732C81" w:rsidP="00963369">
            <w:pPr>
              <w:pStyle w:val="TableText"/>
              <w:rPr>
                <w:rFonts w:asciiTheme="minorHAnsi" w:hAnsiTheme="minorHAnsi"/>
                <w:i/>
                <w:sz w:val="20"/>
                <w:szCs w:val="20"/>
              </w:rPr>
            </w:pPr>
            <w:r w:rsidRPr="005C026A">
              <w:rPr>
                <w:rFonts w:asciiTheme="minorHAnsi" w:hAnsiTheme="minorHAnsi"/>
                <w:i/>
                <w:sz w:val="20"/>
                <w:szCs w:val="20"/>
              </w:rPr>
              <w:t>[AWS customers are responsible for authorizing and documenting the users or roles as it relates to the</w:t>
            </w:r>
            <w:r>
              <w:rPr>
                <w:rFonts w:asciiTheme="minorHAnsi" w:hAnsiTheme="minorHAnsi"/>
                <w:i/>
                <w:sz w:val="20"/>
                <w:szCs w:val="20"/>
              </w:rPr>
              <w:t>ir</w:t>
            </w:r>
            <w:r w:rsidRPr="005C026A">
              <w:rPr>
                <w:rFonts w:asciiTheme="minorHAnsi" w:hAnsiTheme="minorHAnsi"/>
                <w:i/>
                <w:sz w:val="20"/>
                <w:szCs w:val="20"/>
              </w:rPr>
              <w:t xml:space="preserve"> application</w:t>
            </w:r>
            <w:r>
              <w:rPr>
                <w:rFonts w:asciiTheme="minorHAnsi" w:hAnsiTheme="minorHAnsi"/>
                <w:i/>
                <w:sz w:val="20"/>
                <w:szCs w:val="20"/>
              </w:rPr>
              <w:t xml:space="preserve">, </w:t>
            </w:r>
            <w:r w:rsidRPr="005C026A">
              <w:rPr>
                <w:rFonts w:asciiTheme="minorHAnsi" w:hAnsiTheme="minorHAnsi"/>
                <w:i/>
                <w:sz w:val="20"/>
                <w:szCs w:val="20"/>
              </w:rPr>
              <w:t xml:space="preserve">guest operating system </w:t>
            </w:r>
            <w:r>
              <w:rPr>
                <w:rFonts w:asciiTheme="minorHAnsi" w:hAnsiTheme="minorHAnsi"/>
                <w:i/>
                <w:sz w:val="20"/>
                <w:szCs w:val="20"/>
              </w:rPr>
              <w:t xml:space="preserve">and </w:t>
            </w:r>
            <w:r w:rsidRPr="005C026A">
              <w:rPr>
                <w:rFonts w:asciiTheme="minorHAnsi" w:hAnsiTheme="minorHAnsi"/>
                <w:i/>
                <w:sz w:val="20"/>
                <w:szCs w:val="20"/>
              </w:rPr>
              <w:t>with privileged access to their AWS account.]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508" w:name="_Toc468804780"/>
      <w:bookmarkStart w:id="509" w:name="_Toc383429281"/>
      <w:bookmarkStart w:id="510" w:name="_Toc383430528"/>
      <w:bookmarkStart w:id="511" w:name="_Toc383433212"/>
      <w:bookmarkStart w:id="512" w:name="_Toc383444444"/>
      <w:bookmarkStart w:id="513" w:name="_Toc385594083"/>
      <w:bookmarkStart w:id="514" w:name="_Toc385594475"/>
      <w:bookmarkStart w:id="515" w:name="_Toc385594863"/>
      <w:bookmarkStart w:id="516" w:name="_Toc388620718"/>
      <w:r w:rsidRPr="00A8144E">
        <w:t>AC-6 (9)</w:t>
      </w:r>
      <w:r>
        <w:t xml:space="preserve"> </w:t>
      </w:r>
      <w:r w:rsidRPr="00A8144E">
        <w:t>Control Enhancement</w:t>
      </w:r>
      <w:bookmarkEnd w:id="508"/>
      <w:r w:rsidRPr="00A8144E">
        <w:t xml:space="preserve"> </w:t>
      </w:r>
      <w:bookmarkEnd w:id="509"/>
      <w:bookmarkEnd w:id="510"/>
      <w:bookmarkEnd w:id="511"/>
      <w:bookmarkEnd w:id="512"/>
      <w:bookmarkEnd w:id="513"/>
      <w:bookmarkEnd w:id="514"/>
      <w:bookmarkEnd w:id="515"/>
      <w:bookmarkEnd w:id="516"/>
    </w:p>
    <w:p w:rsidR="00732C81" w:rsidRPr="002C3786" w:rsidRDefault="00732C81" w:rsidP="00732C81">
      <w:r w:rsidRPr="008E74A1">
        <w:t>The information system audits the execution of privileged functions.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05144">
              <w:t>AC-6 (9)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829757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683107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074093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177144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94665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1292121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8285476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820236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621035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122975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8135924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450022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905144">
              <w:t>AC-6 (9)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5C026A">
              <w:rPr>
                <w:rFonts w:asciiTheme="minorHAnsi" w:hAnsiTheme="minorHAnsi"/>
                <w:i/>
                <w:sz w:val="20"/>
                <w:szCs w:val="20"/>
              </w:rPr>
              <w:t xml:space="preserve">[AWS </w:t>
            </w:r>
            <w:r>
              <w:rPr>
                <w:rFonts w:asciiTheme="minorHAnsi" w:hAnsiTheme="minorHAnsi"/>
                <w:i/>
                <w:sz w:val="20"/>
                <w:szCs w:val="20"/>
              </w:rPr>
              <w:t>c</w:t>
            </w:r>
            <w:r w:rsidRPr="00EA1F3A">
              <w:rPr>
                <w:rFonts w:asciiTheme="minorHAnsi" w:hAnsiTheme="minorHAnsi"/>
                <w:i/>
                <w:sz w:val="20"/>
                <w:szCs w:val="20"/>
              </w:rPr>
              <w:t>ustomers are responsible for properly audit</w:t>
            </w:r>
            <w:r>
              <w:rPr>
                <w:rFonts w:asciiTheme="minorHAnsi" w:hAnsiTheme="minorHAnsi"/>
                <w:i/>
                <w:sz w:val="20"/>
                <w:szCs w:val="20"/>
              </w:rPr>
              <w:t>ing</w:t>
            </w:r>
            <w:r w:rsidRPr="00EA1F3A">
              <w:rPr>
                <w:rFonts w:asciiTheme="minorHAnsi" w:hAnsiTheme="minorHAnsi"/>
                <w:i/>
                <w:sz w:val="20"/>
                <w:szCs w:val="20"/>
              </w:rPr>
              <w:t xml:space="preserve"> the execution of privileged functions within their account</w:t>
            </w:r>
            <w:r w:rsidRPr="005C026A">
              <w:rPr>
                <w:rFonts w:asciiTheme="minorHAnsi" w:hAnsiTheme="minorHAnsi"/>
                <w:i/>
                <w:sz w:val="20"/>
                <w:szCs w:val="20"/>
              </w:rPr>
              <w:t xml:space="preserve"> as it relates to the</w:t>
            </w:r>
            <w:r>
              <w:rPr>
                <w:rFonts w:asciiTheme="minorHAnsi" w:hAnsiTheme="minorHAnsi"/>
                <w:i/>
                <w:sz w:val="20"/>
                <w:szCs w:val="20"/>
              </w:rPr>
              <w:t xml:space="preserve">ir IAM accounts, </w:t>
            </w:r>
            <w:r w:rsidRPr="005C026A">
              <w:rPr>
                <w:rFonts w:asciiTheme="minorHAnsi" w:hAnsiTheme="minorHAnsi"/>
                <w:i/>
                <w:sz w:val="20"/>
                <w:szCs w:val="20"/>
              </w:rPr>
              <w:t>application and guest operating system</w:t>
            </w:r>
            <w:r w:rsidRPr="00EA1F3A">
              <w:rPr>
                <w:rFonts w:asciiTheme="minorHAnsi" w:hAnsiTheme="minorHAnsi"/>
                <w:i/>
                <w:sz w:val="20"/>
                <w:szCs w:val="20"/>
              </w:rPr>
              <w:t>.</w:t>
            </w:r>
            <w:r>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517" w:name="_Toc468804781"/>
      <w:bookmarkStart w:id="518" w:name="_Toc383429282"/>
      <w:bookmarkStart w:id="519" w:name="_Toc383430529"/>
      <w:bookmarkStart w:id="520" w:name="_Toc383433213"/>
      <w:bookmarkStart w:id="521" w:name="_Toc383444445"/>
      <w:bookmarkStart w:id="522" w:name="_Toc385594084"/>
      <w:bookmarkStart w:id="523" w:name="_Toc385594476"/>
      <w:bookmarkStart w:id="524" w:name="_Toc385594864"/>
      <w:bookmarkStart w:id="525" w:name="_Toc388620719"/>
      <w:r w:rsidRPr="00A8144E">
        <w:t>AC-6 (10) Control Enhancement</w:t>
      </w:r>
      <w:bookmarkEnd w:id="517"/>
      <w:r w:rsidRPr="00A8144E">
        <w:t xml:space="preserve"> </w:t>
      </w:r>
      <w:bookmarkEnd w:id="518"/>
      <w:bookmarkEnd w:id="519"/>
      <w:bookmarkEnd w:id="520"/>
      <w:bookmarkEnd w:id="521"/>
      <w:bookmarkEnd w:id="522"/>
      <w:bookmarkEnd w:id="523"/>
      <w:bookmarkEnd w:id="524"/>
      <w:bookmarkEnd w:id="525"/>
    </w:p>
    <w:p w:rsidR="00732C81" w:rsidRDefault="00732C81" w:rsidP="00732C81">
      <w:r w:rsidRPr="008E74A1">
        <w:t>The information system prevents non-privileged users from executing privileged functions to include disabling, circumventing, or altering implemented security safeguards/countermeasures.</w:t>
      </w:r>
    </w:p>
    <w:p w:rsidR="00732C81" w:rsidRPr="002C3786"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05144">
              <w:t>AC-6 (10)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551196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459453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431422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63959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26850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3690220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041545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425890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827096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07671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6183497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46620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905144">
              <w:t>AC-6 (10)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9C4FEC">
              <w:rPr>
                <w:rFonts w:asciiTheme="minorHAnsi" w:hAnsiTheme="minorHAnsi"/>
                <w:i/>
                <w:sz w:val="20"/>
                <w:szCs w:val="20"/>
              </w:rPr>
              <w:t xml:space="preserve">[AWS </w:t>
            </w:r>
            <w:r>
              <w:rPr>
                <w:rFonts w:asciiTheme="minorHAnsi" w:hAnsiTheme="minorHAnsi"/>
                <w:i/>
                <w:sz w:val="20"/>
                <w:szCs w:val="20"/>
              </w:rPr>
              <w:t>c</w:t>
            </w:r>
            <w:r w:rsidRPr="009C4FEC">
              <w:rPr>
                <w:rFonts w:asciiTheme="minorHAnsi" w:hAnsiTheme="minorHAnsi"/>
                <w:i/>
                <w:sz w:val="20"/>
                <w:szCs w:val="20"/>
              </w:rPr>
              <w:t>ustomers are responsible for configuring IAM</w:t>
            </w:r>
            <w:r>
              <w:rPr>
                <w:rFonts w:asciiTheme="minorHAnsi" w:hAnsiTheme="minorHAnsi"/>
                <w:i/>
                <w:sz w:val="20"/>
                <w:szCs w:val="20"/>
              </w:rPr>
              <w:t>, application and guest operating system accounts</w:t>
            </w:r>
            <w:r w:rsidRPr="009C4FEC">
              <w:rPr>
                <w:rFonts w:asciiTheme="minorHAnsi" w:hAnsiTheme="minorHAnsi"/>
                <w:i/>
                <w:sz w:val="20"/>
                <w:szCs w:val="20"/>
              </w:rPr>
              <w:t xml:space="preserve"> to restrict non-privileged users from altering security </w:t>
            </w:r>
            <w:r>
              <w:rPr>
                <w:rFonts w:asciiTheme="minorHAnsi" w:hAnsiTheme="minorHAnsi"/>
                <w:i/>
                <w:sz w:val="20"/>
                <w:szCs w:val="20"/>
              </w:rPr>
              <w:t>safeguards</w:t>
            </w:r>
            <w:r w:rsidRPr="00EA1F3A">
              <w:rPr>
                <w:rFonts w:asciiTheme="minorHAnsi" w:hAnsiTheme="minorHAnsi"/>
                <w:i/>
                <w:sz w:val="20"/>
                <w:szCs w:val="20"/>
              </w:rPr>
              <w:t>.</w:t>
            </w:r>
            <w:r>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Pr="00BD6F20" w:rsidRDefault="00732C81" w:rsidP="00732C81">
      <w:pPr>
        <w:pStyle w:val="Heading3"/>
      </w:pPr>
      <w:bookmarkStart w:id="526" w:name="_Toc468804782"/>
      <w:bookmarkStart w:id="527" w:name="_Toc449543306"/>
      <w:r w:rsidRPr="00BD6F20">
        <w:t>AC-7</w:t>
      </w:r>
      <w:r>
        <w:t xml:space="preserve"> </w:t>
      </w:r>
      <w:r w:rsidRPr="00BD6F20">
        <w:t>Unsuccessful Login Attempts</w:t>
      </w:r>
      <w:bookmarkEnd w:id="526"/>
      <w:r w:rsidRPr="00BD6F20">
        <w:t xml:space="preserve"> </w:t>
      </w:r>
      <w:bookmarkEnd w:id="527"/>
    </w:p>
    <w:p w:rsidR="00732C81" w:rsidRPr="00DF0C49" w:rsidRDefault="00732C81" w:rsidP="00732C81">
      <w:pPr>
        <w:keepNext/>
      </w:pPr>
      <w:r w:rsidRPr="00DF0C49">
        <w:t xml:space="preserve">The </w:t>
      </w:r>
      <w:r>
        <w:t>organization</w:t>
      </w:r>
      <w:r w:rsidRPr="00DF0C49">
        <w:t>:</w:t>
      </w:r>
    </w:p>
    <w:p w:rsidR="00732C81" w:rsidRDefault="00732C81" w:rsidP="00732C81">
      <w:pPr>
        <w:pStyle w:val="GSAListParagraphalpha"/>
        <w:keepLines/>
        <w:widowControl/>
        <w:numPr>
          <w:ilvl w:val="0"/>
          <w:numId w:val="125"/>
        </w:numPr>
      </w:pPr>
      <w:r w:rsidRPr="00DF0C49">
        <w:t>Enforces a limit of [</w:t>
      </w:r>
      <w:r>
        <w:rPr>
          <w:rStyle w:val="GSAItalicEmphasisChar"/>
        </w:rPr>
        <w:t>FedRAMP</w:t>
      </w:r>
      <w:r w:rsidRPr="00D62A31">
        <w:rPr>
          <w:rStyle w:val="GSAItalicEmphasisChar"/>
        </w:rPr>
        <w:t xml:space="preserve"> Assignment: </w:t>
      </w:r>
      <w:r w:rsidRPr="00CD7D22">
        <w:rPr>
          <w:rStyle w:val="GSAItalicEmphasisChar"/>
        </w:rPr>
        <w:t>not more than three (3)</w:t>
      </w:r>
      <w:r w:rsidRPr="00DF0C49">
        <w:t>] consecutive invalid logon attempts by a user during a [</w:t>
      </w:r>
      <w:r>
        <w:rPr>
          <w:rStyle w:val="GSAItalicEmphasisChar"/>
        </w:rPr>
        <w:t>FedRAMP</w:t>
      </w:r>
      <w:r w:rsidRPr="00D62A31">
        <w:rPr>
          <w:rStyle w:val="GSAItalicEmphasisChar"/>
        </w:rPr>
        <w:t xml:space="preserve"> Assignment: fifteen</w:t>
      </w:r>
      <w:r>
        <w:rPr>
          <w:rStyle w:val="GSAItalicEmphasisChar"/>
        </w:rPr>
        <w:t xml:space="preserve"> (15)</w:t>
      </w:r>
      <w:r w:rsidRPr="00D62A31">
        <w:rPr>
          <w:rStyle w:val="GSAItalicEmphasisChar"/>
        </w:rPr>
        <w:t xml:space="preserve"> minutes</w:t>
      </w:r>
      <w:r w:rsidRPr="00DF0C49">
        <w:t>]; and</w:t>
      </w:r>
    </w:p>
    <w:p w:rsidR="00732C81" w:rsidRDefault="00732C81" w:rsidP="00732C81">
      <w:pPr>
        <w:pStyle w:val="GSAListParagraphalpha"/>
        <w:numPr>
          <w:ilvl w:val="0"/>
          <w:numId w:val="110"/>
        </w:numPr>
      </w:pPr>
      <w:r w:rsidRPr="00DF0C49">
        <w:t>Automatically [</w:t>
      </w:r>
      <w:r w:rsidRPr="00D62A31">
        <w:rPr>
          <w:rStyle w:val="GSAItalicEmphasisChar"/>
        </w:rPr>
        <w:t>Selection: locks the account/node for a</w:t>
      </w:r>
      <w:r w:rsidRPr="00DF0C49">
        <w:t xml:space="preserve"> [</w:t>
      </w:r>
      <w:r>
        <w:rPr>
          <w:rStyle w:val="GSAItalicEmphasisChar"/>
        </w:rPr>
        <w:t>FedRAMP</w:t>
      </w:r>
      <w:r w:rsidRPr="00D62A31">
        <w:rPr>
          <w:rStyle w:val="GSAItalicEmphasisChar"/>
        </w:rPr>
        <w:t xml:space="preserve"> Assignment: </w:t>
      </w:r>
      <w:r w:rsidRPr="004F38D7">
        <w:rPr>
          <w:rStyle w:val="GSAItalicEmphasisChar"/>
        </w:rPr>
        <w:t>minimum of three (3) hours or until unlocked by an administrator</w:t>
      </w:r>
      <w:r w:rsidRPr="00DF0C49">
        <w:t>];</w:t>
      </w:r>
      <w:r w:rsidRPr="00D62A31">
        <w:rPr>
          <w:rStyle w:val="GSAItalicEmphasisChar"/>
        </w:rPr>
        <w:t xml:space="preserve"> delays next logon prompt according to</w:t>
      </w:r>
      <w:r w:rsidRPr="00DF0C49">
        <w:t xml:space="preserve"> [</w:t>
      </w:r>
      <w:r w:rsidRPr="00D62A31">
        <w:rPr>
          <w:rStyle w:val="GSAItalicEmphasisChar"/>
        </w:rPr>
        <w:t>Assignment: organization-defined delay algorithm</w:t>
      </w:r>
      <w:r w:rsidRPr="00DF0C49">
        <w:t>]] when the maximum number of unsuccessful attempts is exceeded.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05144">
              <w:t>AC-7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528" w:name="_Toc383441876"/>
            <w:bookmarkStart w:id="529" w:name="_Toc383444091"/>
            <w:bookmarkStart w:id="530" w:name="_Toc388623269"/>
            <w:r w:rsidRPr="00905144">
              <w:t>Parameter AC-7(a)-1:</w:t>
            </w:r>
            <w:bookmarkEnd w:id="528"/>
            <w:bookmarkEnd w:id="529"/>
            <w:bookmarkEnd w:id="530"/>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531" w:name="_Toc383441877"/>
            <w:bookmarkStart w:id="532" w:name="_Toc383444092"/>
            <w:bookmarkStart w:id="533" w:name="_Toc388623270"/>
            <w:r w:rsidRPr="00905144">
              <w:t>Parameter AC-7(a)-2:</w:t>
            </w:r>
            <w:bookmarkEnd w:id="531"/>
            <w:bookmarkEnd w:id="532"/>
            <w:bookmarkEnd w:id="533"/>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05144">
              <w:t>Parameter AC-7(b)-1: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05144">
              <w:t>Parameter AC-7(b)-2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879468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339155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094574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525250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893273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3966651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711050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762622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93784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108780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9086347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546511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905144">
              <w:t>AC-7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GSATableText"/>
              <w:keepNext/>
              <w:keepLines/>
              <w:rPr>
                <w:rFonts w:asciiTheme="minorHAnsi" w:hAnsiTheme="minorHAnsi"/>
                <w:i/>
                <w:kern w:val="1"/>
                <w:szCs w:val="20"/>
              </w:rPr>
            </w:pPr>
            <w:r w:rsidRPr="001465B2">
              <w:rPr>
                <w:rFonts w:asciiTheme="minorHAnsi" w:hAnsiTheme="minorHAnsi"/>
                <w:i/>
                <w:kern w:val="1"/>
                <w:szCs w:val="20"/>
              </w:rPr>
              <w:t xml:space="preserve">[AWS customers are responsible for implementing account lockout. They need to consider both IAM accounts as well as accounts associated with their workloads.] </w:t>
            </w:r>
          </w:p>
          <w:p w:rsidR="00732C81" w:rsidRDefault="00732C81" w:rsidP="00963369">
            <w:pPr>
              <w:pStyle w:val="GSATableText"/>
              <w:keepNext/>
              <w:keepLines/>
              <w:rPr>
                <w:rFonts w:asciiTheme="minorHAnsi" w:hAnsiTheme="minorHAnsi"/>
                <w:i/>
                <w:kern w:val="1"/>
                <w:szCs w:val="20"/>
              </w:rPr>
            </w:pP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GSATableText"/>
              <w:keepNext/>
              <w:keepLines/>
              <w:rPr>
                <w:rFonts w:asciiTheme="minorHAnsi" w:hAnsiTheme="minorHAnsi"/>
                <w:i/>
                <w:kern w:val="1"/>
                <w:szCs w:val="20"/>
              </w:rPr>
            </w:pPr>
            <w:r w:rsidRPr="001465B2">
              <w:rPr>
                <w:rFonts w:asciiTheme="minorHAnsi" w:hAnsiTheme="minorHAnsi"/>
                <w:i/>
                <w:kern w:val="1"/>
                <w:szCs w:val="20"/>
              </w:rPr>
              <w:t xml:space="preserve">[AWS customers are responsible for implementing account lockout. They need to consider both IAM accounts as well as accounts associated with their workloads.] </w:t>
            </w:r>
          </w:p>
          <w:p w:rsidR="00732C81" w:rsidRDefault="00732C81" w:rsidP="00963369">
            <w:pPr>
              <w:pStyle w:val="GSATableText"/>
              <w:keepNext/>
              <w:keepLines/>
              <w:rPr>
                <w:rFonts w:asciiTheme="minorHAnsi" w:hAnsiTheme="minorHAnsi"/>
                <w:i/>
                <w:kern w:val="1"/>
                <w:szCs w:val="20"/>
              </w:rPr>
            </w:pP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534" w:name="_Toc468804783"/>
      <w:bookmarkStart w:id="535" w:name="_Toc383429284"/>
      <w:bookmarkStart w:id="536" w:name="_Toc383430531"/>
      <w:bookmarkStart w:id="537" w:name="_Toc383433215"/>
      <w:bookmarkStart w:id="538" w:name="_Toc383444447"/>
      <w:bookmarkStart w:id="539" w:name="_Toc385594086"/>
      <w:bookmarkStart w:id="540" w:name="_Toc385594478"/>
      <w:bookmarkStart w:id="541" w:name="_Toc385594866"/>
      <w:bookmarkStart w:id="542" w:name="_Toc388620721"/>
      <w:bookmarkStart w:id="543" w:name="_Ref443638630"/>
      <w:bookmarkStart w:id="544" w:name="_Toc449543307"/>
      <w:r w:rsidRPr="002C3786">
        <w:t>AC-8</w:t>
      </w:r>
      <w:r>
        <w:t xml:space="preserve"> </w:t>
      </w:r>
      <w:r w:rsidRPr="002C3786">
        <w:t>System Use Notification</w:t>
      </w:r>
      <w:bookmarkEnd w:id="534"/>
      <w:r w:rsidRPr="002C3786">
        <w:t xml:space="preserve"> </w:t>
      </w:r>
      <w:bookmarkEnd w:id="535"/>
      <w:bookmarkEnd w:id="536"/>
      <w:bookmarkEnd w:id="537"/>
      <w:bookmarkEnd w:id="538"/>
      <w:bookmarkEnd w:id="539"/>
      <w:bookmarkEnd w:id="540"/>
      <w:bookmarkEnd w:id="541"/>
      <w:bookmarkEnd w:id="542"/>
      <w:bookmarkEnd w:id="543"/>
      <w:bookmarkEnd w:id="544"/>
    </w:p>
    <w:p w:rsidR="00732C81" w:rsidRDefault="00732C81" w:rsidP="00732C81">
      <w:r w:rsidRPr="00AE3199">
        <w:t>The information system:</w:t>
      </w:r>
    </w:p>
    <w:p w:rsidR="00732C81" w:rsidRPr="00F3588D" w:rsidRDefault="00732C81" w:rsidP="00732C81">
      <w:pPr>
        <w:pStyle w:val="GSAListParagraphalpha"/>
        <w:numPr>
          <w:ilvl w:val="0"/>
          <w:numId w:val="127"/>
        </w:numPr>
      </w:pPr>
      <w:r w:rsidRPr="00F3588D">
        <w:t>Displays to users [</w:t>
      </w:r>
      <w:r w:rsidRPr="00F3588D">
        <w:rPr>
          <w:rStyle w:val="GSAItalicEmphasisChar"/>
        </w:rPr>
        <w:t>Assignment: organization-defined system use notification message or banner (</w:t>
      </w:r>
      <w:r>
        <w:rPr>
          <w:rStyle w:val="GSAItalicEmphasisChar"/>
        </w:rPr>
        <w:t>FedRAMP Assignment: s</w:t>
      </w:r>
      <w:r w:rsidRPr="00F3588D">
        <w:rPr>
          <w:rStyle w:val="GSAItalicEmphasisChar"/>
        </w:rPr>
        <w:t xml:space="preserve">ee </w:t>
      </w:r>
      <w:r>
        <w:rPr>
          <w:rStyle w:val="GSAItalicEmphasisChar"/>
        </w:rPr>
        <w:t>a</w:t>
      </w:r>
      <w:r w:rsidRPr="00F3588D">
        <w:rPr>
          <w:rStyle w:val="GSAItalicEmphasisChar"/>
        </w:rPr>
        <w:t>dditional Requirements and Guidance)</w:t>
      </w:r>
      <w:r w:rsidRPr="00F3588D">
        <w:t>] before granting access to the system that provides privacy and security notices consistent with applicable federal laws, Executive Orders, directives, policies, regulations, standards, and guidance and states that:</w:t>
      </w:r>
    </w:p>
    <w:p w:rsidR="00732C81" w:rsidRDefault="00732C81" w:rsidP="00732C81">
      <w:pPr>
        <w:pStyle w:val="GSAListParagraphalpha2"/>
        <w:numPr>
          <w:ilvl w:val="1"/>
          <w:numId w:val="113"/>
        </w:numPr>
      </w:pPr>
      <w:r w:rsidRPr="00AE3199">
        <w:t>Users are accessing a U.S. Government information system;</w:t>
      </w:r>
    </w:p>
    <w:p w:rsidR="00732C81" w:rsidRDefault="00732C81" w:rsidP="00732C81">
      <w:pPr>
        <w:pStyle w:val="GSAListParagraphalpha2"/>
        <w:numPr>
          <w:ilvl w:val="1"/>
          <w:numId w:val="113"/>
        </w:numPr>
      </w:pPr>
      <w:r w:rsidRPr="00AE3199">
        <w:t>Information system usage may be monitored, recorded, and subject to audit;</w:t>
      </w:r>
    </w:p>
    <w:p w:rsidR="00732C81" w:rsidRDefault="00732C81" w:rsidP="00732C81">
      <w:pPr>
        <w:pStyle w:val="GSAListParagraphalpha2"/>
        <w:numPr>
          <w:ilvl w:val="1"/>
          <w:numId w:val="113"/>
        </w:numPr>
      </w:pPr>
      <w:r w:rsidRPr="00AE3199">
        <w:t>Unauthorized use of the information system is prohibited and subject to criminal and civil penalties; and</w:t>
      </w:r>
    </w:p>
    <w:p w:rsidR="00732C81" w:rsidRDefault="00732C81" w:rsidP="00732C81">
      <w:pPr>
        <w:pStyle w:val="GSAListParagraphalpha2"/>
        <w:numPr>
          <w:ilvl w:val="1"/>
          <w:numId w:val="113"/>
        </w:numPr>
      </w:pPr>
      <w:r w:rsidRPr="00AE3199">
        <w:t>Use of the information system indicates consent to monitoring and recording;</w:t>
      </w:r>
    </w:p>
    <w:p w:rsidR="00732C81" w:rsidRPr="00F3588D" w:rsidRDefault="00732C81" w:rsidP="00732C81">
      <w:pPr>
        <w:pStyle w:val="GSAListParagraphalpha"/>
        <w:numPr>
          <w:ilvl w:val="0"/>
          <w:numId w:val="126"/>
        </w:numPr>
      </w:pPr>
      <w:r w:rsidRPr="00F3588D">
        <w:t>Retains the notification message or banner on the screen until users acknowledge the usage conditions and take explicit actions to log on to or further access the information system; and</w:t>
      </w:r>
    </w:p>
    <w:p w:rsidR="00732C81" w:rsidRPr="00F3588D" w:rsidRDefault="00732C81" w:rsidP="00732C81">
      <w:pPr>
        <w:pStyle w:val="GSAListParagraphalpha"/>
      </w:pPr>
      <w:r w:rsidRPr="00F3588D">
        <w:t>For publicly accessible systems:</w:t>
      </w:r>
    </w:p>
    <w:p w:rsidR="00732C81" w:rsidRDefault="00732C81" w:rsidP="00732C81">
      <w:pPr>
        <w:pStyle w:val="GSAListParagraphalpha2"/>
      </w:pPr>
      <w:r w:rsidRPr="00AE3199">
        <w:t>Displays system use information [</w:t>
      </w:r>
      <w:r w:rsidRPr="00D62A31">
        <w:rPr>
          <w:rStyle w:val="GSAItalicEmphasisChar"/>
        </w:rPr>
        <w:t>Assignment: organization-defined conditions (</w:t>
      </w:r>
      <w:r>
        <w:rPr>
          <w:rStyle w:val="GSAItalicEmphasisChar"/>
        </w:rPr>
        <w:t>FedRAMP Assignment: s</w:t>
      </w:r>
      <w:r w:rsidRPr="00D62A31">
        <w:rPr>
          <w:rStyle w:val="GSAItalicEmphasisChar"/>
        </w:rPr>
        <w:t xml:space="preserve">ee </w:t>
      </w:r>
      <w:r>
        <w:rPr>
          <w:rStyle w:val="GSAItalicEmphasisChar"/>
        </w:rPr>
        <w:t>a</w:t>
      </w:r>
      <w:r w:rsidRPr="00D62A31">
        <w:rPr>
          <w:rStyle w:val="GSAItalicEmphasisChar"/>
        </w:rPr>
        <w:t>dditional Requirements and Guidance)</w:t>
      </w:r>
      <w:r w:rsidRPr="00AE3199">
        <w:t>], before granting further access;</w:t>
      </w:r>
    </w:p>
    <w:p w:rsidR="00732C81" w:rsidRDefault="00732C81" w:rsidP="00732C81">
      <w:pPr>
        <w:pStyle w:val="GSAListParagraphalpha2"/>
      </w:pPr>
      <w:r w:rsidRPr="00AE3199">
        <w:t>Displays references, if any, to monitoring, recording, or auditing that are consistent with privacy accommodations for such systems that generally prohibit those activities; and</w:t>
      </w:r>
    </w:p>
    <w:p w:rsidR="00732C81" w:rsidRDefault="00732C81" w:rsidP="00732C81">
      <w:pPr>
        <w:pStyle w:val="GSAListParagraphalpha2"/>
      </w:pPr>
      <w:r w:rsidRPr="00AE3199">
        <w:t>Includes a description of the authorized uses of the system.</w:t>
      </w:r>
    </w:p>
    <w:p w:rsidR="00732C81" w:rsidRPr="00300CDD" w:rsidRDefault="00732C81" w:rsidP="00732C81">
      <w:pPr>
        <w:pStyle w:val="GSAGuidance"/>
      </w:pPr>
      <w:r w:rsidRPr="00300CDD">
        <w:rPr>
          <w:rStyle w:val="GSAGuidanceBoldChar"/>
        </w:rPr>
        <w:t xml:space="preserve">AC-8 Additional </w:t>
      </w:r>
      <w:r>
        <w:rPr>
          <w:rStyle w:val="GSAGuidanceBoldChar"/>
        </w:rPr>
        <w:t>FedRAMP</w:t>
      </w:r>
      <w:r w:rsidRPr="00300CDD">
        <w:rPr>
          <w:rStyle w:val="GSAGuidanceBoldChar"/>
        </w:rPr>
        <w:t xml:space="preserve"> Requirements and Guidance</w:t>
      </w:r>
      <w:r w:rsidRPr="00300CDD">
        <w:t xml:space="preserve">: </w:t>
      </w:r>
    </w:p>
    <w:p w:rsidR="00732C81" w:rsidRPr="00300CDD" w:rsidRDefault="00732C81" w:rsidP="00732C81">
      <w:pPr>
        <w:pStyle w:val="GSAGuidance"/>
      </w:pPr>
      <w:r w:rsidRPr="00300CDD">
        <w:rPr>
          <w:rStyle w:val="GSAGuidanceBoldChar"/>
        </w:rPr>
        <w:t>Requirement:</w:t>
      </w:r>
      <w:r w:rsidRPr="00300CDD">
        <w:t xml:space="preserve">  The service provider shall determine elements of the cloud environment that require the System Use Notification control.  The elements of the cloud environment that require System Use Notification are approved and accepted by the </w:t>
      </w:r>
      <w:r w:rsidRPr="00894D31">
        <w:t>JAB/AO</w:t>
      </w:r>
      <w:r w:rsidRPr="00300CDD">
        <w:t>.</w:t>
      </w:r>
    </w:p>
    <w:p w:rsidR="00732C81" w:rsidRPr="00300CDD" w:rsidRDefault="00732C81" w:rsidP="00732C81">
      <w:pPr>
        <w:pStyle w:val="GSAGuidance"/>
      </w:pPr>
      <w:r w:rsidRPr="00300CDD">
        <w:rPr>
          <w:rStyle w:val="GSAGuidanceBoldChar"/>
        </w:rPr>
        <w:t>Requirement:</w:t>
      </w:r>
      <w:r w:rsidRPr="00300CDD">
        <w:t xml:space="preserve"> The service provider shall determine how System Use Notification is going to be verified and provide appropriate periodicity of the check.  The System Use Notification verification and periodicity are approved and accepted by </w:t>
      </w:r>
      <w:r w:rsidRPr="00894D31">
        <w:t>the JAB</w:t>
      </w:r>
      <w:r>
        <w:t>/AO</w:t>
      </w:r>
      <w:r w:rsidRPr="00300CDD">
        <w:t>.</w:t>
      </w:r>
    </w:p>
    <w:p w:rsidR="00732C81" w:rsidRPr="00300CDD" w:rsidRDefault="00732C81" w:rsidP="00732C81">
      <w:pPr>
        <w:pStyle w:val="GSAGuidance"/>
      </w:pPr>
      <w:r w:rsidRPr="00300CDD">
        <w:rPr>
          <w:rStyle w:val="GSAGuidanceBoldChar"/>
        </w:rPr>
        <w:t>Guidance:</w:t>
      </w:r>
      <w:r w:rsidRPr="00300CDD">
        <w:t xml:space="preserve"> If performed as part of a Configuration Baseline check, then the % of items requiring setting that are checked and that pass (or fail) check can be provided.</w:t>
      </w:r>
    </w:p>
    <w:p w:rsidR="00732C81" w:rsidRPr="00300CDD" w:rsidRDefault="00732C81" w:rsidP="00732C81">
      <w:pPr>
        <w:pStyle w:val="GSAGuidance"/>
      </w:pPr>
      <w:r w:rsidRPr="00300CDD">
        <w:rPr>
          <w:rStyle w:val="GSAGuidanceBoldChar"/>
        </w:rPr>
        <w:t>Requirement:</w:t>
      </w:r>
      <w:r w:rsidRPr="00300CDD">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w:t>
      </w:r>
      <w:r>
        <w:t>JAB/AO</w:t>
      </w:r>
      <w:r w:rsidRPr="00300CDD">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53DB1">
              <w:t>Parameter AC-8(a):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53DB1">
              <w:t>Parameter AC-8(c)</w:t>
            </w:r>
            <w:r>
              <w:t>-</w:t>
            </w:r>
            <w:r w:rsidRPr="00C53DB1">
              <w:t>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365590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244083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503747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398910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456053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5560130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119974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299156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19468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365800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212249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510836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C3786">
              <w:t>AC-8</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EC1873">
              <w:rPr>
                <w:rFonts w:asciiTheme="minorHAnsi" w:hAnsiTheme="minorHAnsi"/>
                <w:i/>
                <w:sz w:val="20"/>
                <w:szCs w:val="20"/>
              </w:rPr>
              <w:t>[</w:t>
            </w:r>
            <w:r w:rsidRPr="009C4FEC">
              <w:rPr>
                <w:rFonts w:asciiTheme="minorHAnsi" w:hAnsiTheme="minorHAnsi"/>
                <w:i/>
                <w:sz w:val="20"/>
                <w:szCs w:val="20"/>
              </w:rPr>
              <w:t xml:space="preserve">AWS </w:t>
            </w:r>
            <w:r>
              <w:rPr>
                <w:rFonts w:asciiTheme="minorHAnsi" w:hAnsiTheme="minorHAnsi"/>
                <w:i/>
                <w:sz w:val="20"/>
                <w:szCs w:val="20"/>
              </w:rPr>
              <w:t>c</w:t>
            </w:r>
            <w:r w:rsidRPr="00844178">
              <w:rPr>
                <w:rFonts w:asciiTheme="minorHAnsi" w:hAnsiTheme="minorHAnsi"/>
                <w:i/>
                <w:sz w:val="20"/>
                <w:szCs w:val="20"/>
              </w:rPr>
              <w:t xml:space="preserve">ustomers are responsible for </w:t>
            </w:r>
            <w:r>
              <w:rPr>
                <w:rFonts w:asciiTheme="minorHAnsi" w:hAnsiTheme="minorHAnsi"/>
                <w:i/>
                <w:sz w:val="20"/>
                <w:szCs w:val="20"/>
              </w:rPr>
              <w:t>displaying a system use notification or banner before granting access within their hosted systems/applications.]</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EC1873">
              <w:rPr>
                <w:rFonts w:asciiTheme="minorHAnsi" w:hAnsiTheme="minorHAnsi"/>
                <w:i/>
                <w:sz w:val="20"/>
                <w:szCs w:val="20"/>
              </w:rPr>
              <w:t>[</w:t>
            </w:r>
            <w:r w:rsidRPr="009C4FEC">
              <w:rPr>
                <w:rFonts w:asciiTheme="minorHAnsi" w:hAnsiTheme="minorHAnsi"/>
                <w:i/>
                <w:sz w:val="20"/>
                <w:szCs w:val="20"/>
              </w:rPr>
              <w:t xml:space="preserve">AWS </w:t>
            </w:r>
            <w:r>
              <w:rPr>
                <w:rFonts w:asciiTheme="minorHAnsi" w:hAnsiTheme="minorHAnsi"/>
                <w:i/>
                <w:sz w:val="20"/>
                <w:szCs w:val="20"/>
              </w:rPr>
              <w:t>c</w:t>
            </w:r>
            <w:r w:rsidRPr="00844178">
              <w:rPr>
                <w:rFonts w:asciiTheme="minorHAnsi" w:hAnsiTheme="minorHAnsi"/>
                <w:i/>
                <w:sz w:val="20"/>
                <w:szCs w:val="20"/>
              </w:rPr>
              <w:t xml:space="preserve">ustomers are responsible for </w:t>
            </w:r>
            <w:r>
              <w:rPr>
                <w:rFonts w:asciiTheme="minorHAnsi" w:hAnsiTheme="minorHAnsi"/>
                <w:i/>
                <w:sz w:val="20"/>
                <w:szCs w:val="20"/>
              </w:rPr>
              <w:t>ensuring a system use notification or banner is acknowledged before granting access within their hosted systems/applications.]</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EC1873">
              <w:rPr>
                <w:rFonts w:asciiTheme="minorHAnsi" w:hAnsiTheme="minorHAnsi"/>
                <w:i/>
                <w:sz w:val="20"/>
                <w:szCs w:val="20"/>
              </w:rPr>
              <w:t>[</w:t>
            </w:r>
            <w:r w:rsidRPr="009C4FEC">
              <w:rPr>
                <w:rFonts w:asciiTheme="minorHAnsi" w:hAnsiTheme="minorHAnsi"/>
                <w:i/>
                <w:sz w:val="20"/>
                <w:szCs w:val="20"/>
              </w:rPr>
              <w:t xml:space="preserve">AWS </w:t>
            </w:r>
            <w:r>
              <w:rPr>
                <w:rFonts w:asciiTheme="minorHAnsi" w:hAnsiTheme="minorHAnsi"/>
                <w:i/>
                <w:sz w:val="20"/>
                <w:szCs w:val="20"/>
              </w:rPr>
              <w:t>c</w:t>
            </w:r>
            <w:r w:rsidRPr="00844178">
              <w:rPr>
                <w:rFonts w:asciiTheme="minorHAnsi" w:hAnsiTheme="minorHAnsi"/>
                <w:i/>
                <w:sz w:val="20"/>
                <w:szCs w:val="20"/>
              </w:rPr>
              <w:t xml:space="preserve">ustomers are responsible for </w:t>
            </w:r>
            <w:r>
              <w:rPr>
                <w:rFonts w:asciiTheme="minorHAnsi" w:hAnsiTheme="minorHAnsi"/>
                <w:i/>
                <w:sz w:val="20"/>
                <w:szCs w:val="20"/>
              </w:rPr>
              <w:t>displaying a system use notification or banner before granting access within their hosted systems/applications that are publicly accessible.]</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Pr="000536DD" w:rsidRDefault="00732C81" w:rsidP="00732C81">
      <w:pPr>
        <w:pStyle w:val="GSAGuidanceBold"/>
      </w:pPr>
      <w:r w:rsidRPr="000536DD">
        <w:t xml:space="preserve">Additional </w:t>
      </w:r>
      <w:r>
        <w:t>FedRAMP</w:t>
      </w:r>
      <w:r w:rsidRPr="000536DD">
        <w:t xml:space="preserve"> Requirements and Guidance</w:t>
      </w:r>
    </w:p>
    <w:p w:rsidR="00732C81" w:rsidRPr="000536DD" w:rsidRDefault="00732C81" w:rsidP="00732C81">
      <w:pPr>
        <w:pStyle w:val="GSAGuidance"/>
      </w:pPr>
      <w:r w:rsidRPr="000536DD">
        <w:rPr>
          <w:rStyle w:val="GSAGuidanceBoldChar"/>
        </w:rPr>
        <w:t>Requirement 1</w:t>
      </w:r>
      <w:r w:rsidRPr="000536DD">
        <w:t>: The service provider shall determine elements of the cloud environment that require the System Use Notification control.  The elements of the cloud environment that require System Use Notification are approved and accepted by the JAB</w:t>
      </w:r>
      <w:r>
        <w:t>/AO</w:t>
      </w:r>
      <w:r w:rsidRPr="000536DD">
        <w:t>.</w:t>
      </w:r>
    </w:p>
    <w:p w:rsidR="00732C81" w:rsidRPr="000536DD" w:rsidRDefault="00732C81" w:rsidP="00732C81">
      <w:pPr>
        <w:pStyle w:val="GSAGuidance"/>
      </w:pPr>
      <w:r w:rsidRPr="000536DD">
        <w:rPr>
          <w:rStyle w:val="GSAGuidanceBoldChar"/>
        </w:rPr>
        <w:t>Requirement 2</w:t>
      </w:r>
      <w:r w:rsidRPr="000536DD">
        <w:t>: The service provider shall determine how System Use Notification is going to be verified and provide appropriate periodicity of the check.  The System Use Notification verification and periodicity are approved and accepted by the JAB</w:t>
      </w:r>
      <w:r>
        <w:t>/AO</w:t>
      </w:r>
      <w:r w:rsidRPr="000536DD">
        <w:t>.  If performed as part of a Configuration Baseline check, then the % of items requiring setting that are checked and that pass (or fail) check can be provided.</w:t>
      </w:r>
    </w:p>
    <w:p w:rsidR="00732C81" w:rsidRDefault="00732C81" w:rsidP="00732C81">
      <w:pPr>
        <w:pStyle w:val="GSAGuidance"/>
      </w:pPr>
      <w:r w:rsidRPr="000536DD">
        <w:rPr>
          <w:rStyle w:val="GSAGuidanceBoldChar"/>
        </w:rPr>
        <w:t>Requirement 3</w:t>
      </w:r>
      <w:r w:rsidRPr="000536DD">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r>
        <w:t>/AO</w:t>
      </w:r>
      <w:r w:rsidRPr="000536DD">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AC-8</w:t>
            </w:r>
            <w:r>
              <w:t xml:space="preserve"> Req.</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248142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074094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821867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084226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096927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1974058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285955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339621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576820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087050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8038257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292398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C53DB1">
              <w:t>AC-8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Req.</w:t>
            </w:r>
            <w:r>
              <w:t xml:space="preserve"> </w:t>
            </w:r>
            <w:r w:rsidRPr="002C3786">
              <w:t>1</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EC1873">
              <w:rPr>
                <w:rFonts w:asciiTheme="minorHAnsi" w:hAnsiTheme="minorHAnsi"/>
                <w:i/>
                <w:sz w:val="20"/>
                <w:szCs w:val="20"/>
              </w:rPr>
              <w:t>[</w:t>
            </w:r>
            <w:r w:rsidRPr="009C4FEC">
              <w:rPr>
                <w:rFonts w:asciiTheme="minorHAnsi" w:hAnsiTheme="minorHAnsi"/>
                <w:i/>
                <w:sz w:val="20"/>
                <w:szCs w:val="20"/>
              </w:rPr>
              <w:t xml:space="preserve">AWS </w:t>
            </w:r>
            <w:r>
              <w:rPr>
                <w:rFonts w:asciiTheme="minorHAnsi" w:hAnsiTheme="minorHAnsi"/>
                <w:i/>
                <w:sz w:val="20"/>
                <w:szCs w:val="20"/>
              </w:rPr>
              <w:t>c</w:t>
            </w:r>
            <w:r w:rsidRPr="00844178">
              <w:rPr>
                <w:rFonts w:asciiTheme="minorHAnsi" w:hAnsiTheme="minorHAnsi"/>
                <w:i/>
                <w:sz w:val="20"/>
                <w:szCs w:val="20"/>
              </w:rPr>
              <w:t xml:space="preserve">ustomers are responsible for </w:t>
            </w:r>
            <w:r>
              <w:rPr>
                <w:rFonts w:asciiTheme="minorHAnsi" w:hAnsiTheme="minorHAnsi"/>
                <w:i/>
                <w:sz w:val="20"/>
                <w:szCs w:val="20"/>
              </w:rPr>
              <w:t>determining which elements of their hosted systems/applications require a system use notification or banner.]</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Req.</w:t>
            </w:r>
            <w:r>
              <w:t xml:space="preserve"> 2</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EC1873">
              <w:rPr>
                <w:rFonts w:asciiTheme="minorHAnsi" w:hAnsiTheme="minorHAnsi"/>
                <w:i/>
                <w:sz w:val="20"/>
                <w:szCs w:val="20"/>
              </w:rPr>
              <w:t>[</w:t>
            </w:r>
            <w:r w:rsidRPr="009C4FEC">
              <w:rPr>
                <w:rFonts w:asciiTheme="minorHAnsi" w:hAnsiTheme="minorHAnsi"/>
                <w:i/>
                <w:sz w:val="20"/>
                <w:szCs w:val="20"/>
              </w:rPr>
              <w:t xml:space="preserve">AWS </w:t>
            </w:r>
            <w:r>
              <w:rPr>
                <w:rFonts w:asciiTheme="minorHAnsi" w:hAnsiTheme="minorHAnsi"/>
                <w:i/>
                <w:sz w:val="20"/>
                <w:szCs w:val="20"/>
              </w:rPr>
              <w:t>c</w:t>
            </w:r>
            <w:r w:rsidRPr="00844178">
              <w:rPr>
                <w:rFonts w:asciiTheme="minorHAnsi" w:hAnsiTheme="minorHAnsi"/>
                <w:i/>
                <w:sz w:val="20"/>
                <w:szCs w:val="20"/>
              </w:rPr>
              <w:t xml:space="preserve">ustomers are responsible for </w:t>
            </w:r>
            <w:r>
              <w:rPr>
                <w:rFonts w:asciiTheme="minorHAnsi" w:hAnsiTheme="minorHAnsi"/>
                <w:i/>
                <w:sz w:val="20"/>
                <w:szCs w:val="20"/>
              </w:rPr>
              <w:t>determining how a system use notification or banner within their hosted systems/applications will be verified.]</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Req.</w:t>
            </w:r>
            <w:r>
              <w:t xml:space="preserve"> 3</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EC1873">
              <w:rPr>
                <w:rFonts w:asciiTheme="minorHAnsi" w:hAnsiTheme="minorHAnsi"/>
                <w:i/>
                <w:sz w:val="20"/>
                <w:szCs w:val="20"/>
              </w:rPr>
              <w:t>[</w:t>
            </w:r>
            <w:r w:rsidRPr="009C4FEC">
              <w:rPr>
                <w:rFonts w:asciiTheme="minorHAnsi" w:hAnsiTheme="minorHAnsi"/>
                <w:i/>
                <w:sz w:val="20"/>
                <w:szCs w:val="20"/>
              </w:rPr>
              <w:t xml:space="preserve">AWS </w:t>
            </w:r>
            <w:r>
              <w:rPr>
                <w:rFonts w:asciiTheme="minorHAnsi" w:hAnsiTheme="minorHAnsi"/>
                <w:i/>
                <w:sz w:val="20"/>
                <w:szCs w:val="20"/>
              </w:rPr>
              <w:t>c</w:t>
            </w:r>
            <w:r w:rsidRPr="00844178">
              <w:rPr>
                <w:rFonts w:asciiTheme="minorHAnsi" w:hAnsiTheme="minorHAnsi"/>
                <w:i/>
                <w:sz w:val="20"/>
                <w:szCs w:val="20"/>
              </w:rPr>
              <w:t xml:space="preserve">ustomers are responsible for </w:t>
            </w:r>
            <w:r>
              <w:rPr>
                <w:rFonts w:asciiTheme="minorHAnsi" w:hAnsiTheme="minorHAnsi"/>
                <w:i/>
                <w:sz w:val="20"/>
                <w:szCs w:val="20"/>
              </w:rPr>
              <w:t>having a documented agreement to provide results of verification among the system use notification or banner.]</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0536DD" w:rsidRDefault="00732C81" w:rsidP="00732C81"/>
    <w:p w:rsidR="00732C81" w:rsidRDefault="00732C81" w:rsidP="00732C81">
      <w:pPr>
        <w:pStyle w:val="Heading3"/>
      </w:pPr>
      <w:bookmarkStart w:id="545" w:name="_Toc468804784"/>
      <w:bookmarkStart w:id="546" w:name="_Toc383429285"/>
      <w:bookmarkStart w:id="547" w:name="_Toc383430532"/>
      <w:bookmarkStart w:id="548" w:name="_Toc383433216"/>
      <w:bookmarkStart w:id="549" w:name="_Toc383444448"/>
      <w:bookmarkStart w:id="550" w:name="_Toc385594087"/>
      <w:bookmarkStart w:id="551" w:name="_Toc385594479"/>
      <w:bookmarkStart w:id="552" w:name="_Toc385594867"/>
      <w:bookmarkStart w:id="553" w:name="_Toc388620722"/>
      <w:bookmarkStart w:id="554" w:name="_Toc449543308"/>
      <w:r w:rsidRPr="002C3786">
        <w:t>AC-10</w:t>
      </w:r>
      <w:r>
        <w:t xml:space="preserve"> </w:t>
      </w:r>
      <w:r w:rsidRPr="002C3786">
        <w:t>Concurrent Session Control</w:t>
      </w:r>
      <w:bookmarkEnd w:id="545"/>
      <w:r w:rsidRPr="002C3786">
        <w:t xml:space="preserve"> </w:t>
      </w:r>
      <w:bookmarkEnd w:id="546"/>
      <w:bookmarkEnd w:id="547"/>
      <w:bookmarkEnd w:id="548"/>
      <w:bookmarkEnd w:id="549"/>
      <w:bookmarkEnd w:id="550"/>
      <w:bookmarkEnd w:id="551"/>
      <w:bookmarkEnd w:id="552"/>
      <w:bookmarkEnd w:id="553"/>
      <w:bookmarkEnd w:id="554"/>
    </w:p>
    <w:p w:rsidR="00732C81" w:rsidRDefault="00732C81" w:rsidP="00732C81">
      <w:r w:rsidRPr="00795D04">
        <w:t>The information system limits the number of concurrent sessions for each [</w:t>
      </w:r>
      <w:r w:rsidRPr="002B4E6E">
        <w:rPr>
          <w:rStyle w:val="GSAItalicEmphasisChar"/>
        </w:rPr>
        <w:t>Assignment: organization-defined account and/or account type</w:t>
      </w:r>
      <w:r w:rsidRPr="00795D04">
        <w:t>] to [</w:t>
      </w:r>
      <w:r>
        <w:rPr>
          <w:rStyle w:val="GSAItalicEmphasisChar"/>
        </w:rPr>
        <w:t>FedRAMP</w:t>
      </w:r>
      <w:r w:rsidRPr="002B4E6E">
        <w:rPr>
          <w:rStyle w:val="GSAItalicEmphasisChar"/>
        </w:rPr>
        <w:t xml:space="preserve"> Assignment: three (3) sessions for privileged access and two (2) sessions for non-privileged access</w:t>
      </w:r>
      <w:r w:rsidRPr="00795D04">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C53DB1">
              <w:t>AC-10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555" w:name="_Toc383441882"/>
            <w:bookmarkStart w:id="556" w:name="_Toc383444097"/>
            <w:bookmarkStart w:id="557" w:name="_Toc388623275"/>
            <w:r w:rsidRPr="00C53DB1">
              <w:t>Parameter AC-10</w:t>
            </w:r>
            <w:r>
              <w:t>-1</w:t>
            </w:r>
            <w:r w:rsidRPr="00C53DB1">
              <w:t>:</w:t>
            </w:r>
            <w:bookmarkEnd w:id="555"/>
            <w:bookmarkEnd w:id="556"/>
            <w:bookmarkEnd w:id="557"/>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53DB1">
              <w:t>Parameter AC-10</w:t>
            </w:r>
            <w:r>
              <w:t>-2</w:t>
            </w:r>
            <w:r w:rsidRPr="00C53DB1">
              <w:t>:</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948776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179469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875596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667874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747925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675136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207102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487060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036154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889749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886823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456438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53DB1">
              <w:t>AC-10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EC1873">
              <w:rPr>
                <w:rFonts w:asciiTheme="minorHAnsi" w:hAnsiTheme="minorHAnsi"/>
                <w:i/>
                <w:sz w:val="20"/>
                <w:szCs w:val="20"/>
              </w:rPr>
              <w:t>[</w:t>
            </w:r>
            <w:r w:rsidRPr="009C4FEC">
              <w:rPr>
                <w:rFonts w:asciiTheme="minorHAnsi" w:hAnsiTheme="minorHAnsi"/>
                <w:i/>
                <w:sz w:val="20"/>
                <w:szCs w:val="20"/>
              </w:rPr>
              <w:t xml:space="preserve">AWS </w:t>
            </w:r>
            <w:r>
              <w:rPr>
                <w:rFonts w:asciiTheme="minorHAnsi" w:hAnsiTheme="minorHAnsi"/>
                <w:i/>
                <w:sz w:val="20"/>
                <w:szCs w:val="20"/>
              </w:rPr>
              <w:t>c</w:t>
            </w:r>
            <w:r w:rsidRPr="00AD00A4">
              <w:rPr>
                <w:rFonts w:asciiTheme="minorHAnsi" w:hAnsiTheme="minorHAnsi"/>
                <w:i/>
                <w:sz w:val="20"/>
                <w:szCs w:val="20"/>
              </w:rPr>
              <w:t>ustomers are responsible for limiting concurrent sessions</w:t>
            </w:r>
            <w:r>
              <w:rPr>
                <w:rFonts w:asciiTheme="minorHAnsi" w:hAnsiTheme="minorHAnsi"/>
                <w:i/>
                <w:sz w:val="20"/>
                <w:szCs w:val="20"/>
              </w:rPr>
              <w:t xml:space="preserve"> to</w:t>
            </w:r>
            <w:r w:rsidRPr="00AD00A4">
              <w:rPr>
                <w:rFonts w:asciiTheme="minorHAnsi" w:hAnsiTheme="minorHAnsi"/>
                <w:i/>
                <w:sz w:val="20"/>
                <w:szCs w:val="20"/>
              </w:rPr>
              <w:t xml:space="preserve"> </w:t>
            </w:r>
            <w:r w:rsidRPr="005C026A">
              <w:rPr>
                <w:rFonts w:asciiTheme="minorHAnsi" w:hAnsiTheme="minorHAnsi"/>
                <w:i/>
                <w:sz w:val="20"/>
                <w:szCs w:val="20"/>
              </w:rPr>
              <w:t>the</w:t>
            </w:r>
            <w:r>
              <w:rPr>
                <w:rFonts w:asciiTheme="minorHAnsi" w:hAnsiTheme="minorHAnsi"/>
                <w:i/>
                <w:sz w:val="20"/>
                <w:szCs w:val="20"/>
              </w:rPr>
              <w:t>ir workloads deployed on AWS infrastructure.]</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558" w:name="_Toc468804785"/>
      <w:bookmarkStart w:id="559" w:name="_Toc383429286"/>
      <w:bookmarkStart w:id="560" w:name="_Toc383430533"/>
      <w:bookmarkStart w:id="561" w:name="_Toc383433217"/>
      <w:bookmarkStart w:id="562" w:name="_Toc383444449"/>
      <w:bookmarkStart w:id="563" w:name="_Toc385594088"/>
      <w:bookmarkStart w:id="564" w:name="_Toc385594480"/>
      <w:bookmarkStart w:id="565" w:name="_Toc385594868"/>
      <w:bookmarkStart w:id="566" w:name="_Toc388620723"/>
      <w:bookmarkStart w:id="567" w:name="_Toc449543309"/>
      <w:r w:rsidRPr="002C3786">
        <w:t>AC-11</w:t>
      </w:r>
      <w:r>
        <w:t xml:space="preserve"> </w:t>
      </w:r>
      <w:r w:rsidRPr="002C3786">
        <w:t>Session Lock</w:t>
      </w:r>
      <w:bookmarkEnd w:id="558"/>
      <w:r w:rsidRPr="002C3786">
        <w:t xml:space="preserve"> </w:t>
      </w:r>
      <w:bookmarkEnd w:id="559"/>
      <w:bookmarkEnd w:id="560"/>
      <w:bookmarkEnd w:id="561"/>
      <w:bookmarkEnd w:id="562"/>
      <w:bookmarkEnd w:id="563"/>
      <w:bookmarkEnd w:id="564"/>
      <w:bookmarkEnd w:id="565"/>
      <w:bookmarkEnd w:id="566"/>
      <w:bookmarkEnd w:id="567"/>
    </w:p>
    <w:p w:rsidR="00732C81" w:rsidRPr="002C3786" w:rsidRDefault="00732C81" w:rsidP="00732C81">
      <w:r w:rsidRPr="002C3786">
        <w:t>The information system:</w:t>
      </w:r>
    </w:p>
    <w:p w:rsidR="00732C81" w:rsidRDefault="00732C81" w:rsidP="00732C81">
      <w:pPr>
        <w:pStyle w:val="GSAListParagraphalpha"/>
        <w:numPr>
          <w:ilvl w:val="0"/>
          <w:numId w:val="138"/>
        </w:numPr>
      </w:pPr>
      <w:r w:rsidRPr="00D75E47">
        <w:t>Prevents further access to the system by initiating a session lock after [</w:t>
      </w:r>
      <w:r>
        <w:rPr>
          <w:rStyle w:val="GSAItalicEmphasisChar"/>
        </w:rPr>
        <w:t>FedRAMP</w:t>
      </w:r>
      <w:r w:rsidRPr="00D62A31">
        <w:rPr>
          <w:rStyle w:val="GSAItalicEmphasisChar"/>
        </w:rPr>
        <w:t xml:space="preserve"> Assignment: fifteen </w:t>
      </w:r>
      <w:r>
        <w:rPr>
          <w:rStyle w:val="GSAItalicEmphasisChar"/>
        </w:rPr>
        <w:t xml:space="preserve">(15) </w:t>
      </w:r>
      <w:r w:rsidRPr="00D62A31">
        <w:rPr>
          <w:rStyle w:val="GSAItalicEmphasisChar"/>
        </w:rPr>
        <w:t>minutes</w:t>
      </w:r>
      <w:r w:rsidRPr="00D75E47">
        <w:t>] of inactivity or upon receiving a request from a user; and</w:t>
      </w:r>
    </w:p>
    <w:p w:rsidR="00732C81" w:rsidRDefault="00732C81" w:rsidP="00732C81">
      <w:pPr>
        <w:pStyle w:val="GSAListParagraphalpha"/>
        <w:numPr>
          <w:ilvl w:val="0"/>
          <w:numId w:val="109"/>
        </w:numPr>
      </w:pPr>
      <w:r w:rsidRPr="00D75E47">
        <w:t>Retains the session lock until the user reestablishes access using established identification and authentication procedures.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AC</w:t>
            </w:r>
            <w:r w:rsidRPr="002C3786">
              <w:t>-</w:t>
            </w:r>
            <w:r>
              <w:t>11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t>AC</w:t>
            </w:r>
            <w:r w:rsidRPr="00D00D47">
              <w:t>-</w:t>
            </w:r>
            <w:r>
              <w:t>11</w:t>
            </w:r>
            <w:r w:rsidRPr="00D00D47">
              <w:t>(a):</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745297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564999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339574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816477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603050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5132189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979117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480181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058152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66619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8200810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500215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C7329">
              <w:t>AC-11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B610E7">
              <w:rPr>
                <w:rFonts w:asciiTheme="minorHAnsi" w:hAnsiTheme="minorHAnsi"/>
                <w:i/>
                <w:sz w:val="20"/>
                <w:szCs w:val="20"/>
              </w:rPr>
              <w:t>[</w:t>
            </w:r>
            <w:r>
              <w:rPr>
                <w:rFonts w:asciiTheme="minorHAnsi" w:hAnsiTheme="minorHAnsi"/>
                <w:i/>
                <w:sz w:val="20"/>
                <w:szCs w:val="20"/>
              </w:rPr>
              <w:t>AWS c</w:t>
            </w:r>
            <w:r w:rsidRPr="00B610E7">
              <w:rPr>
                <w:rFonts w:asciiTheme="minorHAnsi" w:eastAsia="Calibri" w:hAnsiTheme="minorHAnsi"/>
                <w:i/>
                <w:sz w:val="20"/>
                <w:szCs w:val="20"/>
              </w:rPr>
              <w:t xml:space="preserve">ustomers are responsible for enabling session lock on their </w:t>
            </w:r>
            <w:r>
              <w:rPr>
                <w:rFonts w:asciiTheme="minorHAnsi" w:eastAsia="Calibri" w:hAnsiTheme="minorHAnsi"/>
                <w:i/>
                <w:sz w:val="20"/>
                <w:szCs w:val="20"/>
              </w:rPr>
              <w:t>workloads deployed on AWS infrastructure.</w:t>
            </w:r>
            <w:r w:rsidRPr="00B610E7">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Default="00732C81" w:rsidP="00963369">
            <w:pPr>
              <w:pStyle w:val="TableText"/>
              <w:rPr>
                <w:rFonts w:asciiTheme="minorHAnsi" w:hAnsiTheme="minorHAnsi"/>
                <w:i/>
                <w:sz w:val="20"/>
                <w:szCs w:val="20"/>
              </w:rPr>
            </w:pPr>
            <w:r w:rsidRPr="00B610E7">
              <w:rPr>
                <w:rFonts w:asciiTheme="minorHAnsi" w:hAnsiTheme="minorHAnsi"/>
                <w:i/>
                <w:sz w:val="20"/>
                <w:szCs w:val="20"/>
              </w:rPr>
              <w:t>[</w:t>
            </w:r>
            <w:r>
              <w:rPr>
                <w:rFonts w:asciiTheme="minorHAnsi" w:hAnsiTheme="minorHAnsi"/>
                <w:i/>
                <w:sz w:val="20"/>
                <w:szCs w:val="20"/>
              </w:rPr>
              <w:t>AWS c</w:t>
            </w:r>
            <w:r w:rsidRPr="00B610E7">
              <w:rPr>
                <w:rFonts w:asciiTheme="minorHAnsi" w:eastAsia="Calibri" w:hAnsiTheme="minorHAnsi"/>
                <w:i/>
                <w:sz w:val="20"/>
                <w:szCs w:val="20"/>
              </w:rPr>
              <w:t xml:space="preserve">ustomers are responsible for </w:t>
            </w:r>
            <w:r>
              <w:rPr>
                <w:rFonts w:asciiTheme="minorHAnsi" w:eastAsia="Calibri" w:hAnsiTheme="minorHAnsi"/>
                <w:i/>
                <w:sz w:val="20"/>
                <w:szCs w:val="20"/>
              </w:rPr>
              <w:t>configuring appropriate session lock controls for their workloads deployed on AWS infrastructure.]</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568" w:name="_Toc468804786"/>
      <w:bookmarkStart w:id="569" w:name="_Toc383429288"/>
      <w:bookmarkStart w:id="570" w:name="_Toc383430534"/>
      <w:bookmarkStart w:id="571" w:name="_Toc383433218"/>
      <w:bookmarkStart w:id="572" w:name="_Toc383444450"/>
      <w:bookmarkStart w:id="573" w:name="_Toc385594089"/>
      <w:bookmarkStart w:id="574" w:name="_Toc385594481"/>
      <w:bookmarkStart w:id="575" w:name="_Toc385594869"/>
      <w:bookmarkStart w:id="576" w:name="_Toc388620724"/>
      <w:r w:rsidRPr="002C3786">
        <w:t>AC-11 (1)</w:t>
      </w:r>
      <w:r>
        <w:t xml:space="preserve"> </w:t>
      </w:r>
      <w:r w:rsidRPr="002C3786">
        <w:t>Control Enhancement</w:t>
      </w:r>
      <w:bookmarkEnd w:id="568"/>
      <w:r w:rsidRPr="002C3786">
        <w:t xml:space="preserve"> </w:t>
      </w:r>
      <w:bookmarkEnd w:id="569"/>
      <w:bookmarkEnd w:id="570"/>
      <w:bookmarkEnd w:id="571"/>
      <w:bookmarkEnd w:id="572"/>
      <w:bookmarkEnd w:id="573"/>
      <w:bookmarkEnd w:id="574"/>
      <w:bookmarkEnd w:id="575"/>
      <w:bookmarkEnd w:id="576"/>
    </w:p>
    <w:p w:rsidR="00732C81" w:rsidRDefault="00732C81" w:rsidP="00732C81">
      <w:r w:rsidRPr="00D75E47">
        <w:t>The information system conceals, via the session lock, information previously visible on the display with a publicly viewable image.</w:t>
      </w:r>
    </w:p>
    <w:p w:rsidR="00732C81" w:rsidRPr="002C3786"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AC-11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394043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225223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902969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167672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741538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1575409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920547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041659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800338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360510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2129416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589003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C7329">
              <w:t>AC-11 (1)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F810B3" w:rsidRDefault="00732C81" w:rsidP="00963369">
            <w:pPr>
              <w:pStyle w:val="TableText"/>
              <w:rPr>
                <w:rFonts w:asciiTheme="minorHAnsi" w:hAnsiTheme="minorHAnsi"/>
                <w:i/>
                <w:sz w:val="20"/>
                <w:szCs w:val="20"/>
              </w:rPr>
            </w:pPr>
            <w:r w:rsidRPr="00F810B3">
              <w:rPr>
                <w:rFonts w:asciiTheme="minorHAnsi" w:hAnsiTheme="minorHAnsi"/>
                <w:i/>
                <w:sz w:val="20"/>
                <w:szCs w:val="20"/>
              </w:rPr>
              <w:t>[</w:t>
            </w:r>
            <w:r>
              <w:rPr>
                <w:rFonts w:asciiTheme="minorHAnsi" w:hAnsiTheme="minorHAnsi"/>
                <w:i/>
                <w:sz w:val="20"/>
                <w:szCs w:val="20"/>
              </w:rPr>
              <w:t xml:space="preserve">AWS customers </w:t>
            </w:r>
            <w:r>
              <w:rPr>
                <w:rFonts w:asciiTheme="minorHAnsi" w:eastAsia="Calibri" w:hAnsiTheme="minorHAnsi"/>
                <w:i/>
                <w:sz w:val="20"/>
                <w:szCs w:val="20"/>
              </w:rPr>
              <w:t>must ensure</w:t>
            </w:r>
            <w:r w:rsidRPr="00B610E7">
              <w:rPr>
                <w:rFonts w:asciiTheme="minorHAnsi" w:eastAsia="Calibri" w:hAnsiTheme="minorHAnsi"/>
                <w:i/>
                <w:sz w:val="20"/>
                <w:szCs w:val="20"/>
              </w:rPr>
              <w:t xml:space="preserve"> </w:t>
            </w:r>
            <w:r w:rsidRPr="00B610E7">
              <w:rPr>
                <w:rFonts w:asciiTheme="minorHAnsi" w:hAnsiTheme="minorHAnsi"/>
                <w:i/>
                <w:sz w:val="20"/>
                <w:szCs w:val="20"/>
              </w:rPr>
              <w:t>session lock mechanism</w:t>
            </w:r>
            <w:r>
              <w:rPr>
                <w:rFonts w:asciiTheme="minorHAnsi" w:hAnsiTheme="minorHAnsi"/>
                <w:i/>
                <w:sz w:val="20"/>
                <w:szCs w:val="20"/>
              </w:rPr>
              <w:t>s</w:t>
            </w:r>
            <w:r w:rsidRPr="00B610E7">
              <w:rPr>
                <w:rFonts w:asciiTheme="minorHAnsi" w:hAnsiTheme="minorHAnsi"/>
                <w:i/>
                <w:sz w:val="20"/>
                <w:szCs w:val="20"/>
              </w:rPr>
              <w:t>, when activated on a device with a display screen, places a publicly viewable pattern onto the associated display, hiding what was previously visible on the screen</w:t>
            </w:r>
            <w:r>
              <w:rPr>
                <w:rFonts w:asciiTheme="minorHAnsi" w:hAnsiTheme="minorHAnsi"/>
                <w:i/>
                <w:sz w:val="20"/>
                <w:szCs w:val="20"/>
              </w:rPr>
              <w:t>.</w:t>
            </w:r>
            <w:r w:rsidRPr="00F810B3">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577" w:name="_Toc468804787"/>
      <w:bookmarkStart w:id="578" w:name="_Toc383429289"/>
      <w:bookmarkStart w:id="579" w:name="_Toc383430535"/>
      <w:bookmarkStart w:id="580" w:name="_Toc383433219"/>
      <w:bookmarkStart w:id="581" w:name="_Toc383444451"/>
      <w:bookmarkStart w:id="582" w:name="_Toc385594090"/>
      <w:bookmarkStart w:id="583" w:name="_Toc385594482"/>
      <w:bookmarkStart w:id="584" w:name="_Toc385594870"/>
      <w:bookmarkStart w:id="585" w:name="_Toc388620725"/>
      <w:bookmarkStart w:id="586" w:name="_Toc449543310"/>
      <w:r>
        <w:t>AC-12 Session Termination</w:t>
      </w:r>
      <w:bookmarkEnd w:id="577"/>
      <w:r>
        <w:t xml:space="preserve"> </w:t>
      </w:r>
      <w:bookmarkEnd w:id="578"/>
      <w:bookmarkEnd w:id="579"/>
      <w:bookmarkEnd w:id="580"/>
      <w:bookmarkEnd w:id="581"/>
      <w:bookmarkEnd w:id="582"/>
      <w:bookmarkEnd w:id="583"/>
      <w:bookmarkEnd w:id="584"/>
      <w:bookmarkEnd w:id="585"/>
      <w:bookmarkEnd w:id="586"/>
    </w:p>
    <w:p w:rsidR="00732C81" w:rsidRDefault="00732C81" w:rsidP="00732C81">
      <w:r w:rsidRPr="00E75378">
        <w:t>The information system automatically terminates a user session after [</w:t>
      </w:r>
      <w:r w:rsidRPr="002B4E6E">
        <w:rPr>
          <w:rStyle w:val="GSAItalicEmphasisChar"/>
        </w:rPr>
        <w:t>Assignment: organization-defined conditions or trigger events requiring session disconnect</w:t>
      </w:r>
      <w:r w:rsidRPr="00E75378">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C7329">
              <w:t>AC-12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t xml:space="preserve">Parameter AC-12: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105721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411206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rsidRPr="00F35E43">
              <w:t xml:space="preserve"> </w:t>
            </w:r>
            <w:r w:rsidR="00732C81" w:rsidRPr="002C3786">
              <w:t>Partially implemented</w:t>
            </w:r>
          </w:p>
          <w:p w:rsidR="00732C81" w:rsidRPr="002C3786" w:rsidRDefault="00E36097" w:rsidP="00963369">
            <w:pPr>
              <w:pStyle w:val="GSATableText"/>
            </w:pPr>
            <w:sdt>
              <w:sdtPr>
                <w:id w:val="-3723853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rsidRPr="00F35E43">
              <w:t xml:space="preserve"> </w:t>
            </w:r>
            <w:r w:rsidR="00732C81" w:rsidRPr="002C3786">
              <w:t>Planned</w:t>
            </w:r>
          </w:p>
          <w:p w:rsidR="00732C81" w:rsidRPr="002C3786" w:rsidRDefault="00E36097" w:rsidP="00963369">
            <w:pPr>
              <w:pStyle w:val="GSATableText"/>
            </w:pPr>
            <w:sdt>
              <w:sdtPr>
                <w:id w:val="-14106871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718152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0029159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660005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25124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834052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230174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2934021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524838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C7329">
              <w:t>AC-1</w:t>
            </w:r>
            <w:r>
              <w:t>2</w:t>
            </w:r>
            <w:r w:rsidRPr="00AC7329">
              <w:t xml:space="preserve">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F810B3" w:rsidRDefault="00732C81" w:rsidP="00963369">
            <w:pPr>
              <w:pStyle w:val="TableText"/>
              <w:rPr>
                <w:rFonts w:asciiTheme="minorHAnsi" w:hAnsiTheme="minorHAnsi"/>
                <w:i/>
                <w:sz w:val="20"/>
                <w:szCs w:val="20"/>
              </w:rPr>
            </w:pPr>
            <w:r w:rsidRPr="00F810B3">
              <w:rPr>
                <w:rFonts w:asciiTheme="minorHAnsi" w:hAnsiTheme="minorHAnsi"/>
                <w:i/>
                <w:sz w:val="20"/>
                <w:szCs w:val="20"/>
              </w:rPr>
              <w:t>[AWS c</w:t>
            </w:r>
            <w:r w:rsidRPr="00F810B3">
              <w:rPr>
                <w:rFonts w:asciiTheme="minorHAnsi" w:eastAsia="Calibri" w:hAnsiTheme="minorHAnsi"/>
                <w:i/>
                <w:sz w:val="20"/>
                <w:szCs w:val="20"/>
              </w:rPr>
              <w:t xml:space="preserve">ustomers are responsible </w:t>
            </w:r>
            <w:r w:rsidRPr="00F810B3">
              <w:rPr>
                <w:rFonts w:asciiTheme="minorHAnsi" w:hAnsiTheme="minorHAnsi"/>
                <w:i/>
                <w:sz w:val="20"/>
                <w:szCs w:val="20"/>
              </w:rPr>
              <w:t xml:space="preserve">for </w:t>
            </w:r>
            <w:r w:rsidRPr="00BE3EAE">
              <w:rPr>
                <w:rFonts w:asciiTheme="minorHAnsi" w:hAnsiTheme="minorHAnsi"/>
                <w:i/>
                <w:sz w:val="20"/>
                <w:szCs w:val="20"/>
              </w:rPr>
              <w:t xml:space="preserve">configuring </w:t>
            </w:r>
            <w:r>
              <w:rPr>
                <w:rFonts w:asciiTheme="minorHAnsi" w:hAnsiTheme="minorHAnsi"/>
                <w:i/>
                <w:sz w:val="20"/>
                <w:szCs w:val="20"/>
              </w:rPr>
              <w:t xml:space="preserve">access to their IAM account and AWS application </w:t>
            </w:r>
            <w:r w:rsidRPr="00BE3EAE">
              <w:rPr>
                <w:rFonts w:asciiTheme="minorHAnsi" w:hAnsiTheme="minorHAnsi"/>
                <w:i/>
                <w:sz w:val="20"/>
                <w:szCs w:val="20"/>
              </w:rPr>
              <w:t xml:space="preserve">to terminate due to </w:t>
            </w:r>
            <w:r>
              <w:rPr>
                <w:rFonts w:asciiTheme="minorHAnsi" w:hAnsiTheme="minorHAnsi"/>
                <w:i/>
                <w:sz w:val="20"/>
                <w:szCs w:val="20"/>
              </w:rPr>
              <w:t xml:space="preserve">a defined period of </w:t>
            </w:r>
            <w:r w:rsidRPr="00BE3EAE">
              <w:rPr>
                <w:rFonts w:asciiTheme="minorHAnsi" w:hAnsiTheme="minorHAnsi"/>
                <w:i/>
                <w:sz w:val="20"/>
                <w:szCs w:val="20"/>
              </w:rPr>
              <w:t>inactivity</w:t>
            </w:r>
            <w:r w:rsidRPr="00F810B3">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587" w:name="_Toc468804788"/>
      <w:bookmarkStart w:id="588" w:name="_Toc383429290"/>
      <w:bookmarkStart w:id="589" w:name="_Toc383430536"/>
      <w:bookmarkStart w:id="590" w:name="_Toc383433220"/>
      <w:bookmarkStart w:id="591" w:name="_Toc383444452"/>
      <w:bookmarkStart w:id="592" w:name="_Toc385594091"/>
      <w:bookmarkStart w:id="593" w:name="_Toc385594483"/>
      <w:bookmarkStart w:id="594" w:name="_Toc385594871"/>
      <w:bookmarkStart w:id="595" w:name="_Toc388620726"/>
      <w:bookmarkStart w:id="596" w:name="_Toc449543311"/>
      <w:r w:rsidRPr="002C3786">
        <w:t>AC-14</w:t>
      </w:r>
      <w:r>
        <w:t xml:space="preserve"> </w:t>
      </w:r>
      <w:r w:rsidRPr="002C3786">
        <w:t>Permitted Actions w</w:t>
      </w:r>
      <w:r>
        <w:t>ith</w:t>
      </w:r>
      <w:r w:rsidRPr="002C3786">
        <w:t>o</w:t>
      </w:r>
      <w:r>
        <w:t>ut</w:t>
      </w:r>
      <w:r w:rsidRPr="002C3786">
        <w:t xml:space="preserve"> Identification or Authentication</w:t>
      </w:r>
      <w:bookmarkEnd w:id="587"/>
      <w:r w:rsidRPr="002C3786">
        <w:t xml:space="preserve"> </w:t>
      </w:r>
      <w:bookmarkEnd w:id="588"/>
      <w:bookmarkEnd w:id="589"/>
      <w:bookmarkEnd w:id="590"/>
      <w:bookmarkEnd w:id="591"/>
      <w:bookmarkEnd w:id="592"/>
      <w:bookmarkEnd w:id="593"/>
      <w:bookmarkEnd w:id="594"/>
      <w:bookmarkEnd w:id="595"/>
      <w:bookmarkEnd w:id="596"/>
    </w:p>
    <w:p w:rsidR="00732C81" w:rsidRPr="002C3786" w:rsidRDefault="00732C81" w:rsidP="00732C81">
      <w:pPr>
        <w:keepNext/>
      </w:pPr>
      <w:r w:rsidRPr="002C3786">
        <w:t>The organization:</w:t>
      </w:r>
    </w:p>
    <w:p w:rsidR="00732C81" w:rsidRDefault="00732C81" w:rsidP="00732C81">
      <w:pPr>
        <w:pStyle w:val="GSAListParagraphalpha"/>
        <w:keepLines/>
        <w:widowControl/>
        <w:numPr>
          <w:ilvl w:val="0"/>
          <w:numId w:val="108"/>
        </w:numPr>
      </w:pPr>
      <w:r w:rsidRPr="00AE3199">
        <w:t>Identifies [</w:t>
      </w:r>
      <w:r w:rsidRPr="00D62A31">
        <w:rPr>
          <w:rStyle w:val="GSAItalicEmphasisChar"/>
        </w:rPr>
        <w:t>Assignment: organization-defined user actions</w:t>
      </w:r>
      <w:r w:rsidRPr="00AE3199">
        <w:t>] that can be performed on the information system without identification or authentication consistent with organizational missions/business functions; and</w:t>
      </w:r>
    </w:p>
    <w:p w:rsidR="00732C81" w:rsidRDefault="00732C81" w:rsidP="00732C81">
      <w:pPr>
        <w:pStyle w:val="GSAListParagraphalpha"/>
        <w:numPr>
          <w:ilvl w:val="0"/>
          <w:numId w:val="108"/>
        </w:numPr>
      </w:pPr>
      <w:r w:rsidRPr="00AE3199">
        <w:t>Documents and provides supporting rationale in the security plan for the information system, user actions not requiring identification or authentication.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AC-14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597" w:name="_Toc383441884"/>
            <w:bookmarkStart w:id="598" w:name="_Toc383444099"/>
            <w:bookmarkStart w:id="599" w:name="_Toc388623277"/>
            <w:r w:rsidRPr="00AC7329">
              <w:t>Parameter AC-14(a):</w:t>
            </w:r>
            <w:bookmarkEnd w:id="597"/>
            <w:bookmarkEnd w:id="598"/>
            <w:bookmarkEnd w:id="599"/>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265016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808021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857829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313258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238123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4558313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474754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458290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182544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98637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9029532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240895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C7329">
              <w:t>AC-14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F810B3" w:rsidRDefault="00732C81" w:rsidP="00963369">
            <w:pPr>
              <w:pStyle w:val="TableText"/>
              <w:rPr>
                <w:rFonts w:asciiTheme="minorHAnsi" w:hAnsiTheme="minorHAnsi"/>
                <w:i/>
                <w:sz w:val="20"/>
                <w:szCs w:val="20"/>
              </w:rPr>
            </w:pPr>
            <w:r>
              <w:rPr>
                <w:rFonts w:asciiTheme="minorHAnsi" w:hAnsiTheme="minorHAnsi"/>
                <w:i/>
                <w:sz w:val="20"/>
                <w:szCs w:val="20"/>
              </w:rPr>
              <w:t>[AWS c</w:t>
            </w:r>
            <w:r w:rsidRPr="00997D45">
              <w:rPr>
                <w:rFonts w:asciiTheme="minorHAnsi" w:hAnsiTheme="minorHAnsi"/>
                <w:i/>
                <w:sz w:val="20"/>
                <w:szCs w:val="20"/>
              </w:rPr>
              <w:t xml:space="preserve">ustomers are responsible for </w:t>
            </w:r>
            <w:r>
              <w:rPr>
                <w:rFonts w:asciiTheme="minorHAnsi" w:hAnsiTheme="minorHAnsi"/>
                <w:i/>
                <w:sz w:val="20"/>
                <w:szCs w:val="20"/>
              </w:rPr>
              <w:t xml:space="preserve">identifying, </w:t>
            </w:r>
            <w:r w:rsidRPr="00997D45">
              <w:rPr>
                <w:rFonts w:asciiTheme="minorHAnsi" w:hAnsiTheme="minorHAnsi"/>
                <w:i/>
                <w:sz w:val="20"/>
                <w:szCs w:val="20"/>
              </w:rPr>
              <w:t xml:space="preserve">authorizing and documenting the actions that are allowed without identity and authentication within their AWS account and </w:t>
            </w:r>
            <w:r>
              <w:rPr>
                <w:rFonts w:asciiTheme="minorHAnsi" w:hAnsiTheme="minorHAnsi"/>
                <w:i/>
                <w:sz w:val="20"/>
                <w:szCs w:val="20"/>
              </w:rPr>
              <w:t>workloads deployed on AWS infrastructure</w:t>
            </w:r>
            <w:r w:rsidRPr="00997D45">
              <w:rPr>
                <w:rFonts w:asciiTheme="minorHAnsi" w:hAnsiTheme="minorHAnsi"/>
                <w:i/>
                <w:sz w:val="20"/>
                <w:szCs w:val="20"/>
              </w:rPr>
              <w:t>.</w:t>
            </w:r>
            <w:r>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F810B3" w:rsidRDefault="00732C81" w:rsidP="00963369">
            <w:pPr>
              <w:pStyle w:val="TableText"/>
              <w:rPr>
                <w:rFonts w:asciiTheme="minorHAnsi" w:hAnsiTheme="minorHAnsi"/>
                <w:i/>
                <w:sz w:val="20"/>
                <w:szCs w:val="20"/>
              </w:rPr>
            </w:pPr>
            <w:r>
              <w:rPr>
                <w:rFonts w:asciiTheme="minorHAnsi" w:hAnsiTheme="minorHAnsi"/>
                <w:i/>
                <w:sz w:val="20"/>
                <w:szCs w:val="20"/>
              </w:rPr>
              <w:t>[AWS c</w:t>
            </w:r>
            <w:r w:rsidRPr="00997D45">
              <w:rPr>
                <w:rFonts w:asciiTheme="minorHAnsi" w:hAnsiTheme="minorHAnsi"/>
                <w:i/>
                <w:sz w:val="20"/>
                <w:szCs w:val="20"/>
              </w:rPr>
              <w:t xml:space="preserve">ustomers are responsible for </w:t>
            </w:r>
            <w:r>
              <w:rPr>
                <w:rFonts w:asciiTheme="minorHAnsi" w:hAnsiTheme="minorHAnsi"/>
                <w:i/>
                <w:sz w:val="20"/>
                <w:szCs w:val="20"/>
              </w:rPr>
              <w:t xml:space="preserve">identifying, </w:t>
            </w:r>
            <w:r w:rsidRPr="00997D45">
              <w:rPr>
                <w:rFonts w:asciiTheme="minorHAnsi" w:hAnsiTheme="minorHAnsi"/>
                <w:i/>
                <w:sz w:val="20"/>
                <w:szCs w:val="20"/>
              </w:rPr>
              <w:t xml:space="preserve">authorizing and documenting the actions that are allowed without identity and authentication within their AWS account and </w:t>
            </w:r>
            <w:r>
              <w:rPr>
                <w:rFonts w:asciiTheme="minorHAnsi" w:hAnsiTheme="minorHAnsi"/>
                <w:i/>
                <w:sz w:val="20"/>
                <w:szCs w:val="20"/>
              </w:rPr>
              <w:t>workloads deployed on AWS infrastructure</w:t>
            </w:r>
            <w:r w:rsidRPr="00997D45">
              <w:rPr>
                <w:rFonts w:asciiTheme="minorHAnsi" w:hAnsiTheme="minorHAnsi"/>
                <w:i/>
                <w:sz w:val="20"/>
                <w:szCs w:val="20"/>
              </w:rPr>
              <w:t>.</w:t>
            </w:r>
            <w:r>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600" w:name="_Toc383428560"/>
      <w:bookmarkStart w:id="601" w:name="_Toc383429292"/>
      <w:bookmarkStart w:id="602" w:name="_Toc383430018"/>
      <w:bookmarkStart w:id="603" w:name="_Toc383430601"/>
      <w:bookmarkStart w:id="604" w:name="_Toc383428561"/>
      <w:bookmarkStart w:id="605" w:name="_Toc383429293"/>
      <w:bookmarkStart w:id="606" w:name="_Toc383430019"/>
      <w:bookmarkStart w:id="607" w:name="_Toc383430602"/>
      <w:bookmarkStart w:id="608" w:name="_Toc383428562"/>
      <w:bookmarkStart w:id="609" w:name="_Toc383429294"/>
      <w:bookmarkStart w:id="610" w:name="_Toc383430020"/>
      <w:bookmarkStart w:id="611" w:name="_Toc383430603"/>
      <w:bookmarkStart w:id="612" w:name="_Toc383428563"/>
      <w:bookmarkStart w:id="613" w:name="_Toc383429295"/>
      <w:bookmarkStart w:id="614" w:name="_Toc383430021"/>
      <w:bookmarkStart w:id="615" w:name="_Toc383430604"/>
      <w:bookmarkStart w:id="616" w:name="_Toc383428564"/>
      <w:bookmarkStart w:id="617" w:name="_Toc383429296"/>
      <w:bookmarkStart w:id="618" w:name="_Toc383430022"/>
      <w:bookmarkStart w:id="619" w:name="_Toc383430605"/>
      <w:bookmarkStart w:id="620" w:name="_Toc383428565"/>
      <w:bookmarkStart w:id="621" w:name="_Toc383429297"/>
      <w:bookmarkStart w:id="622" w:name="_Toc383430023"/>
      <w:bookmarkStart w:id="623" w:name="_Toc383430606"/>
      <w:bookmarkStart w:id="624" w:name="_Toc383428566"/>
      <w:bookmarkStart w:id="625" w:name="_Toc383429298"/>
      <w:bookmarkStart w:id="626" w:name="_Toc383430024"/>
      <w:bookmarkStart w:id="627" w:name="_Toc383430607"/>
      <w:bookmarkStart w:id="628" w:name="_Toc383428567"/>
      <w:bookmarkStart w:id="629" w:name="_Toc383429299"/>
      <w:bookmarkStart w:id="630" w:name="_Toc383430025"/>
      <w:bookmarkStart w:id="631" w:name="_Toc383430608"/>
      <w:bookmarkStart w:id="632" w:name="_Toc383428591"/>
      <w:bookmarkStart w:id="633" w:name="_Toc383429323"/>
      <w:bookmarkStart w:id="634" w:name="_Toc383430049"/>
      <w:bookmarkStart w:id="635" w:name="_Toc383430632"/>
      <w:bookmarkStart w:id="636" w:name="_Toc383428594"/>
      <w:bookmarkStart w:id="637" w:name="_Toc383429326"/>
      <w:bookmarkStart w:id="638" w:name="_Toc383430052"/>
      <w:bookmarkStart w:id="639" w:name="_Toc383430635"/>
      <w:bookmarkStart w:id="640" w:name="_Toc383428598"/>
      <w:bookmarkStart w:id="641" w:name="_Toc383429330"/>
      <w:bookmarkStart w:id="642" w:name="_Toc383430056"/>
      <w:bookmarkStart w:id="643" w:name="_Toc383430641"/>
      <w:bookmarkStart w:id="644" w:name="_Toc468804789"/>
      <w:bookmarkStart w:id="645" w:name="_Toc383429331"/>
      <w:bookmarkStart w:id="646" w:name="_Toc383433221"/>
      <w:bookmarkStart w:id="647" w:name="_Toc383444453"/>
      <w:bookmarkStart w:id="648" w:name="_Toc385594092"/>
      <w:bookmarkStart w:id="649" w:name="_Toc385594484"/>
      <w:bookmarkStart w:id="650" w:name="_Toc385594872"/>
      <w:bookmarkStart w:id="651" w:name="_Toc388620727"/>
      <w:bookmarkStart w:id="652" w:name="_Toc449543312"/>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r w:rsidRPr="002C3786">
        <w:t>AC-17</w:t>
      </w:r>
      <w:r>
        <w:t xml:space="preserve"> </w:t>
      </w:r>
      <w:r w:rsidRPr="002C3786">
        <w:t>Remote Access</w:t>
      </w:r>
      <w:bookmarkEnd w:id="644"/>
      <w:r w:rsidRPr="002C3786">
        <w:t xml:space="preserve"> </w:t>
      </w:r>
      <w:bookmarkEnd w:id="645"/>
      <w:bookmarkEnd w:id="646"/>
      <w:bookmarkEnd w:id="647"/>
      <w:bookmarkEnd w:id="648"/>
      <w:bookmarkEnd w:id="649"/>
      <w:bookmarkEnd w:id="650"/>
      <w:bookmarkEnd w:id="651"/>
      <w:bookmarkEnd w:id="652"/>
    </w:p>
    <w:p w:rsidR="00732C81" w:rsidRPr="00710807" w:rsidRDefault="00732C81" w:rsidP="00732C81">
      <w:pPr>
        <w:keepNext/>
      </w:pPr>
      <w:r w:rsidRPr="00710807">
        <w:t xml:space="preserve">The organization: </w:t>
      </w:r>
    </w:p>
    <w:p w:rsidR="00732C81" w:rsidRDefault="00732C81" w:rsidP="00732C81">
      <w:pPr>
        <w:pStyle w:val="GSAListParagraphalpha"/>
        <w:keepLines/>
        <w:widowControl/>
        <w:numPr>
          <w:ilvl w:val="0"/>
          <w:numId w:val="107"/>
        </w:numPr>
      </w:pPr>
      <w:r w:rsidRPr="00710807">
        <w:t>Establishes and documents usage restrictions, configuration/connection requirements, and implementation guidance for each type of remote acces</w:t>
      </w:r>
      <w:r>
        <w:t>s allowed; and</w:t>
      </w:r>
    </w:p>
    <w:p w:rsidR="00732C81" w:rsidRDefault="00732C81" w:rsidP="00732C81">
      <w:pPr>
        <w:pStyle w:val="GSAListParagraphalpha"/>
        <w:numPr>
          <w:ilvl w:val="0"/>
          <w:numId w:val="107"/>
        </w:numPr>
      </w:pPr>
      <w:r w:rsidRPr="00710807">
        <w:t>Authorizes remote access to the information system prio</w:t>
      </w:r>
      <w:r>
        <w:t>r to allowing such connections.</w:t>
      </w:r>
    </w:p>
    <w:p w:rsidR="00732C81" w:rsidRPr="00181A6B"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AC-17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252960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980077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485264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936037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095040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3102715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807261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000007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284347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450171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5130472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420762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2330F">
              <w:t>AC-17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F810B3" w:rsidRDefault="00732C81" w:rsidP="00963369">
            <w:pPr>
              <w:pStyle w:val="TableText"/>
              <w:rPr>
                <w:rFonts w:asciiTheme="minorHAnsi" w:hAnsiTheme="minorHAnsi"/>
                <w:i/>
                <w:sz w:val="20"/>
                <w:szCs w:val="20"/>
              </w:rPr>
            </w:pPr>
            <w:r>
              <w:rPr>
                <w:rFonts w:asciiTheme="minorHAnsi" w:hAnsiTheme="minorHAnsi"/>
                <w:i/>
                <w:sz w:val="20"/>
                <w:szCs w:val="20"/>
              </w:rPr>
              <w:t>[</w:t>
            </w:r>
            <w:r w:rsidRPr="007A3622">
              <w:rPr>
                <w:rFonts w:asciiTheme="minorHAnsi" w:hAnsiTheme="minorHAnsi"/>
                <w:i/>
                <w:sz w:val="20"/>
                <w:szCs w:val="20"/>
              </w:rPr>
              <w:t xml:space="preserve">AWS customers are responsible for documenting and implementing remote access </w:t>
            </w:r>
            <w:r>
              <w:rPr>
                <w:rFonts w:asciiTheme="minorHAnsi" w:hAnsiTheme="minorHAnsi"/>
                <w:i/>
                <w:sz w:val="20"/>
                <w:szCs w:val="20"/>
              </w:rPr>
              <w:t xml:space="preserve">methods </w:t>
            </w:r>
            <w:r w:rsidRPr="007A3622">
              <w:rPr>
                <w:rFonts w:asciiTheme="minorHAnsi" w:hAnsiTheme="minorHAnsi"/>
                <w:i/>
                <w:sz w:val="20"/>
                <w:szCs w:val="20"/>
              </w:rPr>
              <w:t xml:space="preserve">to their </w:t>
            </w:r>
            <w:r>
              <w:rPr>
                <w:rFonts w:asciiTheme="minorHAnsi" w:hAnsiTheme="minorHAnsi"/>
                <w:i/>
                <w:sz w:val="20"/>
                <w:szCs w:val="20"/>
              </w:rPr>
              <w:t xml:space="preserve">workloads deployed on </w:t>
            </w:r>
            <w:r w:rsidRPr="007A3622">
              <w:rPr>
                <w:rFonts w:asciiTheme="minorHAnsi" w:hAnsiTheme="minorHAnsi"/>
                <w:i/>
                <w:sz w:val="20"/>
                <w:szCs w:val="20"/>
              </w:rPr>
              <w:t xml:space="preserve">AWS </w:t>
            </w:r>
            <w:r>
              <w:rPr>
                <w:rFonts w:asciiTheme="minorHAnsi" w:hAnsiTheme="minorHAnsi"/>
                <w:i/>
                <w:sz w:val="20"/>
                <w:szCs w:val="20"/>
              </w:rPr>
              <w:t>infrastructure</w:t>
            </w:r>
            <w:r>
              <w:t>.</w:t>
            </w:r>
            <w:r w:rsidRPr="002E58EF">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E58EF" w:rsidRDefault="00732C81" w:rsidP="00963369">
            <w:pPr>
              <w:pStyle w:val="GSATableText"/>
              <w:keepNext/>
              <w:keepLines/>
              <w:rPr>
                <w:rFonts w:asciiTheme="minorHAnsi" w:hAnsiTheme="minorHAnsi"/>
              </w:rPr>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F810B3" w:rsidRDefault="00732C81" w:rsidP="00963369">
            <w:pPr>
              <w:pStyle w:val="TableText"/>
              <w:rPr>
                <w:rFonts w:asciiTheme="minorHAnsi" w:hAnsiTheme="minorHAnsi"/>
                <w:i/>
                <w:sz w:val="20"/>
                <w:szCs w:val="20"/>
              </w:rPr>
            </w:pPr>
            <w:r>
              <w:rPr>
                <w:rFonts w:asciiTheme="minorHAnsi" w:hAnsiTheme="minorHAnsi"/>
                <w:i/>
                <w:sz w:val="20"/>
                <w:szCs w:val="20"/>
              </w:rPr>
              <w:t>[</w:t>
            </w:r>
            <w:r w:rsidRPr="007A3622">
              <w:rPr>
                <w:rFonts w:asciiTheme="minorHAnsi" w:hAnsiTheme="minorHAnsi"/>
                <w:i/>
                <w:sz w:val="20"/>
                <w:szCs w:val="20"/>
              </w:rPr>
              <w:t xml:space="preserve">AWS customers are responsible for </w:t>
            </w:r>
            <w:r>
              <w:rPr>
                <w:rFonts w:asciiTheme="minorHAnsi" w:hAnsiTheme="minorHAnsi"/>
                <w:i/>
                <w:sz w:val="20"/>
                <w:szCs w:val="20"/>
              </w:rPr>
              <w:t>authorizing</w:t>
            </w:r>
            <w:r w:rsidRPr="007A3622">
              <w:rPr>
                <w:rFonts w:asciiTheme="minorHAnsi" w:hAnsiTheme="minorHAnsi"/>
                <w:i/>
                <w:sz w:val="20"/>
                <w:szCs w:val="20"/>
              </w:rPr>
              <w:t xml:space="preserve"> remote access to their </w:t>
            </w:r>
            <w:r>
              <w:rPr>
                <w:rFonts w:asciiTheme="minorHAnsi" w:hAnsiTheme="minorHAnsi"/>
                <w:i/>
                <w:sz w:val="20"/>
                <w:szCs w:val="20"/>
              </w:rPr>
              <w:t xml:space="preserve">workloads deployed on </w:t>
            </w:r>
            <w:r w:rsidRPr="007A3622">
              <w:rPr>
                <w:rFonts w:asciiTheme="minorHAnsi" w:hAnsiTheme="minorHAnsi"/>
                <w:i/>
                <w:sz w:val="20"/>
                <w:szCs w:val="20"/>
              </w:rPr>
              <w:t xml:space="preserve">AWS </w:t>
            </w:r>
            <w:r>
              <w:rPr>
                <w:rFonts w:asciiTheme="minorHAnsi" w:hAnsiTheme="minorHAnsi"/>
                <w:i/>
                <w:sz w:val="20"/>
                <w:szCs w:val="20"/>
              </w:rPr>
              <w:t>infrastructure.</w:t>
            </w:r>
            <w:r w:rsidRPr="002E58EF">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653" w:name="_Toc468804790"/>
      <w:bookmarkStart w:id="654" w:name="_Toc383429333"/>
      <w:bookmarkStart w:id="655" w:name="_Toc383433222"/>
      <w:bookmarkStart w:id="656" w:name="_Toc383444454"/>
      <w:bookmarkStart w:id="657" w:name="_Toc385594093"/>
      <w:bookmarkStart w:id="658" w:name="_Toc385594485"/>
      <w:bookmarkStart w:id="659" w:name="_Toc385594873"/>
      <w:bookmarkStart w:id="660" w:name="_Toc388620728"/>
      <w:r w:rsidRPr="002C3786">
        <w:t>AC-17 (1)</w:t>
      </w:r>
      <w:r>
        <w:t xml:space="preserve"> </w:t>
      </w:r>
      <w:r w:rsidRPr="002C3786">
        <w:t>Control Enhancement</w:t>
      </w:r>
      <w:bookmarkEnd w:id="653"/>
      <w:r w:rsidRPr="002C3786">
        <w:t xml:space="preserve"> </w:t>
      </w:r>
      <w:bookmarkEnd w:id="654"/>
      <w:bookmarkEnd w:id="655"/>
      <w:bookmarkEnd w:id="656"/>
      <w:bookmarkEnd w:id="657"/>
      <w:bookmarkEnd w:id="658"/>
      <w:bookmarkEnd w:id="659"/>
      <w:bookmarkEnd w:id="660"/>
    </w:p>
    <w:p w:rsidR="00732C81" w:rsidRDefault="00732C81" w:rsidP="00732C81">
      <w:r w:rsidRPr="004F2AE2">
        <w:t>The information system monitors and controls remote access methods.</w:t>
      </w:r>
    </w:p>
    <w:p w:rsidR="00732C81" w:rsidRPr="002C3786"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AC-17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955962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104721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950866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517123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839184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1765775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64864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566491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978559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096108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0218675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659429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85164">
              <w:t>AC-17 (1)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F810B3" w:rsidRDefault="00732C81" w:rsidP="00963369">
            <w:pPr>
              <w:pStyle w:val="TableText"/>
              <w:rPr>
                <w:rFonts w:asciiTheme="minorHAnsi" w:hAnsiTheme="minorHAnsi"/>
                <w:i/>
                <w:sz w:val="20"/>
                <w:szCs w:val="20"/>
              </w:rPr>
            </w:pPr>
            <w:r>
              <w:rPr>
                <w:rFonts w:asciiTheme="minorHAnsi" w:hAnsiTheme="minorHAnsi"/>
                <w:i/>
                <w:sz w:val="20"/>
                <w:szCs w:val="20"/>
              </w:rPr>
              <w:t>[</w:t>
            </w:r>
            <w:r w:rsidRPr="00C643E2">
              <w:rPr>
                <w:rFonts w:asciiTheme="minorHAnsi" w:hAnsiTheme="minorHAnsi"/>
                <w:i/>
                <w:sz w:val="20"/>
                <w:szCs w:val="20"/>
              </w:rPr>
              <w:t>AWS customers are responsible for monitoring remote access to their AWS account</w:t>
            </w:r>
            <w:r>
              <w:rPr>
                <w:rFonts w:asciiTheme="minorHAnsi" w:hAnsiTheme="minorHAnsi"/>
                <w:i/>
                <w:sz w:val="20"/>
                <w:szCs w:val="20"/>
              </w:rPr>
              <w:t xml:space="preserve"> and their workloads deployed on AWS.]</w:t>
            </w:r>
          </w:p>
          <w:p w:rsidR="00732C81" w:rsidRPr="006E21EE" w:rsidRDefault="00732C81" w:rsidP="00963369">
            <w:pPr>
              <w:pStyle w:val="GSATableText"/>
              <w:keepNext/>
              <w:keepLines/>
              <w:rPr>
                <w:u w:val="single"/>
              </w:rPr>
            </w:pPr>
            <w:r w:rsidRPr="006E21EE">
              <w:rPr>
                <w:u w:val="single"/>
              </w:rPr>
              <w:t>Infrastructure</w:t>
            </w:r>
          </w:p>
          <w:p w:rsidR="00732C81" w:rsidRPr="00C643E2" w:rsidRDefault="00732C81" w:rsidP="00963369">
            <w:pPr>
              <w:pStyle w:val="GSATableText"/>
              <w:keepNext/>
              <w:keepLines/>
              <w:rPr>
                <w:rFonts w:asciiTheme="minorHAnsi" w:hAnsiTheme="minorHAnsi"/>
              </w:rPr>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661" w:name="_Toc468804791"/>
      <w:bookmarkStart w:id="662" w:name="_Toc383429334"/>
      <w:bookmarkStart w:id="663" w:name="_Toc383433223"/>
      <w:bookmarkStart w:id="664" w:name="_Toc383444455"/>
      <w:bookmarkStart w:id="665" w:name="_Toc385594094"/>
      <w:bookmarkStart w:id="666" w:name="_Toc385594486"/>
      <w:bookmarkStart w:id="667" w:name="_Toc385594874"/>
      <w:bookmarkStart w:id="668" w:name="_Toc388620729"/>
      <w:r w:rsidRPr="002C3786">
        <w:t>AC-17 (2)</w:t>
      </w:r>
      <w:r>
        <w:t xml:space="preserve"> </w:t>
      </w:r>
      <w:r w:rsidRPr="002C3786">
        <w:t>Control Enhancement</w:t>
      </w:r>
      <w:bookmarkEnd w:id="661"/>
      <w:r w:rsidRPr="002C3786">
        <w:t xml:space="preserve"> </w:t>
      </w:r>
      <w:bookmarkEnd w:id="662"/>
      <w:bookmarkEnd w:id="663"/>
      <w:bookmarkEnd w:id="664"/>
      <w:bookmarkEnd w:id="665"/>
      <w:bookmarkEnd w:id="666"/>
      <w:bookmarkEnd w:id="667"/>
      <w:bookmarkEnd w:id="668"/>
    </w:p>
    <w:p w:rsidR="00732C81" w:rsidRDefault="00732C81" w:rsidP="00732C81">
      <w:r w:rsidRPr="004F2AE2">
        <w:t>The information system implements cryptographic mechanisms to protect the confidentiality and integrity of remote access sessions.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AC-17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810486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925526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477158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7749881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191081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0534658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431048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083543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243231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498212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59855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69598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85164">
              <w:t>AC-17 (2)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B44FB7" w:rsidRDefault="00732C81" w:rsidP="00963369">
            <w:pPr>
              <w:pStyle w:val="TableText"/>
              <w:rPr>
                <w:rFonts w:asciiTheme="minorHAnsi" w:hAnsiTheme="minorHAnsi"/>
                <w:i/>
                <w:sz w:val="20"/>
                <w:szCs w:val="20"/>
              </w:rPr>
            </w:pPr>
            <w:r w:rsidRPr="00B44FB7">
              <w:rPr>
                <w:rFonts w:asciiTheme="minorHAnsi" w:hAnsiTheme="minorHAnsi"/>
                <w:i/>
                <w:sz w:val="20"/>
                <w:szCs w:val="20"/>
              </w:rPr>
              <w:t>[AWS customers are responsible for using encryption when remotely accessing their AWS account</w:t>
            </w:r>
            <w:r>
              <w:rPr>
                <w:rFonts w:asciiTheme="minorHAnsi" w:hAnsiTheme="minorHAnsi"/>
                <w:i/>
                <w:sz w:val="20"/>
                <w:szCs w:val="20"/>
              </w:rPr>
              <w:t xml:space="preserve"> and application</w:t>
            </w:r>
            <w:r w:rsidRPr="00B44FB7">
              <w:rPr>
                <w:rFonts w:asciiTheme="minorHAnsi" w:hAnsiTheme="minorHAnsi"/>
                <w:i/>
                <w:sz w:val="20"/>
                <w:szCs w:val="20"/>
              </w:rPr>
              <w:t xml:space="preserve">, to include ensuring they are making use of API endpoints that support </w:t>
            </w:r>
            <w:r>
              <w:rPr>
                <w:rFonts w:asciiTheme="minorHAnsi" w:hAnsiTheme="minorHAnsi"/>
                <w:i/>
                <w:sz w:val="20"/>
                <w:szCs w:val="20"/>
              </w:rPr>
              <w:t xml:space="preserve">appropriate encrypted </w:t>
            </w:r>
            <w:r w:rsidRPr="00B44FB7">
              <w:rPr>
                <w:rFonts w:asciiTheme="minorHAnsi" w:hAnsiTheme="minorHAnsi"/>
                <w:i/>
                <w:sz w:val="20"/>
                <w:szCs w:val="20"/>
              </w:rPr>
              <w:t xml:space="preserve">connections. Customers must also install and manage cryptographic modules on their </w:t>
            </w:r>
            <w:r>
              <w:rPr>
                <w:rFonts w:asciiTheme="minorHAnsi" w:hAnsiTheme="minorHAnsi"/>
                <w:i/>
                <w:sz w:val="20"/>
                <w:szCs w:val="20"/>
              </w:rPr>
              <w:t xml:space="preserve">workloads </w:t>
            </w:r>
            <w:r w:rsidRPr="00B44FB7">
              <w:rPr>
                <w:rFonts w:asciiTheme="minorHAnsi" w:hAnsiTheme="minorHAnsi"/>
                <w:i/>
                <w:sz w:val="20"/>
                <w:szCs w:val="20"/>
              </w:rPr>
              <w:t>to manage their client connections.]</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669" w:name="_Toc468804792"/>
      <w:bookmarkStart w:id="670" w:name="_Toc383429335"/>
      <w:bookmarkStart w:id="671" w:name="_Toc383433224"/>
      <w:bookmarkStart w:id="672" w:name="_Toc383444456"/>
      <w:bookmarkStart w:id="673" w:name="_Toc385594095"/>
      <w:bookmarkStart w:id="674" w:name="_Toc385594487"/>
      <w:bookmarkStart w:id="675" w:name="_Toc385594875"/>
      <w:bookmarkStart w:id="676" w:name="_Toc388620730"/>
      <w:r w:rsidRPr="002C3786">
        <w:t>AC-17 (3)</w:t>
      </w:r>
      <w:r>
        <w:t xml:space="preserve"> </w:t>
      </w:r>
      <w:r w:rsidRPr="002C3786">
        <w:t>Control Enhancement</w:t>
      </w:r>
      <w:bookmarkEnd w:id="669"/>
      <w:r w:rsidRPr="002C3786">
        <w:t xml:space="preserve"> </w:t>
      </w:r>
      <w:bookmarkEnd w:id="670"/>
      <w:bookmarkEnd w:id="671"/>
      <w:bookmarkEnd w:id="672"/>
      <w:bookmarkEnd w:id="673"/>
      <w:bookmarkEnd w:id="674"/>
      <w:bookmarkEnd w:id="675"/>
      <w:bookmarkEnd w:id="676"/>
    </w:p>
    <w:p w:rsidR="00732C81" w:rsidRPr="002C3786" w:rsidRDefault="00732C81" w:rsidP="00732C81">
      <w:r w:rsidRPr="004F2AE2">
        <w:t>The information system routes all remote accesses through [</w:t>
      </w:r>
      <w:r w:rsidRPr="002B4E6E">
        <w:rPr>
          <w:rStyle w:val="GSAItalicEmphasisChar"/>
        </w:rPr>
        <w:t>Assignment: organization-defined number</w:t>
      </w:r>
      <w:r w:rsidRPr="004F2AE2">
        <w:t>] managed network access control points.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AC-17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677" w:name="_Toc383441885"/>
            <w:bookmarkStart w:id="678" w:name="_Toc383444100"/>
            <w:bookmarkStart w:id="679" w:name="_Toc388623278"/>
            <w:r w:rsidRPr="00685164">
              <w:t>Parameter AC-17(3):</w:t>
            </w:r>
            <w:bookmarkEnd w:id="677"/>
            <w:bookmarkEnd w:id="678"/>
            <w:bookmarkEnd w:id="679"/>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003187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705066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481706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624918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531325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2201812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077960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777886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019351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311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4789337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627544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85164">
              <w:t>AC-17 (3)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963A94" w:rsidRDefault="00732C81" w:rsidP="00963369">
            <w:pPr>
              <w:pStyle w:val="TableText"/>
              <w:rPr>
                <w:rFonts w:asciiTheme="minorHAnsi" w:hAnsiTheme="minorHAnsi"/>
                <w:i/>
                <w:sz w:val="20"/>
                <w:szCs w:val="20"/>
              </w:rPr>
            </w:pPr>
            <w:r w:rsidRPr="00963A94">
              <w:rPr>
                <w:rFonts w:asciiTheme="minorHAnsi" w:hAnsiTheme="minorHAnsi"/>
                <w:i/>
                <w:sz w:val="20"/>
                <w:szCs w:val="20"/>
              </w:rPr>
              <w:t>[AWS customers are responsible for configuring their VPC’s Internet gateways to properly restrict remote access to their</w:t>
            </w:r>
            <w:r>
              <w:rPr>
                <w:rFonts w:asciiTheme="minorHAnsi" w:hAnsiTheme="minorHAnsi"/>
                <w:i/>
                <w:sz w:val="20"/>
                <w:szCs w:val="20"/>
              </w:rPr>
              <w:t xml:space="preserve"> workloads deployed on AWS infrastructure.</w:t>
            </w:r>
            <w:r w:rsidRPr="00963A94">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680" w:name="_Toc468804793"/>
      <w:bookmarkStart w:id="681" w:name="_Toc383429336"/>
      <w:bookmarkStart w:id="682" w:name="_Toc383433225"/>
      <w:bookmarkStart w:id="683" w:name="_Toc383444457"/>
      <w:bookmarkStart w:id="684" w:name="_Toc385594096"/>
      <w:bookmarkStart w:id="685" w:name="_Toc385594488"/>
      <w:bookmarkStart w:id="686" w:name="_Toc385594876"/>
      <w:bookmarkStart w:id="687" w:name="_Toc388620731"/>
      <w:r w:rsidRPr="002C3786">
        <w:t>AC-17 (4)</w:t>
      </w:r>
      <w:r>
        <w:t xml:space="preserve"> </w:t>
      </w:r>
      <w:r w:rsidRPr="002C3786">
        <w:t>Control Enhancement</w:t>
      </w:r>
      <w:bookmarkEnd w:id="680"/>
      <w:r w:rsidRPr="002C3786">
        <w:t xml:space="preserve"> </w:t>
      </w:r>
      <w:bookmarkEnd w:id="681"/>
      <w:bookmarkEnd w:id="682"/>
      <w:bookmarkEnd w:id="683"/>
      <w:bookmarkEnd w:id="684"/>
      <w:bookmarkEnd w:id="685"/>
      <w:bookmarkEnd w:id="686"/>
      <w:bookmarkEnd w:id="687"/>
    </w:p>
    <w:p w:rsidR="00732C81" w:rsidRDefault="00732C81" w:rsidP="00732C81">
      <w:r w:rsidRPr="002C3786">
        <w:t>The organization</w:t>
      </w:r>
      <w:r>
        <w:t>:</w:t>
      </w:r>
      <w:r w:rsidRPr="002C3786">
        <w:t xml:space="preserve"> </w:t>
      </w:r>
    </w:p>
    <w:p w:rsidR="00732C81" w:rsidRDefault="00732C81" w:rsidP="00732C81">
      <w:pPr>
        <w:pStyle w:val="GSAListParagraphalpha"/>
        <w:numPr>
          <w:ilvl w:val="0"/>
          <w:numId w:val="106"/>
        </w:numPr>
      </w:pPr>
      <w:r w:rsidRPr="009B55EC">
        <w:t>Authorizes the execution of privileged commands and access to security-relevant information via remote access only for [</w:t>
      </w:r>
      <w:r w:rsidRPr="00D62A31">
        <w:rPr>
          <w:rStyle w:val="GSAItalicEmphasisChar"/>
        </w:rPr>
        <w:t>Assignment: organization-defined needs</w:t>
      </w:r>
      <w:r w:rsidRPr="009B55EC">
        <w:t>]; and</w:t>
      </w:r>
    </w:p>
    <w:p w:rsidR="00732C81" w:rsidRDefault="00732C81" w:rsidP="00732C81">
      <w:pPr>
        <w:pStyle w:val="GSAListParagraphalpha"/>
        <w:numPr>
          <w:ilvl w:val="0"/>
          <w:numId w:val="106"/>
        </w:numPr>
      </w:pPr>
      <w:r w:rsidRPr="009B55EC">
        <w:t>Documents the rationale for such access in the security plan for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85164">
              <w:t>AC-17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688" w:name="_Toc383441886"/>
            <w:bookmarkStart w:id="689" w:name="_Toc383444101"/>
            <w:bookmarkStart w:id="690" w:name="_Toc388623279"/>
            <w:r w:rsidRPr="00685164">
              <w:t>Parameter AC-17(4)(a):</w:t>
            </w:r>
            <w:bookmarkEnd w:id="688"/>
            <w:bookmarkEnd w:id="689"/>
            <w:bookmarkEnd w:id="690"/>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671830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418316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93685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964712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619731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4136228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774744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060977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826080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533608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9626285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66631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685164">
              <w:t>AC-17 (4)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A641B8" w:rsidRDefault="00732C81" w:rsidP="00963369">
            <w:pPr>
              <w:pStyle w:val="TableText"/>
              <w:rPr>
                <w:rFonts w:asciiTheme="minorHAnsi" w:hAnsiTheme="minorHAnsi"/>
                <w:i/>
                <w:sz w:val="20"/>
                <w:szCs w:val="20"/>
              </w:rPr>
            </w:pPr>
            <w:r w:rsidRPr="00A641B8">
              <w:rPr>
                <w:rFonts w:asciiTheme="minorHAnsi" w:hAnsiTheme="minorHAnsi"/>
                <w:i/>
                <w:sz w:val="20"/>
                <w:szCs w:val="20"/>
              </w:rPr>
              <w:t xml:space="preserve">[All customer access to AWS is done </w:t>
            </w:r>
            <w:r>
              <w:rPr>
                <w:rFonts w:asciiTheme="minorHAnsi" w:hAnsiTheme="minorHAnsi"/>
                <w:i/>
                <w:sz w:val="20"/>
                <w:szCs w:val="20"/>
              </w:rPr>
              <w:t>via</w:t>
            </w:r>
            <w:r w:rsidRPr="00A641B8">
              <w:rPr>
                <w:rFonts w:asciiTheme="minorHAnsi" w:hAnsiTheme="minorHAnsi"/>
                <w:i/>
                <w:sz w:val="20"/>
                <w:szCs w:val="20"/>
              </w:rPr>
              <w:t xml:space="preserve"> remote connection</w:t>
            </w:r>
            <w:r>
              <w:rPr>
                <w:rFonts w:asciiTheme="minorHAnsi" w:hAnsiTheme="minorHAnsi"/>
                <w:i/>
                <w:sz w:val="20"/>
                <w:szCs w:val="20"/>
              </w:rPr>
              <w:t>s</w:t>
            </w:r>
            <w:r w:rsidRPr="00A641B8">
              <w:rPr>
                <w:rFonts w:asciiTheme="minorHAnsi" w:hAnsiTheme="minorHAnsi"/>
                <w:i/>
                <w:sz w:val="20"/>
                <w:szCs w:val="20"/>
              </w:rPr>
              <w:t xml:space="preserve">. AWS customers are responsible for documenting and implementing remote access to their </w:t>
            </w:r>
            <w:r>
              <w:rPr>
                <w:rFonts w:asciiTheme="minorHAnsi" w:hAnsiTheme="minorHAnsi"/>
                <w:i/>
                <w:sz w:val="20"/>
                <w:szCs w:val="20"/>
              </w:rPr>
              <w:t xml:space="preserve">workloads deployed on </w:t>
            </w:r>
            <w:r w:rsidRPr="00A641B8">
              <w:rPr>
                <w:rFonts w:asciiTheme="minorHAnsi" w:hAnsiTheme="minorHAnsi"/>
                <w:i/>
                <w:sz w:val="20"/>
                <w:szCs w:val="20"/>
              </w:rPr>
              <w:t xml:space="preserve">AWS </w:t>
            </w:r>
            <w:r>
              <w:rPr>
                <w:rFonts w:asciiTheme="minorHAnsi" w:hAnsiTheme="minorHAnsi"/>
                <w:i/>
                <w:sz w:val="20"/>
                <w:szCs w:val="20"/>
              </w:rPr>
              <w:t>infrastructure</w:t>
            </w:r>
            <w:r w:rsidRPr="00A641B8">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A641B8" w:rsidRDefault="00732C81" w:rsidP="00963369">
            <w:pPr>
              <w:pStyle w:val="TableText"/>
              <w:rPr>
                <w:rFonts w:asciiTheme="minorHAnsi" w:hAnsiTheme="minorHAnsi"/>
                <w:i/>
                <w:sz w:val="20"/>
                <w:szCs w:val="20"/>
              </w:rPr>
            </w:pPr>
            <w:r w:rsidRPr="00A641B8">
              <w:rPr>
                <w:rFonts w:asciiTheme="minorHAnsi" w:hAnsiTheme="minorHAnsi"/>
                <w:i/>
                <w:sz w:val="20"/>
                <w:szCs w:val="20"/>
              </w:rPr>
              <w:t xml:space="preserve">[All customer access to AWS is done </w:t>
            </w:r>
            <w:r>
              <w:rPr>
                <w:rFonts w:asciiTheme="minorHAnsi" w:hAnsiTheme="minorHAnsi"/>
                <w:i/>
                <w:sz w:val="20"/>
                <w:szCs w:val="20"/>
              </w:rPr>
              <w:t>via</w:t>
            </w:r>
            <w:r w:rsidRPr="00A641B8">
              <w:rPr>
                <w:rFonts w:asciiTheme="minorHAnsi" w:hAnsiTheme="minorHAnsi"/>
                <w:i/>
                <w:sz w:val="20"/>
                <w:szCs w:val="20"/>
              </w:rPr>
              <w:t xml:space="preserve"> remote connection</w:t>
            </w:r>
            <w:r>
              <w:rPr>
                <w:rFonts w:asciiTheme="minorHAnsi" w:hAnsiTheme="minorHAnsi"/>
                <w:i/>
                <w:sz w:val="20"/>
                <w:szCs w:val="20"/>
              </w:rPr>
              <w:t>s</w:t>
            </w:r>
            <w:r w:rsidRPr="00A641B8">
              <w:rPr>
                <w:rFonts w:asciiTheme="minorHAnsi" w:hAnsiTheme="minorHAnsi"/>
                <w:i/>
                <w:sz w:val="20"/>
                <w:szCs w:val="20"/>
              </w:rPr>
              <w:t xml:space="preserve">. AWS customers are responsible for documenting and implementing remote access to their </w:t>
            </w:r>
            <w:r>
              <w:rPr>
                <w:rFonts w:asciiTheme="minorHAnsi" w:hAnsiTheme="minorHAnsi"/>
                <w:i/>
                <w:sz w:val="20"/>
                <w:szCs w:val="20"/>
              </w:rPr>
              <w:t xml:space="preserve">workloads deployed on </w:t>
            </w:r>
            <w:r w:rsidRPr="00A641B8">
              <w:rPr>
                <w:rFonts w:asciiTheme="minorHAnsi" w:hAnsiTheme="minorHAnsi"/>
                <w:i/>
                <w:sz w:val="20"/>
                <w:szCs w:val="20"/>
              </w:rPr>
              <w:t xml:space="preserve">AWS </w:t>
            </w:r>
            <w:r>
              <w:rPr>
                <w:rFonts w:asciiTheme="minorHAnsi" w:hAnsiTheme="minorHAnsi"/>
                <w:i/>
                <w:sz w:val="20"/>
                <w:szCs w:val="20"/>
              </w:rPr>
              <w:t>infrastructure</w:t>
            </w:r>
            <w:r w:rsidRPr="00A641B8">
              <w:rPr>
                <w:rFonts w:asciiTheme="minorHAnsi" w:hAnsiTheme="minorHAnsi"/>
                <w:i/>
                <w:sz w:val="20"/>
                <w:szCs w:val="20"/>
              </w:rPr>
              <w:t>.]</w:t>
            </w:r>
          </w:p>
          <w:p w:rsidR="00732C81" w:rsidRPr="006E21EE" w:rsidRDefault="00732C81" w:rsidP="00963369">
            <w:pPr>
              <w:pStyle w:val="GSATableText"/>
              <w:keepNext/>
              <w:keepLines/>
              <w:rPr>
                <w:u w:val="single"/>
              </w:rPr>
            </w:pPr>
            <w:r w:rsidRPr="00A641B8" w:rsidDel="00494A41">
              <w:rPr>
                <w:rFonts w:asciiTheme="minorHAnsi" w:hAnsiTheme="minorHAnsi"/>
                <w:i/>
                <w:szCs w:val="20"/>
              </w:rPr>
              <w:t xml:space="preserve"> </w:t>
            </w: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691" w:name="_Toc468804794"/>
      <w:r w:rsidRPr="002C3786">
        <w:t>AC-17 (</w:t>
      </w:r>
      <w:r>
        <w:t>9</w:t>
      </w:r>
      <w:r w:rsidRPr="002C3786">
        <w:t>)</w:t>
      </w:r>
      <w:r>
        <w:t xml:space="preserve"> </w:t>
      </w:r>
      <w:r w:rsidRPr="002C3786">
        <w:t>Control Enhancement</w:t>
      </w:r>
      <w:bookmarkEnd w:id="691"/>
      <w:r w:rsidRPr="002C3786">
        <w:t xml:space="preserve"> </w:t>
      </w:r>
    </w:p>
    <w:p w:rsidR="00732C81" w:rsidRDefault="00732C81" w:rsidP="00732C81">
      <w:r w:rsidRPr="009B55EC">
        <w:t>The organization provides the capability to expeditiously disconnect or disable remote access to the information system within [</w:t>
      </w:r>
      <w:r>
        <w:rPr>
          <w:rStyle w:val="GSAItalicEmphasisChar"/>
        </w:rPr>
        <w:t>FedRAMP</w:t>
      </w:r>
      <w:r w:rsidRPr="002B4E6E">
        <w:rPr>
          <w:rStyle w:val="GSAItalicEmphasisChar"/>
        </w:rPr>
        <w:t xml:space="preserve"> Assignment</w:t>
      </w:r>
      <w:r w:rsidRPr="005D736B">
        <w:rPr>
          <w:rStyle w:val="GSAItalicEmphasisChar"/>
        </w:rPr>
        <w:t xml:space="preserve">: </w:t>
      </w:r>
      <w:r>
        <w:rPr>
          <w:rStyle w:val="GSAItalicEmphasisChar"/>
        </w:rPr>
        <w:t>fifteen (</w:t>
      </w:r>
      <w:r w:rsidRPr="002F3ACE">
        <w:rPr>
          <w:rStyle w:val="GSAItalicEmphasisChar"/>
        </w:rPr>
        <w:t>15</w:t>
      </w:r>
      <w:r>
        <w:rPr>
          <w:rStyle w:val="GSAItalicEmphasisChar"/>
        </w:rPr>
        <w:t>)</w:t>
      </w:r>
      <w:r w:rsidRPr="002F3ACE">
        <w:rPr>
          <w:rStyle w:val="GSAItalicEmphasisChar"/>
        </w:rPr>
        <w:t xml:space="preserve"> minutes</w:t>
      </w:r>
      <w:r w:rsidRPr="009B55EC">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85164">
              <w:t>AC-17 (9)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C3786">
              <w:t>Parameter</w:t>
            </w:r>
            <w:r>
              <w:t xml:space="preserve"> AC-17(9)</w:t>
            </w:r>
            <w:r w:rsidRPr="002C3786">
              <w:t>:</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1306724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257934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220976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744570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089692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3222823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228835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562466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999678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309736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9744705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088756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B62DAD">
              <w:t>AC-17 (9)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A641B8" w:rsidRDefault="00732C81" w:rsidP="00963369">
            <w:pPr>
              <w:pStyle w:val="TableText"/>
              <w:rPr>
                <w:rFonts w:asciiTheme="minorHAnsi" w:hAnsiTheme="minorHAnsi"/>
                <w:i/>
                <w:sz w:val="20"/>
                <w:szCs w:val="20"/>
              </w:rPr>
            </w:pPr>
            <w:r w:rsidRPr="00A641B8">
              <w:rPr>
                <w:rFonts w:asciiTheme="minorHAnsi" w:hAnsiTheme="minorHAnsi"/>
                <w:i/>
                <w:sz w:val="20"/>
                <w:szCs w:val="20"/>
              </w:rPr>
              <w:t>[</w:t>
            </w:r>
            <w:r w:rsidRPr="00F92E63">
              <w:rPr>
                <w:rFonts w:asciiTheme="minorHAnsi" w:hAnsiTheme="minorHAnsi"/>
                <w:i/>
                <w:sz w:val="20"/>
                <w:szCs w:val="20"/>
              </w:rPr>
              <w:t xml:space="preserve">AWS customers are responsible for </w:t>
            </w:r>
            <w:r>
              <w:rPr>
                <w:rFonts w:asciiTheme="minorHAnsi" w:hAnsiTheme="minorHAnsi"/>
                <w:i/>
                <w:sz w:val="20"/>
                <w:szCs w:val="20"/>
              </w:rPr>
              <w:t xml:space="preserve">providing a mechanism to </w:t>
            </w:r>
            <w:r w:rsidRPr="00F92E63">
              <w:rPr>
                <w:rFonts w:asciiTheme="minorHAnsi" w:hAnsiTheme="minorHAnsi"/>
                <w:i/>
                <w:sz w:val="20"/>
                <w:szCs w:val="20"/>
              </w:rPr>
              <w:t xml:space="preserve">terminating remote access to their </w:t>
            </w:r>
            <w:r>
              <w:rPr>
                <w:rFonts w:asciiTheme="minorHAnsi" w:hAnsiTheme="minorHAnsi"/>
                <w:i/>
                <w:sz w:val="20"/>
                <w:szCs w:val="20"/>
              </w:rPr>
              <w:t>workloads deploy on AWS infrastructure.</w:t>
            </w:r>
            <w:r w:rsidRPr="00F92E63">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692" w:name="_Toc383428606"/>
      <w:bookmarkStart w:id="693" w:name="_Toc383429338"/>
      <w:bookmarkStart w:id="694" w:name="_Toc383430064"/>
      <w:bookmarkStart w:id="695" w:name="_Toc383430652"/>
      <w:bookmarkStart w:id="696" w:name="_Toc383428607"/>
      <w:bookmarkStart w:id="697" w:name="_Toc383429339"/>
      <w:bookmarkStart w:id="698" w:name="_Toc383430065"/>
      <w:bookmarkStart w:id="699" w:name="_Toc383430653"/>
      <w:bookmarkStart w:id="700" w:name="_Toc383428608"/>
      <w:bookmarkStart w:id="701" w:name="_Toc383429340"/>
      <w:bookmarkStart w:id="702" w:name="_Toc383430066"/>
      <w:bookmarkStart w:id="703" w:name="_Toc383430656"/>
      <w:bookmarkStart w:id="704" w:name="_Toc383428609"/>
      <w:bookmarkStart w:id="705" w:name="_Toc383429341"/>
      <w:bookmarkStart w:id="706" w:name="_Toc383430067"/>
      <w:bookmarkStart w:id="707" w:name="_Toc383430657"/>
      <w:bookmarkStart w:id="708" w:name="_Toc383428610"/>
      <w:bookmarkStart w:id="709" w:name="_Toc383429342"/>
      <w:bookmarkStart w:id="710" w:name="_Toc383430068"/>
      <w:bookmarkStart w:id="711" w:name="_Toc383430658"/>
      <w:bookmarkStart w:id="712" w:name="_Toc383428611"/>
      <w:bookmarkStart w:id="713" w:name="_Toc383429343"/>
      <w:bookmarkStart w:id="714" w:name="_Toc383430069"/>
      <w:bookmarkStart w:id="715" w:name="_Toc383430659"/>
      <w:bookmarkStart w:id="716" w:name="_Toc383428612"/>
      <w:bookmarkStart w:id="717" w:name="_Toc383429344"/>
      <w:bookmarkStart w:id="718" w:name="_Toc383430070"/>
      <w:bookmarkStart w:id="719" w:name="_Toc383430662"/>
      <w:bookmarkStart w:id="720" w:name="_Toc383428636"/>
      <w:bookmarkStart w:id="721" w:name="_Toc383429368"/>
      <w:bookmarkStart w:id="722" w:name="_Toc383430094"/>
      <w:bookmarkStart w:id="723" w:name="_Toc383430689"/>
      <w:bookmarkStart w:id="724" w:name="_Toc383428639"/>
      <w:bookmarkStart w:id="725" w:name="_Toc383429371"/>
      <w:bookmarkStart w:id="726" w:name="_Toc383430097"/>
      <w:bookmarkStart w:id="727" w:name="_Toc383430692"/>
      <w:bookmarkStart w:id="728" w:name="_Toc383428643"/>
      <w:bookmarkStart w:id="729" w:name="_Toc383429375"/>
      <w:bookmarkStart w:id="730" w:name="_Toc383430101"/>
      <w:bookmarkStart w:id="731" w:name="_Toc383430696"/>
      <w:bookmarkStart w:id="732" w:name="_Toc383428644"/>
      <w:bookmarkStart w:id="733" w:name="_Toc383429376"/>
      <w:bookmarkStart w:id="734" w:name="_Toc383430102"/>
      <w:bookmarkStart w:id="735" w:name="_Toc383430697"/>
      <w:bookmarkStart w:id="736" w:name="_Toc383428645"/>
      <w:bookmarkStart w:id="737" w:name="_Toc383429377"/>
      <w:bookmarkStart w:id="738" w:name="_Toc383430103"/>
      <w:bookmarkStart w:id="739" w:name="_Toc383430698"/>
      <w:bookmarkStart w:id="740" w:name="_Toc383428646"/>
      <w:bookmarkStart w:id="741" w:name="_Toc383429378"/>
      <w:bookmarkStart w:id="742" w:name="_Toc383430104"/>
      <w:bookmarkStart w:id="743" w:name="_Toc383430699"/>
      <w:bookmarkStart w:id="744" w:name="_Toc383428647"/>
      <w:bookmarkStart w:id="745" w:name="_Toc383429379"/>
      <w:bookmarkStart w:id="746" w:name="_Toc383430105"/>
      <w:bookmarkStart w:id="747" w:name="_Toc383430700"/>
      <w:bookmarkStart w:id="748" w:name="_Toc383428648"/>
      <w:bookmarkStart w:id="749" w:name="_Toc383429380"/>
      <w:bookmarkStart w:id="750" w:name="_Toc383430106"/>
      <w:bookmarkStart w:id="751" w:name="_Toc383428649"/>
      <w:bookmarkStart w:id="752" w:name="_Toc383429381"/>
      <w:bookmarkStart w:id="753" w:name="_Toc383430107"/>
      <w:bookmarkStart w:id="754" w:name="_Toc383428650"/>
      <w:bookmarkStart w:id="755" w:name="_Toc383429382"/>
      <w:bookmarkStart w:id="756" w:name="_Toc383430108"/>
      <w:bookmarkStart w:id="757" w:name="_Toc383428674"/>
      <w:bookmarkStart w:id="758" w:name="_Toc383429406"/>
      <w:bookmarkStart w:id="759" w:name="_Toc383430132"/>
      <w:bookmarkStart w:id="760" w:name="_Toc383428677"/>
      <w:bookmarkStart w:id="761" w:name="_Toc383429409"/>
      <w:bookmarkStart w:id="762" w:name="_Toc383430135"/>
      <w:bookmarkStart w:id="763" w:name="_Toc383428681"/>
      <w:bookmarkStart w:id="764" w:name="_Toc383429413"/>
      <w:bookmarkStart w:id="765" w:name="_Toc383430139"/>
      <w:bookmarkStart w:id="766" w:name="_Toc468804795"/>
      <w:bookmarkStart w:id="767" w:name="_Toc383429414"/>
      <w:bookmarkStart w:id="768" w:name="_Toc383433227"/>
      <w:bookmarkStart w:id="769" w:name="_Toc383444459"/>
      <w:bookmarkStart w:id="770" w:name="_Toc385594098"/>
      <w:bookmarkStart w:id="771" w:name="_Toc385594490"/>
      <w:bookmarkStart w:id="772" w:name="_Toc385594878"/>
      <w:bookmarkStart w:id="773" w:name="_Toc388620733"/>
      <w:bookmarkStart w:id="774" w:name="_Toc449543313"/>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r w:rsidRPr="002C3786">
        <w:t>AC-18</w:t>
      </w:r>
      <w:r>
        <w:t xml:space="preserve"> </w:t>
      </w:r>
      <w:r w:rsidRPr="002C3786">
        <w:t>Wireles</w:t>
      </w:r>
      <w:r>
        <w:t>s</w:t>
      </w:r>
      <w:r w:rsidRPr="002C3786">
        <w:t xml:space="preserve"> Access</w:t>
      </w:r>
      <w:bookmarkEnd w:id="766"/>
      <w:r w:rsidRPr="002C3786">
        <w:t xml:space="preserve"> </w:t>
      </w:r>
      <w:bookmarkEnd w:id="767"/>
      <w:bookmarkEnd w:id="768"/>
      <w:bookmarkEnd w:id="769"/>
      <w:bookmarkEnd w:id="770"/>
      <w:bookmarkEnd w:id="771"/>
      <w:bookmarkEnd w:id="772"/>
      <w:bookmarkEnd w:id="773"/>
      <w:bookmarkEnd w:id="774"/>
    </w:p>
    <w:p w:rsidR="00732C81" w:rsidRPr="002C3786" w:rsidRDefault="00732C81" w:rsidP="00732C81">
      <w:pPr>
        <w:keepNext/>
      </w:pPr>
      <w:r w:rsidRPr="002C3786">
        <w:t>The organization:</w:t>
      </w:r>
    </w:p>
    <w:p w:rsidR="00732C81" w:rsidRDefault="00732C81" w:rsidP="00732C81">
      <w:pPr>
        <w:pStyle w:val="GSAListParagraphalpha"/>
        <w:keepLines/>
        <w:widowControl/>
        <w:numPr>
          <w:ilvl w:val="0"/>
          <w:numId w:val="105"/>
        </w:numPr>
      </w:pPr>
      <w:r w:rsidRPr="009B55EC">
        <w:t>Establishes usage restrictions, configuration/connection requirements, and implementation guidance for wireless access; and</w:t>
      </w:r>
    </w:p>
    <w:p w:rsidR="00732C81" w:rsidRDefault="00732C81" w:rsidP="00732C81">
      <w:pPr>
        <w:pStyle w:val="GSAListParagraphalpha"/>
        <w:numPr>
          <w:ilvl w:val="0"/>
          <w:numId w:val="105"/>
        </w:numPr>
      </w:pPr>
      <w:r w:rsidRPr="009B55EC">
        <w:t>Authorizes wireless access to the information system prior to allowing such connections.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AC-18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151947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523764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379171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7217537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972151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0556542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603254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436559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506146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7078402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8990514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386166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363BA1">
              <w:t>AC-18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A641B8" w:rsidRDefault="00732C81" w:rsidP="00963369">
            <w:pPr>
              <w:pStyle w:val="TableText"/>
              <w:rPr>
                <w:rFonts w:asciiTheme="minorHAnsi" w:hAnsiTheme="minorHAnsi"/>
                <w:i/>
                <w:sz w:val="20"/>
                <w:szCs w:val="20"/>
              </w:rPr>
            </w:pPr>
            <w:r>
              <w:rPr>
                <w:rFonts w:asciiTheme="minorHAnsi" w:hAnsiTheme="minorHAnsi"/>
                <w:i/>
                <w:sz w:val="20"/>
                <w:szCs w:val="20"/>
              </w:rPr>
              <w:t>[</w:t>
            </w:r>
            <w:r w:rsidRPr="00C44A02">
              <w:rPr>
                <w:rFonts w:asciiTheme="minorHAnsi" w:hAnsiTheme="minorHAnsi"/>
                <w:i/>
                <w:sz w:val="20"/>
                <w:szCs w:val="20"/>
              </w:rPr>
              <w:t xml:space="preserve">AWS customers are responsible for properly configuring </w:t>
            </w:r>
            <w:r>
              <w:rPr>
                <w:rFonts w:asciiTheme="minorHAnsi" w:hAnsiTheme="minorHAnsi"/>
                <w:i/>
                <w:sz w:val="20"/>
                <w:szCs w:val="20"/>
              </w:rPr>
              <w:t>all</w:t>
            </w:r>
            <w:r w:rsidRPr="00C44A02">
              <w:rPr>
                <w:rFonts w:asciiTheme="minorHAnsi" w:hAnsiTheme="minorHAnsi"/>
                <w:i/>
                <w:sz w:val="20"/>
                <w:szCs w:val="20"/>
              </w:rPr>
              <w:t xml:space="preserve"> wireless devices that connect to their </w:t>
            </w:r>
            <w:r>
              <w:rPr>
                <w:rFonts w:asciiTheme="minorHAnsi" w:hAnsiTheme="minorHAnsi"/>
                <w:i/>
                <w:sz w:val="20"/>
                <w:szCs w:val="20"/>
              </w:rPr>
              <w:t xml:space="preserve">workloads deployed on </w:t>
            </w:r>
            <w:r w:rsidRPr="00C44A02">
              <w:rPr>
                <w:rFonts w:asciiTheme="minorHAnsi" w:hAnsiTheme="minorHAnsi"/>
                <w:i/>
                <w:sz w:val="20"/>
                <w:szCs w:val="20"/>
              </w:rPr>
              <w:t>AWS</w:t>
            </w:r>
            <w:r>
              <w:rPr>
                <w:rFonts w:asciiTheme="minorHAnsi" w:hAnsiTheme="minorHAnsi"/>
                <w:i/>
                <w:sz w:val="20"/>
                <w:szCs w:val="20"/>
              </w:rPr>
              <w:t xml:space="preserve"> infrastructure</w:t>
            </w:r>
            <w:r w:rsidRPr="00C44A02">
              <w:rPr>
                <w:rFonts w:asciiTheme="minorHAnsi" w:hAnsiTheme="minorHAnsi"/>
                <w:i/>
                <w:sz w:val="20"/>
                <w:szCs w:val="20"/>
              </w:rPr>
              <w:t>]</w:t>
            </w:r>
            <w:r>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A641B8" w:rsidRDefault="00732C81" w:rsidP="00963369">
            <w:pPr>
              <w:pStyle w:val="TableText"/>
              <w:rPr>
                <w:rFonts w:asciiTheme="minorHAnsi" w:hAnsiTheme="minorHAnsi"/>
                <w:i/>
                <w:sz w:val="20"/>
                <w:szCs w:val="20"/>
              </w:rPr>
            </w:pPr>
            <w:r>
              <w:rPr>
                <w:rFonts w:asciiTheme="minorHAnsi" w:hAnsiTheme="minorHAnsi"/>
                <w:i/>
                <w:sz w:val="20"/>
                <w:szCs w:val="20"/>
              </w:rPr>
              <w:t>[</w:t>
            </w:r>
            <w:r w:rsidRPr="00C44A02">
              <w:rPr>
                <w:rFonts w:asciiTheme="minorHAnsi" w:hAnsiTheme="minorHAnsi"/>
                <w:i/>
                <w:sz w:val="20"/>
                <w:szCs w:val="20"/>
              </w:rPr>
              <w:t xml:space="preserve">AWS customers are responsible for properly configuring </w:t>
            </w:r>
            <w:r>
              <w:rPr>
                <w:rFonts w:asciiTheme="minorHAnsi" w:hAnsiTheme="minorHAnsi"/>
                <w:i/>
                <w:sz w:val="20"/>
                <w:szCs w:val="20"/>
              </w:rPr>
              <w:t>all</w:t>
            </w:r>
            <w:r w:rsidRPr="00C44A02">
              <w:rPr>
                <w:rFonts w:asciiTheme="minorHAnsi" w:hAnsiTheme="minorHAnsi"/>
                <w:i/>
                <w:sz w:val="20"/>
                <w:szCs w:val="20"/>
              </w:rPr>
              <w:t xml:space="preserve"> wireless devices that connect to their </w:t>
            </w:r>
            <w:r>
              <w:rPr>
                <w:rFonts w:asciiTheme="minorHAnsi" w:hAnsiTheme="minorHAnsi"/>
                <w:i/>
                <w:sz w:val="20"/>
                <w:szCs w:val="20"/>
              </w:rPr>
              <w:t xml:space="preserve">workloads deployed on </w:t>
            </w:r>
            <w:r w:rsidRPr="00C44A02">
              <w:rPr>
                <w:rFonts w:asciiTheme="minorHAnsi" w:hAnsiTheme="minorHAnsi"/>
                <w:i/>
                <w:sz w:val="20"/>
                <w:szCs w:val="20"/>
              </w:rPr>
              <w:t>AWS</w:t>
            </w:r>
            <w:r>
              <w:rPr>
                <w:rFonts w:asciiTheme="minorHAnsi" w:hAnsiTheme="minorHAnsi"/>
                <w:i/>
                <w:sz w:val="20"/>
                <w:szCs w:val="20"/>
              </w:rPr>
              <w:t xml:space="preserve"> infrastructure</w:t>
            </w:r>
            <w:r w:rsidRPr="00C44A02">
              <w:rPr>
                <w:rFonts w:asciiTheme="minorHAnsi" w:hAnsiTheme="minorHAnsi"/>
                <w:i/>
                <w:sz w:val="20"/>
                <w:szCs w:val="20"/>
              </w:rPr>
              <w:t>]</w:t>
            </w:r>
            <w:r>
              <w:rPr>
                <w:rFonts w:asciiTheme="minorHAnsi" w:hAnsiTheme="minorHAnsi"/>
                <w:i/>
                <w:sz w:val="20"/>
                <w:szCs w:val="20"/>
              </w:rPr>
              <w:t>.</w:t>
            </w:r>
          </w:p>
          <w:p w:rsidR="00732C81" w:rsidRPr="006E21EE" w:rsidRDefault="00732C81" w:rsidP="00963369">
            <w:pPr>
              <w:pStyle w:val="GSATableText"/>
              <w:keepNext/>
              <w:keepLines/>
              <w:rPr>
                <w:u w:val="single"/>
              </w:rPr>
            </w:pPr>
            <w:r w:rsidDel="0049789C">
              <w:rPr>
                <w:rFonts w:asciiTheme="minorHAnsi" w:hAnsiTheme="minorHAnsi"/>
                <w:i/>
                <w:szCs w:val="20"/>
              </w:rPr>
              <w:t xml:space="preserve"> </w:t>
            </w: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tabs>
          <w:tab w:val="center" w:pos="4680"/>
        </w:tabs>
      </w:pPr>
      <w:bookmarkStart w:id="775" w:name="_Toc468804796"/>
      <w:bookmarkStart w:id="776" w:name="_Toc383429416"/>
      <w:bookmarkStart w:id="777" w:name="_Toc383433228"/>
      <w:bookmarkStart w:id="778" w:name="_Toc383444460"/>
      <w:bookmarkStart w:id="779" w:name="_Toc385594099"/>
      <w:bookmarkStart w:id="780" w:name="_Toc385594491"/>
      <w:bookmarkStart w:id="781" w:name="_Toc385594879"/>
      <w:bookmarkStart w:id="782" w:name="_Toc388620734"/>
      <w:r w:rsidRPr="002C3786">
        <w:t>AC-18 (1)</w:t>
      </w:r>
      <w:r>
        <w:t xml:space="preserve"> </w:t>
      </w:r>
      <w:r w:rsidRPr="002C3786">
        <w:t>Control Enhancement</w:t>
      </w:r>
      <w:bookmarkEnd w:id="775"/>
      <w:r w:rsidRPr="002C3786">
        <w:t xml:space="preserve"> </w:t>
      </w:r>
      <w:bookmarkEnd w:id="776"/>
      <w:bookmarkEnd w:id="777"/>
      <w:bookmarkEnd w:id="778"/>
      <w:bookmarkEnd w:id="779"/>
      <w:bookmarkEnd w:id="780"/>
      <w:bookmarkEnd w:id="781"/>
      <w:bookmarkEnd w:id="782"/>
    </w:p>
    <w:p w:rsidR="00732C81" w:rsidRDefault="00732C81" w:rsidP="00732C81">
      <w:r w:rsidRPr="00C27396">
        <w:t>The information system protects wireless access to the system using authentication of [</w:t>
      </w:r>
      <w:r w:rsidRPr="002B4E6E">
        <w:rPr>
          <w:rStyle w:val="GSAItalicEmphasisChar"/>
        </w:rPr>
        <w:t>Selection (one or more): users; devices</w:t>
      </w:r>
      <w:r w:rsidRPr="00C27396">
        <w:t>] and encryption.</w:t>
      </w:r>
      <w:r w:rsidRPr="00C27396" w:rsidDel="00C27396">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AC-18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2C3786">
              <w:t>AC-18 (1)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472154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931013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210675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717433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157827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724136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769666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021618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850211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083009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9347359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447690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F3456">
              <w:t>AC-18 (1)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A641B8" w:rsidRDefault="00732C81" w:rsidP="00963369">
            <w:pPr>
              <w:pStyle w:val="TableText"/>
              <w:rPr>
                <w:rFonts w:asciiTheme="minorHAnsi" w:hAnsiTheme="minorHAnsi"/>
                <w:i/>
                <w:sz w:val="20"/>
                <w:szCs w:val="20"/>
              </w:rPr>
            </w:pPr>
            <w:r>
              <w:rPr>
                <w:rFonts w:asciiTheme="minorHAnsi" w:hAnsiTheme="minorHAnsi"/>
                <w:i/>
                <w:sz w:val="20"/>
                <w:szCs w:val="20"/>
              </w:rPr>
              <w:t>[</w:t>
            </w:r>
            <w:r w:rsidRPr="00C44A02">
              <w:rPr>
                <w:rFonts w:asciiTheme="minorHAnsi" w:hAnsiTheme="minorHAnsi"/>
                <w:i/>
                <w:sz w:val="20"/>
                <w:szCs w:val="20"/>
              </w:rPr>
              <w:t xml:space="preserve">AWS customers are responsible for properly configuring </w:t>
            </w:r>
            <w:r>
              <w:rPr>
                <w:rFonts w:asciiTheme="minorHAnsi" w:hAnsiTheme="minorHAnsi"/>
                <w:i/>
                <w:sz w:val="20"/>
                <w:szCs w:val="20"/>
              </w:rPr>
              <w:t>all</w:t>
            </w:r>
            <w:r w:rsidRPr="00C44A02">
              <w:rPr>
                <w:rFonts w:asciiTheme="minorHAnsi" w:hAnsiTheme="minorHAnsi"/>
                <w:i/>
                <w:sz w:val="20"/>
                <w:szCs w:val="20"/>
              </w:rPr>
              <w:t xml:space="preserve"> wireless devices that connect to their </w:t>
            </w:r>
            <w:r>
              <w:rPr>
                <w:rFonts w:asciiTheme="minorHAnsi" w:hAnsiTheme="minorHAnsi"/>
                <w:i/>
                <w:sz w:val="20"/>
                <w:szCs w:val="20"/>
              </w:rPr>
              <w:t xml:space="preserve">workloads deployed on </w:t>
            </w:r>
            <w:r w:rsidRPr="00C44A02">
              <w:rPr>
                <w:rFonts w:asciiTheme="minorHAnsi" w:hAnsiTheme="minorHAnsi"/>
                <w:i/>
                <w:sz w:val="20"/>
                <w:szCs w:val="20"/>
              </w:rPr>
              <w:t>AWS</w:t>
            </w:r>
            <w:r>
              <w:rPr>
                <w:rFonts w:asciiTheme="minorHAnsi" w:hAnsiTheme="minorHAnsi"/>
                <w:i/>
                <w:sz w:val="20"/>
                <w:szCs w:val="20"/>
              </w:rPr>
              <w:t xml:space="preserve"> infrastructure</w:t>
            </w:r>
            <w:r w:rsidRPr="00C44A02">
              <w:rPr>
                <w:rFonts w:asciiTheme="minorHAnsi" w:hAnsiTheme="minorHAnsi"/>
                <w:i/>
                <w:sz w:val="20"/>
                <w:szCs w:val="20"/>
              </w:rPr>
              <w:t>]</w:t>
            </w:r>
            <w:r>
              <w:rPr>
                <w:rFonts w:asciiTheme="minorHAnsi" w:hAnsiTheme="minorHAnsi"/>
                <w:i/>
                <w:sz w:val="20"/>
                <w:szCs w:val="20"/>
              </w:rPr>
              <w:t>.</w:t>
            </w:r>
          </w:p>
          <w:p w:rsidR="00732C81" w:rsidRPr="006E21EE" w:rsidRDefault="00732C81" w:rsidP="00963369">
            <w:pPr>
              <w:pStyle w:val="GSATableText"/>
              <w:keepNext/>
              <w:keepLines/>
              <w:rPr>
                <w:u w:val="single"/>
              </w:rPr>
            </w:pPr>
            <w:r w:rsidDel="0049789C">
              <w:rPr>
                <w:rFonts w:asciiTheme="minorHAnsi" w:hAnsiTheme="minorHAnsi"/>
                <w:i/>
                <w:szCs w:val="20"/>
              </w:rPr>
              <w:t xml:space="preserve"> </w:t>
            </w: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783" w:name="_Toc383428685"/>
      <w:bookmarkStart w:id="784" w:name="_Toc383429417"/>
      <w:bookmarkStart w:id="785" w:name="_Toc383430143"/>
      <w:bookmarkStart w:id="786" w:name="_Toc383428686"/>
      <w:bookmarkStart w:id="787" w:name="_Toc383429418"/>
      <w:bookmarkStart w:id="788" w:name="_Toc383430144"/>
      <w:bookmarkStart w:id="789" w:name="_Toc383428687"/>
      <w:bookmarkStart w:id="790" w:name="_Toc383429419"/>
      <w:bookmarkStart w:id="791" w:name="_Toc383430145"/>
      <w:bookmarkStart w:id="792" w:name="_Toc383428688"/>
      <w:bookmarkStart w:id="793" w:name="_Toc383429420"/>
      <w:bookmarkStart w:id="794" w:name="_Toc383430146"/>
      <w:bookmarkStart w:id="795" w:name="_Toc383430743"/>
      <w:bookmarkStart w:id="796" w:name="_Toc383428689"/>
      <w:bookmarkStart w:id="797" w:name="_Toc383429421"/>
      <w:bookmarkStart w:id="798" w:name="_Toc383430147"/>
      <w:bookmarkStart w:id="799" w:name="_Toc383430744"/>
      <w:bookmarkStart w:id="800" w:name="_Toc383428713"/>
      <w:bookmarkStart w:id="801" w:name="_Toc383429445"/>
      <w:bookmarkStart w:id="802" w:name="_Toc383430171"/>
      <w:bookmarkStart w:id="803" w:name="_Toc383430768"/>
      <w:bookmarkStart w:id="804" w:name="_Toc383428716"/>
      <w:bookmarkStart w:id="805" w:name="_Toc383429448"/>
      <w:bookmarkStart w:id="806" w:name="_Toc383430174"/>
      <w:bookmarkStart w:id="807" w:name="_Toc383430771"/>
      <w:bookmarkStart w:id="808" w:name="_Toc383428720"/>
      <w:bookmarkStart w:id="809" w:name="_Toc383429452"/>
      <w:bookmarkStart w:id="810" w:name="_Toc383430178"/>
      <w:bookmarkStart w:id="811" w:name="_Toc383430775"/>
      <w:bookmarkStart w:id="812" w:name="_Toc383429453"/>
      <w:bookmarkStart w:id="813" w:name="_Toc383433229"/>
      <w:bookmarkStart w:id="814" w:name="_Toc383444461"/>
      <w:bookmarkStart w:id="815" w:name="_Toc385594100"/>
      <w:bookmarkStart w:id="816" w:name="_Toc385594492"/>
      <w:bookmarkStart w:id="817" w:name="_Toc385594880"/>
      <w:bookmarkStart w:id="818" w:name="_Toc388620735"/>
      <w:bookmarkStart w:id="819" w:name="_Toc449543314"/>
      <w:bookmarkStart w:id="820" w:name="_Toc468804797"/>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r w:rsidRPr="002C3786">
        <w:t>AC-19</w:t>
      </w:r>
      <w:r>
        <w:t xml:space="preserve"> </w:t>
      </w:r>
      <w:r w:rsidRPr="002C3786">
        <w:t xml:space="preserve">Access Control for Mobile </w:t>
      </w:r>
      <w:bookmarkEnd w:id="812"/>
      <w:bookmarkEnd w:id="813"/>
      <w:bookmarkEnd w:id="814"/>
      <w:bookmarkEnd w:id="815"/>
      <w:bookmarkEnd w:id="816"/>
      <w:bookmarkEnd w:id="817"/>
      <w:bookmarkEnd w:id="818"/>
      <w:bookmarkEnd w:id="819"/>
      <w:r>
        <w:t>Devices</w:t>
      </w:r>
      <w:bookmarkEnd w:id="820"/>
      <w:r>
        <w:t xml:space="preserve"> </w:t>
      </w:r>
    </w:p>
    <w:p w:rsidR="00732C81" w:rsidRPr="002C3786" w:rsidRDefault="00732C81" w:rsidP="00732C81">
      <w:pPr>
        <w:keepNext/>
      </w:pPr>
      <w:r w:rsidRPr="002C3786">
        <w:t>The organization:</w:t>
      </w:r>
    </w:p>
    <w:p w:rsidR="00732C81" w:rsidRDefault="00732C81" w:rsidP="00732C81">
      <w:pPr>
        <w:pStyle w:val="GSAListParagraphalpha"/>
        <w:keepLines/>
        <w:widowControl/>
        <w:numPr>
          <w:ilvl w:val="0"/>
          <w:numId w:val="104"/>
        </w:numPr>
      </w:pPr>
      <w:r w:rsidRPr="00C27396">
        <w:t>Establishes usage restrictions, configuration requirements, connection requirements, and implementation guidance for organization-controlled mobile devices; and</w:t>
      </w:r>
    </w:p>
    <w:p w:rsidR="00732C81" w:rsidRDefault="00732C81" w:rsidP="00732C81">
      <w:pPr>
        <w:pStyle w:val="GSAListParagraphalpha"/>
        <w:numPr>
          <w:ilvl w:val="0"/>
          <w:numId w:val="104"/>
        </w:numPr>
      </w:pPr>
      <w:r w:rsidRPr="00C27396">
        <w:t>Authorizes the connection of mobile devices to organizational information systems.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1F3456">
              <w:t>AC-19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337408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856989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757426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0257882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254454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763420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679139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370203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636843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9381472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350106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469543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1F3456">
              <w:t>AC-19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A641B8" w:rsidRDefault="00732C81" w:rsidP="00963369">
            <w:pPr>
              <w:pStyle w:val="TableText"/>
              <w:rPr>
                <w:rFonts w:asciiTheme="minorHAnsi" w:hAnsiTheme="minorHAnsi"/>
                <w:i/>
                <w:sz w:val="20"/>
                <w:szCs w:val="20"/>
              </w:rPr>
            </w:pPr>
            <w:r>
              <w:rPr>
                <w:rFonts w:asciiTheme="minorHAnsi" w:hAnsiTheme="minorHAnsi"/>
                <w:i/>
                <w:sz w:val="20"/>
                <w:szCs w:val="20"/>
              </w:rPr>
              <w:t>[</w:t>
            </w:r>
            <w:r w:rsidRPr="00D92952">
              <w:rPr>
                <w:rFonts w:asciiTheme="minorHAnsi" w:hAnsiTheme="minorHAnsi"/>
                <w:i/>
                <w:sz w:val="20"/>
                <w:szCs w:val="20"/>
              </w:rPr>
              <w:t>AWS customers are responsible for authorizing the use of portable/mobile devices if they are used to connect to their</w:t>
            </w:r>
            <w:r>
              <w:rPr>
                <w:rFonts w:asciiTheme="minorHAnsi" w:hAnsiTheme="minorHAnsi"/>
                <w:i/>
                <w:sz w:val="20"/>
                <w:szCs w:val="20"/>
              </w:rPr>
              <w:t xml:space="preserve"> workloads deployed on</w:t>
            </w:r>
            <w:r w:rsidRPr="00D92952">
              <w:rPr>
                <w:rFonts w:asciiTheme="minorHAnsi" w:hAnsiTheme="minorHAnsi"/>
                <w:i/>
                <w:sz w:val="20"/>
                <w:szCs w:val="20"/>
              </w:rPr>
              <w:t xml:space="preserve"> AWS</w:t>
            </w:r>
            <w:r>
              <w:rPr>
                <w:rFonts w:asciiTheme="minorHAnsi" w:hAnsiTheme="minorHAnsi"/>
                <w:i/>
                <w:sz w:val="20"/>
                <w:szCs w:val="20"/>
              </w:rPr>
              <w:t xml:space="preserve"> infrastructure.]</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A641B8" w:rsidRDefault="00732C81" w:rsidP="00963369">
            <w:pPr>
              <w:pStyle w:val="TableText"/>
              <w:rPr>
                <w:rFonts w:asciiTheme="minorHAnsi" w:hAnsiTheme="minorHAnsi"/>
                <w:i/>
                <w:sz w:val="20"/>
                <w:szCs w:val="20"/>
              </w:rPr>
            </w:pPr>
            <w:r>
              <w:rPr>
                <w:rFonts w:asciiTheme="minorHAnsi" w:hAnsiTheme="minorHAnsi"/>
                <w:i/>
                <w:sz w:val="20"/>
                <w:szCs w:val="20"/>
              </w:rPr>
              <w:t>[</w:t>
            </w:r>
            <w:r w:rsidRPr="00D92952">
              <w:rPr>
                <w:rFonts w:asciiTheme="minorHAnsi" w:hAnsiTheme="minorHAnsi"/>
                <w:i/>
                <w:sz w:val="20"/>
                <w:szCs w:val="20"/>
              </w:rPr>
              <w:t>AWS customers are responsible for authorizing the use of portable/mobile devices if they are used to connect to their</w:t>
            </w:r>
            <w:r>
              <w:rPr>
                <w:rFonts w:asciiTheme="minorHAnsi" w:hAnsiTheme="minorHAnsi"/>
                <w:i/>
                <w:sz w:val="20"/>
                <w:szCs w:val="20"/>
              </w:rPr>
              <w:t xml:space="preserve"> workloads deployed on</w:t>
            </w:r>
            <w:r w:rsidRPr="00D92952">
              <w:rPr>
                <w:rFonts w:asciiTheme="minorHAnsi" w:hAnsiTheme="minorHAnsi"/>
                <w:i/>
                <w:sz w:val="20"/>
                <w:szCs w:val="20"/>
              </w:rPr>
              <w:t xml:space="preserve"> AWS</w:t>
            </w:r>
            <w:r>
              <w:rPr>
                <w:rFonts w:asciiTheme="minorHAnsi" w:hAnsiTheme="minorHAnsi"/>
                <w:i/>
                <w:sz w:val="20"/>
                <w:szCs w:val="20"/>
              </w:rPr>
              <w:t xml:space="preserve"> infrastructure.]</w:t>
            </w:r>
          </w:p>
          <w:p w:rsidR="00732C81" w:rsidRPr="006E21EE" w:rsidRDefault="00732C81" w:rsidP="00963369">
            <w:pPr>
              <w:pStyle w:val="GSATableText"/>
              <w:keepNext/>
              <w:keepLines/>
              <w:rPr>
                <w:u w:val="single"/>
              </w:rPr>
            </w:pPr>
            <w:r w:rsidRPr="00D92952" w:rsidDel="0049789C">
              <w:rPr>
                <w:rFonts w:asciiTheme="minorHAnsi" w:hAnsiTheme="minorHAnsi"/>
                <w:i/>
                <w:szCs w:val="20"/>
              </w:rPr>
              <w:t xml:space="preserve"> </w:t>
            </w: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821" w:name="_Toc468804798"/>
      <w:bookmarkStart w:id="822" w:name="_Toc383429455"/>
      <w:bookmarkStart w:id="823" w:name="_Toc383433230"/>
      <w:bookmarkStart w:id="824" w:name="_Toc383444462"/>
      <w:bookmarkStart w:id="825" w:name="_Toc385594101"/>
      <w:bookmarkStart w:id="826" w:name="_Toc385594493"/>
      <w:bookmarkStart w:id="827" w:name="_Toc385594881"/>
      <w:bookmarkStart w:id="828" w:name="_Toc388620736"/>
      <w:r w:rsidRPr="002C3786">
        <w:t>AC-19 (</w:t>
      </w:r>
      <w:r>
        <w:t>5</w:t>
      </w:r>
      <w:r w:rsidRPr="002C3786">
        <w:t>)</w:t>
      </w:r>
      <w:r>
        <w:t xml:space="preserve"> </w:t>
      </w:r>
      <w:r w:rsidRPr="002C3786">
        <w:t>Control Enhancement</w:t>
      </w:r>
      <w:bookmarkEnd w:id="821"/>
      <w:r w:rsidRPr="002C3786">
        <w:t xml:space="preserve"> </w:t>
      </w:r>
      <w:bookmarkEnd w:id="822"/>
      <w:bookmarkEnd w:id="823"/>
      <w:bookmarkEnd w:id="824"/>
      <w:bookmarkEnd w:id="825"/>
      <w:bookmarkEnd w:id="826"/>
      <w:bookmarkEnd w:id="827"/>
      <w:bookmarkEnd w:id="828"/>
    </w:p>
    <w:p w:rsidR="00732C81" w:rsidRDefault="00732C81" w:rsidP="00732C81">
      <w:pPr>
        <w:rPr>
          <w:bCs/>
        </w:rPr>
      </w:pPr>
      <w:r w:rsidRPr="004F6872">
        <w:rPr>
          <w:bCs/>
        </w:rPr>
        <w:t>The organization employs [</w:t>
      </w:r>
      <w:r w:rsidRPr="002B4E6E">
        <w:rPr>
          <w:rStyle w:val="GSAItalicEmphasisChar"/>
        </w:rPr>
        <w:t>Selection: full-device encryption; container encryption]</w:t>
      </w:r>
      <w:r w:rsidRPr="00AE3199">
        <w:t xml:space="preserve"> to protect the confidentiality and integrity of information on</w:t>
      </w:r>
      <w:r w:rsidRPr="004F6872">
        <w:rPr>
          <w:bCs/>
        </w:rPr>
        <w:t xml:space="preserve"> [</w:t>
      </w:r>
      <w:r w:rsidRPr="002B4E6E">
        <w:rPr>
          <w:rStyle w:val="GSAItalicEmphasisChar"/>
        </w:rPr>
        <w:t>Assignment: organization-defined mobile devices</w:t>
      </w:r>
      <w:r w:rsidRPr="004F6872">
        <w:rPr>
          <w:bCs/>
        </w:rP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AC-19 (</w:t>
            </w:r>
            <w:r>
              <w:t>5</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F3456">
              <w:t>Parameter AC-19(5)-1: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F3456">
              <w:t>Parameter AC-19(5)-2: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321103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51274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090156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995999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205001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7012275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868896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675018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0090439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136521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416853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937953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F3456">
              <w:t>AC-19 (5)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D92952" w:rsidRDefault="00732C81" w:rsidP="00963369">
            <w:pPr>
              <w:pStyle w:val="TableText"/>
              <w:rPr>
                <w:rFonts w:asciiTheme="minorHAnsi" w:hAnsiTheme="minorHAnsi"/>
                <w:i/>
                <w:sz w:val="20"/>
                <w:szCs w:val="20"/>
              </w:rPr>
            </w:pPr>
            <w:r w:rsidRPr="00D92952">
              <w:rPr>
                <w:rFonts w:asciiTheme="minorHAnsi" w:hAnsiTheme="minorHAnsi"/>
                <w:i/>
                <w:sz w:val="20"/>
                <w:szCs w:val="20"/>
              </w:rPr>
              <w:t xml:space="preserve">[AWS customers are responsible for deploying encryption on mobile devices used to access their </w:t>
            </w:r>
            <w:r>
              <w:rPr>
                <w:rFonts w:asciiTheme="minorHAnsi" w:hAnsiTheme="minorHAnsi"/>
                <w:i/>
                <w:sz w:val="20"/>
                <w:szCs w:val="20"/>
              </w:rPr>
              <w:t xml:space="preserve">workloads deployed on </w:t>
            </w:r>
            <w:r w:rsidRPr="00D92952">
              <w:rPr>
                <w:rFonts w:asciiTheme="minorHAnsi" w:hAnsiTheme="minorHAnsi"/>
                <w:i/>
                <w:sz w:val="20"/>
                <w:szCs w:val="20"/>
              </w:rPr>
              <w:t>AWS</w:t>
            </w:r>
            <w:r>
              <w:rPr>
                <w:rFonts w:asciiTheme="minorHAnsi" w:hAnsiTheme="minorHAnsi"/>
                <w:i/>
                <w:sz w:val="20"/>
                <w:szCs w:val="20"/>
              </w:rPr>
              <w:t xml:space="preserve"> infrastructure.</w:t>
            </w:r>
            <w:r w:rsidRPr="00D92952">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829" w:name="_Toc383429456"/>
      <w:bookmarkStart w:id="830" w:name="_Toc383433231"/>
      <w:bookmarkStart w:id="831" w:name="_Toc383444463"/>
      <w:bookmarkStart w:id="832" w:name="_Toc385594102"/>
      <w:bookmarkStart w:id="833" w:name="_Toc385594494"/>
      <w:bookmarkStart w:id="834" w:name="_Toc385594882"/>
      <w:bookmarkStart w:id="835" w:name="_Toc388620737"/>
      <w:bookmarkStart w:id="836" w:name="_Toc468804799"/>
      <w:bookmarkStart w:id="837" w:name="_Toc449543315"/>
      <w:r w:rsidRPr="002C3786">
        <w:t>AC-20</w:t>
      </w:r>
      <w:r>
        <w:t xml:space="preserve"> </w:t>
      </w:r>
      <w:r w:rsidRPr="002C3786">
        <w:t>Use of External Information Systems</w:t>
      </w:r>
      <w:bookmarkEnd w:id="829"/>
      <w:bookmarkEnd w:id="830"/>
      <w:bookmarkEnd w:id="831"/>
      <w:bookmarkEnd w:id="832"/>
      <w:bookmarkEnd w:id="833"/>
      <w:bookmarkEnd w:id="834"/>
      <w:bookmarkEnd w:id="835"/>
      <w:bookmarkEnd w:id="836"/>
      <w:r>
        <w:t xml:space="preserve"> </w:t>
      </w:r>
      <w:bookmarkEnd w:id="837"/>
    </w:p>
    <w:p w:rsidR="00732C81" w:rsidRDefault="00732C81" w:rsidP="00732C81">
      <w:r w:rsidRPr="00AE3199">
        <w:t>The organization establishes terms and conditions, consistent with any trust relationships established with other organizations owning, operating, and/or maintaining external information systems, allowing authorized individuals to:</w:t>
      </w:r>
    </w:p>
    <w:p w:rsidR="00732C81" w:rsidRDefault="00732C81" w:rsidP="00732C81">
      <w:pPr>
        <w:pStyle w:val="GSAListParagraphalpha"/>
        <w:numPr>
          <w:ilvl w:val="0"/>
          <w:numId w:val="103"/>
        </w:numPr>
      </w:pPr>
      <w:r w:rsidRPr="00AE3199">
        <w:t>Access the information system from external information systems; and</w:t>
      </w:r>
    </w:p>
    <w:p w:rsidR="00732C81" w:rsidRDefault="00732C81" w:rsidP="00732C81">
      <w:pPr>
        <w:pStyle w:val="GSAListParagraphalpha"/>
        <w:numPr>
          <w:ilvl w:val="0"/>
          <w:numId w:val="103"/>
        </w:numPr>
      </w:pPr>
      <w:r w:rsidRPr="00AE3199">
        <w:t>Process, store, or transmit organization-controlled information using external information systems.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AC-20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066863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57243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531432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84747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537441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2365890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215740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329061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223544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3458114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021812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056869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1F3456">
              <w:t>AC-20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D92952" w:rsidRDefault="00732C81" w:rsidP="00963369">
            <w:pPr>
              <w:pStyle w:val="TableText"/>
              <w:rPr>
                <w:rFonts w:asciiTheme="minorHAnsi" w:hAnsiTheme="minorHAnsi"/>
                <w:i/>
                <w:sz w:val="20"/>
                <w:szCs w:val="20"/>
              </w:rPr>
            </w:pPr>
            <w:r w:rsidRPr="00D92952">
              <w:rPr>
                <w:rFonts w:asciiTheme="minorHAnsi" w:hAnsiTheme="minorHAnsi"/>
                <w:i/>
                <w:sz w:val="20"/>
                <w:szCs w:val="20"/>
              </w:rPr>
              <w:t>[</w:t>
            </w:r>
            <w:r w:rsidRPr="006D7217">
              <w:rPr>
                <w:rFonts w:asciiTheme="minorHAnsi" w:hAnsiTheme="minorHAnsi"/>
                <w:i/>
                <w:sz w:val="20"/>
                <w:szCs w:val="20"/>
              </w:rPr>
              <w:t>AWS customers are responsible for establishing terms and conditions with third-party organizations connecting to their</w:t>
            </w:r>
            <w:r>
              <w:rPr>
                <w:rFonts w:asciiTheme="minorHAnsi" w:hAnsiTheme="minorHAnsi"/>
                <w:i/>
                <w:sz w:val="20"/>
                <w:szCs w:val="20"/>
              </w:rPr>
              <w:t xml:space="preserve"> workloads deployed on </w:t>
            </w:r>
            <w:r w:rsidRPr="006D7217">
              <w:rPr>
                <w:rFonts w:asciiTheme="minorHAnsi" w:hAnsiTheme="minorHAnsi"/>
                <w:i/>
                <w:sz w:val="20"/>
                <w:szCs w:val="20"/>
              </w:rPr>
              <w:t>AWS</w:t>
            </w:r>
            <w:r>
              <w:rPr>
                <w:rFonts w:asciiTheme="minorHAnsi" w:hAnsiTheme="minorHAnsi"/>
                <w:i/>
                <w:sz w:val="20"/>
                <w:szCs w:val="20"/>
              </w:rPr>
              <w:t xml:space="preserve"> infrastructure.</w:t>
            </w:r>
            <w:r w:rsidRPr="006D7217">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D92952" w:rsidRDefault="00732C81" w:rsidP="00963369">
            <w:pPr>
              <w:pStyle w:val="TableText"/>
              <w:rPr>
                <w:rFonts w:asciiTheme="minorHAnsi" w:hAnsiTheme="minorHAnsi"/>
                <w:i/>
                <w:sz w:val="20"/>
                <w:szCs w:val="20"/>
              </w:rPr>
            </w:pPr>
            <w:r w:rsidRPr="00D92952">
              <w:rPr>
                <w:rFonts w:asciiTheme="minorHAnsi" w:hAnsiTheme="minorHAnsi"/>
                <w:i/>
                <w:sz w:val="20"/>
                <w:szCs w:val="20"/>
              </w:rPr>
              <w:t>[</w:t>
            </w:r>
            <w:r w:rsidRPr="006D7217">
              <w:rPr>
                <w:rFonts w:asciiTheme="minorHAnsi" w:hAnsiTheme="minorHAnsi"/>
                <w:i/>
                <w:sz w:val="20"/>
                <w:szCs w:val="20"/>
              </w:rPr>
              <w:t>AWS customers are responsible for establishing terms and conditions with third-party organizations connecting to their</w:t>
            </w:r>
            <w:r>
              <w:rPr>
                <w:rFonts w:asciiTheme="minorHAnsi" w:hAnsiTheme="minorHAnsi"/>
                <w:i/>
                <w:sz w:val="20"/>
                <w:szCs w:val="20"/>
              </w:rPr>
              <w:t xml:space="preserve"> workloads deployed on </w:t>
            </w:r>
            <w:r w:rsidRPr="006D7217">
              <w:rPr>
                <w:rFonts w:asciiTheme="minorHAnsi" w:hAnsiTheme="minorHAnsi"/>
                <w:i/>
                <w:sz w:val="20"/>
                <w:szCs w:val="20"/>
              </w:rPr>
              <w:t>AWS</w:t>
            </w:r>
            <w:r>
              <w:rPr>
                <w:rFonts w:asciiTheme="minorHAnsi" w:hAnsiTheme="minorHAnsi"/>
                <w:i/>
                <w:sz w:val="20"/>
                <w:szCs w:val="20"/>
              </w:rPr>
              <w:t xml:space="preserve"> infrastructure.</w:t>
            </w:r>
            <w:r w:rsidRPr="006D7217">
              <w:rPr>
                <w:rFonts w:asciiTheme="minorHAnsi" w:hAnsiTheme="minorHAnsi"/>
                <w:i/>
                <w:sz w:val="20"/>
                <w:szCs w:val="20"/>
              </w:rPr>
              <w:t>]</w:t>
            </w:r>
          </w:p>
          <w:p w:rsidR="00732C81" w:rsidRPr="006E21EE" w:rsidRDefault="00732C81" w:rsidP="00963369">
            <w:pPr>
              <w:pStyle w:val="GSATableText"/>
              <w:keepNext/>
              <w:keepLines/>
              <w:rPr>
                <w:u w:val="single"/>
              </w:rPr>
            </w:pPr>
            <w:r w:rsidRPr="00D92952" w:rsidDel="00117222">
              <w:rPr>
                <w:rFonts w:asciiTheme="minorHAnsi" w:hAnsiTheme="minorHAnsi"/>
                <w:i/>
                <w:szCs w:val="20"/>
              </w:rPr>
              <w:t xml:space="preserve"> </w:t>
            </w: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838" w:name="_Toc468804800"/>
      <w:bookmarkStart w:id="839" w:name="_Toc383429458"/>
      <w:bookmarkStart w:id="840" w:name="_Toc383433232"/>
      <w:bookmarkStart w:id="841" w:name="_Toc383444464"/>
      <w:bookmarkStart w:id="842" w:name="_Toc385594103"/>
      <w:bookmarkStart w:id="843" w:name="_Toc385594495"/>
      <w:bookmarkStart w:id="844" w:name="_Toc385594883"/>
      <w:bookmarkStart w:id="845" w:name="_Toc388620738"/>
      <w:r w:rsidRPr="002C3786">
        <w:t>AC-20 (1)</w:t>
      </w:r>
      <w:r>
        <w:t xml:space="preserve"> </w:t>
      </w:r>
      <w:r w:rsidRPr="002C3786">
        <w:t>Control Enhancement</w:t>
      </w:r>
      <w:bookmarkEnd w:id="838"/>
      <w:r w:rsidRPr="002C3786">
        <w:t xml:space="preserve"> </w:t>
      </w:r>
      <w:bookmarkEnd w:id="839"/>
      <w:bookmarkEnd w:id="840"/>
      <w:bookmarkEnd w:id="841"/>
      <w:bookmarkEnd w:id="842"/>
      <w:bookmarkEnd w:id="843"/>
      <w:bookmarkEnd w:id="844"/>
      <w:bookmarkEnd w:id="845"/>
    </w:p>
    <w:p w:rsidR="00732C81" w:rsidRPr="008720FF" w:rsidRDefault="00732C81" w:rsidP="00732C81">
      <w:r w:rsidRPr="008720FF">
        <w:t>The organization permits authorized individuals to use an external information system to access the information system or to process, store, or transmit organization-controlled information only when the organization:</w:t>
      </w:r>
    </w:p>
    <w:p w:rsidR="00732C81" w:rsidRDefault="00732C81" w:rsidP="00732C81">
      <w:pPr>
        <w:pStyle w:val="GSAListParagraphalpha"/>
        <w:numPr>
          <w:ilvl w:val="0"/>
          <w:numId w:val="102"/>
        </w:numPr>
      </w:pPr>
      <w:r w:rsidRPr="008720FF">
        <w:t>Verifies the implementation of required security controls on the external system as specified in the organization’s information security policy and security plan; or</w:t>
      </w:r>
    </w:p>
    <w:p w:rsidR="00732C81" w:rsidRDefault="00732C81" w:rsidP="00732C81">
      <w:pPr>
        <w:pStyle w:val="GSAListParagraphalpha"/>
        <w:numPr>
          <w:ilvl w:val="0"/>
          <w:numId w:val="102"/>
        </w:numPr>
      </w:pPr>
      <w:r w:rsidRPr="008720FF">
        <w:t>Retains approved information system connection or processing agreements with the organizational entity hosting the external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AC-20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018957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8902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676810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997520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902695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991376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865570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661319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038023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2228134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1372477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59646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1F3456">
              <w:t>AC-20 (1)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D92952" w:rsidRDefault="00732C81" w:rsidP="00963369">
            <w:pPr>
              <w:pStyle w:val="TableText"/>
              <w:rPr>
                <w:rFonts w:asciiTheme="minorHAnsi" w:hAnsiTheme="minorHAnsi"/>
                <w:i/>
                <w:sz w:val="20"/>
                <w:szCs w:val="20"/>
              </w:rPr>
            </w:pPr>
            <w:r w:rsidRPr="00D92952">
              <w:rPr>
                <w:rFonts w:asciiTheme="minorHAnsi" w:hAnsiTheme="minorHAnsi"/>
                <w:i/>
                <w:sz w:val="20"/>
                <w:szCs w:val="20"/>
              </w:rPr>
              <w:t>[</w:t>
            </w:r>
            <w:r w:rsidRPr="006D7217">
              <w:rPr>
                <w:rFonts w:asciiTheme="minorHAnsi" w:hAnsiTheme="minorHAnsi"/>
                <w:i/>
                <w:sz w:val="20"/>
                <w:szCs w:val="20"/>
              </w:rPr>
              <w:t>AWS customers are responsible for</w:t>
            </w:r>
            <w:r>
              <w:rPr>
                <w:rFonts w:asciiTheme="minorHAnsi" w:hAnsiTheme="minorHAnsi"/>
                <w:i/>
                <w:sz w:val="20"/>
                <w:szCs w:val="20"/>
              </w:rPr>
              <w:t xml:space="preserve"> establishing the verification and approval agreements of any external information systems permitted to access their workloads deployed on AWS infrastructure.]</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D92952" w:rsidRDefault="00732C81" w:rsidP="00963369">
            <w:pPr>
              <w:pStyle w:val="TableText"/>
              <w:rPr>
                <w:rFonts w:asciiTheme="minorHAnsi" w:hAnsiTheme="minorHAnsi"/>
                <w:i/>
                <w:sz w:val="20"/>
                <w:szCs w:val="20"/>
              </w:rPr>
            </w:pPr>
            <w:r w:rsidRPr="00D92952">
              <w:rPr>
                <w:rFonts w:asciiTheme="minorHAnsi" w:hAnsiTheme="minorHAnsi"/>
                <w:i/>
                <w:sz w:val="20"/>
                <w:szCs w:val="20"/>
              </w:rPr>
              <w:t>[</w:t>
            </w:r>
            <w:r w:rsidRPr="006D7217">
              <w:rPr>
                <w:rFonts w:asciiTheme="minorHAnsi" w:hAnsiTheme="minorHAnsi"/>
                <w:i/>
                <w:sz w:val="20"/>
                <w:szCs w:val="20"/>
              </w:rPr>
              <w:t>AWS customers are responsible for</w:t>
            </w:r>
            <w:r>
              <w:rPr>
                <w:rFonts w:asciiTheme="minorHAnsi" w:hAnsiTheme="minorHAnsi"/>
                <w:i/>
                <w:sz w:val="20"/>
                <w:szCs w:val="20"/>
              </w:rPr>
              <w:t xml:space="preserve"> establishing the verification and approval agreements of any external information systems permitted to access their workloads deployed on AWS infrastructure.]</w:t>
            </w:r>
          </w:p>
          <w:p w:rsidR="00732C81" w:rsidRPr="006E21EE" w:rsidRDefault="00732C81" w:rsidP="00963369">
            <w:pPr>
              <w:pStyle w:val="GSATableText"/>
              <w:keepNext/>
              <w:keepLines/>
              <w:rPr>
                <w:u w:val="single"/>
              </w:rPr>
            </w:pPr>
            <w:r w:rsidRPr="00D92952" w:rsidDel="00117222">
              <w:rPr>
                <w:rFonts w:asciiTheme="minorHAnsi" w:hAnsiTheme="minorHAnsi"/>
                <w:i/>
                <w:szCs w:val="20"/>
              </w:rPr>
              <w:t xml:space="preserve"> </w:t>
            </w: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846" w:name="_Toc468804801"/>
      <w:bookmarkStart w:id="847" w:name="_Toc383429459"/>
      <w:bookmarkStart w:id="848" w:name="_Toc383433233"/>
      <w:bookmarkStart w:id="849" w:name="_Toc383444465"/>
      <w:bookmarkStart w:id="850" w:name="_Toc385594104"/>
      <w:bookmarkStart w:id="851" w:name="_Toc385594496"/>
      <w:bookmarkStart w:id="852" w:name="_Toc385594884"/>
      <w:bookmarkStart w:id="853" w:name="_Toc388620739"/>
      <w:r w:rsidRPr="002C3786">
        <w:t>AC-20 (2)</w:t>
      </w:r>
      <w:r>
        <w:t xml:space="preserve"> </w:t>
      </w:r>
      <w:r w:rsidRPr="002C3786">
        <w:t>Control Enhancement</w:t>
      </w:r>
      <w:bookmarkEnd w:id="846"/>
      <w:r w:rsidRPr="002C3786">
        <w:t xml:space="preserve"> </w:t>
      </w:r>
      <w:bookmarkEnd w:id="847"/>
      <w:bookmarkEnd w:id="848"/>
      <w:bookmarkEnd w:id="849"/>
      <w:bookmarkEnd w:id="850"/>
      <w:bookmarkEnd w:id="851"/>
      <w:bookmarkEnd w:id="852"/>
      <w:bookmarkEnd w:id="853"/>
    </w:p>
    <w:p w:rsidR="00732C81" w:rsidRPr="002C3786" w:rsidRDefault="00732C81" w:rsidP="00732C81">
      <w:r w:rsidRPr="008720FF">
        <w:t>The organization [</w:t>
      </w:r>
      <w:r w:rsidRPr="002B4E6E">
        <w:rPr>
          <w:rStyle w:val="GSAItalicEmphasisChar"/>
        </w:rPr>
        <w:t>Selection: restricts; prohibits</w:t>
      </w:r>
      <w:r w:rsidRPr="008720FF">
        <w:t>] the use of organization-controlled portable storage devices by authorized individuals on external information systems.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AC-20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F3456">
              <w:t>Parameter AC-20(2):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12235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104939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769692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0410148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408373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7369632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88739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600078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821233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45147479"/>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483299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201876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F3456">
              <w:t>AC-20 (2) What is the solution and how is it implemented?</w:t>
            </w:r>
          </w:p>
        </w:tc>
      </w:tr>
      <w:tr w:rsidR="00732C81" w:rsidRPr="002C3786" w:rsidTr="00963369">
        <w:trPr>
          <w:trHeight w:val="288"/>
        </w:trPr>
        <w:tc>
          <w:tcPr>
            <w:tcW w:w="5000" w:type="pct"/>
            <w:shd w:val="clear" w:color="auto" w:fill="FFFFFF" w:themeFill="background1"/>
          </w:tcPr>
          <w:p w:rsidR="00732C81" w:rsidRPr="006E21EE" w:rsidRDefault="00732C81" w:rsidP="00963369">
            <w:pPr>
              <w:pStyle w:val="GSATableText"/>
              <w:keepNext/>
              <w:keepLines/>
              <w:rPr>
                <w:u w:val="single"/>
              </w:rPr>
            </w:pPr>
            <w:r w:rsidRPr="006E21EE">
              <w:rPr>
                <w:u w:val="single"/>
              </w:rPr>
              <w:t>Application</w:t>
            </w:r>
          </w:p>
          <w:p w:rsidR="00732C81" w:rsidRPr="00D92952" w:rsidRDefault="00732C81" w:rsidP="00963369">
            <w:pPr>
              <w:pStyle w:val="TableText"/>
              <w:rPr>
                <w:rFonts w:asciiTheme="minorHAnsi" w:hAnsiTheme="minorHAnsi"/>
                <w:i/>
                <w:sz w:val="20"/>
                <w:szCs w:val="20"/>
              </w:rPr>
            </w:pPr>
            <w:r w:rsidRPr="00D92952">
              <w:rPr>
                <w:rFonts w:asciiTheme="minorHAnsi" w:hAnsiTheme="minorHAnsi"/>
                <w:i/>
                <w:sz w:val="20"/>
                <w:szCs w:val="20"/>
              </w:rPr>
              <w:t>[</w:t>
            </w:r>
            <w:r w:rsidRPr="006D7217">
              <w:rPr>
                <w:rFonts w:asciiTheme="minorHAnsi" w:hAnsiTheme="minorHAnsi"/>
                <w:i/>
                <w:sz w:val="20"/>
                <w:szCs w:val="20"/>
              </w:rPr>
              <w:t>AWS customers are responsible for</w:t>
            </w:r>
            <w:r>
              <w:rPr>
                <w:rFonts w:asciiTheme="minorHAnsi" w:hAnsiTheme="minorHAnsi"/>
                <w:i/>
                <w:sz w:val="20"/>
                <w:szCs w:val="20"/>
              </w:rPr>
              <w:t xml:space="preserve"> developing policies regarding the use of portable storage devices.]</w:t>
            </w:r>
          </w:p>
          <w:p w:rsidR="00732C81" w:rsidRPr="006E21EE" w:rsidRDefault="00732C81" w:rsidP="00963369">
            <w:pPr>
              <w:pStyle w:val="GSATableText"/>
              <w:keepNext/>
              <w:keepLines/>
              <w:rPr>
                <w:u w:val="single"/>
              </w:rPr>
            </w:pPr>
            <w:r w:rsidRPr="006E21EE">
              <w:rPr>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854" w:name="_Toc383429460"/>
      <w:bookmarkStart w:id="855" w:name="_Toc383433234"/>
      <w:bookmarkStart w:id="856" w:name="_Toc383444466"/>
      <w:bookmarkStart w:id="857" w:name="_Toc385594105"/>
      <w:bookmarkStart w:id="858" w:name="_Toc385594497"/>
      <w:bookmarkStart w:id="859" w:name="_Toc385594885"/>
      <w:bookmarkStart w:id="860" w:name="_Toc388620740"/>
      <w:bookmarkStart w:id="861" w:name="_Toc468804802"/>
      <w:bookmarkStart w:id="862" w:name="_Toc449543316"/>
      <w:r>
        <w:t xml:space="preserve">AC-21 </w:t>
      </w:r>
      <w:bookmarkEnd w:id="854"/>
      <w:bookmarkEnd w:id="855"/>
      <w:bookmarkEnd w:id="856"/>
      <w:bookmarkEnd w:id="857"/>
      <w:bookmarkEnd w:id="858"/>
      <w:bookmarkEnd w:id="859"/>
      <w:bookmarkEnd w:id="860"/>
      <w:r w:rsidRPr="00CC0213">
        <w:t>Information Sharing</w:t>
      </w:r>
      <w:bookmarkEnd w:id="861"/>
      <w:r>
        <w:t xml:space="preserve"> </w:t>
      </w:r>
      <w:bookmarkEnd w:id="862"/>
    </w:p>
    <w:p w:rsidR="00732C81" w:rsidRPr="002C3786" w:rsidRDefault="00732C81" w:rsidP="00732C81">
      <w:pPr>
        <w:keepNext/>
      </w:pPr>
      <w:r w:rsidRPr="002C3786">
        <w:t>The organization:</w:t>
      </w:r>
    </w:p>
    <w:p w:rsidR="00732C81" w:rsidRDefault="00732C81" w:rsidP="00732C81">
      <w:pPr>
        <w:pStyle w:val="GSAListParagraphalpha"/>
        <w:keepLines/>
        <w:widowControl/>
        <w:numPr>
          <w:ilvl w:val="0"/>
          <w:numId w:val="101"/>
        </w:numPr>
      </w:pPr>
      <w:r w:rsidRPr="008720FF">
        <w:t>Facilitates information sharing by enabling authorized users to determine whether access authorizations assigned to the sharing partner match the access restrictions on the information for [</w:t>
      </w:r>
      <w:r w:rsidRPr="00D62A31">
        <w:rPr>
          <w:rStyle w:val="GSAItalicEmphasisChar"/>
        </w:rPr>
        <w:t>Assignment: organization-defined information sharing circumstances where user discretion is required</w:t>
      </w:r>
      <w:r w:rsidRPr="008720FF">
        <w:t>]; and</w:t>
      </w:r>
    </w:p>
    <w:p w:rsidR="00732C81" w:rsidRDefault="00732C81" w:rsidP="00732C81">
      <w:pPr>
        <w:pStyle w:val="GSAListParagraphalpha"/>
        <w:numPr>
          <w:ilvl w:val="0"/>
          <w:numId w:val="101"/>
        </w:numPr>
      </w:pPr>
      <w:r w:rsidRPr="008720FF">
        <w:t>Employs [</w:t>
      </w:r>
      <w:r w:rsidRPr="00D62A31">
        <w:rPr>
          <w:rStyle w:val="GSAItalicEmphasisChar"/>
        </w:rPr>
        <w:t>Assignment: organization-defined automated mechanisms or manual processes</w:t>
      </w:r>
      <w:r w:rsidRPr="008720FF">
        <w:t>] to assist users in making information sharing/collaboration decisions.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1F3456">
              <w:t>AC-21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F3456">
              <w:t>Parameter AC-21(a):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F3456">
              <w:t>Parameter AC-21(b):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1268450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117104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624641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560169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170511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197"/>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950354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370496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245376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176352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736104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61186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844382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1F3456">
              <w:t>AC-21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A30662" w:rsidRDefault="00732C81" w:rsidP="00963369">
            <w:pPr>
              <w:pStyle w:val="TableText"/>
              <w:rPr>
                <w:rFonts w:asciiTheme="minorHAnsi" w:hAnsiTheme="minorHAnsi"/>
                <w:i/>
                <w:sz w:val="20"/>
                <w:szCs w:val="20"/>
              </w:rPr>
            </w:pPr>
            <w:r w:rsidRPr="00A30662">
              <w:rPr>
                <w:rFonts w:asciiTheme="minorHAnsi" w:hAnsiTheme="minorHAnsi"/>
                <w:i/>
                <w:sz w:val="20"/>
                <w:szCs w:val="20"/>
              </w:rPr>
              <w:t xml:space="preserve">[AWS customers are responsible for properly protecting </w:t>
            </w:r>
            <w:r>
              <w:rPr>
                <w:rFonts w:asciiTheme="minorHAnsi" w:hAnsiTheme="minorHAnsi"/>
                <w:i/>
                <w:sz w:val="20"/>
                <w:szCs w:val="20"/>
              </w:rPr>
              <w:t xml:space="preserve">their </w:t>
            </w:r>
            <w:r w:rsidRPr="00A30662">
              <w:rPr>
                <w:rFonts w:asciiTheme="minorHAnsi" w:hAnsiTheme="minorHAnsi"/>
                <w:i/>
                <w:sz w:val="20"/>
                <w:szCs w:val="20"/>
              </w:rPr>
              <w:t xml:space="preserve">sensitive data stored </w:t>
            </w:r>
            <w:r>
              <w:rPr>
                <w:rFonts w:asciiTheme="minorHAnsi" w:hAnsiTheme="minorHAnsi"/>
                <w:i/>
                <w:sz w:val="20"/>
                <w:szCs w:val="20"/>
              </w:rPr>
              <w:t xml:space="preserve">as part of their workloads deployed </w:t>
            </w:r>
            <w:r w:rsidRPr="00A30662">
              <w:rPr>
                <w:rFonts w:asciiTheme="minorHAnsi" w:hAnsiTheme="minorHAnsi"/>
                <w:i/>
                <w:sz w:val="20"/>
                <w:szCs w:val="20"/>
              </w:rPr>
              <w:t>on AWS</w:t>
            </w:r>
            <w:r>
              <w:rPr>
                <w:rFonts w:asciiTheme="minorHAnsi" w:hAnsiTheme="minorHAnsi"/>
                <w:i/>
                <w:sz w:val="20"/>
                <w:szCs w:val="20"/>
              </w:rPr>
              <w:t xml:space="preserve"> infrastructure</w:t>
            </w:r>
            <w:r w:rsidRPr="00A30662">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A30662" w:rsidRDefault="00732C81" w:rsidP="00963369">
            <w:pPr>
              <w:pStyle w:val="TableText"/>
              <w:rPr>
                <w:rFonts w:asciiTheme="minorHAnsi" w:hAnsiTheme="minorHAnsi"/>
                <w:i/>
                <w:sz w:val="20"/>
                <w:szCs w:val="20"/>
              </w:rPr>
            </w:pPr>
            <w:r w:rsidRPr="00A30662">
              <w:rPr>
                <w:rFonts w:asciiTheme="minorHAnsi" w:hAnsiTheme="minorHAnsi"/>
                <w:i/>
                <w:sz w:val="20"/>
                <w:szCs w:val="20"/>
              </w:rPr>
              <w:t xml:space="preserve">[AWS customers are responsible for properly protecting </w:t>
            </w:r>
            <w:r>
              <w:rPr>
                <w:rFonts w:asciiTheme="minorHAnsi" w:hAnsiTheme="minorHAnsi"/>
                <w:i/>
                <w:sz w:val="20"/>
                <w:szCs w:val="20"/>
              </w:rPr>
              <w:t xml:space="preserve">their </w:t>
            </w:r>
            <w:r w:rsidRPr="00A30662">
              <w:rPr>
                <w:rFonts w:asciiTheme="minorHAnsi" w:hAnsiTheme="minorHAnsi"/>
                <w:i/>
                <w:sz w:val="20"/>
                <w:szCs w:val="20"/>
              </w:rPr>
              <w:t xml:space="preserve">sensitive data stored </w:t>
            </w:r>
            <w:r>
              <w:rPr>
                <w:rFonts w:asciiTheme="minorHAnsi" w:hAnsiTheme="minorHAnsi"/>
                <w:i/>
                <w:sz w:val="20"/>
                <w:szCs w:val="20"/>
              </w:rPr>
              <w:t xml:space="preserve">as part of their workloads deployed </w:t>
            </w:r>
            <w:r w:rsidRPr="00A30662">
              <w:rPr>
                <w:rFonts w:asciiTheme="minorHAnsi" w:hAnsiTheme="minorHAnsi"/>
                <w:i/>
                <w:sz w:val="20"/>
                <w:szCs w:val="20"/>
              </w:rPr>
              <w:t>on AWS</w:t>
            </w:r>
            <w:r>
              <w:rPr>
                <w:rFonts w:asciiTheme="minorHAnsi" w:hAnsiTheme="minorHAnsi"/>
                <w:i/>
                <w:sz w:val="20"/>
                <w:szCs w:val="20"/>
              </w:rPr>
              <w:t xml:space="preserve"> infrastructure</w:t>
            </w:r>
            <w:r w:rsidRPr="00A30662">
              <w:rPr>
                <w:rFonts w:asciiTheme="minorHAnsi" w:hAnsiTheme="minorHAnsi"/>
                <w:i/>
                <w:sz w:val="20"/>
                <w:szCs w:val="20"/>
              </w:rPr>
              <w:t>.]</w:t>
            </w:r>
          </w:p>
          <w:p w:rsidR="00732C81" w:rsidRPr="006E21EE" w:rsidRDefault="00732C81" w:rsidP="00963369">
            <w:pPr>
              <w:pStyle w:val="GSATableText"/>
              <w:keepNext/>
              <w:keepLines/>
              <w:rPr>
                <w:u w:val="single"/>
              </w:rPr>
            </w:pPr>
            <w:r w:rsidRPr="00A30662" w:rsidDel="00117222">
              <w:rPr>
                <w:rFonts w:asciiTheme="minorHAnsi" w:hAnsiTheme="minorHAnsi"/>
                <w:i/>
                <w:szCs w:val="20"/>
              </w:rPr>
              <w:t xml:space="preserve"> </w:t>
            </w: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863" w:name="_Toc468804803"/>
      <w:bookmarkStart w:id="864" w:name="_Toc383429461"/>
      <w:bookmarkStart w:id="865" w:name="_Toc383433235"/>
      <w:bookmarkStart w:id="866" w:name="_Toc383444467"/>
      <w:bookmarkStart w:id="867" w:name="_Toc385594106"/>
      <w:bookmarkStart w:id="868" w:name="_Toc385594498"/>
      <w:bookmarkStart w:id="869" w:name="_Toc385594886"/>
      <w:bookmarkStart w:id="870" w:name="_Toc388620741"/>
      <w:bookmarkStart w:id="871" w:name="_Toc449543317"/>
      <w:r w:rsidRPr="002C3786">
        <w:t>AC-22</w:t>
      </w:r>
      <w:r>
        <w:t xml:space="preserve"> </w:t>
      </w:r>
      <w:r w:rsidRPr="002C3786">
        <w:t>Publicly Accessible Content</w:t>
      </w:r>
      <w:bookmarkEnd w:id="863"/>
      <w:r w:rsidRPr="002C3786">
        <w:t xml:space="preserve"> </w:t>
      </w:r>
      <w:bookmarkEnd w:id="864"/>
      <w:bookmarkEnd w:id="865"/>
      <w:bookmarkEnd w:id="866"/>
      <w:bookmarkEnd w:id="867"/>
      <w:bookmarkEnd w:id="868"/>
      <w:bookmarkEnd w:id="869"/>
      <w:bookmarkEnd w:id="870"/>
      <w:bookmarkEnd w:id="871"/>
    </w:p>
    <w:p w:rsidR="00732C81" w:rsidRPr="002C3786" w:rsidRDefault="00732C81" w:rsidP="00732C81">
      <w:pPr>
        <w:keepNext/>
      </w:pPr>
      <w:r w:rsidRPr="002C3786">
        <w:t>The organization:</w:t>
      </w:r>
    </w:p>
    <w:p w:rsidR="00732C81" w:rsidRDefault="00732C81" w:rsidP="00732C81">
      <w:pPr>
        <w:pStyle w:val="GSAListParagraphalpha"/>
        <w:numPr>
          <w:ilvl w:val="0"/>
          <w:numId w:val="100"/>
        </w:numPr>
      </w:pPr>
      <w:r w:rsidRPr="00AE3199">
        <w:t>Designates individuals authorized to post information onto a publicly accessible information system;</w:t>
      </w:r>
    </w:p>
    <w:p w:rsidR="00732C81" w:rsidRDefault="00732C81" w:rsidP="00732C81">
      <w:pPr>
        <w:pStyle w:val="GSAListParagraphalpha"/>
        <w:numPr>
          <w:ilvl w:val="0"/>
          <w:numId w:val="100"/>
        </w:numPr>
      </w:pPr>
      <w:r w:rsidRPr="00AE3199">
        <w:t>Trains authorized individuals to ensure that publicly accessible information does not contain nonpublic information;</w:t>
      </w:r>
    </w:p>
    <w:p w:rsidR="00732C81" w:rsidRDefault="00732C81" w:rsidP="00732C81">
      <w:pPr>
        <w:pStyle w:val="GSAListParagraphalpha"/>
        <w:numPr>
          <w:ilvl w:val="0"/>
          <w:numId w:val="100"/>
        </w:numPr>
      </w:pPr>
      <w:r w:rsidRPr="00AE3199">
        <w:t>Reviews the proposed content of information prior to posting onto the publicly accessible information system to ensure that nonpublic information is not included; and</w:t>
      </w:r>
    </w:p>
    <w:p w:rsidR="00732C81" w:rsidRDefault="00732C81" w:rsidP="00732C81">
      <w:pPr>
        <w:pStyle w:val="GSAListParagraphalpha"/>
        <w:numPr>
          <w:ilvl w:val="0"/>
          <w:numId w:val="100"/>
        </w:numPr>
      </w:pPr>
      <w:r w:rsidRPr="00AE3199">
        <w:t>Reviews the content on the publicly accessible information system for nonpublic information [</w:t>
      </w:r>
      <w:r>
        <w:rPr>
          <w:rStyle w:val="GSAItalicEmphasisChar"/>
        </w:rPr>
        <w:t>FedRAMP</w:t>
      </w:r>
      <w:r w:rsidRPr="00D62A31">
        <w:rPr>
          <w:rStyle w:val="GSAItalicEmphasisChar"/>
        </w:rPr>
        <w:t xml:space="preserve"> Assignment: at least quarterly</w:t>
      </w:r>
      <w:r w:rsidRPr="00AE3199">
        <w:t>] and removes such information, if discovered.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E5428D">
              <w:t>AC-22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E5428D">
              <w:t>AC-22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077385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479898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838297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034881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316722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0998758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663971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519207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498396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84318179"/>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546782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969242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E5428D">
              <w:t xml:space="preserve">AC-22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DD10EC" w:rsidRDefault="00732C81" w:rsidP="00963369">
            <w:pPr>
              <w:pStyle w:val="TableText"/>
              <w:rPr>
                <w:rFonts w:asciiTheme="minorHAnsi" w:hAnsiTheme="minorHAnsi"/>
                <w:i/>
                <w:sz w:val="20"/>
                <w:szCs w:val="20"/>
              </w:rPr>
            </w:pPr>
            <w:r w:rsidRPr="00DD10EC">
              <w:rPr>
                <w:rFonts w:asciiTheme="minorHAnsi" w:hAnsiTheme="minorHAnsi"/>
                <w:i/>
                <w:sz w:val="20"/>
                <w:szCs w:val="20"/>
              </w:rPr>
              <w:t xml:space="preserve">[AWS customers are responsible for properly controlling public information posted on websites or </w:t>
            </w:r>
            <w:r>
              <w:rPr>
                <w:rFonts w:asciiTheme="minorHAnsi" w:hAnsiTheme="minorHAnsi"/>
                <w:i/>
                <w:sz w:val="20"/>
                <w:szCs w:val="20"/>
              </w:rPr>
              <w:t xml:space="preserve">in their workloads deployed </w:t>
            </w:r>
            <w:r w:rsidRPr="00DD10EC">
              <w:rPr>
                <w:rFonts w:asciiTheme="minorHAnsi" w:hAnsiTheme="minorHAnsi"/>
                <w:i/>
                <w:sz w:val="20"/>
                <w:szCs w:val="20"/>
              </w:rPr>
              <w:t>on AWS</w:t>
            </w:r>
            <w:r>
              <w:rPr>
                <w:rFonts w:asciiTheme="minorHAnsi" w:hAnsiTheme="minorHAnsi"/>
                <w:i/>
                <w:sz w:val="20"/>
                <w:szCs w:val="20"/>
              </w:rPr>
              <w:t xml:space="preserve"> infrastructure</w:t>
            </w:r>
            <w:r w:rsidRPr="00DD10EC">
              <w:rPr>
                <w:rFonts w:asciiTheme="minorHAnsi" w:hAnsiTheme="minorHAnsi"/>
                <w:i/>
                <w:sz w:val="20"/>
                <w:szCs w:val="20"/>
              </w:rPr>
              <w:t>.]</w:t>
            </w:r>
          </w:p>
          <w:p w:rsidR="00732C81" w:rsidRPr="006E21EE" w:rsidRDefault="00732C81" w:rsidP="00963369">
            <w:pPr>
              <w:pStyle w:val="GSATableText"/>
              <w:keepNext/>
              <w:keepLines/>
              <w:rPr>
                <w:u w:val="single"/>
              </w:rPr>
            </w:pPr>
            <w:r w:rsidRPr="006E21EE">
              <w:rPr>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DD10EC" w:rsidRDefault="00732C81" w:rsidP="00963369">
            <w:pPr>
              <w:pStyle w:val="TableText"/>
              <w:rPr>
                <w:rFonts w:asciiTheme="minorHAnsi" w:hAnsiTheme="minorHAnsi"/>
                <w:i/>
                <w:sz w:val="20"/>
                <w:szCs w:val="20"/>
              </w:rPr>
            </w:pPr>
            <w:r w:rsidRPr="00DD10EC">
              <w:rPr>
                <w:rFonts w:asciiTheme="minorHAnsi" w:hAnsiTheme="minorHAnsi"/>
                <w:i/>
                <w:sz w:val="20"/>
                <w:szCs w:val="20"/>
              </w:rPr>
              <w:t xml:space="preserve">[AWS customers are responsible for properly controlling public information posted on websites or </w:t>
            </w:r>
            <w:r>
              <w:rPr>
                <w:rFonts w:asciiTheme="minorHAnsi" w:hAnsiTheme="minorHAnsi"/>
                <w:i/>
                <w:sz w:val="20"/>
                <w:szCs w:val="20"/>
              </w:rPr>
              <w:t xml:space="preserve">in their workloads deployed </w:t>
            </w:r>
            <w:r w:rsidRPr="00DD10EC">
              <w:rPr>
                <w:rFonts w:asciiTheme="minorHAnsi" w:hAnsiTheme="minorHAnsi"/>
                <w:i/>
                <w:sz w:val="20"/>
                <w:szCs w:val="20"/>
              </w:rPr>
              <w:t>on AWS</w:t>
            </w:r>
            <w:r>
              <w:rPr>
                <w:rFonts w:asciiTheme="minorHAnsi" w:hAnsiTheme="minorHAnsi"/>
                <w:i/>
                <w:sz w:val="20"/>
                <w:szCs w:val="20"/>
              </w:rPr>
              <w:t xml:space="preserve"> infrastructure</w:t>
            </w:r>
            <w:r w:rsidRPr="00DD10EC">
              <w:rPr>
                <w:rFonts w:asciiTheme="minorHAnsi" w:hAnsiTheme="minorHAnsi"/>
                <w:i/>
                <w:sz w:val="20"/>
                <w:szCs w:val="20"/>
              </w:rPr>
              <w:t>.]</w:t>
            </w:r>
          </w:p>
          <w:p w:rsidR="00732C81" w:rsidRPr="006E21EE" w:rsidRDefault="00732C81" w:rsidP="00963369">
            <w:pPr>
              <w:pStyle w:val="GSATableText"/>
              <w:keepNext/>
              <w:keepLines/>
              <w:rPr>
                <w:u w:val="single"/>
              </w:rPr>
            </w:pPr>
            <w:r w:rsidRPr="00DD10EC" w:rsidDel="00117222">
              <w:rPr>
                <w:rFonts w:asciiTheme="minorHAnsi" w:hAnsiTheme="minorHAnsi"/>
                <w:i/>
                <w:szCs w:val="20"/>
              </w:rPr>
              <w:t xml:space="preserve"> </w:t>
            </w: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DD10EC" w:rsidRDefault="00732C81" w:rsidP="00963369">
            <w:pPr>
              <w:pStyle w:val="TableText"/>
              <w:rPr>
                <w:rFonts w:asciiTheme="minorHAnsi" w:hAnsiTheme="minorHAnsi"/>
                <w:i/>
                <w:sz w:val="20"/>
                <w:szCs w:val="20"/>
              </w:rPr>
            </w:pPr>
            <w:r w:rsidRPr="00DD10EC">
              <w:rPr>
                <w:rFonts w:asciiTheme="minorHAnsi" w:hAnsiTheme="minorHAnsi"/>
                <w:i/>
                <w:sz w:val="20"/>
                <w:szCs w:val="20"/>
              </w:rPr>
              <w:t xml:space="preserve">[AWS customers are responsible for properly controlling public information posted on websites or </w:t>
            </w:r>
            <w:r>
              <w:rPr>
                <w:rFonts w:asciiTheme="minorHAnsi" w:hAnsiTheme="minorHAnsi"/>
                <w:i/>
                <w:sz w:val="20"/>
                <w:szCs w:val="20"/>
              </w:rPr>
              <w:t xml:space="preserve">in their workloads deployed </w:t>
            </w:r>
            <w:r w:rsidRPr="00DD10EC">
              <w:rPr>
                <w:rFonts w:asciiTheme="minorHAnsi" w:hAnsiTheme="minorHAnsi"/>
                <w:i/>
                <w:sz w:val="20"/>
                <w:szCs w:val="20"/>
              </w:rPr>
              <w:t>on AWS</w:t>
            </w:r>
            <w:r>
              <w:rPr>
                <w:rFonts w:asciiTheme="minorHAnsi" w:hAnsiTheme="minorHAnsi"/>
                <w:i/>
                <w:sz w:val="20"/>
                <w:szCs w:val="20"/>
              </w:rPr>
              <w:t xml:space="preserve"> infrastructure</w:t>
            </w:r>
            <w:r w:rsidRPr="00DD10EC">
              <w:rPr>
                <w:rFonts w:asciiTheme="minorHAnsi" w:hAnsiTheme="minorHAnsi"/>
                <w:i/>
                <w:sz w:val="20"/>
                <w:szCs w:val="20"/>
              </w:rPr>
              <w:t>.]</w:t>
            </w:r>
          </w:p>
          <w:p w:rsidR="00732C81" w:rsidRPr="006E21EE" w:rsidRDefault="00732C81" w:rsidP="00963369">
            <w:pPr>
              <w:pStyle w:val="GSATableText"/>
              <w:keepNext/>
              <w:keepLines/>
              <w:rPr>
                <w:u w:val="single"/>
              </w:rPr>
            </w:pPr>
            <w:r w:rsidRPr="00DD10EC" w:rsidDel="00117222">
              <w:rPr>
                <w:rFonts w:asciiTheme="minorHAnsi" w:hAnsiTheme="minorHAnsi"/>
                <w:i/>
                <w:szCs w:val="20"/>
              </w:rPr>
              <w:t xml:space="preserve"> </w:t>
            </w: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6E21EE" w:rsidRDefault="00732C81" w:rsidP="00963369">
            <w:pPr>
              <w:pStyle w:val="GSATableText"/>
              <w:keepNext/>
              <w:keepLines/>
              <w:rPr>
                <w:u w:val="single"/>
              </w:rPr>
            </w:pPr>
            <w:r w:rsidRPr="006E21EE">
              <w:rPr>
                <w:u w:val="single"/>
              </w:rPr>
              <w:t>Application</w:t>
            </w:r>
          </w:p>
          <w:p w:rsidR="00732C81" w:rsidRPr="00DD10EC" w:rsidRDefault="00732C81" w:rsidP="00963369">
            <w:pPr>
              <w:pStyle w:val="TableText"/>
              <w:rPr>
                <w:rFonts w:asciiTheme="minorHAnsi" w:hAnsiTheme="minorHAnsi"/>
                <w:i/>
                <w:sz w:val="20"/>
                <w:szCs w:val="20"/>
              </w:rPr>
            </w:pPr>
            <w:r w:rsidRPr="00DD10EC">
              <w:rPr>
                <w:rFonts w:asciiTheme="minorHAnsi" w:hAnsiTheme="minorHAnsi"/>
                <w:i/>
                <w:sz w:val="20"/>
                <w:szCs w:val="20"/>
              </w:rPr>
              <w:t xml:space="preserve">[AWS customers are responsible for properly controlling public information posted on websites or </w:t>
            </w:r>
            <w:r>
              <w:rPr>
                <w:rFonts w:asciiTheme="minorHAnsi" w:hAnsiTheme="minorHAnsi"/>
                <w:i/>
                <w:sz w:val="20"/>
                <w:szCs w:val="20"/>
              </w:rPr>
              <w:t xml:space="preserve">in their workloads deployed </w:t>
            </w:r>
            <w:r w:rsidRPr="00DD10EC">
              <w:rPr>
                <w:rFonts w:asciiTheme="minorHAnsi" w:hAnsiTheme="minorHAnsi"/>
                <w:i/>
                <w:sz w:val="20"/>
                <w:szCs w:val="20"/>
              </w:rPr>
              <w:t>on AWS</w:t>
            </w:r>
            <w:r>
              <w:rPr>
                <w:rFonts w:asciiTheme="minorHAnsi" w:hAnsiTheme="minorHAnsi"/>
                <w:i/>
                <w:sz w:val="20"/>
                <w:szCs w:val="20"/>
              </w:rPr>
              <w:t xml:space="preserve"> infrastructure</w:t>
            </w:r>
            <w:r w:rsidRPr="00DD10EC">
              <w:rPr>
                <w:rFonts w:asciiTheme="minorHAnsi" w:hAnsiTheme="minorHAnsi"/>
                <w:i/>
                <w:sz w:val="20"/>
                <w:szCs w:val="20"/>
              </w:rPr>
              <w:t>.]</w:t>
            </w:r>
          </w:p>
          <w:p w:rsidR="00732C81" w:rsidRPr="006E21EE" w:rsidRDefault="00732C81" w:rsidP="00963369">
            <w:pPr>
              <w:pStyle w:val="GSATableText"/>
              <w:keepNext/>
              <w:keepLines/>
              <w:rPr>
                <w:u w:val="single"/>
              </w:rPr>
            </w:pPr>
            <w:r w:rsidRPr="00DD10EC" w:rsidDel="00117222">
              <w:rPr>
                <w:rFonts w:asciiTheme="minorHAnsi" w:hAnsiTheme="minorHAnsi"/>
                <w:i/>
                <w:szCs w:val="20"/>
              </w:rPr>
              <w:t xml:space="preserve"> </w:t>
            </w:r>
            <w:r w:rsidRPr="006E21EE">
              <w:rPr>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872" w:name="_Toc383429462"/>
      <w:bookmarkStart w:id="873" w:name="_Toc383433236"/>
      <w:bookmarkStart w:id="874" w:name="_Toc383444468"/>
      <w:bookmarkStart w:id="875" w:name="_Toc385594107"/>
      <w:bookmarkStart w:id="876" w:name="_Toc385594499"/>
      <w:bookmarkStart w:id="877" w:name="_Toc385594887"/>
      <w:bookmarkStart w:id="878" w:name="_Toc449543318"/>
      <w:bookmarkStart w:id="879" w:name="_Toc468804804"/>
      <w:r w:rsidRPr="002C3786">
        <w:t>Awareness and Training (AT)</w:t>
      </w:r>
      <w:bookmarkEnd w:id="872"/>
      <w:bookmarkEnd w:id="873"/>
      <w:bookmarkEnd w:id="874"/>
      <w:bookmarkEnd w:id="875"/>
      <w:bookmarkEnd w:id="876"/>
      <w:bookmarkEnd w:id="877"/>
      <w:bookmarkEnd w:id="878"/>
      <w:bookmarkEnd w:id="879"/>
      <w:r>
        <w:t xml:space="preserve"> </w:t>
      </w:r>
    </w:p>
    <w:p w:rsidR="00732C81" w:rsidRDefault="00732C81" w:rsidP="00732C81">
      <w:pPr>
        <w:pStyle w:val="Heading3"/>
      </w:pPr>
      <w:bookmarkStart w:id="880" w:name="_Toc468804805"/>
      <w:bookmarkStart w:id="881" w:name="_Toc449543320"/>
      <w:r w:rsidRPr="002C3786">
        <w:t>AT-1</w:t>
      </w:r>
      <w:r>
        <w:t xml:space="preserve"> </w:t>
      </w:r>
      <w:r w:rsidRPr="002C3786">
        <w:t>Security Awareness and Training Policy and Procedures</w:t>
      </w:r>
      <w:bookmarkEnd w:id="880"/>
      <w:r w:rsidRPr="002C3786">
        <w:t xml:space="preserve"> </w:t>
      </w:r>
      <w:bookmarkEnd w:id="881"/>
    </w:p>
    <w:p w:rsidR="00732C81" w:rsidRPr="002C3786" w:rsidRDefault="00732C81" w:rsidP="00732C81">
      <w:pPr>
        <w:keepNext/>
        <w:rPr>
          <w:bCs/>
        </w:rPr>
      </w:pPr>
      <w:r w:rsidRPr="002C3786">
        <w:t>The organization</w:t>
      </w:r>
      <w:r>
        <w:t>:</w:t>
      </w:r>
      <w:r w:rsidRPr="002C3786">
        <w:t xml:space="preserve"> </w:t>
      </w:r>
    </w:p>
    <w:p w:rsidR="00732C81" w:rsidRDefault="00732C81" w:rsidP="00732C81">
      <w:pPr>
        <w:pStyle w:val="GSAListParagraphalpha"/>
        <w:numPr>
          <w:ilvl w:val="0"/>
          <w:numId w:val="139"/>
        </w:numPr>
      </w:pPr>
      <w:r w:rsidRPr="00AE3199">
        <w:t>Develops</w:t>
      </w:r>
      <w:r w:rsidRPr="005A3C81">
        <w:t xml:space="preserve">, </w:t>
      </w:r>
      <w:r w:rsidRPr="00AE3199">
        <w:t>documents, and disseminates to [</w:t>
      </w:r>
      <w:r w:rsidRPr="00D62A31">
        <w:rPr>
          <w:rStyle w:val="GSAItalicEmphasisChar"/>
        </w:rPr>
        <w:t>Assignment: organization-defined personnel or roles</w:t>
      </w:r>
      <w:r w:rsidRPr="00AE3199">
        <w:t>]:</w:t>
      </w:r>
    </w:p>
    <w:p w:rsidR="00732C81" w:rsidRPr="00EC6A66" w:rsidRDefault="00732C81" w:rsidP="00732C81">
      <w:pPr>
        <w:pStyle w:val="GSAListParagraphalpha2"/>
        <w:numPr>
          <w:ilvl w:val="1"/>
          <w:numId w:val="120"/>
        </w:numPr>
      </w:pPr>
      <w:r w:rsidRPr="00EC6A66">
        <w:t>A security awareness and training policy</w:t>
      </w:r>
      <w:r>
        <w:t xml:space="preserve"> </w:t>
      </w:r>
      <w:r w:rsidRPr="00EC6A66">
        <w:t xml:space="preserve"> that addresses purpose, scope, roles, responsibilities, management commitment, coordination among organizational entities, and compliance; and</w:t>
      </w:r>
    </w:p>
    <w:p w:rsidR="00732C81" w:rsidRPr="00EC6A66" w:rsidRDefault="00732C81" w:rsidP="00732C81">
      <w:pPr>
        <w:pStyle w:val="GSAListParagraphalpha2"/>
        <w:numPr>
          <w:ilvl w:val="1"/>
          <w:numId w:val="120"/>
        </w:numPr>
      </w:pPr>
      <w:r w:rsidRPr="00EC6A66">
        <w:t xml:space="preserve"> Procedures to facilitate the implementation of the security awareness and training policy and associated security awareness and training controls; and</w:t>
      </w:r>
    </w:p>
    <w:p w:rsidR="00732C81" w:rsidRDefault="00732C81" w:rsidP="00732C81">
      <w:pPr>
        <w:pStyle w:val="GSAListParagraphalpha"/>
        <w:numPr>
          <w:ilvl w:val="0"/>
          <w:numId w:val="99"/>
        </w:numPr>
      </w:pPr>
      <w:r w:rsidRPr="00AE3199">
        <w:t>Reviews and updates the current:</w:t>
      </w:r>
    </w:p>
    <w:p w:rsidR="00732C81" w:rsidRDefault="00732C81" w:rsidP="00732C81">
      <w:pPr>
        <w:pStyle w:val="GSAListParagraphalpha2"/>
        <w:numPr>
          <w:ilvl w:val="1"/>
          <w:numId w:val="140"/>
        </w:numPr>
      </w:pPr>
      <w:r w:rsidRPr="00AE3199">
        <w:t>Security awareness and training policy [</w:t>
      </w:r>
      <w:r>
        <w:rPr>
          <w:rStyle w:val="GSAItalicEmphasisChar"/>
        </w:rPr>
        <w:t>FedRAMP</w:t>
      </w:r>
      <w:r w:rsidRPr="00D62A31">
        <w:rPr>
          <w:rStyle w:val="GSAItalicEmphasisChar"/>
        </w:rPr>
        <w:t xml:space="preserve"> Assignment: </w:t>
      </w:r>
      <w:r w:rsidRPr="0069533F">
        <w:rPr>
          <w:rStyle w:val="GSAItalicEmphasisChar"/>
        </w:rPr>
        <w:t>at least annually</w:t>
      </w:r>
      <w:r w:rsidRPr="00AE3199">
        <w:t>]; and</w:t>
      </w:r>
    </w:p>
    <w:p w:rsidR="00732C81" w:rsidRDefault="00732C81" w:rsidP="00732C81">
      <w:pPr>
        <w:pStyle w:val="GSAListParagraphalpha2"/>
        <w:numPr>
          <w:ilvl w:val="1"/>
          <w:numId w:val="140"/>
        </w:numPr>
      </w:pPr>
      <w:r w:rsidRPr="00AE3199">
        <w:t>Security awareness and training procedures [</w:t>
      </w:r>
      <w:r>
        <w:rPr>
          <w:rStyle w:val="GSAItalicEmphasisChar"/>
        </w:rPr>
        <w:t>FedRAMP</w:t>
      </w:r>
      <w:r w:rsidRPr="00D62A31">
        <w:rPr>
          <w:rStyle w:val="GSAItalicEmphasisChar"/>
        </w:rPr>
        <w:t xml:space="preserve"> Assignment: at least annually</w:t>
      </w:r>
      <w:r>
        <w:rPr>
          <w:rStyle w:val="GSAItalicEmphasisChar"/>
        </w:rPr>
        <w:t xml:space="preserve"> </w:t>
      </w:r>
      <w:r w:rsidRPr="0069533F">
        <w:rPr>
          <w:rStyle w:val="GSAItalicEmphasisChar"/>
        </w:rPr>
        <w:t>or whenever a significant change occurs</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43A78">
              <w:t>AT-1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43A78">
              <w:t>Parameter AT-1(a):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43A78">
              <w:t xml:space="preserve">Parameter AT-1(b)(1): </w:t>
            </w:r>
            <w:r w:rsidRPr="00153F89">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43A78">
              <w:t xml:space="preserve">Parameter AT-1(b)(2): </w:t>
            </w:r>
            <w:r w:rsidRPr="00153F8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953011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852127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993050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13713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298443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652435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349916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45983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943A78">
              <w:t>AT-1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882" w:name="_Toc468804806"/>
      <w:bookmarkStart w:id="883" w:name="_Toc149090519"/>
      <w:bookmarkStart w:id="884" w:name="_Toc383429464"/>
      <w:bookmarkStart w:id="885" w:name="_Toc383433238"/>
      <w:bookmarkStart w:id="886" w:name="_Toc383444470"/>
      <w:bookmarkStart w:id="887" w:name="_Toc385594109"/>
      <w:bookmarkStart w:id="888" w:name="_Toc385594501"/>
      <w:bookmarkStart w:id="889" w:name="_Toc385594889"/>
      <w:bookmarkStart w:id="890" w:name="_Toc388620743"/>
      <w:bookmarkStart w:id="891" w:name="_Toc449543321"/>
      <w:r w:rsidRPr="002C3786">
        <w:t>AT-2</w:t>
      </w:r>
      <w:r>
        <w:t xml:space="preserve"> </w:t>
      </w:r>
      <w:r w:rsidRPr="002C3786">
        <w:t>Security Awareness</w:t>
      </w:r>
      <w:bookmarkEnd w:id="882"/>
      <w:r w:rsidRPr="002C3786">
        <w:t xml:space="preserve"> </w:t>
      </w:r>
      <w:bookmarkEnd w:id="883"/>
      <w:bookmarkEnd w:id="884"/>
      <w:bookmarkEnd w:id="885"/>
      <w:bookmarkEnd w:id="886"/>
      <w:bookmarkEnd w:id="887"/>
      <w:bookmarkEnd w:id="888"/>
      <w:bookmarkEnd w:id="889"/>
      <w:bookmarkEnd w:id="890"/>
      <w:bookmarkEnd w:id="891"/>
    </w:p>
    <w:p w:rsidR="00732C81" w:rsidRPr="00176CE4" w:rsidRDefault="00732C81" w:rsidP="00732C81">
      <w:r w:rsidRPr="00176CE4">
        <w:t>The organization provides basic security awareness training to information system users (including managers, senior executives, and contractors):</w:t>
      </w:r>
    </w:p>
    <w:p w:rsidR="00732C81" w:rsidRDefault="00732C81" w:rsidP="00732C81">
      <w:pPr>
        <w:pStyle w:val="GSAListParagraphalpha"/>
        <w:numPr>
          <w:ilvl w:val="0"/>
          <w:numId w:val="98"/>
        </w:numPr>
      </w:pPr>
      <w:r w:rsidRPr="00176CE4">
        <w:t>As part of initial training for new users;</w:t>
      </w:r>
    </w:p>
    <w:p w:rsidR="00732C81" w:rsidRDefault="00732C81" w:rsidP="00732C81">
      <w:pPr>
        <w:pStyle w:val="GSAListParagraphalpha"/>
        <w:numPr>
          <w:ilvl w:val="0"/>
          <w:numId w:val="98"/>
        </w:numPr>
      </w:pPr>
      <w:r w:rsidRPr="00176CE4">
        <w:t>When required by information system changes; and</w:t>
      </w:r>
    </w:p>
    <w:p w:rsidR="00732C81" w:rsidRDefault="00732C81" w:rsidP="00732C81">
      <w:pPr>
        <w:pStyle w:val="GSAListParagraphalpha"/>
        <w:numPr>
          <w:ilvl w:val="0"/>
          <w:numId w:val="98"/>
        </w:numPr>
      </w:pPr>
      <w:r w:rsidRPr="00176CE4">
        <w:t>[</w:t>
      </w:r>
      <w:r>
        <w:rPr>
          <w:rStyle w:val="GSAItalicEmphasisChar"/>
        </w:rPr>
        <w:t>FedRAMP</w:t>
      </w:r>
      <w:r w:rsidRPr="00D62A31">
        <w:rPr>
          <w:rStyle w:val="GSAItalicEmphasisChar"/>
        </w:rPr>
        <w:t xml:space="preserve"> Assignment: at least annually</w:t>
      </w:r>
      <w:r w:rsidRPr="00176CE4">
        <w:t>] thereafter.</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43A78">
              <w:t>AT-2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43A78">
              <w:t>Parameter AT-2(c):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970222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917360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275508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992255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900955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4980268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143242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989937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130452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671856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244325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187206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943A78">
              <w:t>AT-2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Application</w:t>
            </w:r>
          </w:p>
          <w:p w:rsidR="00732C81" w:rsidRPr="002D12BB" w:rsidRDefault="00732C81" w:rsidP="00963369">
            <w:pPr>
              <w:pStyle w:val="Instructions"/>
            </w:pPr>
            <w:r w:rsidRPr="002D12BB">
              <w:t>[AWS customers are responsible for implementing security awareness and training for their employees.]</w:t>
            </w:r>
          </w:p>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Infrastructure</w:t>
            </w:r>
          </w:p>
          <w:p w:rsidR="00732C81" w:rsidRPr="002D12BB" w:rsidRDefault="00732C81" w:rsidP="00963369">
            <w:pPr>
              <w:pStyle w:val="GSATableText"/>
              <w:keepNext/>
              <w:keepLines/>
              <w:rPr>
                <w:rFonts w:asciiTheme="minorHAnsi" w:hAnsiTheme="minorHAnsi"/>
                <w:szCs w:val="20"/>
              </w:rPr>
            </w:pPr>
            <w:r>
              <w:rPr>
                <w:rFonts w:asciiTheme="minorHAnsi" w:hAnsiTheme="minorHAnsi"/>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Application</w:t>
            </w:r>
          </w:p>
          <w:p w:rsidR="00732C81" w:rsidRPr="002D12BB" w:rsidRDefault="00732C81" w:rsidP="00963369">
            <w:pPr>
              <w:pStyle w:val="Instructions"/>
            </w:pPr>
            <w:r w:rsidRPr="002D12BB">
              <w:t>[AWS customers are responsible for implementing security awareness and training for their employees.]</w:t>
            </w:r>
          </w:p>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Infrastructure</w:t>
            </w:r>
          </w:p>
          <w:p w:rsidR="00732C81" w:rsidRPr="002D12BB" w:rsidRDefault="00732C81" w:rsidP="00963369">
            <w:pPr>
              <w:pStyle w:val="GSATableText"/>
              <w:rPr>
                <w:rFonts w:asciiTheme="minorHAnsi" w:hAnsiTheme="minorHAnsi"/>
                <w:szCs w:val="20"/>
              </w:rPr>
            </w:pPr>
            <w:r>
              <w:rPr>
                <w:rFonts w:asciiTheme="minorHAnsi" w:hAnsiTheme="minorHAnsi"/>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Application</w:t>
            </w:r>
          </w:p>
          <w:p w:rsidR="00732C81" w:rsidRPr="002D12BB" w:rsidRDefault="00732C81" w:rsidP="00963369">
            <w:pPr>
              <w:pStyle w:val="Instructions"/>
            </w:pPr>
            <w:r w:rsidRPr="002D12BB">
              <w:t>[AWS customers are responsible for implementing security awareness and training for their employees.]</w:t>
            </w:r>
          </w:p>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Infrastructure</w:t>
            </w:r>
          </w:p>
          <w:p w:rsidR="00732C81" w:rsidRPr="002D12BB" w:rsidRDefault="00732C81" w:rsidP="00963369">
            <w:pPr>
              <w:pStyle w:val="GSATableText"/>
              <w:rPr>
                <w:rFonts w:asciiTheme="minorHAnsi" w:hAnsiTheme="minorHAnsi"/>
                <w:szCs w:val="20"/>
              </w:rPr>
            </w:pPr>
            <w:r>
              <w:rPr>
                <w:rFonts w:asciiTheme="minorHAnsi" w:hAnsiTheme="minorHAnsi"/>
                <w:szCs w:val="2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892" w:name="_Toc468804807"/>
      <w:bookmarkStart w:id="893" w:name="_Toc383429465"/>
      <w:bookmarkStart w:id="894" w:name="_Toc383433239"/>
      <w:bookmarkStart w:id="895" w:name="_Toc383444471"/>
      <w:bookmarkStart w:id="896" w:name="_Toc385594110"/>
      <w:bookmarkStart w:id="897" w:name="_Toc385594502"/>
      <w:bookmarkStart w:id="898" w:name="_Toc385594890"/>
      <w:bookmarkStart w:id="899" w:name="_Toc388620744"/>
      <w:r>
        <w:t>AT-2</w:t>
      </w:r>
      <w:r w:rsidRPr="002C3786">
        <w:t xml:space="preserve"> (2)</w:t>
      </w:r>
      <w:r>
        <w:t xml:space="preserve"> Control Enhancement</w:t>
      </w:r>
      <w:bookmarkEnd w:id="892"/>
      <w:r>
        <w:t xml:space="preserve"> </w:t>
      </w:r>
      <w:bookmarkEnd w:id="893"/>
      <w:bookmarkEnd w:id="894"/>
      <w:bookmarkEnd w:id="895"/>
      <w:bookmarkEnd w:id="896"/>
      <w:bookmarkEnd w:id="897"/>
      <w:bookmarkEnd w:id="898"/>
      <w:bookmarkEnd w:id="899"/>
    </w:p>
    <w:p w:rsidR="00732C81" w:rsidRPr="002C3786" w:rsidRDefault="00732C81" w:rsidP="00732C81">
      <w:r w:rsidRPr="00176CE4">
        <w:t>The organization includes security awareness training on recognizing and reporting potential indicators of insider threat.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43A78">
              <w:t>AT-2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314350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859664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205739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95378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842234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5585098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361371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531527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52582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956763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779917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521313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943A78">
              <w:t>AT-2 (2) What is the solution and how is it implemented?</w:t>
            </w:r>
          </w:p>
        </w:tc>
      </w:tr>
      <w:tr w:rsidR="00732C81" w:rsidRPr="002C3786" w:rsidTr="00963369">
        <w:trPr>
          <w:trHeight w:val="288"/>
        </w:trPr>
        <w:tc>
          <w:tcPr>
            <w:tcW w:w="5000" w:type="pct"/>
            <w:shd w:val="clear" w:color="auto" w:fill="FFFFFF" w:themeFill="background1"/>
          </w:tcPr>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Application</w:t>
            </w:r>
          </w:p>
          <w:p w:rsidR="00732C81" w:rsidRPr="002D12BB" w:rsidRDefault="00732C81" w:rsidP="00963369">
            <w:pPr>
              <w:pStyle w:val="Instructions"/>
            </w:pPr>
            <w:r w:rsidRPr="002D12BB">
              <w:t>[AWS customers are responsible for implementing security awareness and training for their employees.]</w:t>
            </w:r>
          </w:p>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Infrastructure</w:t>
            </w:r>
          </w:p>
          <w:p w:rsidR="00732C81" w:rsidRPr="002C3786" w:rsidRDefault="00732C81" w:rsidP="00963369">
            <w:pPr>
              <w:pStyle w:val="GSATableText"/>
              <w:keepNext/>
              <w:keepLines/>
            </w:pPr>
            <w:r>
              <w:rPr>
                <w:rFonts w:asciiTheme="minorHAnsi" w:hAnsiTheme="minorHAnsi"/>
                <w:szCs w:val="2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900" w:name="_Toc385594111"/>
      <w:bookmarkStart w:id="901" w:name="_Toc385594503"/>
      <w:bookmarkStart w:id="902" w:name="_Toc385594891"/>
      <w:bookmarkStart w:id="903" w:name="_Toc468804808"/>
      <w:bookmarkStart w:id="904" w:name="_Toc388620745"/>
      <w:bookmarkStart w:id="905" w:name="_Toc449543322"/>
      <w:r w:rsidRPr="002C3786">
        <w:t>AT-3</w:t>
      </w:r>
      <w:r>
        <w:t xml:space="preserve"> </w:t>
      </w:r>
      <w:r>
        <w:rPr>
          <w:rFonts w:eastAsia="Calibri"/>
        </w:rPr>
        <w:t>Role-Based</w:t>
      </w:r>
      <w:bookmarkEnd w:id="900"/>
      <w:bookmarkEnd w:id="901"/>
      <w:bookmarkEnd w:id="902"/>
      <w:r>
        <w:rPr>
          <w:rFonts w:eastAsia="Calibri"/>
        </w:rPr>
        <w:t xml:space="preserve"> </w:t>
      </w:r>
      <w:bookmarkStart w:id="906" w:name="_Toc149090520"/>
      <w:bookmarkStart w:id="907" w:name="_Toc383429466"/>
      <w:bookmarkStart w:id="908" w:name="_Toc383433240"/>
      <w:bookmarkStart w:id="909" w:name="_Toc383444472"/>
      <w:bookmarkStart w:id="910" w:name="_Toc385594112"/>
      <w:bookmarkStart w:id="911" w:name="_Toc385594504"/>
      <w:bookmarkStart w:id="912" w:name="_Toc385594892"/>
      <w:r w:rsidRPr="002C3786">
        <w:t>Security Training</w:t>
      </w:r>
      <w:bookmarkEnd w:id="903"/>
      <w:r w:rsidRPr="002C3786">
        <w:t xml:space="preserve"> </w:t>
      </w:r>
      <w:bookmarkEnd w:id="904"/>
      <w:bookmarkEnd w:id="905"/>
      <w:bookmarkEnd w:id="906"/>
      <w:bookmarkEnd w:id="907"/>
      <w:bookmarkEnd w:id="908"/>
      <w:bookmarkEnd w:id="909"/>
      <w:bookmarkEnd w:id="910"/>
      <w:bookmarkEnd w:id="911"/>
      <w:bookmarkEnd w:id="912"/>
    </w:p>
    <w:p w:rsidR="00732C81" w:rsidRDefault="00732C81" w:rsidP="00732C81">
      <w:r w:rsidRPr="00176CE4">
        <w:t>The organization provides role-based security training to personnel with assigned security roles and responsibilities:</w:t>
      </w:r>
    </w:p>
    <w:p w:rsidR="00732C81" w:rsidRDefault="00732C81" w:rsidP="00732C81">
      <w:pPr>
        <w:pStyle w:val="GSAListParagraphalpha"/>
        <w:numPr>
          <w:ilvl w:val="0"/>
          <w:numId w:val="97"/>
        </w:numPr>
      </w:pPr>
      <w:r w:rsidRPr="00AE3199">
        <w:t>Before authorizing access to the information system or performing assigned duties;</w:t>
      </w:r>
    </w:p>
    <w:p w:rsidR="00732C81" w:rsidRDefault="00732C81" w:rsidP="00732C81">
      <w:pPr>
        <w:pStyle w:val="GSAListParagraphalpha"/>
        <w:numPr>
          <w:ilvl w:val="0"/>
          <w:numId w:val="97"/>
        </w:numPr>
      </w:pPr>
      <w:r w:rsidRPr="00AE3199">
        <w:t>When required by information system changes; and</w:t>
      </w:r>
    </w:p>
    <w:p w:rsidR="00732C81" w:rsidRDefault="00732C81" w:rsidP="00732C81">
      <w:pPr>
        <w:pStyle w:val="GSAListParagraphalpha"/>
        <w:numPr>
          <w:ilvl w:val="0"/>
          <w:numId w:val="97"/>
        </w:numPr>
      </w:pPr>
      <w:r w:rsidRPr="00AE3199">
        <w:t>[</w:t>
      </w:r>
      <w:r>
        <w:rPr>
          <w:rStyle w:val="GSAItalicEmphasisChar"/>
        </w:rPr>
        <w:t>FedRAMP</w:t>
      </w:r>
      <w:r w:rsidRPr="00D62A31">
        <w:rPr>
          <w:rStyle w:val="GSAItalicEmphasisChar"/>
        </w:rPr>
        <w:t xml:space="preserve"> Assignment: at least annually</w:t>
      </w:r>
      <w:r w:rsidRPr="00AE3199">
        <w:t>] thereafter.</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82879">
              <w:t>AT-3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82879">
              <w:t>Parameter AT-3(c):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165340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153015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475483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265517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416090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0818975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597872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479112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744935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268051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5926345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323640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82879">
              <w:t>AT-3</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Application</w:t>
            </w:r>
          </w:p>
          <w:p w:rsidR="00732C81" w:rsidRPr="002D12BB" w:rsidRDefault="00732C81" w:rsidP="00963369">
            <w:pPr>
              <w:pStyle w:val="Instructions"/>
            </w:pPr>
            <w:r w:rsidRPr="002D12BB">
              <w:t>[AWS customers are responsible for implementing security awareness and training for their employees.]</w:t>
            </w:r>
          </w:p>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Infrastructure</w:t>
            </w:r>
          </w:p>
          <w:p w:rsidR="00732C81" w:rsidRPr="0036708B" w:rsidRDefault="00732C81" w:rsidP="00963369">
            <w:pPr>
              <w:pStyle w:val="GSATableText"/>
              <w:keepNext/>
              <w:keepLines/>
            </w:pPr>
            <w:r>
              <w:rPr>
                <w:rFonts w:asciiTheme="minorHAnsi" w:hAnsiTheme="minorHAnsi"/>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Application</w:t>
            </w:r>
          </w:p>
          <w:p w:rsidR="00732C81" w:rsidRPr="002D12BB" w:rsidRDefault="00732C81" w:rsidP="00963369">
            <w:pPr>
              <w:pStyle w:val="Instructions"/>
            </w:pPr>
            <w:r w:rsidRPr="002D12BB">
              <w:t>[AWS customers are responsible for implementing security awareness and training for their employees.]</w:t>
            </w:r>
          </w:p>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Infrastructure</w:t>
            </w:r>
          </w:p>
          <w:p w:rsidR="00732C81" w:rsidRPr="0036708B" w:rsidRDefault="00732C81" w:rsidP="00963369">
            <w:pPr>
              <w:pStyle w:val="GSATableText"/>
            </w:pPr>
            <w:r>
              <w:rPr>
                <w:rFonts w:asciiTheme="minorHAnsi" w:hAnsiTheme="minorHAnsi"/>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Application</w:t>
            </w:r>
          </w:p>
          <w:p w:rsidR="00732C81" w:rsidRPr="002D12BB" w:rsidRDefault="00732C81" w:rsidP="00963369">
            <w:pPr>
              <w:pStyle w:val="Instructions"/>
            </w:pPr>
            <w:r w:rsidRPr="002D12BB">
              <w:t>[AWS customers are responsible for implementing security awareness and training for their employees.]</w:t>
            </w:r>
          </w:p>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Infrastructure</w:t>
            </w:r>
          </w:p>
          <w:p w:rsidR="00732C81" w:rsidRPr="0036708B" w:rsidRDefault="00732C81" w:rsidP="00963369">
            <w:pPr>
              <w:pStyle w:val="GSATableText"/>
            </w:pPr>
            <w:r>
              <w:rPr>
                <w:rFonts w:asciiTheme="minorHAnsi" w:hAnsiTheme="minorHAnsi"/>
                <w:szCs w:val="2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913" w:name="_Toc468804809"/>
      <w:bookmarkStart w:id="914" w:name="_Toc149090521"/>
      <w:bookmarkStart w:id="915" w:name="_Toc383429467"/>
      <w:bookmarkStart w:id="916" w:name="_Toc383433241"/>
      <w:bookmarkStart w:id="917" w:name="_Toc383444473"/>
      <w:bookmarkStart w:id="918" w:name="_Toc385594113"/>
      <w:bookmarkStart w:id="919" w:name="_Toc385594505"/>
      <w:bookmarkStart w:id="920" w:name="_Toc385594893"/>
      <w:bookmarkStart w:id="921" w:name="_Toc388620746"/>
      <w:bookmarkStart w:id="922" w:name="_Toc449543323"/>
      <w:r w:rsidRPr="002C3786">
        <w:t>AT-4</w:t>
      </w:r>
      <w:r>
        <w:t xml:space="preserve"> </w:t>
      </w:r>
      <w:r w:rsidRPr="002C3786">
        <w:t>Security Training Records</w:t>
      </w:r>
      <w:bookmarkEnd w:id="913"/>
      <w:r w:rsidRPr="002C3786">
        <w:t xml:space="preserve"> </w:t>
      </w:r>
      <w:bookmarkEnd w:id="914"/>
      <w:bookmarkEnd w:id="915"/>
      <w:bookmarkEnd w:id="916"/>
      <w:bookmarkEnd w:id="917"/>
      <w:bookmarkEnd w:id="918"/>
      <w:bookmarkEnd w:id="919"/>
      <w:bookmarkEnd w:id="920"/>
      <w:bookmarkEnd w:id="921"/>
      <w:bookmarkEnd w:id="922"/>
    </w:p>
    <w:p w:rsidR="00732C81" w:rsidRPr="002C3786" w:rsidRDefault="00732C81" w:rsidP="00732C81">
      <w:pPr>
        <w:keepNext/>
      </w:pPr>
      <w:r w:rsidRPr="002C3786">
        <w:t>The organization:</w:t>
      </w:r>
    </w:p>
    <w:p w:rsidR="00732C81" w:rsidRDefault="00732C81" w:rsidP="00732C81">
      <w:pPr>
        <w:pStyle w:val="GSAListParagraphalpha"/>
        <w:numPr>
          <w:ilvl w:val="0"/>
          <w:numId w:val="96"/>
        </w:numPr>
      </w:pPr>
      <w:r w:rsidRPr="00AE3199">
        <w:t>Documents and monitors individual information system security training activities including basic security awareness training and specific information system security training; and</w:t>
      </w:r>
    </w:p>
    <w:p w:rsidR="00732C81" w:rsidRDefault="00732C81" w:rsidP="00732C81">
      <w:pPr>
        <w:pStyle w:val="GSAListParagraphalpha"/>
        <w:numPr>
          <w:ilvl w:val="0"/>
          <w:numId w:val="96"/>
        </w:numPr>
      </w:pPr>
      <w:r w:rsidRPr="00AE3199">
        <w:t>Retains individual training records for [</w:t>
      </w:r>
      <w:r w:rsidRPr="004F38D7">
        <w:rPr>
          <w:rStyle w:val="GSAItalicEmphasisChar"/>
        </w:rPr>
        <w:t>FedRAMP</w:t>
      </w:r>
      <w:r w:rsidRPr="00D62A31">
        <w:rPr>
          <w:rStyle w:val="GSAItalicEmphasisChar"/>
        </w:rPr>
        <w:t xml:space="preserve"> Assignment: </w:t>
      </w:r>
      <w:r w:rsidRPr="004F38D7">
        <w:rPr>
          <w:rStyle w:val="GSAItalicEmphasisChar"/>
        </w:rPr>
        <w:t>at least five (5) years or 5 years after completion of a specific training program</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82879">
              <w:t>AT-4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82879">
              <w:t>Parameter AT-4(b):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359663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227080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092709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764389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548451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768043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041373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781605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116275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475863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2854036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370588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497C09">
              <w:t>AT-4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Application</w:t>
            </w:r>
          </w:p>
          <w:p w:rsidR="00732C81" w:rsidRPr="002D12BB" w:rsidRDefault="00732C81" w:rsidP="00963369">
            <w:pPr>
              <w:pStyle w:val="Instructions"/>
            </w:pPr>
            <w:r w:rsidRPr="002D12BB">
              <w:t>[AWS customers are responsible for implementing security awareness and training for their employees.]</w:t>
            </w:r>
          </w:p>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Infrastructure</w:t>
            </w:r>
          </w:p>
          <w:p w:rsidR="00732C81" w:rsidRPr="0036708B" w:rsidRDefault="00732C81" w:rsidP="00963369">
            <w:pPr>
              <w:pStyle w:val="GSATableText"/>
              <w:keepNext/>
              <w:keepLines/>
            </w:pPr>
            <w:r>
              <w:rPr>
                <w:rFonts w:asciiTheme="minorHAnsi" w:hAnsiTheme="minorHAnsi"/>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Application</w:t>
            </w:r>
          </w:p>
          <w:p w:rsidR="00732C81" w:rsidRPr="002D12BB" w:rsidRDefault="00732C81" w:rsidP="00963369">
            <w:pPr>
              <w:pStyle w:val="Instructions"/>
            </w:pPr>
            <w:r w:rsidRPr="002D12BB">
              <w:t>[AWS customers are responsible for implementing security awareness and training for their employees.]</w:t>
            </w:r>
          </w:p>
          <w:p w:rsidR="00732C81" w:rsidRPr="002D12BB" w:rsidRDefault="00732C81" w:rsidP="00963369">
            <w:pPr>
              <w:rPr>
                <w:rFonts w:asciiTheme="minorHAnsi" w:hAnsiTheme="minorHAnsi"/>
                <w:sz w:val="20"/>
                <w:szCs w:val="20"/>
                <w:u w:val="single"/>
              </w:rPr>
            </w:pPr>
            <w:r w:rsidRPr="002D12BB">
              <w:rPr>
                <w:rFonts w:asciiTheme="minorHAnsi" w:hAnsiTheme="minorHAnsi"/>
                <w:sz w:val="20"/>
                <w:szCs w:val="20"/>
                <w:u w:val="single"/>
              </w:rPr>
              <w:t>Infrastructure</w:t>
            </w:r>
          </w:p>
          <w:p w:rsidR="00732C81" w:rsidRPr="0036708B" w:rsidRDefault="00732C81" w:rsidP="00963369">
            <w:pPr>
              <w:pStyle w:val="GSATableText"/>
            </w:pPr>
            <w:r>
              <w:rPr>
                <w:rFonts w:asciiTheme="minorHAnsi" w:hAnsiTheme="minorHAnsi"/>
                <w:szCs w:val="20"/>
              </w:rPr>
              <w:t>Reference the pre-existing FedRAMP [Provisional OR Agency] Authorization to Operate for [AWS Region], [Date of Authorization].</w:t>
            </w:r>
          </w:p>
        </w:tc>
      </w:tr>
    </w:tbl>
    <w:p w:rsidR="00732C81" w:rsidRPr="002C3786" w:rsidRDefault="00732C81" w:rsidP="00732C81"/>
    <w:p w:rsidR="00732C81" w:rsidRPr="00744F91" w:rsidRDefault="00732C81" w:rsidP="009512BB">
      <w:pPr>
        <w:pStyle w:val="Heading2"/>
        <w:keepNext/>
        <w:keepLines/>
        <w:widowControl w:val="0"/>
        <w:numPr>
          <w:ilvl w:val="1"/>
          <w:numId w:val="179"/>
        </w:numPr>
        <w:suppressAutoHyphens/>
        <w:spacing w:before="240" w:beforeAutospacing="0" w:after="120" w:afterAutospacing="0"/>
      </w:pPr>
      <w:bookmarkStart w:id="923" w:name="_Toc383429468"/>
      <w:bookmarkStart w:id="924" w:name="_Toc383433242"/>
      <w:bookmarkStart w:id="925" w:name="_Toc383444474"/>
      <w:bookmarkStart w:id="926" w:name="_Toc385594114"/>
      <w:bookmarkStart w:id="927" w:name="_Toc385594506"/>
      <w:bookmarkStart w:id="928" w:name="_Toc385594894"/>
      <w:bookmarkStart w:id="929" w:name="_Toc449543324"/>
      <w:bookmarkStart w:id="930" w:name="_Toc468804810"/>
      <w:r w:rsidRPr="00744F91">
        <w:t>Audit and Accountability (AU)</w:t>
      </w:r>
      <w:bookmarkEnd w:id="923"/>
      <w:bookmarkEnd w:id="924"/>
      <w:bookmarkEnd w:id="925"/>
      <w:bookmarkEnd w:id="926"/>
      <w:bookmarkEnd w:id="927"/>
      <w:bookmarkEnd w:id="928"/>
      <w:bookmarkEnd w:id="929"/>
      <w:bookmarkEnd w:id="930"/>
    </w:p>
    <w:p w:rsidR="00732C81" w:rsidRDefault="00732C81" w:rsidP="00732C81">
      <w:pPr>
        <w:pStyle w:val="Heading3"/>
      </w:pPr>
      <w:bookmarkStart w:id="931" w:name="_Toc468804811"/>
      <w:bookmarkStart w:id="932" w:name="_Toc449543326"/>
      <w:r w:rsidRPr="002C3786">
        <w:t>AU-1</w:t>
      </w:r>
      <w:r>
        <w:t xml:space="preserve"> </w:t>
      </w:r>
      <w:r w:rsidRPr="002C3786">
        <w:t>Audit and Accountability Policy and Procedures</w:t>
      </w:r>
      <w:bookmarkEnd w:id="931"/>
      <w:r w:rsidRPr="002C3786">
        <w:t xml:space="preserve"> </w:t>
      </w:r>
      <w:bookmarkEnd w:id="932"/>
    </w:p>
    <w:p w:rsidR="00732C81" w:rsidRPr="002C3786" w:rsidRDefault="00732C81" w:rsidP="00732C81">
      <w:pPr>
        <w:keepNext/>
      </w:pPr>
      <w:r w:rsidRPr="002C3786">
        <w:t>The organization:</w:t>
      </w:r>
    </w:p>
    <w:p w:rsidR="00732C81" w:rsidRDefault="00732C81" w:rsidP="00732C81">
      <w:pPr>
        <w:pStyle w:val="GSAListParagraphalpha"/>
        <w:numPr>
          <w:ilvl w:val="0"/>
          <w:numId w:val="141"/>
        </w:numPr>
      </w:pPr>
      <w:r w:rsidRPr="00AE3199">
        <w:t>Develops, documents, and disseminates to [</w:t>
      </w:r>
      <w:r w:rsidRPr="00D62A31">
        <w:rPr>
          <w:rStyle w:val="GSAItalicEmphasisChar"/>
        </w:rPr>
        <w:t>Assignment: organization-defined personnel or roles</w:t>
      </w:r>
      <w:r w:rsidRPr="00AE3199">
        <w:t>]:</w:t>
      </w:r>
    </w:p>
    <w:p w:rsidR="00732C81" w:rsidRPr="004D0621" w:rsidRDefault="00732C81" w:rsidP="00732C81">
      <w:pPr>
        <w:pStyle w:val="GSAListParagraphalpha2"/>
        <w:numPr>
          <w:ilvl w:val="1"/>
          <w:numId w:val="140"/>
        </w:numPr>
      </w:pPr>
      <w:r w:rsidRPr="004D0621">
        <w:t>An audit and accountability policy that addresses purpose, scope, roles, responsibilities, management commitment, coordination among organizational entities, and compliance; and</w:t>
      </w:r>
    </w:p>
    <w:p w:rsidR="00732C81" w:rsidRPr="004D0621" w:rsidRDefault="00732C81" w:rsidP="00732C81">
      <w:pPr>
        <w:pStyle w:val="GSAListParagraphalpha2"/>
        <w:numPr>
          <w:ilvl w:val="1"/>
          <w:numId w:val="140"/>
        </w:numPr>
      </w:pPr>
      <w:r w:rsidRPr="004D0621">
        <w:t>Procedures to facilitate the implementation of the audit and accountability policy and associated audit and accountability controls; and</w:t>
      </w:r>
    </w:p>
    <w:p w:rsidR="00732C81" w:rsidRDefault="00732C81" w:rsidP="00732C81">
      <w:pPr>
        <w:pStyle w:val="GSAListParagraphalpha"/>
        <w:numPr>
          <w:ilvl w:val="0"/>
          <w:numId w:val="95"/>
        </w:numPr>
      </w:pPr>
      <w:r w:rsidRPr="00AE3199">
        <w:t>Reviews and updates the current:</w:t>
      </w:r>
    </w:p>
    <w:p w:rsidR="00732C81" w:rsidRPr="004D0621" w:rsidRDefault="00732C81" w:rsidP="00732C81">
      <w:pPr>
        <w:pStyle w:val="GSAListParagraphalpha2"/>
        <w:numPr>
          <w:ilvl w:val="1"/>
          <w:numId w:val="140"/>
        </w:numPr>
      </w:pPr>
      <w:r w:rsidRPr="004D0621">
        <w:t>Audit and accountability policy [</w:t>
      </w:r>
      <w:r>
        <w:rPr>
          <w:rStyle w:val="GSAItalicEmphasisChar"/>
        </w:rPr>
        <w:t>FedRAMP</w:t>
      </w:r>
      <w:r w:rsidRPr="004D0621">
        <w:rPr>
          <w:rStyle w:val="GSAItalicEmphasisChar"/>
        </w:rPr>
        <w:t xml:space="preserve"> Assignment: at least annually</w:t>
      </w:r>
      <w:r w:rsidRPr="004D0621">
        <w:t>]; and</w:t>
      </w:r>
    </w:p>
    <w:p w:rsidR="00732C81" w:rsidRPr="004D0621" w:rsidRDefault="00732C81" w:rsidP="00732C81">
      <w:pPr>
        <w:pStyle w:val="GSAListParagraphalpha2"/>
        <w:numPr>
          <w:ilvl w:val="1"/>
          <w:numId w:val="140"/>
        </w:numPr>
      </w:pPr>
      <w:r w:rsidRPr="004D0621">
        <w:t>Audit and accountability procedures [</w:t>
      </w:r>
      <w:r>
        <w:rPr>
          <w:rStyle w:val="GSAItalicEmphasisChar"/>
        </w:rPr>
        <w:t>FedRAMP</w:t>
      </w:r>
      <w:r w:rsidRPr="004D0621">
        <w:rPr>
          <w:rStyle w:val="GSAItalicEmphasisChar"/>
        </w:rPr>
        <w:t xml:space="preserve"> Assignment: at least annually</w:t>
      </w:r>
      <w:r>
        <w:rPr>
          <w:rStyle w:val="GSAItalicEmphasisChar"/>
        </w:rPr>
        <w:t xml:space="preserve"> </w:t>
      </w:r>
      <w:r w:rsidRPr="00081708">
        <w:rPr>
          <w:rStyle w:val="GSAItalicEmphasisChar"/>
        </w:rPr>
        <w:t>or whenever a significant change occurs</w:t>
      </w:r>
      <w:r w:rsidRPr="004D0621">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C5E8B">
              <w:t>AU-1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C5E8B">
              <w:t>Parameter AU-1(a):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8C5E8B" w:rsidRDefault="00732C81" w:rsidP="00963369">
            <w:pPr>
              <w:pStyle w:val="GSATableText"/>
            </w:pPr>
            <w:r w:rsidRPr="008C5E8B">
              <w:t>Parameter AU-1(b)(1):</w:t>
            </w:r>
            <w:r>
              <w:t xml:space="preserve"> </w:t>
            </w:r>
            <w:r w:rsidRPr="00D40DE9">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C5E8B">
              <w:t>Parameter AU-1(b)(2):</w:t>
            </w:r>
            <w:r>
              <w:t xml:space="preserve"> </w:t>
            </w:r>
            <w:r w:rsidRPr="00D40DE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363456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593507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188578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279652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423926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212674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680688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69132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C3786">
              <w:t>AU-1</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933" w:name="_Toc468804812"/>
      <w:bookmarkStart w:id="934" w:name="_Toc383429470"/>
      <w:bookmarkStart w:id="935" w:name="_Toc383433244"/>
      <w:bookmarkStart w:id="936" w:name="_Toc383444476"/>
      <w:bookmarkStart w:id="937" w:name="_Toc385594116"/>
      <w:bookmarkStart w:id="938" w:name="_Toc385594508"/>
      <w:bookmarkStart w:id="939" w:name="_Toc385594896"/>
      <w:bookmarkStart w:id="940" w:name="_Toc388620748"/>
      <w:bookmarkStart w:id="941" w:name="_Toc449543327"/>
      <w:r w:rsidRPr="002C3786">
        <w:t>AU-2</w:t>
      </w:r>
      <w:r>
        <w:t xml:space="preserve"> </w:t>
      </w:r>
      <w:r w:rsidRPr="002C3786">
        <w:t>Audit Events</w:t>
      </w:r>
      <w:bookmarkEnd w:id="933"/>
      <w:r w:rsidRPr="002C3786">
        <w:t xml:space="preserve"> </w:t>
      </w:r>
      <w:bookmarkEnd w:id="934"/>
      <w:bookmarkEnd w:id="935"/>
      <w:bookmarkEnd w:id="936"/>
      <w:bookmarkEnd w:id="937"/>
      <w:bookmarkEnd w:id="938"/>
      <w:bookmarkEnd w:id="939"/>
      <w:bookmarkEnd w:id="940"/>
      <w:bookmarkEnd w:id="941"/>
    </w:p>
    <w:p w:rsidR="00732C81" w:rsidRPr="002C3786" w:rsidRDefault="00732C81" w:rsidP="00732C81">
      <w:pPr>
        <w:keepNext/>
      </w:pPr>
      <w:r w:rsidRPr="002C3786">
        <w:t>The organization:</w:t>
      </w:r>
    </w:p>
    <w:p w:rsidR="00732C81" w:rsidRDefault="00732C81" w:rsidP="00732C81">
      <w:pPr>
        <w:pStyle w:val="GSAListParagraphalpha"/>
        <w:numPr>
          <w:ilvl w:val="0"/>
          <w:numId w:val="142"/>
        </w:numPr>
      </w:pPr>
      <w:r w:rsidRPr="00AE3199">
        <w:t>Determines that the information system is capable of auditing the following events: [</w:t>
      </w:r>
      <w:r>
        <w:rPr>
          <w:rStyle w:val="GSAItalicEmphasisChar"/>
        </w:rPr>
        <w:t>FedRAMP</w:t>
      </w:r>
      <w:r w:rsidRPr="00D62A31">
        <w:rPr>
          <w:rStyle w:val="GSAItalicEmphasisChar"/>
        </w:rPr>
        <w:t xml:space="preserve"> Assignment:</w:t>
      </w:r>
      <w:r w:rsidRPr="00AE3199">
        <w:t xml:space="preserve"> </w:t>
      </w:r>
      <w:r w:rsidRPr="00B76764">
        <w:t>[</w:t>
      </w:r>
      <w:r w:rsidRPr="00D62A31">
        <w:rPr>
          <w:rStyle w:val="GSAItalicEmphasisChar"/>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AE3199">
        <w:t>];</w:t>
      </w:r>
    </w:p>
    <w:p w:rsidR="00732C81" w:rsidRDefault="00732C81" w:rsidP="00732C81">
      <w:pPr>
        <w:pStyle w:val="GSAListParagraphalpha"/>
        <w:numPr>
          <w:ilvl w:val="0"/>
          <w:numId w:val="94"/>
        </w:numPr>
      </w:pPr>
      <w:r w:rsidRPr="00AE3199">
        <w:t>Coordinates the security audit function with other organizational entities requiring audit-related information to enhance mutual support and to help guide the selection of auditable events;</w:t>
      </w:r>
    </w:p>
    <w:p w:rsidR="00732C81" w:rsidRDefault="00732C81" w:rsidP="00732C81">
      <w:pPr>
        <w:pStyle w:val="GSAListParagraphalpha"/>
        <w:numPr>
          <w:ilvl w:val="0"/>
          <w:numId w:val="94"/>
        </w:numPr>
      </w:pPr>
      <w:r w:rsidRPr="00AE3199">
        <w:t>Provides a rationale for why the auditable events are deemed to be adequate to support after-the-fact investigations of security incidents; and</w:t>
      </w:r>
    </w:p>
    <w:p w:rsidR="00732C81" w:rsidRDefault="00732C81" w:rsidP="00732C81">
      <w:pPr>
        <w:pStyle w:val="GSAListParagraphalpha"/>
        <w:numPr>
          <w:ilvl w:val="0"/>
          <w:numId w:val="94"/>
        </w:numPr>
      </w:pPr>
      <w:r w:rsidRPr="00AE3199">
        <w:t>Determines that the following events are to be audited within the information system: [</w:t>
      </w:r>
      <w:r>
        <w:rPr>
          <w:rStyle w:val="GSAItalicEmphasisChar"/>
        </w:rPr>
        <w:t>FedRAMP</w:t>
      </w:r>
      <w:r w:rsidRPr="00D62A31">
        <w:rPr>
          <w:rStyle w:val="GSAItalicEmphasisChar"/>
        </w:rPr>
        <w:t xml:space="preserve"> Assignment: organization-defined subset of the auditable events defined in AU-2 a. to be audited continually for each identified event</w:t>
      </w:r>
      <w:r w:rsidRPr="00AE3199">
        <w:t>].</w:t>
      </w:r>
    </w:p>
    <w:p w:rsidR="00732C81" w:rsidRDefault="00732C81" w:rsidP="00732C81">
      <w:pPr>
        <w:pStyle w:val="GSAGuidance"/>
      </w:pPr>
      <w:r w:rsidRPr="00181A6B">
        <w:rPr>
          <w:rStyle w:val="GSAGuidanceBoldChar"/>
        </w:rPr>
        <w:t xml:space="preserve">AU-2 Additional </w:t>
      </w:r>
      <w:r>
        <w:rPr>
          <w:rStyle w:val="GSAGuidanceBoldChar"/>
        </w:rPr>
        <w:t>FedRAMP</w:t>
      </w:r>
      <w:r w:rsidRPr="00181A6B">
        <w:rPr>
          <w:rStyle w:val="GSAGuidanceBoldChar"/>
        </w:rPr>
        <w:t xml:space="preserve"> Requirements and Guidance:</w:t>
      </w:r>
      <w:r>
        <w:t xml:space="preserve"> </w:t>
      </w:r>
    </w:p>
    <w:p w:rsidR="00732C81" w:rsidRDefault="00732C81" w:rsidP="00732C81">
      <w:pPr>
        <w:pStyle w:val="GSAGuidance"/>
      </w:pPr>
      <w:r w:rsidRPr="00181A6B">
        <w:rPr>
          <w:rStyle w:val="GSAGuidanceBoldChar"/>
        </w:rPr>
        <w:t>Requirement</w:t>
      </w:r>
      <w:r>
        <w:t xml:space="preserve">: </w:t>
      </w:r>
      <w:r w:rsidRPr="00181A6B">
        <w:t xml:space="preserve">Coordination between service provider and consumer shall be documented and accepted by the </w:t>
      </w:r>
      <w:r>
        <w:t>JAB/AO.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C5E8B">
              <w:t>AU-2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97C09">
              <w:t>Parameter AU-2(a):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97C09">
              <w:t>Parameter AU-2(d):</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901991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351596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1446495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832177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93524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716705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963599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659133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185556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822234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224431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935636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C5E8B">
              <w:t>AU-2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FD544E" w:rsidRDefault="00732C81" w:rsidP="00963369">
            <w:pPr>
              <w:rPr>
                <w:rFonts w:asciiTheme="minorHAnsi" w:hAnsiTheme="minorHAnsi"/>
                <w:sz w:val="20"/>
                <w:szCs w:val="20"/>
                <w:u w:val="single"/>
              </w:rPr>
            </w:pPr>
            <w:r w:rsidRPr="00FD544E">
              <w:rPr>
                <w:rFonts w:asciiTheme="minorHAnsi" w:hAnsiTheme="minorHAnsi"/>
                <w:sz w:val="20"/>
                <w:szCs w:val="20"/>
                <w:u w:val="single"/>
              </w:rPr>
              <w:t>Application</w:t>
            </w:r>
          </w:p>
          <w:p w:rsidR="00732C81" w:rsidRPr="00FD544E" w:rsidRDefault="00732C81" w:rsidP="00963369">
            <w:pPr>
              <w:pStyle w:val="Instructions"/>
            </w:pPr>
            <w:r w:rsidRPr="00FD544E">
              <w:t>[</w:t>
            </w:r>
            <w:r>
              <w:t>AWS customers</w:t>
            </w:r>
            <w:r w:rsidRPr="00FD544E">
              <w:t xml:space="preserve"> are responsible for establishing, implementing, reviewing configuring and updating auditable events on their storage resources and virtual machines, based on a risk assessment and mission/business needs. The collection and protection of these audits belongs to the customer as well.]</w:t>
            </w:r>
          </w:p>
          <w:p w:rsidR="00732C81" w:rsidRPr="00FD544E" w:rsidRDefault="00732C81" w:rsidP="00963369">
            <w:pPr>
              <w:rPr>
                <w:rFonts w:asciiTheme="minorHAnsi" w:hAnsiTheme="minorHAnsi"/>
                <w:sz w:val="20"/>
                <w:szCs w:val="20"/>
                <w:u w:val="single"/>
              </w:rPr>
            </w:pPr>
            <w:r w:rsidRPr="00FD544E">
              <w:rPr>
                <w:rFonts w:asciiTheme="minorHAnsi" w:hAnsiTheme="minorHAnsi"/>
                <w:sz w:val="20"/>
                <w:szCs w:val="20"/>
                <w:u w:val="single"/>
              </w:rPr>
              <w:t>Infrastructure</w:t>
            </w:r>
          </w:p>
          <w:p w:rsidR="00732C81" w:rsidRPr="0036708B" w:rsidRDefault="00732C81" w:rsidP="00963369">
            <w:pPr>
              <w:pStyle w:val="GSATableText"/>
              <w:keepNext/>
              <w:keepLines/>
            </w:pPr>
            <w:r>
              <w:rPr>
                <w:rFonts w:asciiTheme="minorHAnsi" w:hAnsiTheme="minorHAnsi"/>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FD544E" w:rsidRDefault="00732C81" w:rsidP="00963369">
            <w:pPr>
              <w:rPr>
                <w:rFonts w:asciiTheme="minorHAnsi" w:hAnsiTheme="minorHAnsi"/>
                <w:sz w:val="20"/>
                <w:szCs w:val="20"/>
                <w:u w:val="single"/>
              </w:rPr>
            </w:pPr>
            <w:r w:rsidRPr="00FD544E">
              <w:rPr>
                <w:rFonts w:asciiTheme="minorHAnsi" w:hAnsiTheme="minorHAnsi"/>
                <w:sz w:val="20"/>
                <w:szCs w:val="20"/>
                <w:u w:val="single"/>
              </w:rPr>
              <w:t>Application</w:t>
            </w:r>
          </w:p>
          <w:p w:rsidR="00732C81" w:rsidRPr="00FD544E" w:rsidRDefault="00732C81" w:rsidP="00963369">
            <w:pPr>
              <w:pStyle w:val="Instructions"/>
            </w:pPr>
            <w:r w:rsidRPr="00FD544E">
              <w:t>[</w:t>
            </w:r>
            <w:r>
              <w:t>AWS customers</w:t>
            </w:r>
            <w:r w:rsidRPr="00FD544E">
              <w:t xml:space="preserve"> are responsible for establishing, implementing, reviewing configuring and updating auditable events on their storage resources and virtual machines, based on a risk assessment and mission/business needs. The collection and protection of these audits belongs to the customer as well.]</w:t>
            </w:r>
          </w:p>
          <w:p w:rsidR="00732C81" w:rsidRPr="00FD544E" w:rsidRDefault="00732C81" w:rsidP="00963369">
            <w:pPr>
              <w:rPr>
                <w:rFonts w:asciiTheme="minorHAnsi" w:hAnsiTheme="minorHAnsi"/>
                <w:sz w:val="20"/>
                <w:szCs w:val="20"/>
                <w:u w:val="single"/>
              </w:rPr>
            </w:pPr>
            <w:r w:rsidRPr="00FD544E">
              <w:rPr>
                <w:rFonts w:asciiTheme="minorHAnsi" w:hAnsiTheme="minorHAnsi"/>
                <w:sz w:val="20"/>
                <w:szCs w:val="20"/>
                <w:u w:val="single"/>
              </w:rPr>
              <w:t>Infrastructure</w:t>
            </w:r>
          </w:p>
          <w:p w:rsidR="00732C81" w:rsidRPr="0036708B" w:rsidRDefault="00732C81" w:rsidP="00963369">
            <w:pPr>
              <w:pStyle w:val="GSATableText"/>
            </w:pPr>
            <w:r>
              <w:rPr>
                <w:rFonts w:asciiTheme="minorHAnsi" w:hAnsiTheme="minorHAnsi"/>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FD544E" w:rsidRDefault="00732C81" w:rsidP="00963369">
            <w:pPr>
              <w:rPr>
                <w:rFonts w:asciiTheme="minorHAnsi" w:hAnsiTheme="minorHAnsi"/>
                <w:sz w:val="20"/>
                <w:szCs w:val="20"/>
                <w:u w:val="single"/>
              </w:rPr>
            </w:pPr>
            <w:r w:rsidRPr="00FD544E">
              <w:rPr>
                <w:rFonts w:asciiTheme="minorHAnsi" w:hAnsiTheme="minorHAnsi"/>
                <w:sz w:val="20"/>
                <w:szCs w:val="20"/>
                <w:u w:val="single"/>
              </w:rPr>
              <w:t>Application</w:t>
            </w:r>
          </w:p>
          <w:p w:rsidR="00732C81" w:rsidRPr="00FD544E" w:rsidRDefault="00732C81" w:rsidP="00963369">
            <w:pPr>
              <w:pStyle w:val="Instructions"/>
            </w:pPr>
            <w:r w:rsidRPr="00FD544E">
              <w:t>[</w:t>
            </w:r>
            <w:r>
              <w:t>AWS customers</w:t>
            </w:r>
            <w:r w:rsidRPr="00FD544E">
              <w:t xml:space="preserve"> are responsible for establishing, implementing, reviewing configuring and updating auditable events on their storage resources and virtual machines, based on a risk assessment and mission/business needs. The collection and protection of these audits belongs to the customer as well.]</w:t>
            </w:r>
          </w:p>
          <w:p w:rsidR="00732C81" w:rsidRPr="00FD544E" w:rsidRDefault="00732C81" w:rsidP="00963369">
            <w:pPr>
              <w:rPr>
                <w:rFonts w:asciiTheme="minorHAnsi" w:hAnsiTheme="minorHAnsi"/>
                <w:sz w:val="20"/>
                <w:szCs w:val="20"/>
                <w:u w:val="single"/>
              </w:rPr>
            </w:pPr>
            <w:r w:rsidRPr="00FD544E">
              <w:rPr>
                <w:rFonts w:asciiTheme="minorHAnsi" w:hAnsiTheme="minorHAnsi"/>
                <w:sz w:val="20"/>
                <w:szCs w:val="20"/>
                <w:u w:val="single"/>
              </w:rPr>
              <w:t>Infrastructure</w:t>
            </w:r>
          </w:p>
          <w:p w:rsidR="00732C81" w:rsidRPr="0036708B" w:rsidRDefault="00732C81" w:rsidP="00963369">
            <w:pPr>
              <w:pStyle w:val="GSATableText"/>
            </w:pPr>
            <w:r>
              <w:rPr>
                <w:rFonts w:asciiTheme="minorHAnsi" w:hAnsiTheme="minorHAnsi"/>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FD544E" w:rsidRDefault="00732C81" w:rsidP="00963369">
            <w:pPr>
              <w:rPr>
                <w:rFonts w:asciiTheme="minorHAnsi" w:hAnsiTheme="minorHAnsi"/>
                <w:sz w:val="20"/>
                <w:szCs w:val="20"/>
                <w:u w:val="single"/>
              </w:rPr>
            </w:pPr>
            <w:r w:rsidRPr="00FD544E">
              <w:rPr>
                <w:rFonts w:asciiTheme="minorHAnsi" w:hAnsiTheme="minorHAnsi"/>
                <w:sz w:val="20"/>
                <w:szCs w:val="20"/>
                <w:u w:val="single"/>
              </w:rPr>
              <w:t>Application</w:t>
            </w:r>
          </w:p>
          <w:p w:rsidR="00732C81" w:rsidRPr="00FD544E" w:rsidRDefault="00732C81" w:rsidP="00963369">
            <w:pPr>
              <w:pStyle w:val="Instructions"/>
            </w:pPr>
            <w:r w:rsidRPr="00FD544E">
              <w:t>[</w:t>
            </w:r>
            <w:r>
              <w:t>AWS customers</w:t>
            </w:r>
            <w:r w:rsidRPr="00FD544E">
              <w:t xml:space="preserve"> are responsible for establishing, implementing, reviewing configuring and updating auditable events on their storage resources and virtual machines, based on a risk assessment and mission/business needs. The collection and protection of these audits belongs to the customer as well.]</w:t>
            </w:r>
          </w:p>
          <w:p w:rsidR="00732C81" w:rsidRPr="00FD544E" w:rsidRDefault="00732C81" w:rsidP="00963369">
            <w:pPr>
              <w:rPr>
                <w:rFonts w:asciiTheme="minorHAnsi" w:hAnsiTheme="minorHAnsi"/>
                <w:sz w:val="20"/>
                <w:szCs w:val="20"/>
                <w:u w:val="single"/>
              </w:rPr>
            </w:pPr>
            <w:r w:rsidRPr="00FD544E">
              <w:rPr>
                <w:rFonts w:asciiTheme="minorHAnsi" w:hAnsiTheme="minorHAnsi"/>
                <w:sz w:val="20"/>
                <w:szCs w:val="20"/>
                <w:u w:val="single"/>
              </w:rPr>
              <w:t>Infrastructure</w:t>
            </w:r>
          </w:p>
          <w:p w:rsidR="00732C81" w:rsidRPr="0036708B" w:rsidRDefault="00732C81" w:rsidP="00963369">
            <w:pPr>
              <w:pStyle w:val="GSATableText"/>
            </w:pPr>
            <w:r>
              <w:rPr>
                <w:rFonts w:asciiTheme="minorHAnsi" w:hAnsiTheme="minorHAnsi"/>
                <w:szCs w:val="2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942" w:name="_Toc468804813"/>
      <w:bookmarkStart w:id="943" w:name="_Toc383429472"/>
      <w:bookmarkStart w:id="944" w:name="_Toc383433245"/>
      <w:bookmarkStart w:id="945" w:name="_Toc383444477"/>
      <w:bookmarkStart w:id="946" w:name="_Toc385594117"/>
      <w:bookmarkStart w:id="947" w:name="_Toc385594509"/>
      <w:bookmarkStart w:id="948" w:name="_Toc385594897"/>
      <w:bookmarkStart w:id="949" w:name="_Toc388620749"/>
      <w:r w:rsidRPr="002C3786">
        <w:t>AU-2 (3)</w:t>
      </w:r>
      <w:r>
        <w:t xml:space="preserve"> </w:t>
      </w:r>
      <w:r w:rsidRPr="002C3786">
        <w:t>Control Enhancement</w:t>
      </w:r>
      <w:bookmarkEnd w:id="942"/>
      <w:r w:rsidRPr="002C3786">
        <w:t xml:space="preserve"> </w:t>
      </w:r>
      <w:bookmarkEnd w:id="943"/>
      <w:bookmarkEnd w:id="944"/>
      <w:bookmarkEnd w:id="945"/>
      <w:bookmarkEnd w:id="946"/>
      <w:bookmarkEnd w:id="947"/>
      <w:bookmarkEnd w:id="948"/>
      <w:bookmarkEnd w:id="949"/>
    </w:p>
    <w:p w:rsidR="00732C81" w:rsidRPr="002C3786" w:rsidRDefault="00732C81" w:rsidP="00732C81">
      <w:pPr>
        <w:rPr>
          <w:bCs/>
        </w:rPr>
      </w:pPr>
      <w:r w:rsidRPr="006B081C">
        <w:rPr>
          <w:bCs/>
        </w:rPr>
        <w:t>The organization reviews and updates the audited events [</w:t>
      </w:r>
      <w:r>
        <w:rPr>
          <w:rStyle w:val="GSAItalicEmphasisChar"/>
        </w:rPr>
        <w:t>FedRAMP</w:t>
      </w:r>
      <w:r w:rsidRPr="002B4E6E">
        <w:rPr>
          <w:rStyle w:val="GSAItalicEmphasisChar"/>
        </w:rPr>
        <w:t xml:space="preserve"> Assignment: annually or whenever there is a change in the threat environment</w:t>
      </w:r>
      <w:r w:rsidRPr="006B081C">
        <w:rPr>
          <w:bCs/>
        </w:rPr>
        <w:t>].</w:t>
      </w:r>
    </w:p>
    <w:p w:rsidR="00732C81" w:rsidRDefault="00732C81" w:rsidP="00732C81">
      <w:pPr>
        <w:pStyle w:val="GSAGuidance"/>
        <w:rPr>
          <w:rStyle w:val="GSAGuidanceBoldChar"/>
        </w:rPr>
      </w:pPr>
      <w:r w:rsidRPr="00A07586">
        <w:rPr>
          <w:rStyle w:val="GSAGuidanceBoldChar"/>
        </w:rPr>
        <w:t xml:space="preserve">AU-2 (3) Additional </w:t>
      </w:r>
      <w:r>
        <w:rPr>
          <w:rStyle w:val="GSAGuidanceBoldChar"/>
        </w:rPr>
        <w:t>FedRAMP</w:t>
      </w:r>
      <w:r w:rsidRPr="00A07586">
        <w:rPr>
          <w:rStyle w:val="GSAGuidanceBoldChar"/>
        </w:rPr>
        <w:t xml:space="preserve"> Requirements and Guidance: </w:t>
      </w:r>
    </w:p>
    <w:p w:rsidR="00732C81" w:rsidRDefault="00732C81" w:rsidP="00732C81">
      <w:pPr>
        <w:pStyle w:val="GSAGuidance"/>
      </w:pPr>
      <w:r w:rsidRPr="00A07586">
        <w:rPr>
          <w:rStyle w:val="GSAGuidanceBoldChar"/>
        </w:rPr>
        <w:t>Guidance</w:t>
      </w:r>
      <w:r w:rsidRPr="00A07586">
        <w:t xml:space="preserve">: Annually or whenever changes in the threat environment are communicated to the service provider by the </w:t>
      </w:r>
      <w:r>
        <w:t>JAB/AO</w:t>
      </w:r>
      <w:r w:rsidRPr="00A07586">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C5E8B">
              <w:t>AU-2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97C09">
              <w:t>Parameter AU-2(3):</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701968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371728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575175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670878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529112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06282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097855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508621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827154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604583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1278095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310817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C5E8B">
              <w:t>AU-2 (3) What is the solution and how is it implemented?</w:t>
            </w:r>
          </w:p>
        </w:tc>
      </w:tr>
      <w:tr w:rsidR="00732C81" w:rsidRPr="002C3786" w:rsidTr="00963369">
        <w:trPr>
          <w:trHeight w:val="288"/>
        </w:trPr>
        <w:tc>
          <w:tcPr>
            <w:tcW w:w="5000" w:type="pct"/>
            <w:shd w:val="clear" w:color="auto" w:fill="FFFFFF" w:themeFill="background1"/>
          </w:tcPr>
          <w:p w:rsidR="00732C81" w:rsidRPr="006952FF" w:rsidRDefault="00732C81" w:rsidP="00963369">
            <w:pPr>
              <w:rPr>
                <w:rFonts w:ascii="Calibri" w:hAnsi="Calibri"/>
                <w:sz w:val="20"/>
                <w:u w:val="single"/>
              </w:rPr>
            </w:pPr>
            <w:r w:rsidRPr="006952FF">
              <w:rPr>
                <w:rFonts w:ascii="Calibri" w:hAnsi="Calibri"/>
                <w:sz w:val="20"/>
                <w:u w:val="single"/>
              </w:rPr>
              <w:t>Application</w:t>
            </w:r>
          </w:p>
          <w:p w:rsidR="00732C81" w:rsidRPr="006952FF" w:rsidRDefault="00732C81" w:rsidP="00963369">
            <w:pPr>
              <w:spacing w:before="120"/>
              <w:rPr>
                <w:rFonts w:ascii="Calibri" w:hAnsi="Calibri"/>
                <w:i/>
                <w:iCs/>
                <w:sz w:val="20"/>
                <w:szCs w:val="22"/>
              </w:rPr>
            </w:pPr>
            <w:r w:rsidRPr="006952FF">
              <w:rPr>
                <w:rFonts w:ascii="Calibri" w:hAnsi="Calibri"/>
                <w:i/>
                <w:iCs/>
                <w:sz w:val="20"/>
                <w:szCs w:val="22"/>
              </w:rPr>
              <w:t>[AWS customers are responsible for reviewing their auditable events policy on an annual basis.]</w:t>
            </w:r>
          </w:p>
          <w:p w:rsidR="00732C81" w:rsidRPr="006952FF" w:rsidRDefault="00732C81" w:rsidP="00963369">
            <w:pPr>
              <w:rPr>
                <w:rFonts w:ascii="Calibri" w:hAnsi="Calibri"/>
                <w:sz w:val="20"/>
                <w:u w:val="single"/>
              </w:rPr>
            </w:pPr>
            <w:r w:rsidRPr="006952FF">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950" w:name="_Toc468804814"/>
      <w:bookmarkStart w:id="951" w:name="_Toc383429473"/>
      <w:bookmarkStart w:id="952" w:name="_Toc383433246"/>
      <w:bookmarkStart w:id="953" w:name="_Toc383444478"/>
      <w:bookmarkStart w:id="954" w:name="_Toc385594118"/>
      <w:bookmarkStart w:id="955" w:name="_Toc385594510"/>
      <w:bookmarkStart w:id="956" w:name="_Toc385594898"/>
      <w:bookmarkStart w:id="957" w:name="_Toc388620750"/>
      <w:bookmarkStart w:id="958" w:name="_Toc449543328"/>
      <w:r w:rsidRPr="002C3786">
        <w:t>AU-3</w:t>
      </w:r>
      <w:r>
        <w:t xml:space="preserve"> </w:t>
      </w:r>
      <w:r w:rsidRPr="002C3786">
        <w:t>Content of Audit Records</w:t>
      </w:r>
      <w:bookmarkEnd w:id="950"/>
      <w:r w:rsidRPr="002C3786">
        <w:t xml:space="preserve"> </w:t>
      </w:r>
      <w:bookmarkEnd w:id="951"/>
      <w:bookmarkEnd w:id="952"/>
      <w:bookmarkEnd w:id="953"/>
      <w:bookmarkEnd w:id="954"/>
      <w:bookmarkEnd w:id="955"/>
      <w:bookmarkEnd w:id="956"/>
      <w:bookmarkEnd w:id="957"/>
      <w:bookmarkEnd w:id="958"/>
    </w:p>
    <w:p w:rsidR="00732C81" w:rsidRDefault="00732C81" w:rsidP="00732C81">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71920">
              <w:t>AU-3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685914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164779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951105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063657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591388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636488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9651037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19163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374574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796090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843471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811359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71920">
              <w:t>AU-3 What is the solution and how is it implemented?</w:t>
            </w:r>
          </w:p>
        </w:tc>
      </w:tr>
      <w:tr w:rsidR="00732C81" w:rsidRPr="002C3786" w:rsidTr="00963369">
        <w:trPr>
          <w:trHeight w:val="288"/>
        </w:trPr>
        <w:tc>
          <w:tcPr>
            <w:tcW w:w="5000" w:type="pct"/>
            <w:shd w:val="clear" w:color="auto" w:fill="FFFFFF" w:themeFill="background1"/>
          </w:tcPr>
          <w:p w:rsidR="00732C81" w:rsidRPr="006952FF" w:rsidRDefault="00732C81" w:rsidP="00963369">
            <w:pPr>
              <w:rPr>
                <w:rFonts w:ascii="Calibri" w:hAnsi="Calibri"/>
                <w:sz w:val="20"/>
                <w:u w:val="single"/>
              </w:rPr>
            </w:pPr>
            <w:r w:rsidRPr="006952FF">
              <w:rPr>
                <w:rFonts w:ascii="Calibri" w:hAnsi="Calibri"/>
                <w:sz w:val="20"/>
                <w:u w:val="single"/>
              </w:rPr>
              <w:t>Application</w:t>
            </w:r>
          </w:p>
          <w:p w:rsidR="00732C81" w:rsidRPr="006952FF" w:rsidRDefault="00732C81" w:rsidP="00963369">
            <w:pPr>
              <w:spacing w:before="120"/>
              <w:rPr>
                <w:rFonts w:ascii="Calibri" w:hAnsi="Calibri"/>
                <w:i/>
                <w:iCs/>
                <w:sz w:val="20"/>
                <w:szCs w:val="22"/>
              </w:rPr>
            </w:pPr>
            <w:r w:rsidRPr="006952FF">
              <w:rPr>
                <w:rFonts w:ascii="Calibri" w:hAnsi="Calibri"/>
                <w:i/>
                <w:iCs/>
                <w:sz w:val="20"/>
                <w:szCs w:val="22"/>
              </w:rPr>
              <w:t xml:space="preserve">[AWS customers are responsible for implementing auditing </w:t>
            </w:r>
            <w:r>
              <w:rPr>
                <w:rFonts w:ascii="Calibri" w:hAnsi="Calibri"/>
                <w:i/>
                <w:iCs/>
                <w:sz w:val="20"/>
                <w:szCs w:val="22"/>
              </w:rPr>
              <w:t>on their AWS workloads.]</w:t>
            </w:r>
          </w:p>
          <w:p w:rsidR="00732C81" w:rsidRPr="006952FF" w:rsidRDefault="00732C81" w:rsidP="00963369">
            <w:pPr>
              <w:rPr>
                <w:rFonts w:ascii="Calibri" w:hAnsi="Calibri"/>
                <w:sz w:val="20"/>
                <w:u w:val="single"/>
              </w:rPr>
            </w:pPr>
            <w:r w:rsidRPr="006952FF">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959" w:name="_Toc468804815"/>
      <w:r w:rsidRPr="002C3786">
        <w:t>AU-3 (1)</w:t>
      </w:r>
      <w:r>
        <w:t xml:space="preserve"> </w:t>
      </w:r>
      <w:r w:rsidRPr="002C3786">
        <w:t>Control Enhancement</w:t>
      </w:r>
      <w:bookmarkEnd w:id="959"/>
      <w:r w:rsidRPr="002C3786">
        <w:t xml:space="preserve"> </w:t>
      </w:r>
    </w:p>
    <w:p w:rsidR="00732C81" w:rsidRPr="002C3786" w:rsidRDefault="00732C81" w:rsidP="00732C81">
      <w:pPr>
        <w:rPr>
          <w:bCs/>
        </w:rPr>
      </w:pPr>
      <w:r w:rsidRPr="004C54B2">
        <w:rPr>
          <w:bCs/>
        </w:rPr>
        <w:t>The information system generates audit records containing the following additional information: [</w:t>
      </w:r>
      <w:r>
        <w:rPr>
          <w:rStyle w:val="GSAItalicEmphasisChar"/>
        </w:rPr>
        <w:t>FedRAMP</w:t>
      </w:r>
      <w:r w:rsidRPr="002B4E6E">
        <w:rPr>
          <w:rStyle w:val="GSAItalicEmphasisChar"/>
        </w:rPr>
        <w:t xml:space="preserve"> Assignment:</w:t>
      </w:r>
      <w:r>
        <w:rPr>
          <w:rStyle w:val="GSAItalicEmphasisChar"/>
        </w:rPr>
        <w:t xml:space="preserve"> </w:t>
      </w:r>
      <w:r w:rsidRPr="007829F5">
        <w:rPr>
          <w:rStyle w:val="GSAItalicEmphasisChar"/>
        </w:rPr>
        <w:t>organization-defined additional, more detailed information</w:t>
      </w:r>
      <w:r w:rsidRPr="004C54B2">
        <w:rPr>
          <w:bCs/>
        </w:rPr>
        <w:t>].</w:t>
      </w:r>
    </w:p>
    <w:p w:rsidR="00732C81" w:rsidRDefault="00732C81" w:rsidP="00732C81">
      <w:pPr>
        <w:pStyle w:val="GSAGuidance"/>
        <w:rPr>
          <w:rStyle w:val="GSAGuidanceBoldChar"/>
        </w:rPr>
      </w:pPr>
      <w:r w:rsidRPr="00A07586">
        <w:rPr>
          <w:rStyle w:val="GSAGuidanceBoldChar"/>
        </w:rPr>
        <w:t xml:space="preserve">AU-3 (1) Additional </w:t>
      </w:r>
      <w:r>
        <w:rPr>
          <w:rStyle w:val="GSAGuidanceBoldChar"/>
        </w:rPr>
        <w:t>FedRAMP</w:t>
      </w:r>
      <w:r w:rsidRPr="00A07586">
        <w:rPr>
          <w:rStyle w:val="GSAGuidanceBoldChar"/>
        </w:rPr>
        <w:t xml:space="preserve"> Requirements and Guidance: </w:t>
      </w:r>
    </w:p>
    <w:p w:rsidR="00732C81" w:rsidRPr="00A07586" w:rsidRDefault="00732C81" w:rsidP="00732C81">
      <w:pPr>
        <w:pStyle w:val="GSAGuidance"/>
      </w:pPr>
      <w:r w:rsidRPr="00A07586">
        <w:rPr>
          <w:rStyle w:val="GSAGuidanceBoldChar"/>
        </w:rPr>
        <w:t>Requirement:</w:t>
      </w:r>
      <w:r w:rsidRPr="00A07586">
        <w:t xml:space="preserve"> The service provider defines audit record types</w:t>
      </w:r>
      <w:r>
        <w:t xml:space="preserve"> </w:t>
      </w:r>
      <w:r w:rsidRPr="004C54B2">
        <w:rPr>
          <w:bCs/>
        </w:rPr>
        <w:t>[</w:t>
      </w:r>
      <w:r>
        <w:rPr>
          <w:rStyle w:val="GSAItalicEmphasisChar"/>
        </w:rPr>
        <w:t>FedRAMP</w:t>
      </w:r>
      <w:r w:rsidRPr="000E459F">
        <w:rPr>
          <w:rStyle w:val="GSAItalicEmphasisChar"/>
        </w:rPr>
        <w:t xml:space="preserve">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r w:rsidRPr="004C54B2">
        <w:rPr>
          <w:bCs/>
        </w:rPr>
        <w:t>]</w:t>
      </w:r>
      <w:r w:rsidRPr="00A07586">
        <w:t>.  The audit record types are approved and accepted by the JAB</w:t>
      </w:r>
      <w:r>
        <w:t>/AO</w:t>
      </w:r>
      <w:r w:rsidRPr="00A07586">
        <w:t>.</w:t>
      </w:r>
    </w:p>
    <w:p w:rsidR="00732C81" w:rsidRPr="00A07586" w:rsidRDefault="00732C81" w:rsidP="00732C81">
      <w:pPr>
        <w:pStyle w:val="GSAGuidance"/>
      </w:pPr>
      <w:r w:rsidRPr="00A07586">
        <w:rPr>
          <w:rStyle w:val="GSAGuidanceBoldChar"/>
        </w:rPr>
        <w:t>Guidance:</w:t>
      </w:r>
      <w:r w:rsidRPr="00A07586">
        <w:t xml:space="preserve"> For client-server transactions, the number of bytes sent and received gives bidirectional transfer information that can be helpful during an investigation or inquiry.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71920">
              <w:t>AU-3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97C09">
              <w:t>Parameter AU-3(1):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333862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589945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727895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02365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1202793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9486380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8827797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983031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278765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373996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2685339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711568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71920">
              <w:t>AU-3 (1) What is the solution and how is it implemented?</w:t>
            </w:r>
          </w:p>
        </w:tc>
      </w:tr>
      <w:tr w:rsidR="00732C81" w:rsidRPr="002C3786" w:rsidTr="00963369">
        <w:trPr>
          <w:trHeight w:val="288"/>
        </w:trPr>
        <w:tc>
          <w:tcPr>
            <w:tcW w:w="5000" w:type="pct"/>
            <w:shd w:val="clear" w:color="auto" w:fill="FFFFFF" w:themeFill="background1"/>
          </w:tcPr>
          <w:p w:rsidR="00732C81" w:rsidRPr="006952FF" w:rsidRDefault="00732C81" w:rsidP="00963369">
            <w:pPr>
              <w:rPr>
                <w:rFonts w:ascii="Calibri" w:hAnsi="Calibri"/>
                <w:sz w:val="20"/>
                <w:u w:val="single"/>
              </w:rPr>
            </w:pPr>
            <w:r w:rsidRPr="006952FF">
              <w:rPr>
                <w:rFonts w:ascii="Calibri" w:hAnsi="Calibri"/>
                <w:sz w:val="20"/>
                <w:u w:val="single"/>
              </w:rPr>
              <w:t>Application</w:t>
            </w:r>
          </w:p>
          <w:p w:rsidR="00732C81" w:rsidRPr="006952FF" w:rsidRDefault="00732C81" w:rsidP="00963369">
            <w:pPr>
              <w:spacing w:before="120"/>
              <w:rPr>
                <w:rFonts w:ascii="Calibri" w:hAnsi="Calibri"/>
                <w:i/>
                <w:iCs/>
                <w:sz w:val="20"/>
                <w:szCs w:val="22"/>
              </w:rPr>
            </w:pPr>
            <w:r w:rsidRPr="006952FF">
              <w:rPr>
                <w:rFonts w:ascii="Calibri" w:hAnsi="Calibri"/>
                <w:i/>
                <w:iCs/>
                <w:sz w:val="20"/>
                <w:szCs w:val="22"/>
              </w:rPr>
              <w:t xml:space="preserve">[AWS customers are responsible for implementing auditing </w:t>
            </w:r>
            <w:r>
              <w:rPr>
                <w:rFonts w:ascii="Calibri" w:hAnsi="Calibri"/>
                <w:i/>
                <w:iCs/>
                <w:sz w:val="20"/>
                <w:szCs w:val="22"/>
              </w:rPr>
              <w:t>on their AWS workloads.]</w:t>
            </w:r>
          </w:p>
          <w:p w:rsidR="00732C81" w:rsidRPr="006952FF" w:rsidRDefault="00732C81" w:rsidP="00963369">
            <w:pPr>
              <w:rPr>
                <w:rFonts w:ascii="Calibri" w:hAnsi="Calibri"/>
                <w:sz w:val="20"/>
                <w:u w:val="single"/>
              </w:rPr>
            </w:pPr>
            <w:r w:rsidRPr="006952FF">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960" w:name="_Toc468804816"/>
      <w:bookmarkStart w:id="961" w:name="_Toc383429476"/>
      <w:bookmarkStart w:id="962" w:name="_Toc383433248"/>
      <w:bookmarkStart w:id="963" w:name="_Toc383444480"/>
      <w:bookmarkStart w:id="964" w:name="_Toc385594120"/>
      <w:bookmarkStart w:id="965" w:name="_Toc385594512"/>
      <w:bookmarkStart w:id="966" w:name="_Toc385594900"/>
      <w:bookmarkStart w:id="967" w:name="_Toc388620752"/>
      <w:bookmarkStart w:id="968" w:name="_Toc449543329"/>
      <w:r w:rsidRPr="002C3786">
        <w:t>AU-4</w:t>
      </w:r>
      <w:r>
        <w:t xml:space="preserve"> </w:t>
      </w:r>
      <w:r w:rsidRPr="002C3786">
        <w:t>Audit Storage Capacity</w:t>
      </w:r>
      <w:bookmarkEnd w:id="960"/>
      <w:r w:rsidRPr="002C3786">
        <w:t xml:space="preserve"> </w:t>
      </w:r>
      <w:bookmarkEnd w:id="961"/>
      <w:bookmarkEnd w:id="962"/>
      <w:bookmarkEnd w:id="963"/>
      <w:bookmarkEnd w:id="964"/>
      <w:bookmarkEnd w:id="965"/>
      <w:bookmarkEnd w:id="966"/>
      <w:bookmarkEnd w:id="967"/>
      <w:bookmarkEnd w:id="968"/>
    </w:p>
    <w:p w:rsidR="00732C81" w:rsidRDefault="00732C81" w:rsidP="00732C81">
      <w:r w:rsidRPr="004C54B2">
        <w:t>The organization allocates audit record storage capacity in accordance with [</w:t>
      </w:r>
      <w:r w:rsidRPr="002B4E6E">
        <w:rPr>
          <w:rStyle w:val="GSAItalicEmphasisChar"/>
        </w:rPr>
        <w:t>Assignment: organization-defined audit record storage requirements</w:t>
      </w:r>
      <w:r w:rsidRPr="004C54B2">
        <w:t>].</w:t>
      </w:r>
      <w:r w:rsidRPr="004C54B2" w:rsidDel="004C54B2">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71920">
              <w:t>AU-4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8090E">
              <w:t>Parameter AU-4: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67405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666745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418213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869158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826957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890362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0802884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110542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1089588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722221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9328713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58871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E4631">
              <w:t>AU-4 What is the solution and how is it implemented?</w:t>
            </w:r>
          </w:p>
        </w:tc>
      </w:tr>
      <w:tr w:rsidR="00732C81" w:rsidRPr="002C3786" w:rsidTr="00963369">
        <w:trPr>
          <w:trHeight w:val="288"/>
        </w:trPr>
        <w:tc>
          <w:tcPr>
            <w:tcW w:w="5000" w:type="pct"/>
            <w:shd w:val="clear" w:color="auto" w:fill="FFFFFF" w:themeFill="background1"/>
          </w:tcPr>
          <w:p w:rsidR="00732C81" w:rsidRPr="006952FF" w:rsidRDefault="00732C81" w:rsidP="00963369">
            <w:pPr>
              <w:rPr>
                <w:rFonts w:ascii="Calibri" w:hAnsi="Calibri"/>
                <w:sz w:val="20"/>
                <w:u w:val="single"/>
              </w:rPr>
            </w:pPr>
            <w:r w:rsidRPr="006952FF">
              <w:rPr>
                <w:rFonts w:ascii="Calibri" w:hAnsi="Calibri"/>
                <w:sz w:val="20"/>
                <w:u w:val="single"/>
              </w:rPr>
              <w:t>Application</w:t>
            </w:r>
          </w:p>
          <w:p w:rsidR="00732C81" w:rsidRPr="006952FF" w:rsidRDefault="00732C81" w:rsidP="00963369">
            <w:pPr>
              <w:spacing w:before="120"/>
              <w:rPr>
                <w:rFonts w:ascii="Calibri" w:hAnsi="Calibri"/>
                <w:i/>
                <w:iCs/>
                <w:sz w:val="20"/>
                <w:szCs w:val="22"/>
              </w:rPr>
            </w:pPr>
            <w:r w:rsidRPr="006952FF">
              <w:rPr>
                <w:rFonts w:ascii="Calibri" w:hAnsi="Calibri"/>
                <w:i/>
                <w:iCs/>
                <w:sz w:val="20"/>
                <w:szCs w:val="22"/>
              </w:rPr>
              <w:t xml:space="preserve">[AWS customers are responsible </w:t>
            </w:r>
            <w:r>
              <w:rPr>
                <w:rFonts w:ascii="Calibri" w:hAnsi="Calibri"/>
                <w:i/>
                <w:iCs/>
                <w:sz w:val="20"/>
                <w:szCs w:val="22"/>
              </w:rPr>
              <w:t xml:space="preserve">for ensuring that sufficient storage is allocated for their audit logs. This can be accomplished using </w:t>
            </w:r>
            <w:r w:rsidRPr="006952FF">
              <w:rPr>
                <w:rFonts w:ascii="Calibri" w:hAnsi="Calibri"/>
                <w:i/>
                <w:iCs/>
                <w:sz w:val="20"/>
                <w:szCs w:val="22"/>
              </w:rPr>
              <w:t>S3 to properly archive their audit logs. S3 satisf</w:t>
            </w:r>
            <w:r>
              <w:rPr>
                <w:rFonts w:ascii="Calibri" w:hAnsi="Calibri"/>
                <w:i/>
                <w:iCs/>
                <w:sz w:val="20"/>
                <w:szCs w:val="22"/>
              </w:rPr>
              <w:t>ies</w:t>
            </w:r>
            <w:r w:rsidRPr="006952FF">
              <w:rPr>
                <w:rFonts w:ascii="Calibri" w:hAnsi="Calibri"/>
                <w:i/>
                <w:iCs/>
                <w:sz w:val="20"/>
                <w:szCs w:val="22"/>
              </w:rPr>
              <w:t xml:space="preserve"> the requirement to expand audit log storage capability on demand for customers.</w:t>
            </w:r>
            <w:r>
              <w:rPr>
                <w:rFonts w:ascii="Calibri" w:hAnsi="Calibri"/>
                <w:i/>
                <w:iCs/>
                <w:sz w:val="20"/>
                <w:szCs w:val="22"/>
              </w:rPr>
              <w:t>]</w:t>
            </w:r>
          </w:p>
          <w:p w:rsidR="00732C81" w:rsidRPr="006952FF" w:rsidRDefault="00732C81" w:rsidP="00963369">
            <w:pPr>
              <w:rPr>
                <w:rFonts w:ascii="Calibri" w:hAnsi="Calibri"/>
                <w:sz w:val="20"/>
                <w:u w:val="single"/>
              </w:rPr>
            </w:pPr>
            <w:r w:rsidRPr="006952FF">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969" w:name="_Toc468804817"/>
      <w:bookmarkStart w:id="970" w:name="_Toc449543330"/>
      <w:bookmarkStart w:id="971" w:name="_Toc383429477"/>
      <w:bookmarkStart w:id="972" w:name="_Toc383433249"/>
      <w:bookmarkStart w:id="973" w:name="_Toc383444481"/>
      <w:bookmarkStart w:id="974" w:name="_Toc385594121"/>
      <w:bookmarkStart w:id="975" w:name="_Toc385594513"/>
      <w:bookmarkStart w:id="976" w:name="_Toc385594901"/>
      <w:bookmarkStart w:id="977" w:name="_Toc388620753"/>
      <w:r w:rsidRPr="002C3786">
        <w:t>AU-5</w:t>
      </w:r>
      <w:r>
        <w:t xml:space="preserve"> </w:t>
      </w:r>
      <w:r w:rsidRPr="002C3786">
        <w:t>Response to Audit Processing Failures</w:t>
      </w:r>
      <w:bookmarkEnd w:id="969"/>
      <w:r w:rsidRPr="002C3786">
        <w:t xml:space="preserve"> </w:t>
      </w:r>
      <w:bookmarkEnd w:id="970"/>
    </w:p>
    <w:p w:rsidR="00732C81" w:rsidRPr="002C3786" w:rsidRDefault="00732C81" w:rsidP="00732C81">
      <w:r w:rsidRPr="002C3786">
        <w:t>The information system:</w:t>
      </w:r>
    </w:p>
    <w:p w:rsidR="00732C81" w:rsidRDefault="00732C81" w:rsidP="00732C81">
      <w:pPr>
        <w:pStyle w:val="GSAListParagraphalpha"/>
        <w:numPr>
          <w:ilvl w:val="0"/>
          <w:numId w:val="143"/>
        </w:numPr>
      </w:pPr>
      <w:r w:rsidRPr="00AE3199">
        <w:t>Alerts [</w:t>
      </w:r>
      <w:r w:rsidRPr="00D62A31">
        <w:rPr>
          <w:rStyle w:val="GSAItalicEmphasisChar"/>
        </w:rPr>
        <w:t>Assignment: organization-defined personnel or roles</w:t>
      </w:r>
      <w:r w:rsidRPr="00AE3199">
        <w:t>] in the event of an audit processing failure; and</w:t>
      </w:r>
    </w:p>
    <w:p w:rsidR="00732C81" w:rsidRDefault="00732C81" w:rsidP="00732C81">
      <w:pPr>
        <w:pStyle w:val="GSAListParagraphalpha"/>
        <w:numPr>
          <w:ilvl w:val="0"/>
          <w:numId w:val="143"/>
        </w:numPr>
      </w:pPr>
      <w:r w:rsidRPr="00AE3199">
        <w:t>Takes the following additional actions: [</w:t>
      </w:r>
      <w:r w:rsidRPr="00054489">
        <w:rPr>
          <w:rStyle w:val="GSAItalicEmphasisChar"/>
        </w:rPr>
        <w:t xml:space="preserve">FedRAMP </w:t>
      </w:r>
      <w:r w:rsidRPr="00D62A31">
        <w:rPr>
          <w:rStyle w:val="GSAItalicEmphasisChar"/>
        </w:rPr>
        <w:t xml:space="preserve">Assignment: organization-defined </w:t>
      </w:r>
      <w:r w:rsidRPr="007829F5">
        <w:rPr>
          <w:rStyle w:val="GSAItalicEmphasisChar"/>
        </w:rPr>
        <w:t>actions to be taken</w:t>
      </w:r>
      <w:r>
        <w:rPr>
          <w:rStyle w:val="GSAItalicEmphasisChar"/>
        </w:rPr>
        <w:t xml:space="preserve">; </w:t>
      </w:r>
      <w:r w:rsidRPr="00CD7D22">
        <w:rPr>
          <w:rStyle w:val="GSAItalicEmphasisChar"/>
        </w:rPr>
        <w:t>(</w:t>
      </w:r>
      <w:r w:rsidRPr="0009692E">
        <w:rPr>
          <w:rStyle w:val="GSAItalicEmphasisChar"/>
        </w:rPr>
        <w:t>overwrite oldest record</w:t>
      </w:r>
      <w:r w:rsidRPr="00CD7D22">
        <w:rPr>
          <w:rStyle w:val="GSAItalicEmphasisChar"/>
        </w:rPr>
        <w:t>)</w:t>
      </w:r>
      <w:r w:rsidRPr="00AE3199">
        <w:t>].</w:t>
      </w:r>
    </w:p>
    <w:bookmarkEnd w:id="971"/>
    <w:bookmarkEnd w:id="972"/>
    <w:bookmarkEnd w:id="973"/>
    <w:bookmarkEnd w:id="974"/>
    <w:bookmarkEnd w:id="975"/>
    <w:bookmarkEnd w:id="976"/>
    <w:bookmarkEnd w:id="977"/>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E4631">
              <w:t>AU-5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E3936">
              <w:t>Parameter AU-5(a):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E3936">
              <w:t>Parameter AU-5(b)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657427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08177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81792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222160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689792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73947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3190737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714103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599926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649189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2168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067288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6E4631">
              <w:t>AU-5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6952FF" w:rsidRDefault="00732C81" w:rsidP="00963369">
            <w:pPr>
              <w:rPr>
                <w:rFonts w:ascii="Calibri" w:hAnsi="Calibri"/>
                <w:sz w:val="20"/>
                <w:u w:val="single"/>
              </w:rPr>
            </w:pPr>
            <w:r w:rsidRPr="006952FF">
              <w:rPr>
                <w:rFonts w:ascii="Calibri" w:hAnsi="Calibri"/>
                <w:sz w:val="20"/>
                <w:u w:val="single"/>
              </w:rPr>
              <w:t>Application</w:t>
            </w:r>
          </w:p>
          <w:p w:rsidR="00732C81" w:rsidRPr="006952FF" w:rsidRDefault="00732C81" w:rsidP="00963369">
            <w:pPr>
              <w:spacing w:before="120"/>
              <w:rPr>
                <w:rFonts w:ascii="Calibri" w:hAnsi="Calibri"/>
                <w:i/>
                <w:iCs/>
                <w:sz w:val="20"/>
                <w:szCs w:val="22"/>
              </w:rPr>
            </w:pPr>
            <w:r w:rsidRPr="006952FF">
              <w:rPr>
                <w:rFonts w:ascii="Calibri" w:hAnsi="Calibri"/>
                <w:i/>
                <w:iCs/>
                <w:sz w:val="20"/>
                <w:szCs w:val="22"/>
              </w:rPr>
              <w:t xml:space="preserve">[AWS customers are responsible for configuring alarms or notifications in order to notify administrators of audit log failures within </w:t>
            </w:r>
            <w:r w:rsidRPr="004C59C9">
              <w:rPr>
                <w:rFonts w:ascii="Calibri" w:hAnsi="Calibri"/>
                <w:i/>
                <w:iCs/>
                <w:sz w:val="20"/>
                <w:szCs w:val="22"/>
              </w:rPr>
              <w:t>their AWS workloads.</w:t>
            </w:r>
            <w:r w:rsidRPr="006952FF">
              <w:rPr>
                <w:rFonts w:ascii="Calibri" w:hAnsi="Calibri"/>
                <w:i/>
                <w:iCs/>
                <w:sz w:val="20"/>
                <w:szCs w:val="22"/>
              </w:rPr>
              <w:t xml:space="preserve"> Customer administrators are responsible for responding to audit failures</w:t>
            </w:r>
            <w:r>
              <w:rPr>
                <w:rFonts w:ascii="Calibri" w:hAnsi="Calibri"/>
                <w:i/>
                <w:iCs/>
                <w:sz w:val="20"/>
                <w:szCs w:val="22"/>
              </w:rPr>
              <w:t>.]</w:t>
            </w:r>
          </w:p>
          <w:p w:rsidR="00732C81" w:rsidRPr="006952FF" w:rsidRDefault="00732C81" w:rsidP="00963369">
            <w:pPr>
              <w:rPr>
                <w:rFonts w:ascii="Calibri" w:hAnsi="Calibri"/>
                <w:sz w:val="20"/>
                <w:u w:val="single"/>
              </w:rPr>
            </w:pPr>
            <w:r w:rsidRPr="006952FF">
              <w:rPr>
                <w:rFonts w:ascii="Calibri" w:hAnsi="Calibri"/>
                <w:sz w:val="20"/>
                <w:u w:val="single"/>
              </w:rPr>
              <w:t>Infrastructure</w:t>
            </w:r>
          </w:p>
          <w:p w:rsidR="00732C81" w:rsidRPr="0036708B"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6952FF" w:rsidRDefault="00732C81" w:rsidP="00963369">
            <w:pPr>
              <w:rPr>
                <w:rFonts w:ascii="Calibri" w:hAnsi="Calibri"/>
                <w:sz w:val="20"/>
                <w:u w:val="single"/>
              </w:rPr>
            </w:pPr>
            <w:r w:rsidRPr="006952FF">
              <w:rPr>
                <w:rFonts w:ascii="Calibri" w:hAnsi="Calibri"/>
                <w:sz w:val="20"/>
                <w:u w:val="single"/>
              </w:rPr>
              <w:t>Application</w:t>
            </w:r>
          </w:p>
          <w:p w:rsidR="00732C81" w:rsidRPr="006952FF" w:rsidRDefault="00732C81" w:rsidP="00963369">
            <w:pPr>
              <w:spacing w:before="120"/>
              <w:rPr>
                <w:rFonts w:ascii="Calibri" w:hAnsi="Calibri"/>
                <w:i/>
                <w:iCs/>
                <w:sz w:val="20"/>
                <w:szCs w:val="22"/>
              </w:rPr>
            </w:pPr>
            <w:r w:rsidRPr="006952FF">
              <w:rPr>
                <w:rFonts w:ascii="Calibri" w:hAnsi="Calibri"/>
                <w:i/>
                <w:iCs/>
                <w:sz w:val="20"/>
                <w:szCs w:val="22"/>
              </w:rPr>
              <w:t xml:space="preserve">[AWS customers are responsible for configuring alarms or notifications in order to notify administrators of audit log failures within </w:t>
            </w:r>
            <w:r w:rsidRPr="004C59C9">
              <w:rPr>
                <w:rFonts w:ascii="Calibri" w:hAnsi="Calibri"/>
                <w:i/>
                <w:iCs/>
                <w:sz w:val="20"/>
                <w:szCs w:val="22"/>
              </w:rPr>
              <w:t>their AWS workloads.</w:t>
            </w:r>
            <w:r w:rsidRPr="006952FF">
              <w:rPr>
                <w:rFonts w:ascii="Calibri" w:hAnsi="Calibri"/>
                <w:i/>
                <w:iCs/>
                <w:sz w:val="20"/>
                <w:szCs w:val="22"/>
              </w:rPr>
              <w:t xml:space="preserve"> Customer administrators are responsible for responding to audit failures</w:t>
            </w:r>
            <w:r>
              <w:rPr>
                <w:rFonts w:ascii="Calibri" w:hAnsi="Calibri"/>
                <w:i/>
                <w:iCs/>
                <w:sz w:val="20"/>
                <w:szCs w:val="22"/>
              </w:rPr>
              <w:t>.]</w:t>
            </w:r>
          </w:p>
          <w:p w:rsidR="00732C81" w:rsidRPr="006952FF" w:rsidRDefault="00732C81" w:rsidP="00963369">
            <w:pPr>
              <w:rPr>
                <w:rFonts w:ascii="Calibri" w:hAnsi="Calibri"/>
                <w:sz w:val="20"/>
                <w:u w:val="single"/>
              </w:rPr>
            </w:pPr>
            <w:r w:rsidRPr="006952FF">
              <w:rPr>
                <w:rFonts w:ascii="Calibri" w:hAnsi="Calibri"/>
                <w:sz w:val="20"/>
                <w:u w:val="single"/>
              </w:rPr>
              <w:t>Infrastructure</w:t>
            </w:r>
          </w:p>
          <w:p w:rsidR="00732C81" w:rsidRPr="0036708B" w:rsidRDefault="00732C81" w:rsidP="00963369">
            <w:pPr>
              <w:pStyle w:val="GSATableText"/>
            </w:pPr>
            <w:r>
              <w:rPr>
                <w:rFonts w:eastAsia="Times New Roman" w:cs="Times New Roman"/>
                <w:color w:val="auto"/>
                <w:spacing w:val="0"/>
                <w:kern w:val="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978" w:name="_Toc468804818"/>
      <w:bookmarkStart w:id="979" w:name="_Toc383429478"/>
      <w:bookmarkStart w:id="980" w:name="_Toc383433250"/>
      <w:bookmarkStart w:id="981" w:name="_Toc383444482"/>
      <w:bookmarkStart w:id="982" w:name="_Toc385594122"/>
      <w:bookmarkStart w:id="983" w:name="_Toc385594514"/>
      <w:bookmarkStart w:id="984" w:name="_Toc385594902"/>
      <w:bookmarkStart w:id="985" w:name="_Toc388620754"/>
      <w:bookmarkStart w:id="986" w:name="_Toc449543331"/>
      <w:r w:rsidRPr="002C3786">
        <w:t>AU-6</w:t>
      </w:r>
      <w:r>
        <w:t xml:space="preserve"> </w:t>
      </w:r>
      <w:r w:rsidRPr="002C3786">
        <w:t>Audit Review, Analysis, and Reporting</w:t>
      </w:r>
      <w:bookmarkEnd w:id="978"/>
      <w:r w:rsidRPr="002C3786">
        <w:t xml:space="preserve"> </w:t>
      </w:r>
      <w:bookmarkEnd w:id="979"/>
      <w:bookmarkEnd w:id="980"/>
      <w:bookmarkEnd w:id="981"/>
      <w:bookmarkEnd w:id="982"/>
      <w:bookmarkEnd w:id="983"/>
      <w:bookmarkEnd w:id="984"/>
      <w:bookmarkEnd w:id="985"/>
      <w:bookmarkEnd w:id="986"/>
    </w:p>
    <w:p w:rsidR="00732C81" w:rsidRPr="002C3786" w:rsidRDefault="00732C81" w:rsidP="00732C81">
      <w:pPr>
        <w:keepNext/>
      </w:pPr>
      <w:r w:rsidRPr="002C3786">
        <w:t>The organization:</w:t>
      </w:r>
    </w:p>
    <w:p w:rsidR="00732C81" w:rsidRDefault="00732C81" w:rsidP="00732C81">
      <w:pPr>
        <w:pStyle w:val="GSAListParagraphalpha"/>
        <w:numPr>
          <w:ilvl w:val="0"/>
          <w:numId w:val="93"/>
        </w:numPr>
      </w:pPr>
      <w:r w:rsidRPr="00AE3199">
        <w:t>Reviews and analyzes information system audit records [</w:t>
      </w:r>
      <w:r>
        <w:rPr>
          <w:rStyle w:val="GSAItalicEmphasisChar"/>
        </w:rPr>
        <w:t>FedRAMP</w:t>
      </w:r>
      <w:r w:rsidRPr="00D62A31">
        <w:rPr>
          <w:rStyle w:val="GSAItalicEmphasisChar"/>
        </w:rPr>
        <w:t xml:space="preserve"> Assignment: at least weekly</w:t>
      </w:r>
      <w:r w:rsidRPr="00AE3199">
        <w:t>] for indications of [</w:t>
      </w:r>
      <w:r w:rsidRPr="00D62A31">
        <w:rPr>
          <w:rStyle w:val="GSAItalicEmphasisChar"/>
        </w:rPr>
        <w:t>Assignment: organization-defined inappropriate or unusual activity</w:t>
      </w:r>
      <w:r w:rsidRPr="00AE3199">
        <w:t>]; and</w:t>
      </w:r>
    </w:p>
    <w:p w:rsidR="00732C81" w:rsidRDefault="00732C81" w:rsidP="00732C81">
      <w:pPr>
        <w:pStyle w:val="GSAListParagraphalpha"/>
        <w:numPr>
          <w:ilvl w:val="0"/>
          <w:numId w:val="93"/>
        </w:numPr>
      </w:pPr>
      <w:r w:rsidRPr="00AE3199">
        <w:t>Reports findings to [</w:t>
      </w:r>
      <w:r w:rsidRPr="00D62A31">
        <w:rPr>
          <w:rStyle w:val="GSAItalicEmphasisChar"/>
        </w:rPr>
        <w:t>Assignment: organization-defined personnel or roles</w:t>
      </w:r>
      <w:r w:rsidRPr="00AE3199">
        <w:t>].</w:t>
      </w:r>
    </w:p>
    <w:p w:rsidR="00732C81" w:rsidRDefault="00732C81" w:rsidP="00732C81">
      <w:pPr>
        <w:pStyle w:val="GSAGuidance"/>
        <w:rPr>
          <w:rStyle w:val="GSAGuidanceBoldChar"/>
        </w:rPr>
      </w:pPr>
      <w:r w:rsidRPr="00A07586">
        <w:rPr>
          <w:rStyle w:val="GSAGuidanceBoldChar"/>
        </w:rPr>
        <w:t>AU-</w:t>
      </w:r>
      <w:r>
        <w:rPr>
          <w:rStyle w:val="GSAGuidanceBoldChar"/>
        </w:rPr>
        <w:t>6</w:t>
      </w:r>
      <w:r w:rsidRPr="00A07586">
        <w:rPr>
          <w:rStyle w:val="GSAGuidanceBoldChar"/>
        </w:rPr>
        <w:t xml:space="preserve"> Additional </w:t>
      </w:r>
      <w:r>
        <w:rPr>
          <w:rStyle w:val="GSAGuidanceBoldChar"/>
        </w:rPr>
        <w:t>FedRAMP</w:t>
      </w:r>
      <w:r w:rsidRPr="00A07586">
        <w:rPr>
          <w:rStyle w:val="GSAGuidanceBoldChar"/>
        </w:rPr>
        <w:t xml:space="preserve"> Requirements and Guidance: </w:t>
      </w:r>
    </w:p>
    <w:p w:rsidR="00732C81" w:rsidRPr="00A07586" w:rsidRDefault="00732C81" w:rsidP="00732C81">
      <w:pPr>
        <w:pStyle w:val="GSAGuidance"/>
      </w:pPr>
      <w:r w:rsidRPr="00A07586">
        <w:rPr>
          <w:rStyle w:val="GSAGuidanceBoldChar"/>
        </w:rPr>
        <w:t>Requirement:</w:t>
      </w:r>
      <w:r w:rsidRPr="00A07586">
        <w:t xml:space="preserve"> The service provider defines audit record types</w:t>
      </w:r>
      <w:r>
        <w:t xml:space="preserve"> </w:t>
      </w:r>
      <w:r w:rsidRPr="00B736EC">
        <w:rPr>
          <w:bCs/>
        </w:rPr>
        <w:t>[</w:t>
      </w:r>
      <w:r>
        <w:rPr>
          <w:rStyle w:val="GSAItalicEmphasisChar"/>
        </w:rPr>
        <w:t>FedRAMP</w:t>
      </w:r>
      <w:r w:rsidRPr="000E459F">
        <w:rPr>
          <w:rStyle w:val="GSAItalicEmphasisChar"/>
        </w:rPr>
        <w:t xml:space="preserve"> Assignment: </w:t>
      </w:r>
      <w:r w:rsidRPr="0048113D">
        <w:rPr>
          <w:rStyle w:val="GSAItalicEmphasisChar"/>
        </w:rPr>
        <w:t xml:space="preserve">Coordination between service provider and consumer shall be documented and accepted by the </w:t>
      </w:r>
      <w:r>
        <w:t>JAB/AO</w:t>
      </w:r>
      <w:r w:rsidRPr="0048113D">
        <w:rPr>
          <w:rStyle w:val="GSAItalicEmphasisChar"/>
        </w:rPr>
        <w:t>. In multi-tenant environments, capability and means for providing review, analysis, and reporting to consumer for data pertaining to consumer shall be documented.</w:t>
      </w:r>
      <w:r w:rsidRPr="00B736EC">
        <w:rPr>
          <w:bCs/>
        </w:rPr>
        <w:t>]</w:t>
      </w:r>
      <w:r w:rsidRPr="00A07586">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C342A">
              <w:t>AU-6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342A">
              <w:t>Parameter AU-6(a)-1: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342A">
              <w:t>Parameter AU-6(a)-2</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342A">
              <w:t>Parameter AU-6(b)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815604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856428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563734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473824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878292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245988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7032465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669285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834825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399980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6477613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394671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C342A">
              <w:t>AU-6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5A0FAD">
              <w:rPr>
                <w:rFonts w:ascii="Calibri" w:hAnsi="Calibri"/>
                <w:i/>
                <w:sz w:val="20"/>
              </w:rPr>
              <w:t xml:space="preserve">AWS customers are responsible for </w:t>
            </w:r>
            <w:r>
              <w:rPr>
                <w:rFonts w:ascii="Calibri" w:hAnsi="Calibri"/>
                <w:i/>
                <w:sz w:val="20"/>
              </w:rPr>
              <w:t>reviewing audit logs generated on their AWS workloads.]</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5A0FAD">
              <w:rPr>
                <w:rFonts w:ascii="Calibri" w:hAnsi="Calibri"/>
                <w:i/>
                <w:sz w:val="20"/>
              </w:rPr>
              <w:t xml:space="preserve">AWS customers are responsible for </w:t>
            </w:r>
            <w:r>
              <w:rPr>
                <w:rFonts w:ascii="Calibri" w:hAnsi="Calibri"/>
                <w:i/>
                <w:sz w:val="20"/>
              </w:rPr>
              <w:t>reviewing audit logs generated on their AWS workloads.]</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pPr>
            <w:r>
              <w:rPr>
                <w:rFonts w:eastAsia="Times New Roman" w:cs="Times New Roman"/>
                <w:color w:val="auto"/>
                <w:spacing w:val="0"/>
                <w:kern w:val="0"/>
              </w:rPr>
              <w:t>Reference the pre-existing FedRAMP [Provisional OR Agency] Authorization to Operate for [AWS Region], [Date of Authorization].</w:t>
            </w:r>
          </w:p>
        </w:tc>
      </w:tr>
    </w:tbl>
    <w:p w:rsidR="00732C81" w:rsidRDefault="00732C81" w:rsidP="00732C81">
      <w:bookmarkStart w:id="987" w:name="_Toc383428747"/>
      <w:bookmarkStart w:id="988" w:name="_Toc383429479"/>
      <w:bookmarkStart w:id="989" w:name="_Toc383430205"/>
      <w:bookmarkStart w:id="990" w:name="_Toc383430802"/>
      <w:bookmarkStart w:id="991" w:name="_Toc383429481"/>
      <w:bookmarkStart w:id="992" w:name="_Toc383433251"/>
      <w:bookmarkStart w:id="993" w:name="_Toc383444483"/>
      <w:bookmarkStart w:id="994" w:name="_Toc385594123"/>
      <w:bookmarkStart w:id="995" w:name="_Toc385594515"/>
      <w:bookmarkStart w:id="996" w:name="_Toc385594903"/>
      <w:bookmarkStart w:id="997" w:name="_Toc388620755"/>
      <w:bookmarkEnd w:id="987"/>
      <w:bookmarkEnd w:id="988"/>
      <w:bookmarkEnd w:id="989"/>
      <w:bookmarkEnd w:id="990"/>
    </w:p>
    <w:p w:rsidR="00732C81" w:rsidRDefault="00732C81" w:rsidP="00732C81">
      <w:pPr>
        <w:pStyle w:val="Heading4"/>
      </w:pPr>
      <w:bookmarkStart w:id="998" w:name="_Toc468804819"/>
      <w:r w:rsidRPr="002C3786">
        <w:t>AU-6 (1)</w:t>
      </w:r>
      <w:r>
        <w:t xml:space="preserve"> </w:t>
      </w:r>
      <w:r w:rsidRPr="002C3786">
        <w:t>Control Enhancement</w:t>
      </w:r>
      <w:bookmarkEnd w:id="998"/>
      <w:r w:rsidRPr="002C3786">
        <w:t xml:space="preserve"> </w:t>
      </w:r>
      <w:bookmarkEnd w:id="991"/>
      <w:bookmarkEnd w:id="992"/>
      <w:bookmarkEnd w:id="993"/>
      <w:bookmarkEnd w:id="994"/>
      <w:bookmarkEnd w:id="995"/>
      <w:bookmarkEnd w:id="996"/>
      <w:bookmarkEnd w:id="997"/>
    </w:p>
    <w:p w:rsidR="00732C81" w:rsidRPr="002C3786" w:rsidRDefault="00732C81" w:rsidP="00732C81">
      <w:r w:rsidRPr="0006269F">
        <w:t>The organization employs automated mechanisms to integrate audit review, analysis, and reporting processes to support organizational processes for investigation and response to suspicious activities.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C342A">
              <w:t>AU-6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874133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275496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842559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16811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495627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5624458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3725773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707168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205017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818760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315830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823821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C342A">
              <w:t>AU-6 (1) What is the solution and how is it implemented?</w:t>
            </w:r>
          </w:p>
        </w:tc>
      </w:tr>
      <w:tr w:rsidR="00732C81" w:rsidRPr="002C3786" w:rsidTr="00963369">
        <w:trPr>
          <w:trHeight w:val="288"/>
        </w:trPr>
        <w:tc>
          <w:tcPr>
            <w:tcW w:w="5000" w:type="pct"/>
            <w:shd w:val="clear" w:color="auto" w:fill="FFFFFF" w:themeFill="background1"/>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5A0FAD">
              <w:rPr>
                <w:rFonts w:ascii="Calibri" w:hAnsi="Calibri"/>
                <w:i/>
                <w:sz w:val="20"/>
              </w:rPr>
              <w:t xml:space="preserve">AWS customers are responsible for </w:t>
            </w:r>
            <w:r>
              <w:rPr>
                <w:rFonts w:ascii="Calibri" w:hAnsi="Calibri"/>
                <w:i/>
                <w:sz w:val="20"/>
              </w:rPr>
              <w:t>establishing automated mechanisms for reviewing audit logs generated on their AWS workloads.]</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999" w:name="_Toc468804820"/>
      <w:bookmarkStart w:id="1000" w:name="_Toc383429482"/>
      <w:bookmarkStart w:id="1001" w:name="_Toc383433252"/>
      <w:bookmarkStart w:id="1002" w:name="_Toc383444484"/>
      <w:bookmarkStart w:id="1003" w:name="_Toc385594124"/>
      <w:bookmarkStart w:id="1004" w:name="_Toc385594516"/>
      <w:bookmarkStart w:id="1005" w:name="_Toc385594904"/>
      <w:bookmarkStart w:id="1006" w:name="_Toc388620756"/>
      <w:r w:rsidRPr="002C3786">
        <w:t>AU-6 (3)</w:t>
      </w:r>
      <w:r>
        <w:t xml:space="preserve"> </w:t>
      </w:r>
      <w:r w:rsidRPr="002C3786">
        <w:t>Control Enhancement</w:t>
      </w:r>
      <w:bookmarkEnd w:id="999"/>
      <w:r w:rsidRPr="002C3786">
        <w:t xml:space="preserve"> </w:t>
      </w:r>
      <w:bookmarkEnd w:id="1000"/>
      <w:bookmarkEnd w:id="1001"/>
      <w:bookmarkEnd w:id="1002"/>
      <w:bookmarkEnd w:id="1003"/>
      <w:bookmarkEnd w:id="1004"/>
      <w:bookmarkEnd w:id="1005"/>
      <w:bookmarkEnd w:id="1006"/>
    </w:p>
    <w:p w:rsidR="00732C81" w:rsidRPr="00F01982" w:rsidRDefault="00732C81" w:rsidP="00732C81">
      <w:r w:rsidRPr="0006269F">
        <w:t>The organization analyzes and correlates audit records across different repositories to gain organization-wide situational awareness.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C342A">
              <w:t>AU-6 (3)</w:t>
            </w:r>
          </w:p>
        </w:tc>
        <w:tc>
          <w:tcPr>
            <w:tcW w:w="4189" w:type="pct"/>
            <w:shd w:val="clear" w:color="auto" w:fill="DEEAF6" w:themeFill="accent1" w:themeFillTint="33"/>
          </w:tcPr>
          <w:p w:rsidR="00732C81" w:rsidRPr="002C3786" w:rsidRDefault="00732C81" w:rsidP="00963369">
            <w:pPr>
              <w:pStyle w:val="GSATableHeading"/>
              <w:tabs>
                <w:tab w:val="left" w:pos="1607"/>
                <w:tab w:val="center" w:pos="3801"/>
              </w:tabs>
              <w:jc w:val="left"/>
            </w:pPr>
            <w:r>
              <w:tab/>
            </w:r>
            <w:r>
              <w:tab/>
            </w: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578026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877991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781956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64355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481523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1459203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745273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973428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733479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845974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1971068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369973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C342A">
              <w:t>AU-6 (3) What is the solution and how is it implemented?</w:t>
            </w:r>
          </w:p>
        </w:tc>
      </w:tr>
      <w:tr w:rsidR="00732C81" w:rsidRPr="002C3786" w:rsidTr="00963369">
        <w:trPr>
          <w:trHeight w:val="288"/>
        </w:trPr>
        <w:tc>
          <w:tcPr>
            <w:tcW w:w="5000" w:type="pct"/>
            <w:shd w:val="clear" w:color="auto" w:fill="FFFFFF" w:themeFill="background1"/>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5A0FAD">
              <w:rPr>
                <w:rFonts w:ascii="Calibri" w:hAnsi="Calibri"/>
                <w:i/>
                <w:sz w:val="20"/>
              </w:rPr>
              <w:t xml:space="preserve">AWS customers are responsible for </w:t>
            </w:r>
            <w:r>
              <w:rPr>
                <w:rFonts w:ascii="Calibri" w:hAnsi="Calibri"/>
                <w:i/>
                <w:sz w:val="20"/>
              </w:rPr>
              <w:t>reviewing audit logs generated on their AWS workloads.]</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007" w:name="_Toc468804821"/>
      <w:bookmarkStart w:id="1008" w:name="_Toc383429483"/>
      <w:bookmarkStart w:id="1009" w:name="_Toc383433253"/>
      <w:bookmarkStart w:id="1010" w:name="_Toc383444485"/>
      <w:bookmarkStart w:id="1011" w:name="_Toc385594125"/>
      <w:bookmarkStart w:id="1012" w:name="_Toc385594517"/>
      <w:bookmarkStart w:id="1013" w:name="_Toc385594905"/>
      <w:bookmarkStart w:id="1014" w:name="_Toc388620757"/>
      <w:bookmarkStart w:id="1015" w:name="_Toc449543332"/>
      <w:r w:rsidRPr="002C3786">
        <w:t>AU-7</w:t>
      </w:r>
      <w:r>
        <w:t xml:space="preserve"> </w:t>
      </w:r>
      <w:r w:rsidRPr="002C3786">
        <w:t>Audit Reduction and Report Generation</w:t>
      </w:r>
      <w:bookmarkEnd w:id="1007"/>
      <w:r w:rsidRPr="002C3786">
        <w:t xml:space="preserve"> </w:t>
      </w:r>
      <w:bookmarkEnd w:id="1008"/>
      <w:bookmarkEnd w:id="1009"/>
      <w:bookmarkEnd w:id="1010"/>
      <w:bookmarkEnd w:id="1011"/>
      <w:bookmarkEnd w:id="1012"/>
      <w:bookmarkEnd w:id="1013"/>
      <w:bookmarkEnd w:id="1014"/>
      <w:bookmarkEnd w:id="1015"/>
    </w:p>
    <w:p w:rsidR="00732C81" w:rsidRDefault="00732C81" w:rsidP="00732C81">
      <w:r w:rsidRPr="00CB70E6">
        <w:t>The information system provides an audit reduction and report generation capability that:</w:t>
      </w:r>
      <w:r w:rsidRPr="00CB70E6" w:rsidDel="00CB70E6">
        <w:t xml:space="preserve"> </w:t>
      </w:r>
    </w:p>
    <w:p w:rsidR="00732C81" w:rsidRDefault="00732C81" w:rsidP="00732C81">
      <w:pPr>
        <w:pStyle w:val="GSAListParagraphalpha"/>
        <w:numPr>
          <w:ilvl w:val="0"/>
          <w:numId w:val="92"/>
        </w:numPr>
      </w:pPr>
      <w:r w:rsidRPr="00AE3199">
        <w:t>Supports on-demand audit review, analysis, and reporting requirements and after-the-fact investigations of security incidents; and</w:t>
      </w:r>
    </w:p>
    <w:p w:rsidR="00732C81" w:rsidRDefault="00732C81" w:rsidP="00732C81">
      <w:pPr>
        <w:pStyle w:val="GSAListParagraphalpha"/>
        <w:numPr>
          <w:ilvl w:val="0"/>
          <w:numId w:val="92"/>
        </w:numPr>
      </w:pPr>
      <w:r w:rsidRPr="00AE3199">
        <w:t>Does not alter the original content or time ordering of audit records.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C342A">
              <w:t>AU-7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211642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30751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925203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851449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182040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632817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2825126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555735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583853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878197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0432527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020608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C342A">
              <w:t>AU-7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Default="00732C81" w:rsidP="00963369">
            <w:pPr>
              <w:rPr>
                <w:rFonts w:ascii="Calibri" w:hAnsi="Calibri"/>
                <w:i/>
                <w:sz w:val="20"/>
              </w:rPr>
            </w:pPr>
            <w:r>
              <w:rPr>
                <w:rFonts w:ascii="Calibri" w:hAnsi="Calibri"/>
                <w:i/>
                <w:sz w:val="20"/>
              </w:rPr>
              <w:t>[</w:t>
            </w:r>
            <w:r w:rsidRPr="001A2CB6">
              <w:rPr>
                <w:rFonts w:ascii="Calibri" w:hAnsi="Calibri"/>
                <w:i/>
                <w:sz w:val="20"/>
              </w:rPr>
              <w:t xml:space="preserve">AWS customers are responsible for reviewing audit logs generated by their AWS </w:t>
            </w:r>
            <w:r>
              <w:rPr>
                <w:rFonts w:ascii="Calibri" w:hAnsi="Calibri"/>
                <w:i/>
                <w:sz w:val="20"/>
              </w:rPr>
              <w:t>workloads.]</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Default="00732C81" w:rsidP="00963369">
            <w:pPr>
              <w:rPr>
                <w:rFonts w:ascii="Calibri" w:hAnsi="Calibri"/>
                <w:i/>
                <w:sz w:val="20"/>
              </w:rPr>
            </w:pPr>
            <w:r>
              <w:rPr>
                <w:rFonts w:ascii="Calibri" w:hAnsi="Calibri"/>
                <w:i/>
                <w:sz w:val="20"/>
              </w:rPr>
              <w:t>[</w:t>
            </w:r>
            <w:r w:rsidRPr="001A2CB6">
              <w:rPr>
                <w:rFonts w:ascii="Calibri" w:hAnsi="Calibri"/>
                <w:i/>
                <w:sz w:val="20"/>
              </w:rPr>
              <w:t xml:space="preserve">AWS customers are responsible for reviewing audit logs generated by their AWS </w:t>
            </w:r>
            <w:r>
              <w:rPr>
                <w:rFonts w:ascii="Calibri" w:hAnsi="Calibri"/>
                <w:i/>
                <w:sz w:val="20"/>
              </w:rPr>
              <w:t>workloads.]</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pPr>
            <w:r>
              <w:rPr>
                <w:rFonts w:eastAsia="Times New Roman" w:cs="Times New Roman"/>
                <w:color w:val="auto"/>
                <w:spacing w:val="0"/>
                <w:kern w:val="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016" w:name="_Toc383428759"/>
      <w:bookmarkStart w:id="1017" w:name="_Toc383429491"/>
      <w:bookmarkStart w:id="1018" w:name="_Toc383430217"/>
      <w:bookmarkStart w:id="1019" w:name="_Toc383430814"/>
      <w:bookmarkStart w:id="1020" w:name="_Toc468804822"/>
      <w:bookmarkStart w:id="1021" w:name="_Toc383429493"/>
      <w:bookmarkStart w:id="1022" w:name="_Toc383433254"/>
      <w:bookmarkStart w:id="1023" w:name="_Toc383444486"/>
      <w:bookmarkStart w:id="1024" w:name="_Toc385594126"/>
      <w:bookmarkStart w:id="1025" w:name="_Toc385594518"/>
      <w:bookmarkStart w:id="1026" w:name="_Toc385594906"/>
      <w:bookmarkStart w:id="1027" w:name="_Toc388620758"/>
      <w:bookmarkEnd w:id="1016"/>
      <w:bookmarkEnd w:id="1017"/>
      <w:bookmarkEnd w:id="1018"/>
      <w:bookmarkEnd w:id="1019"/>
      <w:r w:rsidRPr="002C3786">
        <w:t>AU-7 (1)</w:t>
      </w:r>
      <w:r>
        <w:t xml:space="preserve"> </w:t>
      </w:r>
      <w:r w:rsidRPr="002C3786">
        <w:t>Control Enhancement</w:t>
      </w:r>
      <w:bookmarkEnd w:id="1020"/>
      <w:r w:rsidRPr="002C3786">
        <w:t xml:space="preserve"> </w:t>
      </w:r>
      <w:bookmarkEnd w:id="1021"/>
      <w:bookmarkEnd w:id="1022"/>
      <w:bookmarkEnd w:id="1023"/>
      <w:bookmarkEnd w:id="1024"/>
      <w:bookmarkEnd w:id="1025"/>
      <w:bookmarkEnd w:id="1026"/>
      <w:bookmarkEnd w:id="1027"/>
    </w:p>
    <w:p w:rsidR="00732C81" w:rsidRPr="002C3786" w:rsidRDefault="00732C81" w:rsidP="00732C81">
      <w:r w:rsidRPr="00FC204E">
        <w:t>The information system provides the capability to process audit records for events of interest based on [</w:t>
      </w:r>
      <w:r w:rsidRPr="002B4E6E">
        <w:rPr>
          <w:rStyle w:val="GSAItalicEmphasisChar"/>
        </w:rPr>
        <w:t>Assignment: organization-defined audit fields within audit records</w:t>
      </w:r>
      <w:r w:rsidRPr="00FC204E">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C342A">
              <w:t>AU-7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342A">
              <w:t>Parameter AU-7(1):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403648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223573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656278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815736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899191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138862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359777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839202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361465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838021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0289317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54304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C342A">
              <w:t>AU-7 (1) What is the solution and how is it implemented?</w:t>
            </w:r>
          </w:p>
        </w:tc>
      </w:tr>
      <w:tr w:rsidR="00732C81" w:rsidRPr="002C3786" w:rsidTr="00963369">
        <w:trPr>
          <w:trHeight w:val="288"/>
        </w:trPr>
        <w:tc>
          <w:tcPr>
            <w:tcW w:w="5000" w:type="pct"/>
            <w:shd w:val="clear" w:color="auto" w:fill="FFFFFF" w:themeFill="background1"/>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Default="00732C81" w:rsidP="00963369">
            <w:pPr>
              <w:rPr>
                <w:rFonts w:ascii="Calibri" w:hAnsi="Calibri"/>
                <w:i/>
                <w:sz w:val="20"/>
              </w:rPr>
            </w:pPr>
            <w:r>
              <w:rPr>
                <w:rFonts w:ascii="Calibri" w:hAnsi="Calibri"/>
                <w:i/>
                <w:sz w:val="20"/>
              </w:rPr>
              <w:t>[</w:t>
            </w:r>
            <w:r w:rsidRPr="001A2CB6">
              <w:rPr>
                <w:rFonts w:ascii="Calibri" w:hAnsi="Calibri"/>
                <w:i/>
                <w:sz w:val="20"/>
              </w:rPr>
              <w:t xml:space="preserve">AWS customers are responsible for reviewing audit logs generated by their AWS </w:t>
            </w:r>
            <w:r>
              <w:rPr>
                <w:rFonts w:ascii="Calibri" w:hAnsi="Calibri"/>
                <w:i/>
                <w:sz w:val="20"/>
              </w:rPr>
              <w:t>workloads.]</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1028" w:name="_Toc468804823"/>
      <w:bookmarkStart w:id="1029" w:name="_Toc383429494"/>
      <w:bookmarkStart w:id="1030" w:name="_Toc383433255"/>
      <w:bookmarkStart w:id="1031" w:name="_Toc383444487"/>
      <w:bookmarkStart w:id="1032" w:name="_Toc385594127"/>
      <w:bookmarkStart w:id="1033" w:name="_Toc385594519"/>
      <w:bookmarkStart w:id="1034" w:name="_Toc385594907"/>
      <w:bookmarkStart w:id="1035" w:name="_Toc388620759"/>
      <w:bookmarkStart w:id="1036" w:name="_Toc449543333"/>
      <w:r w:rsidRPr="002C3786">
        <w:t>AU-8</w:t>
      </w:r>
      <w:r>
        <w:t xml:space="preserve"> </w:t>
      </w:r>
      <w:r w:rsidRPr="002C3786">
        <w:t>Time Stamps</w:t>
      </w:r>
      <w:bookmarkEnd w:id="1028"/>
      <w:r w:rsidRPr="002C3786">
        <w:t xml:space="preserve"> </w:t>
      </w:r>
      <w:bookmarkEnd w:id="1029"/>
      <w:bookmarkEnd w:id="1030"/>
      <w:bookmarkEnd w:id="1031"/>
      <w:bookmarkEnd w:id="1032"/>
      <w:bookmarkEnd w:id="1033"/>
      <w:bookmarkEnd w:id="1034"/>
      <w:bookmarkEnd w:id="1035"/>
      <w:bookmarkEnd w:id="1036"/>
    </w:p>
    <w:p w:rsidR="00732C81" w:rsidRDefault="00732C81" w:rsidP="00732C81">
      <w:pPr>
        <w:keepNext/>
      </w:pPr>
      <w:r w:rsidRPr="002C3786">
        <w:t>The information system</w:t>
      </w:r>
      <w:r>
        <w:t>:</w:t>
      </w:r>
    </w:p>
    <w:p w:rsidR="00732C81" w:rsidRDefault="00732C81" w:rsidP="00732C81">
      <w:pPr>
        <w:pStyle w:val="GSAListParagraphalpha"/>
        <w:numPr>
          <w:ilvl w:val="0"/>
          <w:numId w:val="91"/>
        </w:numPr>
      </w:pPr>
      <w:r w:rsidRPr="00AE3199">
        <w:t>Uses internal system clocks to generate time stamps for audit records; and</w:t>
      </w:r>
    </w:p>
    <w:p w:rsidR="00732C81" w:rsidRDefault="00732C81" w:rsidP="00732C81">
      <w:pPr>
        <w:pStyle w:val="GSAListParagraphalpha"/>
        <w:numPr>
          <w:ilvl w:val="0"/>
          <w:numId w:val="91"/>
        </w:numPr>
      </w:pPr>
      <w:r w:rsidRPr="00AE3199">
        <w:t>Records time stamps for audit records that can be mapped to Coordinated Universal Time (UTC) or Greenwich Mean Time (GMT) and meets [</w:t>
      </w:r>
      <w:r w:rsidRPr="009B5A11">
        <w:rPr>
          <w:rStyle w:val="GSAItalicEmphasisChar"/>
        </w:rPr>
        <w:t xml:space="preserve">FedRAMP </w:t>
      </w:r>
      <w:r w:rsidRPr="00D62A31">
        <w:rPr>
          <w:rStyle w:val="GSAItalicEmphasisChar"/>
        </w:rPr>
        <w:t xml:space="preserve">Assignment: </w:t>
      </w:r>
      <w:r w:rsidRPr="009B5A11">
        <w:rPr>
          <w:rStyle w:val="GSAItalicEmphasisChar"/>
        </w:rPr>
        <w:t xml:space="preserve">one second </w:t>
      </w:r>
      <w:r w:rsidRPr="00D62A31">
        <w:rPr>
          <w:rStyle w:val="GSAItalicEmphasisChar"/>
        </w:rPr>
        <w:t>granularity of time measurement</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C342A">
              <w:t>AU-8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342A">
              <w:t>Parameter AU-8(b):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014432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489041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957292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382943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599904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04915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7449704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24974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388011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346745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3929839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789059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314"/>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C342A">
              <w:t>AU-8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1A2CB6">
              <w:rPr>
                <w:rFonts w:ascii="Calibri" w:hAnsi="Calibri"/>
                <w:i/>
                <w:sz w:val="20"/>
              </w:rPr>
              <w:t>AWS customers are responsible for configuring their EC2 instances to synchronize with the ntp servers required by their organization.</w:t>
            </w:r>
            <w:r>
              <w:rPr>
                <w:rFonts w:ascii="Calibri" w:hAnsi="Calibri"/>
                <w:i/>
                <w:sz w:val="20"/>
              </w:rPr>
              <w:t>]</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1A2CB6">
              <w:rPr>
                <w:rFonts w:ascii="Calibri" w:hAnsi="Calibri"/>
                <w:i/>
                <w:sz w:val="20"/>
              </w:rPr>
              <w:t>AWS customers are responsible for configuring their EC2 instances to synchronize with the ntp servers required by their organization.</w:t>
            </w:r>
            <w:r>
              <w:rPr>
                <w:rFonts w:ascii="Calibri" w:hAnsi="Calibri"/>
                <w:i/>
                <w:sz w:val="20"/>
              </w:rPr>
              <w:t>]</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pPr>
            <w:r>
              <w:rPr>
                <w:rFonts w:eastAsia="Times New Roman" w:cs="Times New Roman"/>
                <w:color w:val="auto"/>
                <w:spacing w:val="0"/>
                <w:kern w:val="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037" w:name="_Toc468804824"/>
      <w:bookmarkStart w:id="1038" w:name="_Toc383429496"/>
      <w:bookmarkStart w:id="1039" w:name="_Toc383433256"/>
      <w:bookmarkStart w:id="1040" w:name="_Toc383444488"/>
      <w:bookmarkStart w:id="1041" w:name="_Toc385594128"/>
      <w:bookmarkStart w:id="1042" w:name="_Toc385594520"/>
      <w:bookmarkStart w:id="1043" w:name="_Toc385594908"/>
      <w:bookmarkStart w:id="1044" w:name="_Toc388620760"/>
      <w:r w:rsidRPr="002C3786">
        <w:t>AU-8 (1)</w:t>
      </w:r>
      <w:r>
        <w:t xml:space="preserve"> </w:t>
      </w:r>
      <w:r w:rsidRPr="002C3786">
        <w:t>Control Enhancement</w:t>
      </w:r>
      <w:bookmarkEnd w:id="1037"/>
      <w:r w:rsidRPr="002C3786">
        <w:t xml:space="preserve"> </w:t>
      </w:r>
      <w:bookmarkEnd w:id="1038"/>
      <w:bookmarkEnd w:id="1039"/>
      <w:bookmarkEnd w:id="1040"/>
      <w:bookmarkEnd w:id="1041"/>
      <w:bookmarkEnd w:id="1042"/>
      <w:bookmarkEnd w:id="1043"/>
      <w:bookmarkEnd w:id="1044"/>
    </w:p>
    <w:p w:rsidR="00732C81" w:rsidRPr="002C3786" w:rsidRDefault="00732C81" w:rsidP="00732C81">
      <w:pPr>
        <w:keepNext/>
      </w:pPr>
      <w:r w:rsidRPr="002C3786">
        <w:t>The information system</w:t>
      </w:r>
      <w:r>
        <w:t>:</w:t>
      </w:r>
    </w:p>
    <w:p w:rsidR="00732C81" w:rsidRDefault="00732C81" w:rsidP="00732C81">
      <w:pPr>
        <w:pStyle w:val="GSAListParagraphalpha"/>
        <w:numPr>
          <w:ilvl w:val="0"/>
          <w:numId w:val="90"/>
        </w:numPr>
      </w:pPr>
      <w:r w:rsidRPr="00AE3199">
        <w:t>Compares the internal information system clocks  with [</w:t>
      </w:r>
      <w:r>
        <w:rPr>
          <w:rStyle w:val="GSAItalicEmphasisChar"/>
        </w:rPr>
        <w:t>FedRAMP</w:t>
      </w:r>
      <w:r w:rsidRPr="00D62A31">
        <w:rPr>
          <w:rStyle w:val="GSAItalicEmphasisChar"/>
        </w:rPr>
        <w:t xml:space="preserve"> Assignment: authoritative time source:</w:t>
      </w:r>
      <w:r w:rsidRPr="007D33FD">
        <w:t xml:space="preserve"> </w:t>
      </w:r>
      <w:r w:rsidRPr="00AE3199">
        <w:t>[</w:t>
      </w:r>
      <w:r w:rsidRPr="000E2F6C">
        <w:rPr>
          <w:i/>
        </w:rPr>
        <w:t>http://tf.nist.gov/tf-cgi/servers.cgi</w:t>
      </w:r>
      <w:r w:rsidRPr="007D33FD">
        <w:t xml:space="preserve">] </w:t>
      </w:r>
      <w:r w:rsidRPr="00CD7D22">
        <w:rPr>
          <w:rStyle w:val="GSAItalicEmphasisChar"/>
        </w:rPr>
        <w:t>[</w:t>
      </w:r>
      <w:r w:rsidRPr="00AF46AF">
        <w:rPr>
          <w:rStyle w:val="GSAItalicEmphasisChar"/>
        </w:rPr>
        <w:t>at least hourly</w:t>
      </w:r>
      <w:r w:rsidRPr="00CD7D22">
        <w:rPr>
          <w:rStyle w:val="GSAItalicEmphasisChar"/>
        </w:rPr>
        <w:t>]</w:t>
      </w:r>
      <w:r w:rsidRPr="00AE3199">
        <w:t>];</w:t>
      </w:r>
      <w:r>
        <w:t xml:space="preserve"> </w:t>
      </w:r>
      <w:r w:rsidRPr="00AE3199">
        <w:t>and</w:t>
      </w:r>
    </w:p>
    <w:p w:rsidR="00732C81" w:rsidRDefault="00732C81" w:rsidP="00732C81">
      <w:pPr>
        <w:pStyle w:val="GSAListParagraphalpha"/>
        <w:numPr>
          <w:ilvl w:val="0"/>
          <w:numId w:val="90"/>
        </w:numPr>
      </w:pPr>
      <w:r w:rsidRPr="00AE3199">
        <w:t>Synchronizes the internal system clocks to the authoritative time source when the time difference is greater than [</w:t>
      </w:r>
      <w:r w:rsidRPr="00D62A31">
        <w:rPr>
          <w:rStyle w:val="GSAItalicEmphasisChar"/>
        </w:rPr>
        <w:t>Assignment: organization-defined time period</w:t>
      </w:r>
      <w:r w:rsidRPr="00AE3199">
        <w:t>].</w:t>
      </w:r>
    </w:p>
    <w:p w:rsidR="00732C81" w:rsidRPr="000C628C" w:rsidRDefault="00732C81" w:rsidP="00732C81">
      <w:pPr>
        <w:pStyle w:val="GSAGuidance"/>
        <w:keepNext/>
        <w:widowControl/>
        <w:rPr>
          <w:rStyle w:val="GSAGuidanceBoldChar"/>
        </w:rPr>
      </w:pPr>
      <w:r w:rsidRPr="000C628C">
        <w:rPr>
          <w:rStyle w:val="GSAGuidanceBoldChar"/>
        </w:rPr>
        <w:t xml:space="preserve">AU-8 (1) Additional </w:t>
      </w:r>
      <w:r>
        <w:rPr>
          <w:rStyle w:val="GSAGuidanceBoldChar"/>
        </w:rPr>
        <w:t>FedRAMP</w:t>
      </w:r>
      <w:r w:rsidRPr="000C628C">
        <w:rPr>
          <w:rStyle w:val="GSAGuidanceBoldChar"/>
        </w:rPr>
        <w:t xml:space="preserve"> Requirements and Guidance: </w:t>
      </w:r>
    </w:p>
    <w:p w:rsidR="00732C81" w:rsidRDefault="00732C81" w:rsidP="00732C81">
      <w:pPr>
        <w:pStyle w:val="GSAGuidance"/>
      </w:pPr>
      <w:r w:rsidRPr="007D33FD">
        <w:rPr>
          <w:rStyle w:val="GSAGuidanceBoldChar"/>
        </w:rPr>
        <w:t>Requirement</w:t>
      </w:r>
      <w:r>
        <w:t>: The service provider selects primary and secondary time servers used by the NIST Internet time service. The secondary server is selected from a different geographic region than the primary server.</w:t>
      </w:r>
    </w:p>
    <w:p w:rsidR="00732C81" w:rsidRDefault="00732C81" w:rsidP="00732C81">
      <w:pPr>
        <w:pStyle w:val="GSAGuidance"/>
      </w:pPr>
      <w:r w:rsidRPr="007D33FD">
        <w:rPr>
          <w:rStyle w:val="GSAGuidanceBoldChar"/>
        </w:rPr>
        <w:t>Requirement</w:t>
      </w:r>
      <w:r>
        <w:t>: The service provider synchronizes the system clocks of network computers that run operating systems other than Windows to the Windows Server Domain Controller emulator or to the same time source for that server.</w:t>
      </w:r>
    </w:p>
    <w:p w:rsidR="00732C81" w:rsidRDefault="00732C81" w:rsidP="00732C81">
      <w:pPr>
        <w:pStyle w:val="GSAGuidance"/>
      </w:pPr>
      <w:r w:rsidRPr="007D33FD">
        <w:rPr>
          <w:rStyle w:val="GSAGuidanceBoldChar"/>
        </w:rPr>
        <w:t>Guidance</w:t>
      </w:r>
      <w:r>
        <w:t>: The service provider selects primary and secondary time servers used by the NIST Internet time service, or by a Stratum-1 time server. The secondary server is selected from a different geographic region than the primary server.</w:t>
      </w:r>
    </w:p>
    <w:p w:rsidR="00732C81" w:rsidRDefault="00732C81" w:rsidP="00732C81">
      <w:pPr>
        <w:pStyle w:val="GSAGuidance"/>
      </w:pPr>
      <w:r>
        <w:t>If using Windows Active Directory, all servers should synchronize time with the time source for the Windows Domain Controller. If using some other directory services (e.g., LDAP), all servers should synchronize time with the time source for the directory server</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C342A">
              <w:t>AU-8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A36A8">
              <w:t>Parameter AU-8(1)(a)-1: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A36A8">
              <w:t>Parameter AU-8(1)(a)-2:</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A36A8">
              <w:t>Parameter AU-8(1)(b):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824557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077152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140301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42668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63682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403718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020081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063116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625630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03358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3313591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052122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C342A">
              <w:t>AU-8</w:t>
            </w:r>
            <w:r>
              <w:t xml:space="preserve"> </w:t>
            </w:r>
            <w:r w:rsidRPr="007C342A">
              <w:t>(1)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1A2CB6">
              <w:rPr>
                <w:rFonts w:ascii="Calibri" w:hAnsi="Calibri"/>
                <w:i/>
                <w:sz w:val="20"/>
              </w:rPr>
              <w:t>AWS customers are responsible for configuring their EC2 instances to synchronize with the ntp servers required by their organization.</w:t>
            </w:r>
            <w:r>
              <w:rPr>
                <w:rFonts w:ascii="Calibri" w:hAnsi="Calibri"/>
                <w:i/>
                <w:sz w:val="20"/>
              </w:rPr>
              <w:t>]</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1A2CB6">
              <w:rPr>
                <w:rFonts w:ascii="Calibri" w:hAnsi="Calibri"/>
                <w:i/>
                <w:sz w:val="20"/>
              </w:rPr>
              <w:t>AWS customers are responsible for configuring their EC2 instances to synchronize with the ntp servers required by their organization.</w:t>
            </w:r>
            <w:r>
              <w:rPr>
                <w:rFonts w:ascii="Calibri" w:hAnsi="Calibri"/>
                <w:i/>
                <w:sz w:val="20"/>
              </w:rPr>
              <w:t>]</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pPr>
            <w:r>
              <w:rPr>
                <w:rFonts w:eastAsia="Times New Roman" w:cs="Times New Roman"/>
                <w:color w:val="auto"/>
                <w:spacing w:val="0"/>
                <w:kern w:val="0"/>
              </w:rPr>
              <w:t>Reference the pre-existing FedRAMP [Provisional OR Agency] Authorization to Operate for [AWS Region], [Date of Authorization].</w:t>
            </w:r>
          </w:p>
        </w:tc>
      </w:tr>
    </w:tbl>
    <w:p w:rsidR="00732C81" w:rsidRDefault="00732C81" w:rsidP="00732C81"/>
    <w:p w:rsidR="00732C81" w:rsidRPr="007C342A" w:rsidRDefault="00732C81" w:rsidP="00732C81">
      <w:pPr>
        <w:pStyle w:val="GSAGuidanceBold"/>
      </w:pPr>
      <w:r w:rsidRPr="007C342A">
        <w:t xml:space="preserve">AU-8 (1) Additional </w:t>
      </w:r>
      <w:r>
        <w:t>FedRAMP</w:t>
      </w:r>
      <w:r w:rsidRPr="007C342A">
        <w:t xml:space="preserve"> Requirements and Guidance: </w:t>
      </w:r>
    </w:p>
    <w:p w:rsidR="00732C81" w:rsidRPr="00340E59" w:rsidRDefault="00732C81" w:rsidP="00732C81">
      <w:pPr>
        <w:pStyle w:val="GSAGuidance"/>
        <w:rPr>
          <w:rFonts w:eastAsia="Calibri"/>
        </w:rPr>
      </w:pPr>
      <w:r w:rsidRPr="0060589B">
        <w:rPr>
          <w:rStyle w:val="GSAGuidanceBoldChar"/>
        </w:rPr>
        <w:t>Requirement 1:</w:t>
      </w:r>
      <w:r w:rsidRPr="00340E59">
        <w:t xml:space="preserve"> </w:t>
      </w:r>
      <w:r w:rsidRPr="007C342A">
        <w:t>The service provider selects primary and secondary time servers used by the NIST Internet time service.  The secondary server is selected from a different geographic region than the primary server.</w:t>
      </w:r>
    </w:p>
    <w:p w:rsidR="00732C81" w:rsidRPr="00340E59" w:rsidRDefault="00732C81" w:rsidP="00732C81">
      <w:pPr>
        <w:pStyle w:val="GSAGuidance"/>
      </w:pPr>
      <w:r w:rsidRPr="0060589B">
        <w:rPr>
          <w:rStyle w:val="GSAGuidanceBoldChar"/>
        </w:rPr>
        <w:t>Requirement 2:</w:t>
      </w:r>
      <w:r w:rsidRPr="00340E59">
        <w:t xml:space="preserve"> </w:t>
      </w:r>
      <w:r w:rsidRPr="007C342A">
        <w:t>The service provider synchronizes the system clocks of network computers that run operating systems other than Windows to the Windows Server Domain Controller emulator or to the same time source for that server.</w:t>
      </w:r>
    </w:p>
    <w:p w:rsidR="00732C81" w:rsidRPr="00340E59" w:rsidRDefault="00732C81" w:rsidP="00732C81">
      <w:pPr>
        <w:pStyle w:val="GSAGuidance"/>
      </w:pPr>
      <w:r w:rsidRPr="0060589B">
        <w:rPr>
          <w:rStyle w:val="GSAGuidanceBoldChar"/>
        </w:rPr>
        <w:t>Guidance:</w:t>
      </w:r>
      <w:r w:rsidRPr="00340E59">
        <w:t xml:space="preserve"> </w:t>
      </w:r>
      <w:r w:rsidRPr="007C342A">
        <w:t>Synchronization of system clocks improves the accuracy of log analysis</w:t>
      </w:r>
      <w:r w:rsidRPr="00340E5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000F3">
              <w:t>AU-8 (1)</w:t>
            </w:r>
            <w:r>
              <w:t xml:space="preserve"> Req.</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24068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990499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117642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886192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329355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818038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102267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944380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091500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668104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0031736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012573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000F3">
              <w:t>AU-8 (1)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Req.</w:t>
            </w:r>
            <w:r>
              <w:t xml:space="preserve"> </w:t>
            </w:r>
            <w:r w:rsidRPr="002C3786">
              <w:t>1</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1A2CB6">
              <w:rPr>
                <w:rFonts w:ascii="Calibri" w:hAnsi="Calibri"/>
                <w:i/>
                <w:sz w:val="20"/>
              </w:rPr>
              <w:t>AWS customers are responsible for configuring their EC2 instances to synchronize with the ntp servers required by their organization.</w:t>
            </w:r>
            <w:r>
              <w:rPr>
                <w:rFonts w:ascii="Calibri" w:hAnsi="Calibri"/>
                <w:i/>
                <w:sz w:val="20"/>
              </w:rPr>
              <w:t>]</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Req.</w:t>
            </w:r>
            <w:r>
              <w:t xml:space="preserve"> 2</w:t>
            </w:r>
          </w:p>
        </w:tc>
        <w:tc>
          <w:tcPr>
            <w:tcW w:w="4516" w:type="pct"/>
            <w:tcMar>
              <w:top w:w="43" w:type="dxa"/>
              <w:bottom w:w="43" w:type="dxa"/>
            </w:tcMar>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1A2CB6">
              <w:rPr>
                <w:rFonts w:ascii="Calibri" w:hAnsi="Calibri"/>
                <w:i/>
                <w:sz w:val="20"/>
              </w:rPr>
              <w:t>AWS customers are responsible for configuring their EC2 instances to synchronize with the ntp servers required by their organization.</w:t>
            </w:r>
            <w:r>
              <w:rPr>
                <w:rFonts w:ascii="Calibri" w:hAnsi="Calibri"/>
                <w:i/>
                <w:sz w:val="20"/>
              </w:rPr>
              <w:t>]</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36708B" w:rsidRDefault="00732C81" w:rsidP="00963369">
            <w:pPr>
              <w:pStyle w:val="GSATableText"/>
            </w:pPr>
            <w:r>
              <w:rPr>
                <w:rFonts w:eastAsia="Times New Roman" w:cs="Times New Roman"/>
                <w:color w:val="auto"/>
                <w:spacing w:val="0"/>
                <w:kern w:val="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1045" w:name="_Toc468804825"/>
      <w:bookmarkStart w:id="1046" w:name="_Toc383429497"/>
      <w:bookmarkStart w:id="1047" w:name="_Toc383433257"/>
      <w:bookmarkStart w:id="1048" w:name="_Toc383444489"/>
      <w:bookmarkStart w:id="1049" w:name="_Toc385594129"/>
      <w:bookmarkStart w:id="1050" w:name="_Toc385594521"/>
      <w:bookmarkStart w:id="1051" w:name="_Toc385594909"/>
      <w:bookmarkStart w:id="1052" w:name="_Toc388620761"/>
      <w:bookmarkStart w:id="1053" w:name="_Toc449543334"/>
      <w:r w:rsidRPr="002C3786">
        <w:t>AU-9</w:t>
      </w:r>
      <w:r>
        <w:t xml:space="preserve"> </w:t>
      </w:r>
      <w:r w:rsidRPr="002C3786">
        <w:t>Protection of Audit Information</w:t>
      </w:r>
      <w:bookmarkEnd w:id="1045"/>
      <w:r w:rsidRPr="002C3786">
        <w:t xml:space="preserve"> </w:t>
      </w:r>
      <w:bookmarkEnd w:id="1046"/>
      <w:bookmarkEnd w:id="1047"/>
      <w:bookmarkEnd w:id="1048"/>
      <w:bookmarkEnd w:id="1049"/>
      <w:bookmarkEnd w:id="1050"/>
      <w:bookmarkEnd w:id="1051"/>
      <w:bookmarkEnd w:id="1052"/>
      <w:bookmarkEnd w:id="1053"/>
    </w:p>
    <w:p w:rsidR="00732C81" w:rsidRDefault="00732C81" w:rsidP="00732C81">
      <w:r w:rsidRPr="002863BE">
        <w:t>The information system protects audit information and audit tools from unauthorized access, modification, and deletion.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000F3">
              <w:t>AU-9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29676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689070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647811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928070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165680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827492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1132216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259034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299640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001459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7704362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317293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000F3">
              <w:t>AU-9 What is the solution and how is it implemented?</w:t>
            </w:r>
          </w:p>
        </w:tc>
      </w:tr>
      <w:tr w:rsidR="00732C81" w:rsidRPr="002C3786" w:rsidTr="00963369">
        <w:trPr>
          <w:trHeight w:val="288"/>
        </w:trPr>
        <w:tc>
          <w:tcPr>
            <w:tcW w:w="5000" w:type="pct"/>
            <w:shd w:val="clear" w:color="auto" w:fill="FFFFFF" w:themeFill="background1"/>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4F368F">
              <w:rPr>
                <w:rFonts w:ascii="Calibri" w:hAnsi="Calibri"/>
                <w:i/>
                <w:sz w:val="20"/>
              </w:rPr>
              <w:t xml:space="preserve">AWS customers are responsible for properly protecting audit data generated by </w:t>
            </w:r>
            <w:r>
              <w:rPr>
                <w:rFonts w:ascii="Calibri" w:hAnsi="Calibri"/>
                <w:i/>
                <w:sz w:val="20"/>
              </w:rPr>
              <w:t>their AWS workloads</w:t>
            </w:r>
            <w:r w:rsidRPr="004F368F">
              <w:rPr>
                <w:rFonts w:ascii="Calibri" w:hAnsi="Calibri"/>
                <w:i/>
                <w:sz w:val="20"/>
              </w:rPr>
              <w:t xml:space="preserve">. Customers can protect their audit data through the proper implementation of encryption </w:t>
            </w:r>
            <w:r>
              <w:rPr>
                <w:rFonts w:ascii="Calibri" w:hAnsi="Calibri"/>
                <w:i/>
                <w:sz w:val="20"/>
              </w:rPr>
              <w:t xml:space="preserve">of data </w:t>
            </w:r>
            <w:r w:rsidRPr="004F368F">
              <w:rPr>
                <w:rFonts w:ascii="Calibri" w:hAnsi="Calibri"/>
                <w:i/>
                <w:sz w:val="20"/>
              </w:rPr>
              <w:t>at rest, as well as through implementation of access policies to restrict access to audit data to authorized users.</w:t>
            </w:r>
            <w:r>
              <w:rPr>
                <w:rFonts w:ascii="Calibri" w:hAnsi="Calibri"/>
                <w:i/>
                <w:sz w:val="20"/>
              </w:rPr>
              <w:t>]</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054" w:name="_Toc468804826"/>
      <w:bookmarkStart w:id="1055" w:name="_Toc383429499"/>
      <w:bookmarkStart w:id="1056" w:name="_Toc383433258"/>
      <w:bookmarkStart w:id="1057" w:name="_Toc383444490"/>
      <w:bookmarkStart w:id="1058" w:name="_Toc385594130"/>
      <w:bookmarkStart w:id="1059" w:name="_Toc385594522"/>
      <w:bookmarkStart w:id="1060" w:name="_Toc385594910"/>
      <w:bookmarkStart w:id="1061" w:name="_Toc388620762"/>
      <w:r w:rsidRPr="002C3786">
        <w:t>AU-9 (2)</w:t>
      </w:r>
      <w:r>
        <w:t xml:space="preserve"> </w:t>
      </w:r>
      <w:r w:rsidRPr="002C3786">
        <w:t>Control Enhancement</w:t>
      </w:r>
      <w:bookmarkEnd w:id="1054"/>
      <w:r w:rsidRPr="002C3786">
        <w:t xml:space="preserve"> </w:t>
      </w:r>
      <w:bookmarkEnd w:id="1055"/>
      <w:bookmarkEnd w:id="1056"/>
      <w:bookmarkEnd w:id="1057"/>
      <w:bookmarkEnd w:id="1058"/>
      <w:bookmarkEnd w:id="1059"/>
      <w:bookmarkEnd w:id="1060"/>
      <w:bookmarkEnd w:id="1061"/>
    </w:p>
    <w:p w:rsidR="00732C81" w:rsidRDefault="00732C81" w:rsidP="00732C81">
      <w:r w:rsidRPr="002863BE">
        <w:t>The information system backs up audit records [</w:t>
      </w:r>
      <w:r>
        <w:rPr>
          <w:rStyle w:val="GSAItalicEmphasisChar"/>
        </w:rPr>
        <w:t>FedRAMP</w:t>
      </w:r>
      <w:r w:rsidRPr="002B4E6E">
        <w:rPr>
          <w:rStyle w:val="GSAItalicEmphasisChar"/>
        </w:rPr>
        <w:t xml:space="preserve"> Assignment: at least weekly</w:t>
      </w:r>
      <w:r w:rsidRPr="002863BE">
        <w:t>] onto a physically different system or system component than the system or component being audited.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86034">
              <w:t>AU-9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86034">
              <w:t>Parameter AU-9(2):</w:t>
            </w:r>
            <w:r w:rsidRPr="00B66633">
              <w:t xml:space="preserve"> [TBD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837116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519481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247683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619071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202801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859169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551630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472288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395261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467939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8654551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292275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86034">
              <w:t>AU-9 (2) What is the solution and how is it implemented?</w:t>
            </w:r>
          </w:p>
        </w:tc>
      </w:tr>
      <w:tr w:rsidR="00732C81" w:rsidRPr="002C3786" w:rsidTr="00963369">
        <w:trPr>
          <w:trHeight w:val="288"/>
        </w:trPr>
        <w:tc>
          <w:tcPr>
            <w:tcW w:w="5000" w:type="pct"/>
            <w:shd w:val="clear" w:color="auto" w:fill="FFFFFF" w:themeFill="background1"/>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w:t>
            </w:r>
            <w:r w:rsidRPr="004F368F">
              <w:rPr>
                <w:rFonts w:ascii="Calibri" w:hAnsi="Calibri"/>
                <w:i/>
                <w:sz w:val="20"/>
              </w:rPr>
              <w:t xml:space="preserve">AWS customers are responsible for properly backing up audit logs from </w:t>
            </w:r>
            <w:r>
              <w:rPr>
                <w:rFonts w:ascii="Calibri" w:hAnsi="Calibri"/>
                <w:i/>
                <w:sz w:val="20"/>
              </w:rPr>
              <w:t>on their AWS workloads</w:t>
            </w:r>
            <w:r w:rsidRPr="004F368F">
              <w:rPr>
                <w:rFonts w:ascii="Calibri" w:hAnsi="Calibri"/>
                <w:i/>
                <w:sz w:val="20"/>
              </w:rPr>
              <w:t>.</w:t>
            </w:r>
            <w:r>
              <w:rPr>
                <w:rFonts w:ascii="Calibri" w:hAnsi="Calibri"/>
                <w:i/>
                <w:sz w:val="20"/>
              </w:rPr>
              <w:t>]</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062" w:name="_Toc468804827"/>
      <w:bookmarkStart w:id="1063" w:name="_Toc383429500"/>
      <w:bookmarkStart w:id="1064" w:name="_Toc383433259"/>
      <w:bookmarkStart w:id="1065" w:name="_Toc383444491"/>
      <w:bookmarkStart w:id="1066" w:name="_Toc385594131"/>
      <w:bookmarkStart w:id="1067" w:name="_Toc385594523"/>
      <w:bookmarkStart w:id="1068" w:name="_Toc385594911"/>
      <w:bookmarkStart w:id="1069" w:name="_Toc388620763"/>
      <w:r w:rsidRPr="00A8144E">
        <w:t>AU-9 (4)</w:t>
      </w:r>
      <w:r>
        <w:t xml:space="preserve"> </w:t>
      </w:r>
      <w:r w:rsidRPr="00A8144E">
        <w:t>Control Enhancement</w:t>
      </w:r>
      <w:bookmarkEnd w:id="1062"/>
      <w:r w:rsidRPr="00A8144E">
        <w:t xml:space="preserve"> </w:t>
      </w:r>
      <w:bookmarkEnd w:id="1063"/>
      <w:bookmarkEnd w:id="1064"/>
      <w:bookmarkEnd w:id="1065"/>
      <w:bookmarkEnd w:id="1066"/>
      <w:bookmarkEnd w:id="1067"/>
      <w:bookmarkEnd w:id="1068"/>
      <w:bookmarkEnd w:id="1069"/>
    </w:p>
    <w:p w:rsidR="00732C81" w:rsidRPr="002C3786" w:rsidRDefault="00732C81" w:rsidP="00732C81">
      <w:pPr>
        <w:keepNext/>
        <w:keepLines/>
      </w:pPr>
      <w:r w:rsidRPr="002863BE">
        <w:t>The organization authorizes access to management of audit functionality to only [</w:t>
      </w:r>
      <w:r w:rsidRPr="002B4E6E">
        <w:rPr>
          <w:rStyle w:val="GSAItalicEmphasisChar"/>
        </w:rPr>
        <w:t>Assignment: organization-defined subset of privileged users</w:t>
      </w:r>
      <w:r w:rsidRPr="002863BE">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01F8A">
              <w:t>AU-9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01F8A">
              <w:t>Parameter AU-9(4):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705927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66770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389297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085321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553603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317509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0608213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114459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392231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555566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95009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012383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01F8A">
              <w:t>AU-9 (4) What is the solution and how is it implemented?</w:t>
            </w:r>
          </w:p>
        </w:tc>
      </w:tr>
      <w:tr w:rsidR="00732C81" w:rsidRPr="002C3786" w:rsidTr="00963369">
        <w:trPr>
          <w:trHeight w:val="288"/>
        </w:trPr>
        <w:tc>
          <w:tcPr>
            <w:tcW w:w="5000" w:type="pct"/>
            <w:shd w:val="clear" w:color="auto" w:fill="FFFFFF" w:themeFill="background1"/>
          </w:tcPr>
          <w:p w:rsidR="00732C81" w:rsidRPr="005A0FAD" w:rsidRDefault="00732C81" w:rsidP="00963369">
            <w:pPr>
              <w:rPr>
                <w:rFonts w:ascii="Calibri" w:hAnsi="Calibri"/>
                <w:sz w:val="20"/>
                <w:u w:val="single"/>
              </w:rPr>
            </w:pPr>
            <w:r w:rsidRPr="005A0FAD">
              <w:rPr>
                <w:rFonts w:ascii="Calibri" w:hAnsi="Calibri"/>
                <w:sz w:val="20"/>
                <w:u w:val="single"/>
              </w:rPr>
              <w:t>Application</w:t>
            </w:r>
          </w:p>
          <w:p w:rsidR="00732C81" w:rsidRPr="005A0FAD" w:rsidRDefault="00732C81" w:rsidP="00963369">
            <w:pPr>
              <w:rPr>
                <w:rFonts w:ascii="Calibri" w:hAnsi="Calibri"/>
                <w:i/>
                <w:sz w:val="20"/>
              </w:rPr>
            </w:pPr>
            <w:r>
              <w:rPr>
                <w:rFonts w:ascii="Calibri" w:hAnsi="Calibri"/>
                <w:i/>
                <w:sz w:val="20"/>
              </w:rPr>
              <w:t>[AWS c</w:t>
            </w:r>
            <w:r w:rsidRPr="00FA26B0">
              <w:rPr>
                <w:rFonts w:ascii="Calibri" w:hAnsi="Calibri"/>
                <w:i/>
                <w:sz w:val="20"/>
              </w:rPr>
              <w:t xml:space="preserve">ustomers are responsible </w:t>
            </w:r>
            <w:r>
              <w:rPr>
                <w:rFonts w:ascii="Calibri" w:hAnsi="Calibri"/>
                <w:i/>
                <w:sz w:val="20"/>
              </w:rPr>
              <w:t xml:space="preserve">for protecting </w:t>
            </w:r>
            <w:r w:rsidRPr="00FA26B0">
              <w:rPr>
                <w:rFonts w:ascii="Calibri" w:hAnsi="Calibri"/>
                <w:i/>
                <w:sz w:val="20"/>
              </w:rPr>
              <w:t>their audit data through the proper implementation of encryption at rest, as well as through implementation of access policies to restrict access to audit data to authorized users.</w:t>
            </w:r>
            <w:r>
              <w:rPr>
                <w:rFonts w:ascii="Calibri" w:hAnsi="Calibri"/>
                <w:i/>
                <w:sz w:val="20"/>
              </w:rPr>
              <w:t>]</w:t>
            </w:r>
          </w:p>
          <w:p w:rsidR="00732C81" w:rsidRPr="005A0FAD" w:rsidRDefault="00732C81" w:rsidP="00963369">
            <w:pPr>
              <w:rPr>
                <w:rFonts w:ascii="Calibri" w:hAnsi="Calibri"/>
                <w:sz w:val="20"/>
                <w:u w:val="single"/>
              </w:rPr>
            </w:pPr>
            <w:r w:rsidRPr="005A0FAD">
              <w:rPr>
                <w:rFonts w:ascii="Calibri" w:hAnsi="Calibri"/>
                <w:sz w:val="20"/>
                <w:u w:val="single"/>
              </w:rPr>
              <w:t>Infrastructure</w:t>
            </w:r>
          </w:p>
          <w:p w:rsidR="00732C81" w:rsidRPr="002C3786" w:rsidRDefault="00732C81" w:rsidP="00963369">
            <w:pPr>
              <w:pStyle w:val="GSATableText"/>
              <w:keepNext/>
              <w:keepLines/>
            </w:pPr>
            <w:r>
              <w:rPr>
                <w:rFonts w:eastAsia="Times New Roman" w:cs="Times New Roman"/>
                <w:color w:val="auto"/>
                <w:spacing w:val="0"/>
                <w:kern w:val="0"/>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070" w:name="_Toc383428769"/>
      <w:bookmarkStart w:id="1071" w:name="_Toc383429501"/>
      <w:bookmarkStart w:id="1072" w:name="_Toc383430227"/>
      <w:bookmarkStart w:id="1073" w:name="_Toc383430824"/>
      <w:bookmarkStart w:id="1074" w:name="_Toc383431966"/>
      <w:bookmarkStart w:id="1075" w:name="_Toc468804828"/>
      <w:bookmarkStart w:id="1076" w:name="_Toc449543337"/>
      <w:bookmarkEnd w:id="1070"/>
      <w:bookmarkEnd w:id="1071"/>
      <w:bookmarkEnd w:id="1072"/>
      <w:bookmarkEnd w:id="1073"/>
      <w:bookmarkEnd w:id="1074"/>
      <w:r w:rsidRPr="002C3786">
        <w:t>AU-1</w:t>
      </w:r>
      <w:r>
        <w:t>1 Audit Record Retention</w:t>
      </w:r>
      <w:bookmarkEnd w:id="1075"/>
      <w:r w:rsidRPr="002C3786">
        <w:t xml:space="preserve"> </w:t>
      </w:r>
      <w:bookmarkEnd w:id="1076"/>
    </w:p>
    <w:p w:rsidR="00732C81" w:rsidRDefault="00732C81" w:rsidP="00732C81">
      <w:r w:rsidRPr="00C106B1">
        <w:t>The organization retains audit records for [</w:t>
      </w:r>
      <w:r>
        <w:rPr>
          <w:rStyle w:val="GSAItalicEmphasisChar"/>
        </w:rPr>
        <w:t>FedRAMP</w:t>
      </w:r>
      <w:r w:rsidRPr="002B4E6E">
        <w:rPr>
          <w:rStyle w:val="GSAItalicEmphasisChar"/>
        </w:rPr>
        <w:t xml:space="preserve"> Assignment: </w:t>
      </w:r>
      <w:r w:rsidRPr="002077BA">
        <w:rPr>
          <w:rStyle w:val="GSAItalicEmphasisChar"/>
        </w:rPr>
        <w:t xml:space="preserve">at least </w:t>
      </w:r>
      <w:r>
        <w:rPr>
          <w:rStyle w:val="GSAItalicEmphasisChar"/>
        </w:rPr>
        <w:t>one (</w:t>
      </w:r>
      <w:r w:rsidRPr="002077BA">
        <w:rPr>
          <w:rStyle w:val="GSAItalicEmphasisChar"/>
        </w:rPr>
        <w:t>1</w:t>
      </w:r>
      <w:r>
        <w:rPr>
          <w:rStyle w:val="GSAItalicEmphasisChar"/>
        </w:rPr>
        <w:t>)</w:t>
      </w:r>
      <w:r w:rsidRPr="002077BA">
        <w:rPr>
          <w:rStyle w:val="GSAItalicEmphasisChar"/>
        </w:rPr>
        <w:t xml:space="preserve"> year</w:t>
      </w:r>
      <w:r w:rsidRPr="00C106B1">
        <w:t>] to provide support for after-the-fact investigations of security incidents and to meet regulatory and organizational information retention requirements.</w:t>
      </w:r>
    </w:p>
    <w:p w:rsidR="00732C81" w:rsidRDefault="00732C81" w:rsidP="00732C81">
      <w:pPr>
        <w:pStyle w:val="GSAGuidance"/>
        <w:rPr>
          <w:rStyle w:val="GSAGuidanceBoldChar"/>
        </w:rPr>
      </w:pPr>
      <w:r w:rsidRPr="008B7F78">
        <w:rPr>
          <w:rStyle w:val="GSAGuidanceBoldChar"/>
        </w:rPr>
        <w:t xml:space="preserve">AU-11 Additional </w:t>
      </w:r>
      <w:r>
        <w:rPr>
          <w:rStyle w:val="GSAGuidanceBoldChar"/>
        </w:rPr>
        <w:t>FedRAMP</w:t>
      </w:r>
      <w:r w:rsidRPr="008B7F78">
        <w:rPr>
          <w:rStyle w:val="GSAGuidanceBoldChar"/>
        </w:rPr>
        <w:t xml:space="preserve"> Requirements and Guidance:  </w:t>
      </w:r>
    </w:p>
    <w:p w:rsidR="00732C81" w:rsidRPr="008B7F78" w:rsidRDefault="00732C81" w:rsidP="00732C81">
      <w:pPr>
        <w:pStyle w:val="GSAGuidance"/>
      </w:pPr>
      <w:r w:rsidRPr="008B7F78">
        <w:rPr>
          <w:rStyle w:val="GSAGuidanceBoldChar"/>
        </w:rPr>
        <w:t>Requirement</w:t>
      </w:r>
      <w:r w:rsidRPr="008B7F78">
        <w:t>: The service provider retains audit records on-line for at least ninety days and further preserves audit records off-line for a period that is in accordance with NARA requirements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01F8A">
              <w:t>AU-11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01F8A">
              <w:t>Parameter AU-11: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5586509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959435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07761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028912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330035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069919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5419226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497452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464763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202162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773324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211556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01F8A">
              <w:t>AU-11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FA26B0">
              <w:t>AWS customers are responsible for storing their audit logs to preserve them for the period required by their organization.</w:t>
            </w:r>
            <w:r>
              <w:t xml:space="preserve"> This can be accomplished using S3.]</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557B53" w:rsidRDefault="00732C81" w:rsidP="00963369">
            <w:pPr>
              <w:rPr>
                <w:rFonts w:asciiTheme="minorHAnsi" w:hAnsiTheme="minorHAnsi"/>
                <w:sz w:val="20"/>
                <w:szCs w:val="20"/>
              </w:rPr>
            </w:pPr>
            <w:r>
              <w:rPr>
                <w:rFonts w:asciiTheme="minorHAnsi" w:hAnsiTheme="minorHAnsi"/>
                <w:sz w:val="20"/>
                <w:szCs w:val="2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1077" w:name="_Toc383428771"/>
      <w:bookmarkStart w:id="1078" w:name="_Toc383429503"/>
      <w:bookmarkStart w:id="1079" w:name="_Toc383430229"/>
      <w:bookmarkStart w:id="1080" w:name="_Toc383430826"/>
      <w:bookmarkStart w:id="1081" w:name="_Toc383431968"/>
      <w:bookmarkStart w:id="1082" w:name="_Toc383428772"/>
      <w:bookmarkStart w:id="1083" w:name="_Toc383429504"/>
      <w:bookmarkStart w:id="1084" w:name="_Toc383430230"/>
      <w:bookmarkStart w:id="1085" w:name="_Toc383430827"/>
      <w:bookmarkStart w:id="1086" w:name="_Toc383431969"/>
      <w:bookmarkStart w:id="1087" w:name="_Toc383428773"/>
      <w:bookmarkStart w:id="1088" w:name="_Toc383429505"/>
      <w:bookmarkStart w:id="1089" w:name="_Toc383430231"/>
      <w:bookmarkStart w:id="1090" w:name="_Toc383430828"/>
      <w:bookmarkStart w:id="1091" w:name="_Toc383431970"/>
      <w:bookmarkStart w:id="1092" w:name="_Toc383428774"/>
      <w:bookmarkStart w:id="1093" w:name="_Toc383429506"/>
      <w:bookmarkStart w:id="1094" w:name="_Toc383430232"/>
      <w:bookmarkStart w:id="1095" w:name="_Toc383430829"/>
      <w:bookmarkStart w:id="1096" w:name="_Toc383431971"/>
      <w:bookmarkStart w:id="1097" w:name="_Toc383428775"/>
      <w:bookmarkStart w:id="1098" w:name="_Toc383429507"/>
      <w:bookmarkStart w:id="1099" w:name="_Toc383430233"/>
      <w:bookmarkStart w:id="1100" w:name="_Toc383430830"/>
      <w:bookmarkStart w:id="1101" w:name="_Toc383431972"/>
      <w:bookmarkStart w:id="1102" w:name="_Toc383428776"/>
      <w:bookmarkStart w:id="1103" w:name="_Toc383429508"/>
      <w:bookmarkStart w:id="1104" w:name="_Toc383430234"/>
      <w:bookmarkStart w:id="1105" w:name="_Toc383430831"/>
      <w:bookmarkStart w:id="1106" w:name="_Toc383431973"/>
      <w:bookmarkStart w:id="1107" w:name="_Toc383428777"/>
      <w:bookmarkStart w:id="1108" w:name="_Toc383429509"/>
      <w:bookmarkStart w:id="1109" w:name="_Toc383430235"/>
      <w:bookmarkStart w:id="1110" w:name="_Toc383430832"/>
      <w:bookmarkStart w:id="1111" w:name="_Toc383431974"/>
      <w:bookmarkStart w:id="1112" w:name="_Toc383428778"/>
      <w:bookmarkStart w:id="1113" w:name="_Toc383429510"/>
      <w:bookmarkStart w:id="1114" w:name="_Toc383430236"/>
      <w:bookmarkStart w:id="1115" w:name="_Toc383430833"/>
      <w:bookmarkStart w:id="1116" w:name="_Toc383431975"/>
      <w:bookmarkStart w:id="1117" w:name="_Toc383428779"/>
      <w:bookmarkStart w:id="1118" w:name="_Toc383429511"/>
      <w:bookmarkStart w:id="1119" w:name="_Toc383430237"/>
      <w:bookmarkStart w:id="1120" w:name="_Toc383430834"/>
      <w:bookmarkStart w:id="1121" w:name="_Toc383431976"/>
      <w:bookmarkStart w:id="1122" w:name="_Toc383428803"/>
      <w:bookmarkStart w:id="1123" w:name="_Toc383429535"/>
      <w:bookmarkStart w:id="1124" w:name="_Toc383430261"/>
      <w:bookmarkStart w:id="1125" w:name="_Toc383430858"/>
      <w:bookmarkStart w:id="1126" w:name="_Toc383432000"/>
      <w:bookmarkStart w:id="1127" w:name="_Toc383428811"/>
      <w:bookmarkStart w:id="1128" w:name="_Toc383429543"/>
      <w:bookmarkStart w:id="1129" w:name="_Toc383430269"/>
      <w:bookmarkStart w:id="1130" w:name="_Toc383430866"/>
      <w:bookmarkStart w:id="1131" w:name="_Toc383432008"/>
      <w:bookmarkStart w:id="1132" w:name="_Toc383428812"/>
      <w:bookmarkStart w:id="1133" w:name="_Toc383429544"/>
      <w:bookmarkStart w:id="1134" w:name="_Toc383430270"/>
      <w:bookmarkStart w:id="1135" w:name="_Toc383430867"/>
      <w:bookmarkStart w:id="1136" w:name="_Toc383432009"/>
      <w:bookmarkStart w:id="1137" w:name="_Toc383428813"/>
      <w:bookmarkStart w:id="1138" w:name="_Toc383429545"/>
      <w:bookmarkStart w:id="1139" w:name="_Toc383430271"/>
      <w:bookmarkStart w:id="1140" w:name="_Toc383430868"/>
      <w:bookmarkStart w:id="1141" w:name="_Toc383432010"/>
      <w:bookmarkStart w:id="1142" w:name="_Toc383428814"/>
      <w:bookmarkStart w:id="1143" w:name="_Toc383429546"/>
      <w:bookmarkStart w:id="1144" w:name="_Toc383430272"/>
      <w:bookmarkStart w:id="1145" w:name="_Toc383430869"/>
      <w:bookmarkStart w:id="1146" w:name="_Toc383432011"/>
      <w:bookmarkStart w:id="1147" w:name="_Toc383428815"/>
      <w:bookmarkStart w:id="1148" w:name="_Toc383429547"/>
      <w:bookmarkStart w:id="1149" w:name="_Toc383430273"/>
      <w:bookmarkStart w:id="1150" w:name="_Toc383430870"/>
      <w:bookmarkStart w:id="1151" w:name="_Toc383432012"/>
      <w:bookmarkStart w:id="1152" w:name="_Toc383428816"/>
      <w:bookmarkStart w:id="1153" w:name="_Toc383429548"/>
      <w:bookmarkStart w:id="1154" w:name="_Toc383430274"/>
      <w:bookmarkStart w:id="1155" w:name="_Toc383430871"/>
      <w:bookmarkStart w:id="1156" w:name="_Toc383432013"/>
      <w:bookmarkStart w:id="1157" w:name="_Toc383428817"/>
      <w:bookmarkStart w:id="1158" w:name="_Toc383429549"/>
      <w:bookmarkStart w:id="1159" w:name="_Toc383430275"/>
      <w:bookmarkStart w:id="1160" w:name="_Toc383430872"/>
      <w:bookmarkStart w:id="1161" w:name="_Toc383432014"/>
      <w:bookmarkStart w:id="1162" w:name="_Toc383428818"/>
      <w:bookmarkStart w:id="1163" w:name="_Toc383429550"/>
      <w:bookmarkStart w:id="1164" w:name="_Toc383430276"/>
      <w:bookmarkStart w:id="1165" w:name="_Toc383430873"/>
      <w:bookmarkStart w:id="1166" w:name="_Toc383432015"/>
      <w:bookmarkStart w:id="1167" w:name="_Toc383428819"/>
      <w:bookmarkStart w:id="1168" w:name="_Toc383429551"/>
      <w:bookmarkStart w:id="1169" w:name="_Toc383430277"/>
      <w:bookmarkStart w:id="1170" w:name="_Toc383430874"/>
      <w:bookmarkStart w:id="1171" w:name="_Toc383432016"/>
      <w:bookmarkStart w:id="1172" w:name="_Toc383428843"/>
      <w:bookmarkStart w:id="1173" w:name="_Toc383429575"/>
      <w:bookmarkStart w:id="1174" w:name="_Toc383430301"/>
      <w:bookmarkStart w:id="1175" w:name="_Toc383430898"/>
      <w:bookmarkStart w:id="1176" w:name="_Toc383432040"/>
      <w:bookmarkStart w:id="1177" w:name="_Toc383428851"/>
      <w:bookmarkStart w:id="1178" w:name="_Toc383429583"/>
      <w:bookmarkStart w:id="1179" w:name="_Toc383430309"/>
      <w:bookmarkStart w:id="1180" w:name="_Toc383430906"/>
      <w:bookmarkStart w:id="1181" w:name="_Toc383432048"/>
      <w:bookmarkStart w:id="1182" w:name="_Toc468804829"/>
      <w:bookmarkStart w:id="1183" w:name="_Toc383429584"/>
      <w:bookmarkStart w:id="1184" w:name="_Toc383433261"/>
      <w:bookmarkStart w:id="1185" w:name="_Toc383444493"/>
      <w:bookmarkStart w:id="1186" w:name="_Toc385594133"/>
      <w:bookmarkStart w:id="1187" w:name="_Toc385594525"/>
      <w:bookmarkStart w:id="1188" w:name="_Toc385594913"/>
      <w:bookmarkStart w:id="1189" w:name="_Toc388620765"/>
      <w:bookmarkStart w:id="1190" w:name="_Toc449543338"/>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r w:rsidRPr="002C3786">
        <w:t>AU-12</w:t>
      </w:r>
      <w:r>
        <w:t xml:space="preserve"> </w:t>
      </w:r>
      <w:r w:rsidRPr="002C3786">
        <w:t>Audit Generation</w:t>
      </w:r>
      <w:bookmarkEnd w:id="1182"/>
      <w:r w:rsidRPr="002C3786">
        <w:t xml:space="preserve"> </w:t>
      </w:r>
      <w:bookmarkEnd w:id="1183"/>
      <w:bookmarkEnd w:id="1184"/>
      <w:bookmarkEnd w:id="1185"/>
      <w:bookmarkEnd w:id="1186"/>
      <w:bookmarkEnd w:id="1187"/>
      <w:bookmarkEnd w:id="1188"/>
      <w:bookmarkEnd w:id="1189"/>
      <w:bookmarkEnd w:id="1190"/>
    </w:p>
    <w:p w:rsidR="00732C81" w:rsidRPr="002C3786" w:rsidRDefault="00732C81" w:rsidP="00732C81">
      <w:pPr>
        <w:keepNext/>
        <w:keepLines/>
      </w:pPr>
      <w:r w:rsidRPr="002C3786">
        <w:t>The information system:</w:t>
      </w:r>
    </w:p>
    <w:p w:rsidR="00732C81" w:rsidRDefault="00732C81" w:rsidP="00732C81">
      <w:pPr>
        <w:pStyle w:val="GSAListParagraphalpha"/>
        <w:numPr>
          <w:ilvl w:val="0"/>
          <w:numId w:val="89"/>
        </w:numPr>
      </w:pPr>
      <w:r w:rsidRPr="00AE3199">
        <w:t>Provides audit record generation capability for the auditable events defined in AU-2 a. at [</w:t>
      </w:r>
      <w:r>
        <w:rPr>
          <w:rStyle w:val="GSAItalicEmphasisChar"/>
        </w:rPr>
        <w:t>FedRAMP</w:t>
      </w:r>
      <w:r w:rsidRPr="00D62A31">
        <w:rPr>
          <w:rStyle w:val="GSAItalicEmphasisChar"/>
        </w:rPr>
        <w:t xml:space="preserve"> Assignment:</w:t>
      </w:r>
      <w:r w:rsidRPr="00AE3199">
        <w:t xml:space="preserve"> </w:t>
      </w:r>
      <w:r w:rsidRPr="00D62A31">
        <w:rPr>
          <w:rStyle w:val="GSAItalicEmphasisChar"/>
        </w:rPr>
        <w:t>all information system components where audit capability is deployed/available</w:t>
      </w:r>
      <w:r w:rsidRPr="00AE3199">
        <w:t>];</w:t>
      </w:r>
    </w:p>
    <w:p w:rsidR="00732C81" w:rsidRDefault="00732C81" w:rsidP="00732C81">
      <w:pPr>
        <w:pStyle w:val="GSAListParagraphalpha"/>
        <w:numPr>
          <w:ilvl w:val="0"/>
          <w:numId w:val="89"/>
        </w:numPr>
      </w:pPr>
      <w:r w:rsidRPr="00AE3199">
        <w:t>Allows [</w:t>
      </w:r>
      <w:r w:rsidRPr="00D62A31">
        <w:rPr>
          <w:rStyle w:val="GSAItalicEmphasisChar"/>
        </w:rPr>
        <w:t>Assignment: organization-defined personnel or roles</w:t>
      </w:r>
      <w:r w:rsidRPr="00AE3199">
        <w:t>] to select which auditable events are to be audited by specific components of the information system; and</w:t>
      </w:r>
    </w:p>
    <w:p w:rsidR="00732C81" w:rsidRDefault="00732C81" w:rsidP="00732C81">
      <w:pPr>
        <w:pStyle w:val="GSAListParagraphalpha"/>
        <w:numPr>
          <w:ilvl w:val="0"/>
          <w:numId w:val="89"/>
        </w:numPr>
      </w:pPr>
      <w:r w:rsidRPr="00AE3199">
        <w:t>Generates audit records for the events defined in AU-2 d. with the content defined in AU-3.</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01F8A">
              <w:t>AU-12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01F8A">
              <w:t>Parameter AU-12(a):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bookmarkStart w:id="1191" w:name="_Toc383441920"/>
            <w:bookmarkStart w:id="1192" w:name="_Toc383444135"/>
            <w:bookmarkStart w:id="1193" w:name="_Toc388623314"/>
            <w:r w:rsidRPr="00A01F8A">
              <w:t>Parameter AU-12(b):</w:t>
            </w:r>
            <w:bookmarkEnd w:id="1191"/>
            <w:bookmarkEnd w:id="1192"/>
            <w:bookmarkEnd w:id="1193"/>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819532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491592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039798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488559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903421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8378827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6830803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538614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146902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783960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464601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822826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01F8A">
              <w:t>AU-12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w:t>
            </w:r>
            <w:r w:rsidRPr="00FA26B0">
              <w:t xml:space="preserve">AWS customers are responsible for audit logs generated </w:t>
            </w:r>
            <w:r>
              <w:t>on their AWS workloads.]</w:t>
            </w:r>
          </w:p>
          <w:p w:rsidR="00732C81" w:rsidRPr="00C766C7" w:rsidRDefault="00732C81" w:rsidP="00963369">
            <w:pPr>
              <w:pStyle w:val="Instructions"/>
            </w:pPr>
            <w:r w:rsidRPr="007B31AC">
              <w:rPr>
                <w:u w:val="single"/>
              </w:rPr>
              <w:t>Infrastructure</w:t>
            </w:r>
          </w:p>
          <w:p w:rsidR="00732C81" w:rsidRPr="000C59ED" w:rsidRDefault="00732C81" w:rsidP="00963369">
            <w:pPr>
              <w:rPr>
                <w:rFonts w:asciiTheme="minorHAnsi" w:hAnsiTheme="minorHAnsi"/>
                <w:sz w:val="20"/>
                <w:szCs w:val="20"/>
              </w:rPr>
            </w:pPr>
            <w:r>
              <w:rPr>
                <w:rFonts w:asciiTheme="minorHAnsi" w:hAnsiTheme="minorHAnsi"/>
                <w:sz w:val="20"/>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w:t>
            </w:r>
            <w:r w:rsidRPr="00FA26B0">
              <w:t xml:space="preserve">AWS customers are responsible for audit logs generated </w:t>
            </w:r>
            <w:r>
              <w:t>on their AWS workloads.]</w:t>
            </w:r>
          </w:p>
          <w:p w:rsidR="00732C81" w:rsidRPr="00C766C7" w:rsidRDefault="00732C81" w:rsidP="00963369">
            <w:pPr>
              <w:pStyle w:val="Instructions"/>
            </w:pPr>
            <w:r w:rsidRPr="007B31AC">
              <w:rPr>
                <w:u w:val="single"/>
              </w:rPr>
              <w:t>Infrastructure</w:t>
            </w:r>
          </w:p>
          <w:p w:rsidR="00732C81" w:rsidRPr="0036708B" w:rsidRDefault="00732C81" w:rsidP="00963369">
            <w:pPr>
              <w:pStyle w:val="GSATableText"/>
            </w:pPr>
            <w:r>
              <w:rPr>
                <w:rFonts w:asciiTheme="minorHAnsi" w:hAnsiTheme="minorHAnsi"/>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w:t>
            </w:r>
            <w:r w:rsidRPr="00FA26B0">
              <w:t xml:space="preserve">AWS customers are responsible for audit logs generated </w:t>
            </w:r>
            <w:r>
              <w:t>on their AWS workloads.]</w:t>
            </w:r>
          </w:p>
          <w:p w:rsidR="00732C81" w:rsidRPr="00C766C7" w:rsidRDefault="00732C81" w:rsidP="00963369">
            <w:pPr>
              <w:pStyle w:val="Instructions"/>
            </w:pPr>
            <w:r w:rsidRPr="007B31AC">
              <w:rPr>
                <w:u w:val="single"/>
              </w:rPr>
              <w:t>Infrastructure</w:t>
            </w:r>
          </w:p>
          <w:p w:rsidR="00732C81" w:rsidRPr="0036708B" w:rsidRDefault="00732C81" w:rsidP="00963369">
            <w:pPr>
              <w:pStyle w:val="GSATableText"/>
            </w:pPr>
            <w:r>
              <w:rPr>
                <w:rFonts w:asciiTheme="minorHAnsi" w:hAnsiTheme="minorHAnsi"/>
                <w:szCs w:val="20"/>
              </w:rPr>
              <w:t>Reference the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1194" w:name="_Toc383429585"/>
      <w:bookmarkStart w:id="1195" w:name="_Toc383433262"/>
      <w:bookmarkStart w:id="1196" w:name="_Toc383444494"/>
      <w:bookmarkStart w:id="1197" w:name="_Toc385594134"/>
      <w:bookmarkStart w:id="1198" w:name="_Toc385594526"/>
      <w:bookmarkStart w:id="1199" w:name="_Toc385594914"/>
      <w:bookmarkStart w:id="1200" w:name="_Toc449543339"/>
      <w:bookmarkStart w:id="1201" w:name="_Toc468804830"/>
      <w:r w:rsidRPr="002C3786">
        <w:t>Security Assessment and Authorization (CA)</w:t>
      </w:r>
      <w:bookmarkEnd w:id="1194"/>
      <w:bookmarkEnd w:id="1195"/>
      <w:bookmarkEnd w:id="1196"/>
      <w:bookmarkEnd w:id="1197"/>
      <w:bookmarkEnd w:id="1198"/>
      <w:bookmarkEnd w:id="1199"/>
      <w:bookmarkEnd w:id="1200"/>
      <w:bookmarkEnd w:id="1201"/>
    </w:p>
    <w:p w:rsidR="00732C81" w:rsidRDefault="00732C81" w:rsidP="00732C81">
      <w:pPr>
        <w:pStyle w:val="Heading3"/>
      </w:pPr>
      <w:bookmarkStart w:id="1202" w:name="_Toc468804831"/>
      <w:bookmarkStart w:id="1203" w:name="_Toc449543341"/>
      <w:r w:rsidRPr="002C3786">
        <w:t>CA-1</w:t>
      </w:r>
      <w:r>
        <w:t xml:space="preserve"> </w:t>
      </w:r>
      <w:r w:rsidRPr="002C3786">
        <w:t xml:space="preserve">Security Assessment </w:t>
      </w:r>
      <w:r>
        <w:t xml:space="preserve">and Authorization </w:t>
      </w:r>
      <w:r w:rsidRPr="002C3786">
        <w:t>Polic</w:t>
      </w:r>
      <w:r>
        <w:t>y</w:t>
      </w:r>
      <w:r w:rsidRPr="002C3786">
        <w:t xml:space="preserve"> and Procedures</w:t>
      </w:r>
      <w:bookmarkEnd w:id="1202"/>
      <w:r>
        <w:t xml:space="preserve"> </w:t>
      </w:r>
      <w:bookmarkEnd w:id="1203"/>
    </w:p>
    <w:p w:rsidR="00732C81" w:rsidRPr="00934756" w:rsidRDefault="00732C81" w:rsidP="00732C81">
      <w:pPr>
        <w:keepNext/>
      </w:pPr>
      <w:r w:rsidRPr="002C3786">
        <w:t>The organization</w:t>
      </w:r>
      <w:r>
        <w:t>:</w:t>
      </w:r>
    </w:p>
    <w:p w:rsidR="00732C81" w:rsidRDefault="00732C81" w:rsidP="00732C81">
      <w:pPr>
        <w:pStyle w:val="GSAListParagraphalpha"/>
        <w:numPr>
          <w:ilvl w:val="0"/>
          <w:numId w:val="132"/>
        </w:numPr>
      </w:pPr>
      <w:r w:rsidRPr="00AE3199">
        <w:t>Develops, documents, and disseminates to [</w:t>
      </w:r>
      <w:r w:rsidRPr="00D62A31">
        <w:rPr>
          <w:rStyle w:val="GSAItalicEmphasisChar"/>
        </w:rPr>
        <w:t>Assignment: organization-defined personnel or roles</w:t>
      </w:r>
      <w:r w:rsidRPr="00AE3199">
        <w:t>]:</w:t>
      </w:r>
    </w:p>
    <w:p w:rsidR="00732C81" w:rsidRDefault="00732C81" w:rsidP="00732C81">
      <w:pPr>
        <w:pStyle w:val="GSAListParagraphalpha2"/>
        <w:numPr>
          <w:ilvl w:val="1"/>
          <w:numId w:val="88"/>
        </w:numPr>
      </w:pPr>
      <w:r w:rsidRPr="00AE3199">
        <w:t>A security assessment and authorization policy that addresses purpose, scope, roles, responsibilities, management commitment, coordination among organizational entities, and compliance; and</w:t>
      </w:r>
    </w:p>
    <w:p w:rsidR="00732C81" w:rsidRDefault="00732C81" w:rsidP="00732C81">
      <w:pPr>
        <w:pStyle w:val="GSAListParagraphalpha2"/>
        <w:numPr>
          <w:ilvl w:val="1"/>
          <w:numId w:val="88"/>
        </w:numPr>
      </w:pPr>
      <w:r w:rsidRPr="00AE3199">
        <w:t>Procedures to facilitate the implementation of the security assessment and authorization policy and associated security assessment and authorization controls; and</w:t>
      </w:r>
    </w:p>
    <w:p w:rsidR="00732C81" w:rsidRDefault="00732C81" w:rsidP="00732C81">
      <w:pPr>
        <w:pStyle w:val="GSAListParagraphalpha"/>
        <w:numPr>
          <w:ilvl w:val="0"/>
          <w:numId w:val="88"/>
        </w:numPr>
      </w:pPr>
      <w:r w:rsidRPr="00AE3199">
        <w:t>Reviews and updates the current:</w:t>
      </w:r>
    </w:p>
    <w:p w:rsidR="00732C81" w:rsidRDefault="00732C81" w:rsidP="00732C81">
      <w:pPr>
        <w:pStyle w:val="GSAListParagraphalpha2"/>
        <w:numPr>
          <w:ilvl w:val="1"/>
          <w:numId w:val="88"/>
        </w:numPr>
      </w:pPr>
      <w:r w:rsidRPr="00AE3199">
        <w:t>Security assessment and authorization policy [</w:t>
      </w:r>
      <w:r>
        <w:rPr>
          <w:rStyle w:val="GSAItalicEmphasisChar"/>
        </w:rPr>
        <w:t>FedRAMP</w:t>
      </w:r>
      <w:r w:rsidRPr="00D62A31">
        <w:rPr>
          <w:rStyle w:val="GSAItalicEmphasisChar"/>
        </w:rPr>
        <w:t xml:space="preserve"> Assignment: </w:t>
      </w:r>
      <w:r w:rsidRPr="00A36FBA">
        <w:rPr>
          <w:rStyle w:val="GSAItalicEmphasisChar"/>
        </w:rPr>
        <w:t>at least annually</w:t>
      </w:r>
      <w:r w:rsidRPr="00AE3199">
        <w:t>]; and</w:t>
      </w:r>
    </w:p>
    <w:p w:rsidR="00732C81" w:rsidRDefault="00732C81" w:rsidP="00732C81">
      <w:pPr>
        <w:pStyle w:val="GSAListParagraphalpha2"/>
        <w:numPr>
          <w:ilvl w:val="1"/>
          <w:numId w:val="88"/>
        </w:numPr>
      </w:pPr>
      <w:r w:rsidRPr="00AE3199">
        <w:t>Security assessment and authorization procedures [</w:t>
      </w:r>
      <w:r>
        <w:rPr>
          <w:rStyle w:val="GSAItalicEmphasisChar"/>
        </w:rPr>
        <w:t>FedRAMP</w:t>
      </w:r>
      <w:r w:rsidRPr="00D62A31">
        <w:rPr>
          <w:rStyle w:val="GSAItalicEmphasisChar"/>
        </w:rPr>
        <w:t xml:space="preserve"> Assignment: </w:t>
      </w:r>
      <w:r w:rsidRPr="00A36FBA">
        <w:rPr>
          <w:rStyle w:val="GSAItalicEmphasisChar"/>
        </w:rPr>
        <w:t xml:space="preserve">at least </w:t>
      </w:r>
      <w:r w:rsidRPr="0022365E">
        <w:rPr>
          <w:rStyle w:val="GSAItalicEmphasisChar"/>
        </w:rPr>
        <w:t>at least annually or whenever a significant change occurs</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01F8A">
              <w:t>CA-1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924544" w:rsidTr="00963369">
        <w:trPr>
          <w:trHeight w:val="288"/>
        </w:trPr>
        <w:tc>
          <w:tcPr>
            <w:tcW w:w="5000" w:type="pct"/>
            <w:gridSpan w:val="2"/>
            <w:tcMar>
              <w:top w:w="43" w:type="dxa"/>
              <w:bottom w:w="43" w:type="dxa"/>
            </w:tcMar>
          </w:tcPr>
          <w:p w:rsidR="00732C81" w:rsidRPr="00924544" w:rsidRDefault="00732C81" w:rsidP="00963369">
            <w:pPr>
              <w:pStyle w:val="GSATableText"/>
              <w:keepNext/>
              <w:keepLines/>
            </w:pPr>
            <w:r w:rsidRPr="00924544">
              <w:t xml:space="preserve">Responsible Role: </w:t>
            </w:r>
            <w:r w:rsidRPr="00F96BD3">
              <w:t>[TBD by Customer]</w:t>
            </w:r>
          </w:p>
        </w:tc>
      </w:tr>
      <w:tr w:rsidR="00732C81" w:rsidRPr="00924544" w:rsidTr="00963369">
        <w:trPr>
          <w:trHeight w:val="288"/>
        </w:trPr>
        <w:tc>
          <w:tcPr>
            <w:tcW w:w="5000" w:type="pct"/>
            <w:gridSpan w:val="2"/>
            <w:tcMar>
              <w:top w:w="43" w:type="dxa"/>
              <w:bottom w:w="43" w:type="dxa"/>
            </w:tcMar>
          </w:tcPr>
          <w:p w:rsidR="00732C81" w:rsidRPr="00924544" w:rsidRDefault="00732C81" w:rsidP="00963369">
            <w:pPr>
              <w:pStyle w:val="GSATableText"/>
            </w:pPr>
            <w:r w:rsidRPr="00924544">
              <w:t xml:space="preserve">Parameter CA-1(a): </w:t>
            </w:r>
            <w:r w:rsidRPr="00F96BD3">
              <w:t>[TBD by Customer]</w:t>
            </w:r>
          </w:p>
        </w:tc>
      </w:tr>
      <w:tr w:rsidR="00732C81" w:rsidRPr="00924544" w:rsidTr="00963369">
        <w:trPr>
          <w:trHeight w:val="288"/>
        </w:trPr>
        <w:tc>
          <w:tcPr>
            <w:tcW w:w="5000" w:type="pct"/>
            <w:gridSpan w:val="2"/>
            <w:tcMar>
              <w:top w:w="43" w:type="dxa"/>
              <w:bottom w:w="43" w:type="dxa"/>
            </w:tcMar>
          </w:tcPr>
          <w:p w:rsidR="00732C81" w:rsidRPr="00924544" w:rsidRDefault="00732C81" w:rsidP="00963369">
            <w:pPr>
              <w:pStyle w:val="GSATableText"/>
            </w:pPr>
            <w:r w:rsidRPr="00924544">
              <w:t xml:space="preserve">Parameter CA-1(b)(1): </w:t>
            </w:r>
            <w:r w:rsidRPr="00D40DE9">
              <w:t>[TBD by Customer]</w:t>
            </w:r>
          </w:p>
        </w:tc>
      </w:tr>
      <w:tr w:rsidR="00732C81" w:rsidRPr="00924544" w:rsidTr="00963369">
        <w:trPr>
          <w:trHeight w:val="288"/>
        </w:trPr>
        <w:tc>
          <w:tcPr>
            <w:tcW w:w="5000" w:type="pct"/>
            <w:gridSpan w:val="2"/>
            <w:tcMar>
              <w:top w:w="43" w:type="dxa"/>
              <w:bottom w:w="43" w:type="dxa"/>
            </w:tcMar>
          </w:tcPr>
          <w:p w:rsidR="00732C81" w:rsidRPr="00924544" w:rsidRDefault="00732C81" w:rsidP="00963369">
            <w:pPr>
              <w:pStyle w:val="GSATableText"/>
            </w:pPr>
            <w:r w:rsidRPr="00924544">
              <w:t xml:space="preserve">Parameter CA-1(b)(2): </w:t>
            </w:r>
            <w:r w:rsidRPr="00D40DE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79077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468227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237986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913937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956957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8711053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532350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396786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01F8A">
              <w:t>CA-1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1204" w:name="_Toc468804832"/>
      <w:bookmarkStart w:id="1205" w:name="_Toc149090427"/>
      <w:bookmarkStart w:id="1206" w:name="_Toc383429587"/>
      <w:bookmarkStart w:id="1207" w:name="_Toc383433264"/>
      <w:bookmarkStart w:id="1208" w:name="_Toc383444496"/>
      <w:bookmarkStart w:id="1209" w:name="_Toc385594136"/>
      <w:bookmarkStart w:id="1210" w:name="_Toc385594528"/>
      <w:bookmarkStart w:id="1211" w:name="_Toc385594916"/>
      <w:bookmarkStart w:id="1212" w:name="_Toc388620767"/>
      <w:bookmarkStart w:id="1213" w:name="_Toc449543342"/>
      <w:r w:rsidRPr="002C3786">
        <w:t>CA-2</w:t>
      </w:r>
      <w:r>
        <w:t xml:space="preserve"> </w:t>
      </w:r>
      <w:r w:rsidRPr="002C3786">
        <w:t>Security Assessments</w:t>
      </w:r>
      <w:bookmarkEnd w:id="1204"/>
      <w:r w:rsidRPr="002C3786">
        <w:t xml:space="preserve"> </w:t>
      </w:r>
      <w:bookmarkEnd w:id="1205"/>
      <w:bookmarkEnd w:id="1206"/>
      <w:bookmarkEnd w:id="1207"/>
      <w:bookmarkEnd w:id="1208"/>
      <w:bookmarkEnd w:id="1209"/>
      <w:bookmarkEnd w:id="1210"/>
      <w:bookmarkEnd w:id="1211"/>
      <w:bookmarkEnd w:id="1212"/>
      <w:bookmarkEnd w:id="1213"/>
    </w:p>
    <w:p w:rsidR="00732C81" w:rsidRPr="002C3786" w:rsidRDefault="00732C81" w:rsidP="00732C81">
      <w:pPr>
        <w:keepNext/>
      </w:pPr>
      <w:r w:rsidRPr="002C3786">
        <w:t>The organization:</w:t>
      </w:r>
    </w:p>
    <w:p w:rsidR="00732C81" w:rsidRDefault="00732C81" w:rsidP="00732C81">
      <w:pPr>
        <w:pStyle w:val="GSAListParagraphalpha"/>
        <w:numPr>
          <w:ilvl w:val="0"/>
          <w:numId w:val="87"/>
        </w:numPr>
      </w:pPr>
      <w:r w:rsidRPr="00AE3199">
        <w:t>Develops a security assessment plan that describes the scope of the assessment including:</w:t>
      </w:r>
    </w:p>
    <w:p w:rsidR="00732C81" w:rsidRPr="004D0621" w:rsidRDefault="00732C81" w:rsidP="00732C81">
      <w:pPr>
        <w:pStyle w:val="GSAListParagraphalpha2"/>
        <w:numPr>
          <w:ilvl w:val="1"/>
          <w:numId w:val="140"/>
        </w:numPr>
      </w:pPr>
      <w:r w:rsidRPr="004D0621">
        <w:t>Security controls and control enhancements under assessment;</w:t>
      </w:r>
    </w:p>
    <w:p w:rsidR="00732C81" w:rsidRPr="004D0621" w:rsidRDefault="00732C81" w:rsidP="00732C81">
      <w:pPr>
        <w:pStyle w:val="GSAListParagraphalpha2"/>
        <w:numPr>
          <w:ilvl w:val="1"/>
          <w:numId w:val="140"/>
        </w:numPr>
      </w:pPr>
      <w:r w:rsidRPr="004D0621">
        <w:t>Assessment procedures to be used to determine security control effectiveness; and</w:t>
      </w:r>
    </w:p>
    <w:p w:rsidR="00732C81" w:rsidRPr="004D0621" w:rsidRDefault="00732C81" w:rsidP="00732C81">
      <w:pPr>
        <w:pStyle w:val="GSAListParagraphalpha2"/>
        <w:numPr>
          <w:ilvl w:val="1"/>
          <w:numId w:val="140"/>
        </w:numPr>
      </w:pPr>
      <w:r w:rsidRPr="004D0621">
        <w:t>Assessment environment, assessment team, and assessment roles and responsibilities;</w:t>
      </w:r>
    </w:p>
    <w:p w:rsidR="00732C81" w:rsidRDefault="00732C81" w:rsidP="00732C81">
      <w:pPr>
        <w:pStyle w:val="GSAListParagraphalpha"/>
        <w:numPr>
          <w:ilvl w:val="0"/>
          <w:numId w:val="87"/>
        </w:numPr>
      </w:pPr>
      <w:r w:rsidRPr="00AE3199">
        <w:t>Assesses the security controls in the information system and its environment of operation [</w:t>
      </w:r>
      <w:r>
        <w:rPr>
          <w:rStyle w:val="GSAItalicEmphasisChar"/>
        </w:rPr>
        <w:t>FedRAMP</w:t>
      </w:r>
      <w:r w:rsidRPr="00D62A31">
        <w:rPr>
          <w:rStyle w:val="GSAItalicEmphasisChar"/>
        </w:rPr>
        <w:t xml:space="preserve"> Assignment: at least annually</w:t>
      </w:r>
      <w:r w:rsidRPr="00AE3199">
        <w:t>] to determine the extent to which the controls are implemented correctly, operating as intended, and producing the desired outcome with respect to meeting established security requirements;</w:t>
      </w:r>
    </w:p>
    <w:p w:rsidR="00732C81" w:rsidRDefault="00732C81" w:rsidP="00732C81">
      <w:pPr>
        <w:pStyle w:val="GSAListParagraphalpha"/>
        <w:numPr>
          <w:ilvl w:val="0"/>
          <w:numId w:val="87"/>
        </w:numPr>
      </w:pPr>
      <w:r w:rsidRPr="00AE3199">
        <w:t>Produces a security assessment report that documents the results of the assessment; and</w:t>
      </w:r>
    </w:p>
    <w:p w:rsidR="00732C81" w:rsidRDefault="00732C81" w:rsidP="00732C81">
      <w:pPr>
        <w:pStyle w:val="GSAListParagraphalpha"/>
        <w:numPr>
          <w:ilvl w:val="0"/>
          <w:numId w:val="87"/>
        </w:numPr>
      </w:pPr>
      <w:r w:rsidRPr="00AE3199">
        <w:t>Provides the results of the security control assessment to [</w:t>
      </w:r>
      <w:r>
        <w:rPr>
          <w:rStyle w:val="GSAItalicEmphasisChar"/>
        </w:rPr>
        <w:t>FedRAMP</w:t>
      </w:r>
      <w:r w:rsidRPr="00D62A31">
        <w:rPr>
          <w:rStyle w:val="GSAItalicEmphasisChar"/>
        </w:rPr>
        <w:t xml:space="preserve"> Assignment: individuals or roles to include the </w:t>
      </w:r>
      <w:r>
        <w:rPr>
          <w:rStyle w:val="GSAItalicEmphasisChar"/>
        </w:rPr>
        <w:t>FedRAMP</w:t>
      </w:r>
      <w:r w:rsidRPr="00D62A31">
        <w:rPr>
          <w:rStyle w:val="GSAItalicEmphasisChar"/>
        </w:rPr>
        <w:t xml:space="preserve"> PMO</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01F8A">
              <w:t>CA-2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01F8A">
              <w:t>Parameter CA-2(b):</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01F8A">
              <w:t>Parameter CA-2(d):</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8091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976976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1278868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09034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264869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087809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833245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144460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497867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889896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8742604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568733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01F8A">
              <w:t>CA-2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052D54">
              <w:t>AWS customers are responsible for implementing their organization’s risk assessment policy and procedures.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052D54">
              <w:t>AWS customers are responsible for implementing their organization’s risk assessment policy and procedures.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052D54">
              <w:t>AWS customers are responsible for implementing their organization’s risk assessment policy and procedures.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052D54">
              <w:t>AWS customers are responsible for implementing their organization’s risk assessment policy and procedures.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214" w:name="_Toc468804833"/>
      <w:bookmarkStart w:id="1215" w:name="_Toc383429589"/>
      <w:bookmarkStart w:id="1216" w:name="_Toc383433265"/>
      <w:bookmarkStart w:id="1217" w:name="_Toc383444497"/>
      <w:bookmarkStart w:id="1218" w:name="_Toc385594137"/>
      <w:bookmarkStart w:id="1219" w:name="_Toc385594529"/>
      <w:bookmarkStart w:id="1220" w:name="_Toc385594917"/>
      <w:bookmarkStart w:id="1221" w:name="_Toc388620768"/>
      <w:r w:rsidRPr="002C3786">
        <w:t>CA-2 (1)</w:t>
      </w:r>
      <w:r>
        <w:t xml:space="preserve"> </w:t>
      </w:r>
      <w:r w:rsidRPr="002C3786">
        <w:t>Control Enhancement</w:t>
      </w:r>
      <w:bookmarkEnd w:id="1214"/>
      <w:r w:rsidRPr="002C3786">
        <w:t xml:space="preserve"> </w:t>
      </w:r>
      <w:bookmarkEnd w:id="1215"/>
      <w:bookmarkEnd w:id="1216"/>
      <w:bookmarkEnd w:id="1217"/>
      <w:bookmarkEnd w:id="1218"/>
      <w:bookmarkEnd w:id="1219"/>
      <w:bookmarkEnd w:id="1220"/>
      <w:bookmarkEnd w:id="1221"/>
    </w:p>
    <w:p w:rsidR="00732C81" w:rsidRPr="002C3786" w:rsidRDefault="00732C81" w:rsidP="00732C81">
      <w:pPr>
        <w:rPr>
          <w:rFonts w:eastAsia="Calibri"/>
        </w:rPr>
      </w:pPr>
      <w:r w:rsidRPr="00AB17A4">
        <w:t>The organization employs assessors or assessment teams with [</w:t>
      </w:r>
      <w:r w:rsidRPr="002B4E6E">
        <w:rPr>
          <w:rStyle w:val="GSAItalicEmphasisChar"/>
        </w:rPr>
        <w:t>Assignment: organization-defined level of independence</w:t>
      </w:r>
      <w:r w:rsidRPr="00AB17A4">
        <w:t>] to conduct security control assessments.</w:t>
      </w:r>
    </w:p>
    <w:p w:rsidR="00732C81" w:rsidRPr="009E07E0" w:rsidRDefault="00732C81" w:rsidP="00732C81">
      <w:pPr>
        <w:pStyle w:val="GSAGuidanceBold"/>
        <w:keepNext/>
        <w:keepLines/>
      </w:pPr>
      <w:r w:rsidRPr="009E07E0">
        <w:t xml:space="preserve">CA-2 (1) Additional FedRAMP Requirements and Guidance: </w:t>
      </w:r>
    </w:p>
    <w:p w:rsidR="00732C81" w:rsidRPr="009E07E0" w:rsidRDefault="00732C81" w:rsidP="00732C81">
      <w:pPr>
        <w:pStyle w:val="GSAGuidance"/>
        <w:keepNext/>
        <w:keepLines/>
      </w:pPr>
      <w:r w:rsidRPr="009E07E0">
        <w:rPr>
          <w:rStyle w:val="GSAGuidanceBoldChar"/>
        </w:rPr>
        <w:t>Requirement:</w:t>
      </w:r>
      <w:r w:rsidRPr="009E07E0">
        <w:t xml:space="preserve"> For JAB Authorization, must use an accredited 3PAO.</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01F8A">
              <w:t>CA-2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01F8A">
              <w:t>Parameter CA-2(1):</w:t>
            </w:r>
            <w:r w:rsidRPr="00B66633">
              <w:t xml:space="preserve"> [TBD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201018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810640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712399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303675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247074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107641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858031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62964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819401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949174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0230613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7465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01F8A">
              <w:t>CA-2 (1)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052D54">
              <w:t>AWS customers are responsible for implementing their organization’s risk assessment policy and procedures.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222" w:name="_Toc468804834"/>
      <w:bookmarkStart w:id="1223" w:name="_Toc383429590"/>
      <w:bookmarkStart w:id="1224" w:name="_Toc383433266"/>
      <w:bookmarkStart w:id="1225" w:name="_Toc383444498"/>
      <w:bookmarkStart w:id="1226" w:name="_Toc385594138"/>
      <w:bookmarkStart w:id="1227" w:name="_Toc385594530"/>
      <w:bookmarkStart w:id="1228" w:name="_Toc385594918"/>
      <w:bookmarkStart w:id="1229" w:name="_Toc388620769"/>
      <w:r w:rsidRPr="00A8144E">
        <w:t>CA-2 (2)</w:t>
      </w:r>
      <w:r>
        <w:t xml:space="preserve"> </w:t>
      </w:r>
      <w:r w:rsidRPr="00A8144E">
        <w:t>Control Enhancement</w:t>
      </w:r>
      <w:bookmarkEnd w:id="1222"/>
      <w:r w:rsidRPr="00A8144E">
        <w:t xml:space="preserve"> </w:t>
      </w:r>
      <w:bookmarkEnd w:id="1223"/>
      <w:bookmarkEnd w:id="1224"/>
      <w:bookmarkEnd w:id="1225"/>
      <w:bookmarkEnd w:id="1226"/>
      <w:bookmarkEnd w:id="1227"/>
      <w:bookmarkEnd w:id="1228"/>
      <w:bookmarkEnd w:id="1229"/>
    </w:p>
    <w:p w:rsidR="00732C81" w:rsidRDefault="00732C81" w:rsidP="00732C81">
      <w:pPr>
        <w:rPr>
          <w:bCs/>
        </w:rPr>
      </w:pPr>
      <w:r w:rsidRPr="00AB17A4">
        <w:rPr>
          <w:bCs/>
        </w:rPr>
        <w:t>The organization includes as part of security control assessments, [</w:t>
      </w:r>
      <w:r>
        <w:rPr>
          <w:rStyle w:val="GSAItalicEmphasisChar"/>
        </w:rPr>
        <w:t>FedRAMP</w:t>
      </w:r>
      <w:r w:rsidRPr="002B4E6E">
        <w:rPr>
          <w:rStyle w:val="GSAItalicEmphasisChar"/>
        </w:rPr>
        <w:t xml:space="preserve"> Assignment: at least annually</w:t>
      </w:r>
      <w:r w:rsidRPr="00AB17A4">
        <w:rPr>
          <w:bCs/>
        </w:rPr>
        <w:t>], [</w:t>
      </w:r>
      <w:r w:rsidRPr="002B4E6E">
        <w:rPr>
          <w:rStyle w:val="GSAItalicEmphasisChar"/>
        </w:rPr>
        <w:t>Selection: announced; unannounced</w:t>
      </w:r>
      <w:r w:rsidRPr="00AB17A4">
        <w:rPr>
          <w:bCs/>
        </w:rPr>
        <w:t>], [</w:t>
      </w:r>
      <w:r w:rsidRPr="002B4E6E">
        <w:rPr>
          <w:rStyle w:val="GSAItalicEmphasisChar"/>
        </w:rPr>
        <w:t xml:space="preserve">Selection (one or more): in-depth monitoring; vulnerability scanning; malicious user testing; insider threat assessment; performance/load testing; </w:t>
      </w:r>
      <w:r w:rsidRPr="00AB17A4">
        <w:rPr>
          <w:bCs/>
        </w:rPr>
        <w:t>[</w:t>
      </w:r>
      <w:r w:rsidRPr="002B4E6E">
        <w:rPr>
          <w:rStyle w:val="GSAItalicEmphasisChar"/>
        </w:rPr>
        <w:t>Assignment: organization-defined other forms of security assessment</w:t>
      </w:r>
      <w:r w:rsidRPr="00AB17A4">
        <w:rPr>
          <w:bCs/>
        </w:rPr>
        <w:t>]].</w:t>
      </w:r>
    </w:p>
    <w:p w:rsidR="00732C81" w:rsidRDefault="00732C81" w:rsidP="00732C81">
      <w:pPr>
        <w:pStyle w:val="GSAGuidance"/>
        <w:rPr>
          <w:rStyle w:val="GSAGuidanceBoldChar"/>
        </w:rPr>
      </w:pPr>
      <w:r w:rsidRPr="00153DF8">
        <w:rPr>
          <w:rStyle w:val="GSAGuidanceBoldChar"/>
        </w:rPr>
        <w:t xml:space="preserve">CA-2 (2) Additional </w:t>
      </w:r>
      <w:r>
        <w:rPr>
          <w:rStyle w:val="GSAGuidanceBoldChar"/>
        </w:rPr>
        <w:t>FedRAMP</w:t>
      </w:r>
      <w:r w:rsidRPr="00153DF8">
        <w:rPr>
          <w:rStyle w:val="GSAGuidanceBoldChar"/>
        </w:rPr>
        <w:t xml:space="preserve"> Requirements and Guidance: </w:t>
      </w:r>
    </w:p>
    <w:p w:rsidR="00732C81" w:rsidRPr="00153DF8" w:rsidRDefault="00732C81" w:rsidP="00732C81">
      <w:pPr>
        <w:pStyle w:val="GSAGuidance"/>
      </w:pPr>
      <w:r w:rsidRPr="00153DF8">
        <w:rPr>
          <w:rStyle w:val="GSAGuidanceBoldChar"/>
        </w:rPr>
        <w:t>Requirement</w:t>
      </w:r>
      <w:r w:rsidRPr="00153DF8">
        <w:t xml:space="preserve">: To include </w:t>
      </w:r>
      <w:r w:rsidRPr="00153DF8">
        <w:rPr>
          <w:rStyle w:val="GSAItalicEmphasisChar"/>
        </w:rPr>
        <w:t>'announced'</w:t>
      </w:r>
      <w:r w:rsidRPr="00153DF8">
        <w:t xml:space="preserve">, </w:t>
      </w:r>
      <w:r w:rsidRPr="00153DF8">
        <w:rPr>
          <w:rStyle w:val="GSAItalicEmphasisChar"/>
        </w:rPr>
        <w:t>'vulnerability scanning</w:t>
      </w:r>
      <w:r>
        <w:rPr>
          <w:rStyle w:val="GSAItalicEmphasisChar"/>
        </w:rPr>
        <w:t>’</w:t>
      </w:r>
      <w:r w:rsidRPr="00153DF8">
        <w:rPr>
          <w:rStyle w:val="GSAItalicEmphasisChar"/>
        </w:rPr>
        <w:t xml:space="preserve"> to occur at least annually</w:t>
      </w:r>
      <w:r w:rsidRPr="00153DF8">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01F8A">
              <w:t>CA-2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E661A">
              <w:t>Parameter CA-2(2)-1: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E661A">
              <w:t>Parameter CA-2(2)-2:</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E661A">
              <w:t>Parameter CA-2(2)-3:</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E661A">
              <w:t>Parameter CA-2(2)-4: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519762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291535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58896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550876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736057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3111208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18993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846343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58368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441914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0056942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8641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01F8A">
              <w:t>CA-2 (2)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052D54">
              <w:t>AWS customers are responsible for implementing their organization’s risk assessment policy and procedures.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230" w:name="_Toc468804835"/>
      <w:bookmarkStart w:id="1231" w:name="_Toc383429591"/>
      <w:bookmarkStart w:id="1232" w:name="_Toc383433267"/>
      <w:bookmarkStart w:id="1233" w:name="_Toc383444499"/>
      <w:bookmarkStart w:id="1234" w:name="_Toc385594139"/>
      <w:bookmarkStart w:id="1235" w:name="_Toc385594531"/>
      <w:bookmarkStart w:id="1236" w:name="_Toc385594919"/>
      <w:bookmarkStart w:id="1237" w:name="_Toc388620770"/>
      <w:r w:rsidRPr="00A8144E">
        <w:t>CA-2 (3)</w:t>
      </w:r>
      <w:r>
        <w:t xml:space="preserve"> </w:t>
      </w:r>
      <w:r w:rsidRPr="00A8144E">
        <w:t>Control Enhancement</w:t>
      </w:r>
      <w:bookmarkEnd w:id="1230"/>
      <w:r w:rsidRPr="00A8144E">
        <w:t xml:space="preserve"> </w:t>
      </w:r>
      <w:bookmarkEnd w:id="1231"/>
      <w:bookmarkEnd w:id="1232"/>
      <w:bookmarkEnd w:id="1233"/>
      <w:bookmarkEnd w:id="1234"/>
      <w:bookmarkEnd w:id="1235"/>
      <w:bookmarkEnd w:id="1236"/>
      <w:bookmarkEnd w:id="1237"/>
    </w:p>
    <w:p w:rsidR="00732C81" w:rsidRDefault="00732C81" w:rsidP="00732C81">
      <w:pPr>
        <w:rPr>
          <w:bCs/>
        </w:rPr>
      </w:pPr>
      <w:r w:rsidRPr="005D0857">
        <w:rPr>
          <w:bCs/>
        </w:rPr>
        <w:t>The organization accepts t</w:t>
      </w:r>
      <w:r>
        <w:rPr>
          <w:bCs/>
        </w:rPr>
        <w:t xml:space="preserve">he results of an assessment of [FedRAMP </w:t>
      </w:r>
      <w:r w:rsidRPr="002B4E6E">
        <w:rPr>
          <w:rStyle w:val="GSAItalicEmphasisChar"/>
        </w:rPr>
        <w:t xml:space="preserve">Assignment: </w:t>
      </w:r>
      <w:r w:rsidRPr="00C33C5F">
        <w:rPr>
          <w:rStyle w:val="GSAItalicEmphasisChar"/>
        </w:rPr>
        <w:t xml:space="preserve">any </w:t>
      </w:r>
      <w:r>
        <w:rPr>
          <w:rStyle w:val="GSAItalicEmphasisChar"/>
        </w:rPr>
        <w:t>FedRAMP</w:t>
      </w:r>
      <w:r w:rsidRPr="00C33C5F">
        <w:rPr>
          <w:rStyle w:val="GSAItalicEmphasisChar"/>
        </w:rPr>
        <w:t xml:space="preserve"> Accredited 3PAO</w:t>
      </w:r>
      <w:r w:rsidRPr="005D0857">
        <w:rPr>
          <w:bCs/>
        </w:rPr>
        <w:t>] performed by [</w:t>
      </w:r>
      <w:r>
        <w:rPr>
          <w:rStyle w:val="GSAItalicEmphasisChar"/>
        </w:rPr>
        <w:t>FedRAMP</w:t>
      </w:r>
      <w:r w:rsidRPr="002B4E6E">
        <w:rPr>
          <w:rStyle w:val="GSAItalicEmphasisChar"/>
        </w:rPr>
        <w:t xml:space="preserve"> Assignment: </w:t>
      </w:r>
      <w:r w:rsidRPr="00C33C5F">
        <w:rPr>
          <w:rStyle w:val="GSAItalicEmphasisChar"/>
        </w:rPr>
        <w:t xml:space="preserve">any </w:t>
      </w:r>
      <w:r>
        <w:rPr>
          <w:rStyle w:val="GSAItalicEmphasisChar"/>
        </w:rPr>
        <w:t>FedRAMP</w:t>
      </w:r>
      <w:r w:rsidRPr="00C33C5F">
        <w:rPr>
          <w:rStyle w:val="GSAItalicEmphasisChar"/>
        </w:rPr>
        <w:t xml:space="preserve"> Accredited 3PAO</w:t>
      </w:r>
      <w:r w:rsidRPr="005D0857">
        <w:rPr>
          <w:bCs/>
        </w:rPr>
        <w:t>] when the assessment meets [</w:t>
      </w:r>
      <w:r>
        <w:rPr>
          <w:rStyle w:val="GSAItalicEmphasisChar"/>
        </w:rPr>
        <w:t>FedRAMP</w:t>
      </w:r>
      <w:r w:rsidRPr="002B4E6E">
        <w:rPr>
          <w:rStyle w:val="GSAItalicEmphasisChar"/>
        </w:rPr>
        <w:t xml:space="preserve"> Assignment: </w:t>
      </w:r>
      <w:r w:rsidRPr="00C33C5F">
        <w:rPr>
          <w:rStyle w:val="GSAItalicEmphasisChar"/>
        </w:rPr>
        <w:t xml:space="preserve">the conditions of </w:t>
      </w:r>
      <w:r>
        <w:rPr>
          <w:rStyle w:val="GSAItalicEmphasisChar"/>
        </w:rPr>
        <w:t xml:space="preserve">the </w:t>
      </w:r>
      <w:r>
        <w:t>JAB/AO</w:t>
      </w:r>
      <w:r w:rsidRPr="00C33C5F">
        <w:rPr>
          <w:rStyle w:val="GSAItalicEmphasisChar"/>
        </w:rPr>
        <w:t xml:space="preserve"> in the </w:t>
      </w:r>
      <w:r>
        <w:rPr>
          <w:rStyle w:val="GSAItalicEmphasisChar"/>
        </w:rPr>
        <w:t>FedRAMP</w:t>
      </w:r>
      <w:r w:rsidRPr="00C33C5F">
        <w:rPr>
          <w:rStyle w:val="GSAItalicEmphasisChar"/>
        </w:rPr>
        <w:t xml:space="preserve"> Repository</w:t>
      </w:r>
      <w:r w:rsidRPr="005D0857">
        <w:rPr>
          <w:bCs/>
        </w:rP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01F8A">
              <w:t>CA-2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01F8A">
              <w:t>Parameter CA-2(3)-1: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01F8A">
              <w:t>Parameter CA-2(3)-2:</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01F8A">
              <w:t>Parameter CA-2(3)-</w:t>
            </w:r>
            <w:r>
              <w:t>3</w:t>
            </w:r>
            <w:r w:rsidRPr="00A01F8A">
              <w:t>:</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037336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700216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20800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004962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403162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206027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7248443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618164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776465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223281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8999183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859838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01F8A">
              <w:t>CA-2 (3)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052D54">
              <w:t>AWS customers are responsible for implementing their organization’s risk assessment policy and procedures.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bookmarkStart w:id="1238" w:name="_Toc383429592"/>
      <w:bookmarkStart w:id="1239" w:name="_Toc383433268"/>
      <w:bookmarkStart w:id="1240" w:name="_Toc383444500"/>
      <w:bookmarkStart w:id="1241" w:name="_Toc385594140"/>
      <w:bookmarkStart w:id="1242" w:name="_Toc385594532"/>
      <w:bookmarkStart w:id="1243" w:name="_Toc385594920"/>
      <w:bookmarkStart w:id="1244" w:name="_Toc388620771"/>
    </w:p>
    <w:p w:rsidR="00732C81" w:rsidRDefault="00732C81" w:rsidP="00732C81">
      <w:pPr>
        <w:pStyle w:val="Heading3"/>
      </w:pPr>
      <w:bookmarkStart w:id="1245" w:name="_Toc468804836"/>
      <w:bookmarkStart w:id="1246" w:name="_Toc449543343"/>
      <w:r w:rsidRPr="002C3786">
        <w:t>CA-3</w:t>
      </w:r>
      <w:r>
        <w:t xml:space="preserve"> System Interconnections</w:t>
      </w:r>
      <w:bookmarkEnd w:id="1245"/>
      <w:r w:rsidRPr="002C3786">
        <w:t xml:space="preserve"> </w:t>
      </w:r>
      <w:bookmarkEnd w:id="1238"/>
      <w:bookmarkEnd w:id="1239"/>
      <w:bookmarkEnd w:id="1240"/>
      <w:bookmarkEnd w:id="1241"/>
      <w:bookmarkEnd w:id="1242"/>
      <w:bookmarkEnd w:id="1243"/>
      <w:bookmarkEnd w:id="1244"/>
      <w:bookmarkEnd w:id="1246"/>
    </w:p>
    <w:p w:rsidR="00732C81" w:rsidRPr="002C3786" w:rsidRDefault="00732C81" w:rsidP="00732C81">
      <w:pPr>
        <w:keepNext/>
      </w:pPr>
      <w:r w:rsidRPr="002C3786">
        <w:t>The organization:</w:t>
      </w:r>
    </w:p>
    <w:p w:rsidR="00732C81" w:rsidRDefault="00732C81" w:rsidP="00732C81">
      <w:pPr>
        <w:pStyle w:val="GSAListParagraphalpha"/>
        <w:numPr>
          <w:ilvl w:val="0"/>
          <w:numId w:val="86"/>
        </w:numPr>
      </w:pPr>
      <w:r w:rsidRPr="00AE3199">
        <w:t>Authorizes connections from the information system to other information systems through the use of Interconnection Security Agreements;</w:t>
      </w:r>
    </w:p>
    <w:p w:rsidR="00732C81" w:rsidRDefault="00732C81" w:rsidP="00732C81">
      <w:pPr>
        <w:pStyle w:val="GSAListParagraphalpha"/>
        <w:numPr>
          <w:ilvl w:val="0"/>
          <w:numId w:val="86"/>
        </w:numPr>
      </w:pPr>
      <w:r w:rsidRPr="00AE3199">
        <w:t>Documents, for each interconnection, the interface characteristics, security requirements, and the nature of the information communicated; and</w:t>
      </w:r>
    </w:p>
    <w:p w:rsidR="00732C81" w:rsidRDefault="00732C81" w:rsidP="00732C81">
      <w:pPr>
        <w:pStyle w:val="GSAListParagraphalpha"/>
        <w:numPr>
          <w:ilvl w:val="0"/>
          <w:numId w:val="86"/>
        </w:numPr>
      </w:pPr>
      <w:r w:rsidRPr="00AE3199">
        <w:t>Reviews and updates Interconnection Security Agreements [</w:t>
      </w:r>
      <w:r>
        <w:rPr>
          <w:rStyle w:val="GSAItalicEmphasisChar"/>
        </w:rPr>
        <w:t>FedRAMP</w:t>
      </w:r>
      <w:r w:rsidRPr="00D62A31">
        <w:rPr>
          <w:rStyle w:val="GSAItalicEmphasisChar"/>
        </w:rPr>
        <w:t xml:space="preserve"> Assignment: </w:t>
      </w:r>
      <w:r>
        <w:rPr>
          <w:rStyle w:val="GSAItalicEmphasisChar"/>
        </w:rPr>
        <w:t>a</w:t>
      </w:r>
      <w:r w:rsidRPr="00DB26F3">
        <w:rPr>
          <w:rStyle w:val="GSAItalicEmphasisChar"/>
        </w:rPr>
        <w:t xml:space="preserve">t least annually and on input from </w:t>
      </w:r>
      <w:r>
        <w:rPr>
          <w:rStyle w:val="GSAItalicEmphasisChar"/>
        </w:rPr>
        <w:t>FedRAMP</w:t>
      </w:r>
      <w:r w:rsidRPr="00AE3199">
        <w:t>].</w:t>
      </w:r>
    </w:p>
    <w:p w:rsidR="00732C81" w:rsidRPr="00003E38" w:rsidRDefault="00732C81" w:rsidP="00732C81"/>
    <w:p w:rsidR="00732C81" w:rsidRDefault="00732C81" w:rsidP="00732C81">
      <w:pPr>
        <w:pStyle w:val="Caption"/>
      </w:pPr>
      <w:bookmarkStart w:id="1247" w:name="_Ref437345123"/>
      <w:bookmarkStart w:id="1248" w:name="_Toc437345258"/>
      <w:bookmarkStart w:id="1249" w:name="_Toc455644924"/>
      <w:bookmarkStart w:id="1250" w:name="_Toc468805142"/>
      <w:r>
        <w:t xml:space="preserve">Table </w:t>
      </w:r>
      <w:fldSimple w:instr=" STYLEREF 1 \s ">
        <w:r>
          <w:rPr>
            <w:noProof/>
          </w:rPr>
          <w:t>13</w:t>
        </w:r>
      </w:fldSimple>
      <w:r>
        <w:noBreakHyphen/>
      </w:r>
      <w:fldSimple w:instr=" SEQ Table \* ARABIC \s 1 ">
        <w:r>
          <w:rPr>
            <w:noProof/>
          </w:rPr>
          <w:t>3</w:t>
        </w:r>
      </w:fldSimple>
      <w:r>
        <w:t xml:space="preserve"> </w:t>
      </w:r>
      <w:r w:rsidRPr="000D035E">
        <w:t>CA-3 Authorized Connections</w:t>
      </w:r>
      <w:bookmarkEnd w:id="1247"/>
      <w:bookmarkEnd w:id="1248"/>
      <w:bookmarkEnd w:id="1249"/>
      <w:bookmarkEnd w:id="1250"/>
    </w:p>
    <w:tbl>
      <w:tblPr>
        <w:tblStyle w:val="TableGrid"/>
        <w:tblW w:w="5000" w:type="pct"/>
        <w:jc w:val="center"/>
        <w:tblLook w:val="01E0" w:firstRow="1" w:lastRow="1" w:firstColumn="1" w:lastColumn="1" w:noHBand="0" w:noVBand="0"/>
      </w:tblPr>
      <w:tblGrid>
        <w:gridCol w:w="2337"/>
        <w:gridCol w:w="2337"/>
        <w:gridCol w:w="2338"/>
        <w:gridCol w:w="2338"/>
      </w:tblGrid>
      <w:tr w:rsidR="00732C81" w:rsidRPr="00A01F8A" w:rsidTr="00963369">
        <w:trPr>
          <w:cantSplit/>
          <w:trHeight w:val="288"/>
          <w:tblHeader/>
          <w:jc w:val="center"/>
        </w:trPr>
        <w:tc>
          <w:tcPr>
            <w:tcW w:w="1250" w:type="pct"/>
            <w:tcBorders>
              <w:left w:val="single" w:sz="4" w:space="0" w:color="auto"/>
              <w:bottom w:val="single" w:sz="4" w:space="0" w:color="auto"/>
            </w:tcBorders>
            <w:shd w:val="clear" w:color="auto" w:fill="DEEAF6" w:themeFill="accent1" w:themeFillTint="33"/>
          </w:tcPr>
          <w:p w:rsidR="00732C81" w:rsidRPr="00A01F8A" w:rsidRDefault="00732C81" w:rsidP="00963369">
            <w:pPr>
              <w:pStyle w:val="GSATableHeading"/>
            </w:pPr>
            <w:bookmarkStart w:id="1251" w:name="OLE_LINK7"/>
            <w:bookmarkStart w:id="1252" w:name="OLE_LINK8"/>
            <w:r>
              <w:t xml:space="preserve">Authorized Connections Information </w:t>
            </w:r>
            <w:r w:rsidRPr="00A01F8A">
              <w:t>System Name</w:t>
            </w:r>
          </w:p>
        </w:tc>
        <w:tc>
          <w:tcPr>
            <w:tcW w:w="1250" w:type="pct"/>
            <w:tcBorders>
              <w:bottom w:val="single" w:sz="4" w:space="0" w:color="auto"/>
            </w:tcBorders>
            <w:shd w:val="clear" w:color="auto" w:fill="DEEAF6" w:themeFill="accent1" w:themeFillTint="33"/>
          </w:tcPr>
          <w:p w:rsidR="00732C81" w:rsidRPr="00A01F8A" w:rsidRDefault="00732C81" w:rsidP="00963369">
            <w:pPr>
              <w:pStyle w:val="GSATableHeading"/>
            </w:pPr>
            <w:r w:rsidRPr="00A01F8A">
              <w:t xml:space="preserve">Name of Organization </w:t>
            </w:r>
            <w:sdt>
              <w:sdtPr>
                <w:alias w:val="CSP Name"/>
                <w:tag w:val="cspname"/>
                <w:id w:val="-1405908126"/>
                <w:dataBinding w:xpath="/root[1]/companyinfo[1]/cspname[1]" w:storeItemID="{44BEC3F7-CE87-4EB0-838F-88333877F166}"/>
                <w:text/>
              </w:sdtPr>
              <w:sdtEndPr/>
              <w:sdtContent>
                <w:r>
                  <w:t>CSP Name</w:t>
                </w:r>
              </w:sdtContent>
            </w:sdt>
            <w:r w:rsidRPr="00A01F8A">
              <w:t xml:space="preserve"> System Connects To</w:t>
            </w:r>
          </w:p>
        </w:tc>
        <w:tc>
          <w:tcPr>
            <w:tcW w:w="1250" w:type="pct"/>
            <w:tcBorders>
              <w:bottom w:val="single" w:sz="4" w:space="0" w:color="auto"/>
            </w:tcBorders>
            <w:shd w:val="clear" w:color="auto" w:fill="DEEAF6" w:themeFill="accent1" w:themeFillTint="33"/>
          </w:tcPr>
          <w:p w:rsidR="00732C81" w:rsidRPr="00A01F8A" w:rsidRDefault="00732C81" w:rsidP="00963369">
            <w:pPr>
              <w:pStyle w:val="GSATableHeading"/>
            </w:pPr>
            <w:r w:rsidRPr="00A01F8A">
              <w:t>Role and Name of Person Who Signed Connection Agreement</w:t>
            </w:r>
          </w:p>
        </w:tc>
        <w:tc>
          <w:tcPr>
            <w:tcW w:w="1250" w:type="pct"/>
            <w:tcBorders>
              <w:bottom w:val="single" w:sz="4" w:space="0" w:color="auto"/>
            </w:tcBorders>
            <w:shd w:val="clear" w:color="auto" w:fill="DEEAF6" w:themeFill="accent1" w:themeFillTint="33"/>
          </w:tcPr>
          <w:p w:rsidR="00732C81" w:rsidRPr="00A01F8A" w:rsidRDefault="00732C81" w:rsidP="00963369">
            <w:pPr>
              <w:pStyle w:val="GSATableHeading"/>
            </w:pPr>
            <w:r w:rsidRPr="00A01F8A">
              <w:t>Name and Date of Interconnection Agreement</w:t>
            </w:r>
          </w:p>
        </w:tc>
      </w:tr>
      <w:tr w:rsidR="00732C81" w:rsidRPr="00A01F8A" w:rsidTr="00963369">
        <w:trPr>
          <w:trHeight w:val="288"/>
          <w:jc w:val="center"/>
        </w:trPr>
        <w:tc>
          <w:tcPr>
            <w:tcW w:w="1250" w:type="pct"/>
            <w:tcBorders>
              <w:top w:val="single" w:sz="4" w:space="0" w:color="auto"/>
              <w:left w:val="single" w:sz="4" w:space="0" w:color="auto"/>
            </w:tcBorders>
            <w:shd w:val="clear" w:color="auto" w:fill="auto"/>
          </w:tcPr>
          <w:p w:rsidR="00732C81" w:rsidRPr="00A01F8A" w:rsidRDefault="00732C81" w:rsidP="00963369">
            <w:pPr>
              <w:pStyle w:val="GSATableText"/>
              <w:keepNext/>
              <w:keepLines/>
            </w:pPr>
          </w:p>
        </w:tc>
        <w:tc>
          <w:tcPr>
            <w:tcW w:w="1250" w:type="pct"/>
            <w:tcBorders>
              <w:top w:val="single" w:sz="4" w:space="0" w:color="auto"/>
            </w:tcBorders>
            <w:shd w:val="clear" w:color="auto" w:fill="auto"/>
          </w:tcPr>
          <w:p w:rsidR="00732C81" w:rsidRPr="00A01F8A" w:rsidRDefault="00732C81" w:rsidP="00963369">
            <w:pPr>
              <w:pStyle w:val="GSATableText"/>
              <w:keepNext/>
              <w:keepLines/>
            </w:pPr>
          </w:p>
        </w:tc>
        <w:tc>
          <w:tcPr>
            <w:tcW w:w="1250" w:type="pct"/>
            <w:tcBorders>
              <w:top w:val="single" w:sz="4" w:space="0" w:color="auto"/>
            </w:tcBorders>
            <w:shd w:val="clear" w:color="auto" w:fill="auto"/>
          </w:tcPr>
          <w:p w:rsidR="00732C81" w:rsidRPr="00A01F8A" w:rsidRDefault="00732C81" w:rsidP="00963369">
            <w:pPr>
              <w:pStyle w:val="GSATableText"/>
              <w:keepNext/>
              <w:keepLines/>
            </w:pPr>
          </w:p>
        </w:tc>
        <w:tc>
          <w:tcPr>
            <w:tcW w:w="1250" w:type="pct"/>
            <w:tcBorders>
              <w:top w:val="single" w:sz="4" w:space="0" w:color="auto"/>
            </w:tcBorders>
            <w:shd w:val="clear" w:color="auto" w:fill="auto"/>
          </w:tcPr>
          <w:p w:rsidR="00732C81" w:rsidRPr="00A01F8A" w:rsidRDefault="00732C81" w:rsidP="00963369">
            <w:pPr>
              <w:pStyle w:val="GSATableText"/>
              <w:keepNext/>
              <w:keepLines/>
            </w:pPr>
          </w:p>
        </w:tc>
      </w:tr>
      <w:tr w:rsidR="00732C81" w:rsidRPr="00A01F8A" w:rsidTr="00963369">
        <w:trPr>
          <w:trHeight w:val="288"/>
          <w:jc w:val="center"/>
        </w:trPr>
        <w:tc>
          <w:tcPr>
            <w:tcW w:w="1250" w:type="pct"/>
            <w:tcBorders>
              <w:left w:val="single" w:sz="4" w:space="0" w:color="auto"/>
            </w:tcBorders>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r>
      <w:tr w:rsidR="00732C81" w:rsidRPr="00A01F8A" w:rsidTr="00963369">
        <w:trPr>
          <w:trHeight w:val="288"/>
          <w:jc w:val="center"/>
        </w:trPr>
        <w:tc>
          <w:tcPr>
            <w:tcW w:w="1250" w:type="pct"/>
            <w:tcBorders>
              <w:left w:val="single" w:sz="4" w:space="0" w:color="auto"/>
            </w:tcBorders>
            <w:shd w:val="clear" w:color="auto" w:fill="auto"/>
          </w:tcPr>
          <w:p w:rsidR="00732C81" w:rsidRPr="00A01F8A" w:rsidRDefault="00732C81" w:rsidP="00963369">
            <w:pPr>
              <w:pStyle w:val="GSATableText"/>
            </w:pPr>
            <w:bookmarkStart w:id="1253" w:name="_Toc383444401"/>
            <w:bookmarkStart w:id="1254" w:name="_Toc388620660"/>
            <w:bookmarkEnd w:id="1251"/>
            <w:bookmarkEnd w:id="1252"/>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r>
      <w:tr w:rsidR="00732C81" w:rsidRPr="00A01F8A" w:rsidTr="00963369">
        <w:trPr>
          <w:trHeight w:val="288"/>
          <w:jc w:val="center"/>
        </w:trPr>
        <w:tc>
          <w:tcPr>
            <w:tcW w:w="1250" w:type="pct"/>
            <w:tcBorders>
              <w:left w:val="single" w:sz="4" w:space="0" w:color="auto"/>
            </w:tcBorders>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r>
      <w:tr w:rsidR="00732C81" w:rsidRPr="00A01F8A" w:rsidTr="00963369">
        <w:trPr>
          <w:trHeight w:val="288"/>
          <w:jc w:val="center"/>
        </w:trPr>
        <w:tc>
          <w:tcPr>
            <w:tcW w:w="1250" w:type="pct"/>
            <w:tcBorders>
              <w:left w:val="single" w:sz="4" w:space="0" w:color="auto"/>
            </w:tcBorders>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r>
      <w:tr w:rsidR="00732C81" w:rsidRPr="00A01F8A" w:rsidTr="00963369">
        <w:trPr>
          <w:trHeight w:val="288"/>
          <w:jc w:val="center"/>
        </w:trPr>
        <w:tc>
          <w:tcPr>
            <w:tcW w:w="1250" w:type="pct"/>
            <w:tcBorders>
              <w:left w:val="single" w:sz="4" w:space="0" w:color="auto"/>
            </w:tcBorders>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c>
          <w:tcPr>
            <w:tcW w:w="1250" w:type="pct"/>
            <w:shd w:val="clear" w:color="auto" w:fill="auto"/>
          </w:tcPr>
          <w:p w:rsidR="00732C81" w:rsidRPr="00A01F8A" w:rsidRDefault="00732C81" w:rsidP="00963369">
            <w:pPr>
              <w:pStyle w:val="GSATableText"/>
            </w:pPr>
          </w:p>
        </w:tc>
      </w:tr>
      <w:bookmarkEnd w:id="1253"/>
      <w:bookmarkEnd w:id="1254"/>
    </w:tbl>
    <w:p w:rsidR="00732C81" w:rsidRPr="002C3786"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01F8A">
              <w:t>CA-3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45917">
              <w:t xml:space="preserve">Parameter CA-3(c):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752810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794987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461505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613485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04794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135473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525351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748962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086019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393911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2661133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128953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01F8A">
              <w:t>CA-3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052D54">
              <w:t>AWS customers are responsible for developing any necessary Interconnection Security Agreements.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w:t>
            </w:r>
            <w:r w:rsidRPr="00052D54">
              <w:t>AWS customers are responsible for developing any necessary Interconnection Security Agreements.</w:t>
            </w:r>
          </w:p>
          <w:p w:rsidR="00732C81" w:rsidRDefault="00732C81" w:rsidP="00963369">
            <w:pPr>
              <w:pStyle w:val="Instructions"/>
            </w:pPr>
            <w:r w:rsidRPr="00A01F8A">
              <w:t xml:space="preserve">See </w:t>
            </w:r>
            <w:r>
              <w:fldChar w:fldCharType="begin"/>
            </w:r>
            <w:r>
              <w:instrText xml:space="preserve"> REF _Ref443637111 \h </w:instrText>
            </w:r>
            <w:r>
              <w:fldChar w:fldCharType="separate"/>
            </w:r>
            <w:r>
              <w:t xml:space="preserve">Table </w:t>
            </w:r>
            <w:r>
              <w:rPr>
                <w:noProof/>
              </w:rPr>
              <w:t>13</w:t>
            </w:r>
            <w:r>
              <w:noBreakHyphen/>
            </w:r>
            <w:r>
              <w:rPr>
                <w:noProof/>
              </w:rPr>
              <w:t>2</w:t>
            </w:r>
            <w:r>
              <w:t xml:space="preserve"> </w:t>
            </w:r>
            <w:r w:rsidRPr="00621EE9">
              <w:t>Control Origination and Definitions</w:t>
            </w:r>
            <w:r>
              <w:fldChar w:fldCharType="end"/>
            </w:r>
            <w:r>
              <w:t xml:space="preserve"> </w:t>
            </w:r>
            <w:r w:rsidRPr="00A01F8A">
              <w:t xml:space="preserve">and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w:t>
            </w:r>
            <w:r w:rsidRPr="00A01F8A">
              <w:t>for information about implementation.</w:t>
            </w:r>
            <w:r>
              <w:t>]</w:t>
            </w:r>
          </w:p>
          <w:p w:rsidR="00732C81" w:rsidRPr="0049115A" w:rsidRDefault="00732C81" w:rsidP="00963369">
            <w:pPr>
              <w:pStyle w:val="GSATableText"/>
            </w:pPr>
            <w:r w:rsidRPr="007B31AC">
              <w:rPr>
                <w:rFonts w:asciiTheme="minorHAnsi" w:hAnsiTheme="minorHAnsi"/>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052D54">
              <w:t>AWS customers are responsible for developing any necessary Interconnection Security Agreements.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255" w:name="_Toc468804837"/>
      <w:bookmarkStart w:id="1256" w:name="_Toc383429593"/>
      <w:bookmarkStart w:id="1257" w:name="_Toc383433269"/>
      <w:bookmarkStart w:id="1258" w:name="_Toc383444501"/>
      <w:bookmarkStart w:id="1259" w:name="_Toc385594141"/>
      <w:bookmarkStart w:id="1260" w:name="_Toc385594533"/>
      <w:bookmarkStart w:id="1261" w:name="_Toc385594921"/>
      <w:bookmarkStart w:id="1262" w:name="_Toc388620772"/>
      <w:r w:rsidRPr="00A8144E">
        <w:t>CA-3 (3)</w:t>
      </w:r>
      <w:r>
        <w:t xml:space="preserve"> </w:t>
      </w:r>
      <w:r w:rsidRPr="00A8144E">
        <w:t>Control Enhancement</w:t>
      </w:r>
      <w:bookmarkEnd w:id="1255"/>
      <w:r w:rsidRPr="00A8144E">
        <w:t xml:space="preserve"> </w:t>
      </w:r>
      <w:bookmarkEnd w:id="1256"/>
      <w:bookmarkEnd w:id="1257"/>
      <w:bookmarkEnd w:id="1258"/>
      <w:bookmarkEnd w:id="1259"/>
      <w:bookmarkEnd w:id="1260"/>
      <w:bookmarkEnd w:id="1261"/>
      <w:bookmarkEnd w:id="1262"/>
    </w:p>
    <w:p w:rsidR="00732C81" w:rsidRDefault="00732C81" w:rsidP="00732C81">
      <w:pPr>
        <w:rPr>
          <w:bCs/>
        </w:rPr>
      </w:pPr>
      <w:r w:rsidRPr="0041011E">
        <w:rPr>
          <w:bCs/>
        </w:rPr>
        <w:t>The organization prohibits the direct connection of an [</w:t>
      </w:r>
      <w:r w:rsidRPr="002B4E6E">
        <w:rPr>
          <w:rStyle w:val="GSAItalicEmphasisChar"/>
        </w:rPr>
        <w:t>Assignment: organization-defined unclassified, non-national security system</w:t>
      </w:r>
      <w:r w:rsidRPr="0041011E">
        <w:rPr>
          <w:bCs/>
        </w:rPr>
        <w:t>] to an external network without the use of [</w:t>
      </w:r>
      <w:r>
        <w:rPr>
          <w:rStyle w:val="GSAItalicEmphasisChar"/>
        </w:rPr>
        <w:t>FedRAMP</w:t>
      </w:r>
      <w:r w:rsidRPr="002B4E6E">
        <w:rPr>
          <w:rStyle w:val="GSAItalicEmphasisChar"/>
        </w:rPr>
        <w:t xml:space="preserve"> Assignment</w:t>
      </w:r>
      <w:r>
        <w:rPr>
          <w:rStyle w:val="GSAItalicEmphasisChar"/>
        </w:rPr>
        <w:t>:</w:t>
      </w:r>
      <w:r w:rsidRPr="002B4E6E">
        <w:rPr>
          <w:rStyle w:val="GSAItalicEmphasisChar"/>
        </w:rPr>
        <w:t xml:space="preserve"> </w:t>
      </w:r>
      <w:r>
        <w:rPr>
          <w:rStyle w:val="GSAItalicEmphasisChar"/>
        </w:rPr>
        <w:t>b</w:t>
      </w:r>
      <w:r w:rsidRPr="002B4E6E">
        <w:rPr>
          <w:rStyle w:val="GSAItalicEmphasisChar"/>
        </w:rPr>
        <w:t xml:space="preserve">oundary </w:t>
      </w:r>
      <w:r>
        <w:rPr>
          <w:rStyle w:val="GSAItalicEmphasisChar"/>
        </w:rPr>
        <w:t>p</w:t>
      </w:r>
      <w:r w:rsidRPr="002B4E6E">
        <w:rPr>
          <w:rStyle w:val="GSAItalicEmphasisChar"/>
        </w:rPr>
        <w:t>rotections which meet Trusted Internet Connection (TIC) requirements</w:t>
      </w:r>
      <w:r w:rsidRPr="0041011E">
        <w:rPr>
          <w:bCs/>
        </w:rPr>
        <w:t>].</w:t>
      </w:r>
    </w:p>
    <w:p w:rsidR="00732C81" w:rsidRPr="00AE5E4D" w:rsidRDefault="00732C81" w:rsidP="00732C81">
      <w:pPr>
        <w:pStyle w:val="GSAGuidance"/>
        <w:keepLines/>
      </w:pPr>
      <w:r w:rsidRPr="00AE5E4D">
        <w:rPr>
          <w:rStyle w:val="GSAGuidanceBoldChar"/>
        </w:rPr>
        <w:t xml:space="preserve">CA-3 (3) Additional </w:t>
      </w:r>
      <w:r>
        <w:rPr>
          <w:rStyle w:val="GSAGuidanceBoldChar"/>
        </w:rPr>
        <w:t>FedRAMP</w:t>
      </w:r>
      <w:r w:rsidRPr="00AE5E4D">
        <w:rPr>
          <w:rStyle w:val="GSAGuidanceBoldChar"/>
        </w:rPr>
        <w:t xml:space="preserve"> Requirements and Guidance:</w:t>
      </w:r>
      <w:r w:rsidRPr="00AE5E4D">
        <w:t xml:space="preserve"> Refer to Appendix H – Cloud Considerations of the TIC 2.0 Reference Architecture document.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566F9">
              <w:t>CA-3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566F9">
              <w:t>Parameter CA-3(3)-1: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566F9">
              <w:t>Parameter CA-3(3)-2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780391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554699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846447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536983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401868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9479780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468569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03377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98722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3144708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60083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531937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566F9">
              <w:t>CA-3 (3) What is the solution and how is it implemented?</w:t>
            </w:r>
          </w:p>
        </w:tc>
      </w:tr>
      <w:tr w:rsidR="00732C81" w:rsidRPr="002C3786" w:rsidTr="00963369">
        <w:trPr>
          <w:trHeight w:val="171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w:t>
            </w:r>
            <w:r w:rsidRPr="00E3579E">
              <w:t>ustomers are responsible for properly designing and deploying boundary protections for connections to their applications hosted on AWS, to include satisfying TIC requirements.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263" w:name="_Toc468804838"/>
      <w:r w:rsidRPr="00A8144E">
        <w:t>CA-3 (5)</w:t>
      </w:r>
      <w:r>
        <w:t xml:space="preserve"> </w:t>
      </w:r>
      <w:r w:rsidRPr="00A8144E">
        <w:t>Control Enhancement</w:t>
      </w:r>
      <w:bookmarkEnd w:id="1263"/>
      <w:r w:rsidRPr="00A8144E">
        <w:t xml:space="preserve"> </w:t>
      </w:r>
    </w:p>
    <w:p w:rsidR="00732C81" w:rsidRDefault="00732C81" w:rsidP="00732C81">
      <w:pPr>
        <w:rPr>
          <w:bCs/>
        </w:rPr>
      </w:pPr>
      <w:r w:rsidRPr="000D2AB8">
        <w:rPr>
          <w:bCs/>
        </w:rPr>
        <w:t>The organization employs [</w:t>
      </w:r>
      <w:r>
        <w:rPr>
          <w:rStyle w:val="GSAItalicEmphasisChar"/>
        </w:rPr>
        <w:t>FedRAMP</w:t>
      </w:r>
      <w:r w:rsidRPr="000566AD">
        <w:rPr>
          <w:rStyle w:val="GSAItalicEmphasisChar"/>
        </w:rPr>
        <w:t xml:space="preserve"> </w:t>
      </w:r>
      <w:r w:rsidRPr="002B4E6E">
        <w:rPr>
          <w:rStyle w:val="GSAItalicEmphasisChar"/>
        </w:rPr>
        <w:t xml:space="preserve">Selection: </w:t>
      </w:r>
      <w:r w:rsidRPr="00DB26F3">
        <w:rPr>
          <w:rStyle w:val="GSAItalicEmphasisChar"/>
        </w:rPr>
        <w:t>deny-all, permit by exception</w:t>
      </w:r>
      <w:r w:rsidRPr="000D2AB8">
        <w:rPr>
          <w:bCs/>
        </w:rPr>
        <w:t>] policy for allowing [</w:t>
      </w:r>
      <w:r>
        <w:rPr>
          <w:rStyle w:val="GSAItalicEmphasisChar"/>
        </w:rPr>
        <w:t>FedRAMP</w:t>
      </w:r>
      <w:r w:rsidRPr="000566AD">
        <w:rPr>
          <w:rStyle w:val="GSAItalicEmphasisChar"/>
        </w:rPr>
        <w:t xml:space="preserve"> </w:t>
      </w:r>
      <w:r w:rsidRPr="002B4E6E">
        <w:rPr>
          <w:rStyle w:val="GSAItalicEmphasisChar"/>
        </w:rPr>
        <w:t xml:space="preserve">Assignment: </w:t>
      </w:r>
      <w:r w:rsidRPr="00DB26F3">
        <w:rPr>
          <w:rStyle w:val="GSAItalicEmphasisChar"/>
        </w:rPr>
        <w:t>any systems</w:t>
      </w:r>
      <w:r w:rsidRPr="00DB26F3">
        <w:rPr>
          <w:bCs/>
        </w:rPr>
        <w:t xml:space="preserve">] </w:t>
      </w:r>
      <w:r w:rsidRPr="00AE3199">
        <w:t>to connect to external information systems</w:t>
      </w:r>
      <w:r w:rsidRPr="00A57DE4">
        <w:rPr>
          <w:bCs/>
        </w:rPr>
        <w:t>.</w:t>
      </w:r>
    </w:p>
    <w:p w:rsidR="00732C81" w:rsidRDefault="00732C81" w:rsidP="00732C81">
      <w:pPr>
        <w:pStyle w:val="GSAGuidance"/>
        <w:keepNext/>
        <w:keepLines/>
        <w:rPr>
          <w:rStyle w:val="GSAGuidanceBoldChar"/>
        </w:rPr>
      </w:pPr>
      <w:r w:rsidRPr="00AE5E4D">
        <w:rPr>
          <w:rStyle w:val="GSAGuidanceBoldChar"/>
        </w:rPr>
        <w:t xml:space="preserve">CA-3 (5) Additional </w:t>
      </w:r>
      <w:r>
        <w:rPr>
          <w:rStyle w:val="GSAGuidanceBoldChar"/>
        </w:rPr>
        <w:t>FedRAMP</w:t>
      </w:r>
      <w:r w:rsidRPr="00AE5E4D">
        <w:rPr>
          <w:rStyle w:val="GSAGuidanceBoldChar"/>
        </w:rPr>
        <w:t xml:space="preserve"> Requirements and Guidance: </w:t>
      </w:r>
    </w:p>
    <w:p w:rsidR="00732C81" w:rsidRPr="00AE5E4D" w:rsidRDefault="00732C81" w:rsidP="00732C81">
      <w:pPr>
        <w:pStyle w:val="GSAGuidance"/>
        <w:keepLines/>
      </w:pPr>
      <w:r w:rsidRPr="00AE5E4D">
        <w:rPr>
          <w:rStyle w:val="GSAGuidanceBoldChar"/>
        </w:rPr>
        <w:t>Guidance</w:t>
      </w:r>
      <w:r w:rsidRPr="00AE5E4D">
        <w:t>: For JAB Authorization, CSPs shall include details of this control in their Architecture Briefing</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566F9">
              <w:t>CA-3 (5</w:t>
            </w:r>
            <w:r>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566F9">
              <w:t>Parameter CA-3(5)-1: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566F9">
              <w:t>Parameter CA-3(5)-2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487510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977848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046138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745203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980449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0180295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967380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438627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141202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339966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8303799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33757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566F9">
              <w:t>CA-3 (5)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E3579E">
              <w:t xml:space="preserve">AWS customers are responsible for </w:t>
            </w:r>
            <w:r>
              <w:t>architecting and implementing information flow policies to meet their system requirements</w:t>
            </w:r>
            <w:r w:rsidRPr="00E3579E">
              <w:t>.</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264" w:name="_Toc468804839"/>
      <w:bookmarkStart w:id="1265" w:name="_Toc149090429"/>
      <w:bookmarkStart w:id="1266" w:name="_Toc383429595"/>
      <w:bookmarkStart w:id="1267" w:name="_Toc383433271"/>
      <w:bookmarkStart w:id="1268" w:name="_Toc383444503"/>
      <w:bookmarkStart w:id="1269" w:name="_Toc385594143"/>
      <w:bookmarkStart w:id="1270" w:name="_Toc385594535"/>
      <w:bookmarkStart w:id="1271" w:name="_Toc385594923"/>
      <w:bookmarkStart w:id="1272" w:name="_Toc388620774"/>
      <w:bookmarkStart w:id="1273" w:name="_Toc449543344"/>
      <w:r w:rsidRPr="002C3786">
        <w:t>CA-5</w:t>
      </w:r>
      <w:r>
        <w:t xml:space="preserve"> </w:t>
      </w:r>
      <w:r w:rsidRPr="002C3786">
        <w:t>Plan of Action and Milestones</w:t>
      </w:r>
      <w:bookmarkEnd w:id="1264"/>
      <w:r w:rsidRPr="002C3786">
        <w:t xml:space="preserve"> </w:t>
      </w:r>
      <w:bookmarkEnd w:id="1265"/>
      <w:bookmarkEnd w:id="1266"/>
      <w:bookmarkEnd w:id="1267"/>
      <w:bookmarkEnd w:id="1268"/>
      <w:bookmarkEnd w:id="1269"/>
      <w:bookmarkEnd w:id="1270"/>
      <w:bookmarkEnd w:id="1271"/>
      <w:bookmarkEnd w:id="1272"/>
      <w:bookmarkEnd w:id="1273"/>
    </w:p>
    <w:p w:rsidR="00732C81" w:rsidRPr="002C3786" w:rsidRDefault="00732C81" w:rsidP="00732C81">
      <w:pPr>
        <w:keepNext/>
      </w:pPr>
      <w:r w:rsidRPr="002C3786">
        <w:t>The organization:</w:t>
      </w:r>
    </w:p>
    <w:p w:rsidR="00732C81" w:rsidRDefault="00732C81" w:rsidP="00732C81">
      <w:pPr>
        <w:pStyle w:val="GSAListParagraphalpha"/>
        <w:numPr>
          <w:ilvl w:val="0"/>
          <w:numId w:val="85"/>
        </w:numPr>
      </w:pPr>
      <w:r w:rsidRPr="00AE3199">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rsidR="00732C81" w:rsidRDefault="00732C81" w:rsidP="00732C81">
      <w:pPr>
        <w:pStyle w:val="GSAListParagraphalpha"/>
        <w:numPr>
          <w:ilvl w:val="0"/>
          <w:numId w:val="85"/>
        </w:numPr>
      </w:pPr>
      <w:r w:rsidRPr="00AE3199">
        <w:t>Updates existing plan of action and milestones [</w:t>
      </w:r>
      <w:r>
        <w:rPr>
          <w:rStyle w:val="GSAItalicEmphasisChar"/>
        </w:rPr>
        <w:t>FedRAMP</w:t>
      </w:r>
      <w:r w:rsidRPr="00D62A31">
        <w:rPr>
          <w:rStyle w:val="GSAItalicEmphasisChar"/>
        </w:rPr>
        <w:t xml:space="preserve"> Assignment: at least monthly</w:t>
      </w:r>
      <w:r w:rsidRPr="00AE3199">
        <w:t>] based on the findings from security controls assessments, security impact analyses, and continuous monitoring activities.</w:t>
      </w:r>
    </w:p>
    <w:p w:rsidR="00732C81" w:rsidRDefault="00732C81" w:rsidP="00732C81">
      <w:pPr>
        <w:pStyle w:val="GSAGuidance"/>
        <w:keepNext/>
        <w:rPr>
          <w:rStyle w:val="GSAGuidanceBoldChar"/>
        </w:rPr>
      </w:pPr>
      <w:r w:rsidRPr="00AE5E4D">
        <w:rPr>
          <w:rStyle w:val="GSAGuidanceBoldChar"/>
        </w:rPr>
        <w:t xml:space="preserve">CA-5 Additional </w:t>
      </w:r>
      <w:r>
        <w:rPr>
          <w:rStyle w:val="GSAGuidanceBoldChar"/>
        </w:rPr>
        <w:t>FedRAMP</w:t>
      </w:r>
      <w:r w:rsidRPr="00AE5E4D">
        <w:rPr>
          <w:rStyle w:val="GSAGuidanceBoldChar"/>
        </w:rPr>
        <w:t xml:space="preserve"> Requirements and Guidance: </w:t>
      </w:r>
    </w:p>
    <w:p w:rsidR="00732C81" w:rsidRPr="00AE5E4D" w:rsidRDefault="00732C81" w:rsidP="00732C81">
      <w:pPr>
        <w:pStyle w:val="GSAGuidance"/>
      </w:pPr>
      <w:r w:rsidRPr="00AE5E4D">
        <w:rPr>
          <w:rStyle w:val="GSAGuidanceBoldChar"/>
        </w:rPr>
        <w:t>Requirement</w:t>
      </w:r>
      <w:r w:rsidRPr="00AE5E4D">
        <w:t>: POA&amp;Ms must be provided at least monthly.</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B47680">
              <w:t>CA-5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47680">
              <w:t>Parameter CA-5(b):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90295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973585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186327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368482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416924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400727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6838669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746159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209416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181526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6242706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721000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B47680">
              <w:t>CA-5</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E3579E">
              <w:t xml:space="preserve">AWS customers are responsible for developing </w:t>
            </w:r>
            <w:r>
              <w:t xml:space="preserve">and maintaining a </w:t>
            </w:r>
            <w:r w:rsidRPr="00E3579E">
              <w:t>POA</w:t>
            </w:r>
            <w:r>
              <w:t>&amp;</w:t>
            </w:r>
            <w:r w:rsidRPr="00E3579E">
              <w:t>M for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E3579E">
              <w:t xml:space="preserve">AWS customers are responsible for developing </w:t>
            </w:r>
            <w:r>
              <w:t xml:space="preserve">and maintaining a </w:t>
            </w:r>
            <w:r w:rsidRPr="00E3579E">
              <w:t>POA</w:t>
            </w:r>
            <w:r>
              <w:t>&amp;</w:t>
            </w:r>
            <w:r w:rsidRPr="00E3579E">
              <w:t>M for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274" w:name="_Toc468804840"/>
      <w:bookmarkStart w:id="1275" w:name="_Toc149090430"/>
      <w:bookmarkStart w:id="1276" w:name="_Toc383429596"/>
      <w:bookmarkStart w:id="1277" w:name="_Toc383433272"/>
      <w:bookmarkStart w:id="1278" w:name="_Toc383444504"/>
      <w:bookmarkStart w:id="1279" w:name="_Toc385594144"/>
      <w:bookmarkStart w:id="1280" w:name="_Toc385594536"/>
      <w:bookmarkStart w:id="1281" w:name="_Toc385594924"/>
      <w:bookmarkStart w:id="1282" w:name="_Toc388620775"/>
      <w:bookmarkStart w:id="1283" w:name="_Toc449543345"/>
      <w:r w:rsidRPr="002C3786">
        <w:t>CA-6</w:t>
      </w:r>
      <w:r>
        <w:t xml:space="preserve"> </w:t>
      </w:r>
      <w:r w:rsidRPr="002C3786">
        <w:t>Security Authorization</w:t>
      </w:r>
      <w:bookmarkEnd w:id="1274"/>
      <w:r w:rsidRPr="002C3786">
        <w:t xml:space="preserve"> </w:t>
      </w:r>
      <w:bookmarkEnd w:id="1275"/>
      <w:bookmarkEnd w:id="1276"/>
      <w:bookmarkEnd w:id="1277"/>
      <w:bookmarkEnd w:id="1278"/>
      <w:bookmarkEnd w:id="1279"/>
      <w:bookmarkEnd w:id="1280"/>
      <w:bookmarkEnd w:id="1281"/>
      <w:bookmarkEnd w:id="1282"/>
      <w:bookmarkEnd w:id="1283"/>
    </w:p>
    <w:p w:rsidR="00732C81" w:rsidRPr="002C3786" w:rsidRDefault="00732C81" w:rsidP="00732C81">
      <w:pPr>
        <w:keepNext/>
      </w:pPr>
      <w:r w:rsidRPr="002C3786">
        <w:t>The organization:</w:t>
      </w:r>
    </w:p>
    <w:p w:rsidR="00732C81" w:rsidRDefault="00732C81" w:rsidP="00732C81">
      <w:pPr>
        <w:pStyle w:val="GSAListParagraphalpha"/>
        <w:numPr>
          <w:ilvl w:val="0"/>
          <w:numId w:val="84"/>
        </w:numPr>
      </w:pPr>
      <w:r w:rsidRPr="00F94657">
        <w:t>Assigns a senior-level executive or manager as the authorizing official for the information system;</w:t>
      </w:r>
    </w:p>
    <w:p w:rsidR="00732C81" w:rsidRDefault="00732C81" w:rsidP="00732C81">
      <w:pPr>
        <w:pStyle w:val="GSAListParagraphalpha"/>
        <w:numPr>
          <w:ilvl w:val="0"/>
          <w:numId w:val="84"/>
        </w:numPr>
      </w:pPr>
      <w:r w:rsidRPr="00F94657">
        <w:t>Ensures that the authorizing official authorizes the information system for processing before commencing operations; and</w:t>
      </w:r>
    </w:p>
    <w:p w:rsidR="00732C81" w:rsidRDefault="00732C81" w:rsidP="00732C81">
      <w:pPr>
        <w:pStyle w:val="GSAListParagraphalpha"/>
        <w:numPr>
          <w:ilvl w:val="0"/>
          <w:numId w:val="84"/>
        </w:numPr>
      </w:pPr>
      <w:r w:rsidRPr="00F94657">
        <w:t>Updates the security authorization [</w:t>
      </w:r>
      <w:r>
        <w:rPr>
          <w:rStyle w:val="GSAItalicEmphasisChar"/>
        </w:rPr>
        <w:t>FedRAMP</w:t>
      </w:r>
      <w:r w:rsidRPr="00D62A31">
        <w:rPr>
          <w:rStyle w:val="GSAItalicEmphasisChar"/>
        </w:rPr>
        <w:t xml:space="preserve"> Assignment: at least every three </w:t>
      </w:r>
      <w:r>
        <w:rPr>
          <w:rStyle w:val="GSAItalicEmphasisChar"/>
        </w:rPr>
        <w:t xml:space="preserve">(3) </w:t>
      </w:r>
      <w:r w:rsidRPr="00D62A31">
        <w:rPr>
          <w:rStyle w:val="GSAItalicEmphasisChar"/>
        </w:rPr>
        <w:t>years or when a significant change occurs</w:t>
      </w:r>
      <w:r w:rsidRPr="00F94657">
        <w:t>].</w:t>
      </w:r>
    </w:p>
    <w:p w:rsidR="00732C81" w:rsidRDefault="00732C81" w:rsidP="00732C81">
      <w:pPr>
        <w:pStyle w:val="GSAGuidance"/>
        <w:rPr>
          <w:rStyle w:val="GSAGuidanceBoldChar"/>
        </w:rPr>
      </w:pPr>
      <w:r w:rsidRPr="00AE5E4D">
        <w:rPr>
          <w:rStyle w:val="GSAGuidanceBoldChar"/>
        </w:rPr>
        <w:t xml:space="preserve">CA-6c Additional </w:t>
      </w:r>
      <w:r>
        <w:rPr>
          <w:rStyle w:val="GSAGuidanceBoldChar"/>
        </w:rPr>
        <w:t>FedRAMP</w:t>
      </w:r>
      <w:r w:rsidRPr="00AE5E4D">
        <w:rPr>
          <w:rStyle w:val="GSAGuidanceBoldChar"/>
        </w:rPr>
        <w:t xml:space="preserve"> Requirements and Guidance: </w:t>
      </w:r>
    </w:p>
    <w:p w:rsidR="00732C81" w:rsidRPr="00AE5E4D" w:rsidRDefault="00732C81" w:rsidP="00732C81">
      <w:pPr>
        <w:pStyle w:val="GSAGuidance"/>
      </w:pPr>
      <w:r w:rsidRPr="00AE5E4D">
        <w:rPr>
          <w:rStyle w:val="GSAGuidanceBoldChar"/>
        </w:rPr>
        <w:t>Guidance</w:t>
      </w:r>
      <w:r w:rsidRPr="00AE5E4D">
        <w:t>: Significant change is defined in NIST Special Publication 800-37 Revision 1, Appendix F</w:t>
      </w:r>
      <w:r>
        <w:t xml:space="preserve"> (</w:t>
      </w:r>
      <w:r w:rsidRPr="000E2F6C">
        <w:t>http://csrc.nist.gov/publications/nistpubs/800-37-rev1/sp800-37-rev1-final.pdf</w:t>
      </w:r>
      <w:r>
        <w:t>)</w:t>
      </w:r>
      <w:r w:rsidRPr="00AE5E4D">
        <w:t xml:space="preserve">.  The service provider describes the types of changes to the information system or the environment of operations that would impact the risk posture.  The types of changes are approved and accepted by the </w:t>
      </w:r>
      <w:r>
        <w:t>JAB/AO</w:t>
      </w:r>
      <w:r w:rsidRPr="00AE5E4D">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B47680">
              <w:t>CA-6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47680">
              <w:t>Parameter CA-6(c):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47310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345160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508463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526686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058516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656666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4178596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995030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482549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469881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3803337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230851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B47680">
              <w:t>CA-6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66FB">
              <w:t xml:space="preserve">AWS customers are responsible for </w:t>
            </w:r>
            <w:r>
              <w:t xml:space="preserve">working with a federal agency to assign an authorizing official </w:t>
            </w:r>
            <w:r w:rsidRPr="003466FB">
              <w:t>for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66FB">
              <w:t>AWS customers are responsible for attaining authorization for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66FB">
              <w:t>AWS customers are responsible for attaining authorization for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284" w:name="_Toc468804841"/>
      <w:bookmarkStart w:id="1285" w:name="_Toc149090431"/>
      <w:bookmarkStart w:id="1286" w:name="_Toc383429597"/>
      <w:bookmarkStart w:id="1287" w:name="_Toc383433273"/>
      <w:bookmarkStart w:id="1288" w:name="_Toc383444505"/>
      <w:bookmarkStart w:id="1289" w:name="_Toc385594145"/>
      <w:bookmarkStart w:id="1290" w:name="_Toc385594537"/>
      <w:bookmarkStart w:id="1291" w:name="_Toc385594925"/>
      <w:bookmarkStart w:id="1292" w:name="_Toc388620776"/>
      <w:bookmarkStart w:id="1293" w:name="_Toc449543346"/>
      <w:r w:rsidRPr="002C3786">
        <w:t>CA-7</w:t>
      </w:r>
      <w:r>
        <w:t xml:space="preserve"> </w:t>
      </w:r>
      <w:r w:rsidRPr="002C3786">
        <w:t>Continuous Monitoring</w:t>
      </w:r>
      <w:bookmarkEnd w:id="1284"/>
      <w:r w:rsidRPr="002C3786">
        <w:t xml:space="preserve"> </w:t>
      </w:r>
      <w:bookmarkEnd w:id="1285"/>
      <w:bookmarkEnd w:id="1286"/>
      <w:bookmarkEnd w:id="1287"/>
      <w:bookmarkEnd w:id="1288"/>
      <w:bookmarkEnd w:id="1289"/>
      <w:bookmarkEnd w:id="1290"/>
      <w:bookmarkEnd w:id="1291"/>
      <w:bookmarkEnd w:id="1292"/>
      <w:bookmarkEnd w:id="1293"/>
    </w:p>
    <w:p w:rsidR="00732C81" w:rsidRDefault="00732C81" w:rsidP="00732C81">
      <w:r w:rsidRPr="00F94657">
        <w:t>The organization develops a continuous monitoring strategy and implements a continuous monitoring program that includes:</w:t>
      </w:r>
    </w:p>
    <w:p w:rsidR="00732C81" w:rsidRDefault="00732C81" w:rsidP="00732C81">
      <w:pPr>
        <w:pStyle w:val="GSAListParagraphalpha"/>
        <w:numPr>
          <w:ilvl w:val="0"/>
          <w:numId w:val="83"/>
        </w:numPr>
      </w:pPr>
      <w:r w:rsidRPr="00AE3199">
        <w:t>Establishment of [</w:t>
      </w:r>
      <w:r w:rsidRPr="00D62A31">
        <w:rPr>
          <w:rStyle w:val="GSAItalicEmphasisChar"/>
        </w:rPr>
        <w:t>Assignment: organization-defined metrics</w:t>
      </w:r>
      <w:r w:rsidRPr="00AE3199">
        <w:t>] to be monitored;</w:t>
      </w:r>
    </w:p>
    <w:p w:rsidR="00732C81" w:rsidRDefault="00732C81" w:rsidP="00732C81">
      <w:pPr>
        <w:pStyle w:val="GSAListParagraphalpha"/>
        <w:numPr>
          <w:ilvl w:val="0"/>
          <w:numId w:val="83"/>
        </w:numPr>
      </w:pPr>
      <w:r w:rsidRPr="00AE3199">
        <w:t>Establishment of [</w:t>
      </w:r>
      <w:r w:rsidRPr="00D62A31">
        <w:rPr>
          <w:rStyle w:val="GSAItalicEmphasisChar"/>
        </w:rPr>
        <w:t>Assignment: organization-defined frequencies</w:t>
      </w:r>
      <w:r w:rsidRPr="00AE3199">
        <w:t>] for monitoring and [</w:t>
      </w:r>
      <w:r w:rsidRPr="00D62A31">
        <w:rPr>
          <w:rStyle w:val="GSAItalicEmphasisChar"/>
        </w:rPr>
        <w:t>Assignment: organization-defined frequencies</w:t>
      </w:r>
      <w:r w:rsidRPr="00AE3199">
        <w:t>] for assessments supporting such monitoring;</w:t>
      </w:r>
    </w:p>
    <w:p w:rsidR="00732C81" w:rsidRDefault="00732C81" w:rsidP="00732C81">
      <w:pPr>
        <w:pStyle w:val="GSAListParagraphalpha"/>
        <w:numPr>
          <w:ilvl w:val="0"/>
          <w:numId w:val="83"/>
        </w:numPr>
      </w:pPr>
      <w:r w:rsidRPr="00AE3199">
        <w:t>Ongoing security control assessments in accordance with the organizational continuous monitoring strategy;</w:t>
      </w:r>
    </w:p>
    <w:p w:rsidR="00732C81" w:rsidRDefault="00732C81" w:rsidP="00732C81">
      <w:pPr>
        <w:pStyle w:val="GSAListParagraphalpha"/>
        <w:numPr>
          <w:ilvl w:val="0"/>
          <w:numId w:val="83"/>
        </w:numPr>
        <w:autoSpaceDE w:val="0"/>
        <w:autoSpaceDN w:val="0"/>
        <w:adjustRightInd w:val="0"/>
      </w:pPr>
      <w:r w:rsidRPr="00AE3199">
        <w:t>Ongoing security status monitoring of organization-defined metrics in accordance with the organizational continuous monitoring strategy;</w:t>
      </w:r>
    </w:p>
    <w:p w:rsidR="00732C81" w:rsidRDefault="00732C81" w:rsidP="00732C81">
      <w:pPr>
        <w:pStyle w:val="GSAListParagraphalpha"/>
        <w:numPr>
          <w:ilvl w:val="0"/>
          <w:numId w:val="83"/>
        </w:numPr>
      </w:pPr>
      <w:r w:rsidRPr="00AE3199">
        <w:t>Correlation and analysis of security-related information generated by assessments and monitoring;</w:t>
      </w:r>
    </w:p>
    <w:p w:rsidR="00732C81" w:rsidRDefault="00732C81" w:rsidP="00732C81">
      <w:pPr>
        <w:pStyle w:val="GSAListParagraphalpha"/>
        <w:numPr>
          <w:ilvl w:val="0"/>
          <w:numId w:val="83"/>
        </w:numPr>
      </w:pPr>
      <w:r w:rsidRPr="00AE3199">
        <w:t>Response actions to address results of the analysis of security-related information; and</w:t>
      </w:r>
    </w:p>
    <w:p w:rsidR="00732C81" w:rsidRDefault="00732C81" w:rsidP="00732C81">
      <w:pPr>
        <w:pStyle w:val="GSAListParagraphalpha"/>
        <w:numPr>
          <w:ilvl w:val="0"/>
          <w:numId w:val="83"/>
        </w:numPr>
      </w:pPr>
      <w:r w:rsidRPr="00AE3199">
        <w:t>Reporting the security status of organization and the information system to [</w:t>
      </w:r>
      <w:r>
        <w:rPr>
          <w:rStyle w:val="GSAItalicEmphasisChar"/>
        </w:rPr>
        <w:t>FedRAMP</w:t>
      </w:r>
      <w:r w:rsidRPr="00D62A31">
        <w:rPr>
          <w:rStyle w:val="GSAItalicEmphasisChar"/>
        </w:rPr>
        <w:t xml:space="preserve"> Assignment: to meet </w:t>
      </w:r>
      <w:r>
        <w:rPr>
          <w:rStyle w:val="GSAItalicEmphasisChar"/>
        </w:rPr>
        <w:t>FedRAMP</w:t>
      </w:r>
      <w:r w:rsidRPr="00D62A31">
        <w:rPr>
          <w:rStyle w:val="GSAItalicEmphasisChar"/>
        </w:rPr>
        <w:t xml:space="preserve"> requirements</w:t>
      </w:r>
      <w:r w:rsidRPr="00AE3199">
        <w:t>] [</w:t>
      </w:r>
      <w:r w:rsidRPr="00D62A31">
        <w:rPr>
          <w:rStyle w:val="GSAItalicEmphasisChar"/>
        </w:rPr>
        <w:t>Assignment: organization-defined frequency</w:t>
      </w:r>
      <w:r w:rsidRPr="00AE3199">
        <w:t>].</w:t>
      </w:r>
    </w:p>
    <w:p w:rsidR="00732C81" w:rsidRDefault="00732C81" w:rsidP="00732C81">
      <w:pPr>
        <w:pStyle w:val="GSAGuidance"/>
      </w:pPr>
      <w:r w:rsidRPr="00AE5E4D">
        <w:rPr>
          <w:rStyle w:val="GSAGuidanceBoldChar"/>
        </w:rPr>
        <w:t xml:space="preserve">CA-7 Additional </w:t>
      </w:r>
      <w:r>
        <w:rPr>
          <w:rStyle w:val="GSAGuidanceBoldChar"/>
        </w:rPr>
        <w:t>FedRAMP</w:t>
      </w:r>
      <w:r w:rsidRPr="00AE5E4D">
        <w:rPr>
          <w:rStyle w:val="GSAGuidanceBoldChar"/>
        </w:rPr>
        <w:t xml:space="preserve"> Requirements and Guidance</w:t>
      </w:r>
      <w:r w:rsidRPr="00AE5E4D">
        <w:t xml:space="preserve">: </w:t>
      </w:r>
    </w:p>
    <w:p w:rsidR="00732C81" w:rsidRPr="004B12E0" w:rsidRDefault="00732C81" w:rsidP="00732C81">
      <w:pPr>
        <w:pStyle w:val="GSAGuidance"/>
      </w:pPr>
      <w:r>
        <w:rPr>
          <w:rStyle w:val="GSAGuidanceBoldChar"/>
        </w:rPr>
        <w:t xml:space="preserve">Requirement: </w:t>
      </w:r>
      <w:r w:rsidRPr="004B12E0">
        <w:t>Operating System Scans: at least monthly Database and Web Application Scans: at least monthly All scans performed by Independent Assessor: at least annually</w:t>
      </w:r>
      <w:r>
        <w:t>.</w:t>
      </w:r>
    </w:p>
    <w:p w:rsidR="00732C81" w:rsidRPr="00AE5E4D" w:rsidRDefault="00732C81" w:rsidP="00732C81">
      <w:pPr>
        <w:pStyle w:val="GSAGuidance"/>
      </w:pPr>
      <w:r>
        <w:rPr>
          <w:rStyle w:val="GSAGuidanceBoldChar"/>
        </w:rPr>
        <w:t>Guidance</w:t>
      </w:r>
      <w:r w:rsidRPr="008438AC">
        <w:t>:</w:t>
      </w:r>
      <w:r>
        <w:t xml:space="preserve"> </w:t>
      </w:r>
      <w:r w:rsidRPr="00AE5E4D">
        <w:t xml:space="preserve">CSPs must provide evidence of closure and remediation of a high vulnerability within the timeframe for standard POA&amp;M updates.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B47680">
              <w:t>CA-7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47680">
              <w:t>Parameter CA-7(a):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47680">
              <w:t>Parameter CA-7(b)-1: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47680">
              <w:t>Parameter CA-7(b)-2:</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47680">
              <w:t>Parameter CA-7(g)-1: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47680">
              <w:t>Parameter CA-7(g)-2</w:t>
            </w:r>
            <w:r w:rsidRPr="00D00D47">
              <w:t>:</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835928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050910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468049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03790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469898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889913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014689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368452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181894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7967997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2846525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228107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B47680">
              <w:t>CA-7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g</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Pr="00AE5E4D" w:rsidRDefault="00732C81" w:rsidP="00732C81">
      <w:pPr>
        <w:pStyle w:val="GSAGuidanceBold"/>
      </w:pPr>
      <w:r w:rsidRPr="00AE5E4D">
        <w:t xml:space="preserve">CA-7 Additional </w:t>
      </w:r>
      <w:r>
        <w:t>FedRAMP</w:t>
      </w:r>
      <w:r w:rsidRPr="00AE5E4D">
        <w:t xml:space="preserve"> Requirements and Guidance: </w:t>
      </w:r>
    </w:p>
    <w:p w:rsidR="00732C81" w:rsidRPr="00AE5E4D" w:rsidRDefault="00732C81" w:rsidP="00732C81">
      <w:pPr>
        <w:pStyle w:val="GSAGuidance"/>
      </w:pPr>
      <w:r w:rsidRPr="00AE5E4D">
        <w:rPr>
          <w:rStyle w:val="GSAGuidanceBoldChar"/>
        </w:rPr>
        <w:t>Requirement 1:</w:t>
      </w:r>
      <w:r w:rsidRPr="00AE5E4D">
        <w:t xml:space="preserve"> Operating System Scans: at least monthly</w:t>
      </w:r>
    </w:p>
    <w:p w:rsidR="00732C81" w:rsidRPr="00AE5E4D" w:rsidRDefault="00732C81" w:rsidP="00732C81">
      <w:pPr>
        <w:pStyle w:val="GSAGuidance"/>
      </w:pPr>
      <w:r w:rsidRPr="00AE5E4D">
        <w:rPr>
          <w:rStyle w:val="GSAGuidanceBoldChar"/>
        </w:rPr>
        <w:t>Requirement 2:</w:t>
      </w:r>
      <w:r w:rsidRPr="00AE5E4D">
        <w:t xml:space="preserve"> Database and Web Application Scans: at least monthly</w:t>
      </w:r>
    </w:p>
    <w:p w:rsidR="00732C81" w:rsidRPr="00AE5E4D" w:rsidRDefault="00732C81" w:rsidP="00732C81">
      <w:pPr>
        <w:pStyle w:val="GSAGuidance"/>
      </w:pPr>
      <w:r w:rsidRPr="00AE5E4D">
        <w:rPr>
          <w:rStyle w:val="GSAGuidanceBoldChar"/>
        </w:rPr>
        <w:t>Requirement 3:</w:t>
      </w:r>
      <w:r w:rsidRPr="00AE5E4D">
        <w:t xml:space="preserve"> All scans performed by Independent Assessor: at least annually</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CA-7 Req.</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31088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923591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439062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45017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508386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630178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8752728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41641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452533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986667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7562635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101018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6712D">
              <w:t>CA-7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76712D">
              <w:t>Req. 1</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76712D">
              <w:t>Req. 2</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76712D">
              <w:t>Req. 3</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developing a </w:t>
            </w:r>
            <w:r w:rsidRPr="00347078">
              <w:t xml:space="preserve">continuous monitoring </w:t>
            </w:r>
            <w:r>
              <w:t>strategy for</w:t>
            </w:r>
            <w:r w:rsidRPr="00347078">
              <w:t xml:space="preserve">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294" w:name="_Toc468804842"/>
      <w:bookmarkStart w:id="1295" w:name="_Toc383429599"/>
      <w:bookmarkStart w:id="1296" w:name="_Toc383433274"/>
      <w:bookmarkStart w:id="1297" w:name="_Toc383444506"/>
      <w:bookmarkStart w:id="1298" w:name="_Toc385594146"/>
      <w:bookmarkStart w:id="1299" w:name="_Toc385594538"/>
      <w:bookmarkStart w:id="1300" w:name="_Toc385594926"/>
      <w:bookmarkStart w:id="1301" w:name="_Toc388620777"/>
      <w:r w:rsidRPr="002C3786">
        <w:t>CA-7 (</w:t>
      </w:r>
      <w:r>
        <w:t>1</w:t>
      </w:r>
      <w:r w:rsidRPr="002C3786">
        <w:t>)</w:t>
      </w:r>
      <w:r>
        <w:t xml:space="preserve"> </w:t>
      </w:r>
      <w:r w:rsidRPr="002C3786">
        <w:t>Control Enhancement</w:t>
      </w:r>
      <w:bookmarkEnd w:id="1294"/>
      <w:r w:rsidRPr="002C3786">
        <w:t xml:space="preserve"> </w:t>
      </w:r>
      <w:bookmarkEnd w:id="1295"/>
      <w:bookmarkEnd w:id="1296"/>
      <w:bookmarkEnd w:id="1297"/>
      <w:bookmarkEnd w:id="1298"/>
      <w:bookmarkEnd w:id="1299"/>
      <w:bookmarkEnd w:id="1300"/>
      <w:bookmarkEnd w:id="1301"/>
    </w:p>
    <w:p w:rsidR="00732C81" w:rsidRPr="00785EC6" w:rsidRDefault="00732C81" w:rsidP="00732C81">
      <w:r w:rsidRPr="005022ED">
        <w:t>The organization employs assessors or assessment teams with [</w:t>
      </w:r>
      <w:r w:rsidRPr="002B4E6E">
        <w:rPr>
          <w:rStyle w:val="GSAItalicEmphasisChar"/>
        </w:rPr>
        <w:t>Assignment: organization-defined level of independence</w:t>
      </w:r>
      <w:r w:rsidRPr="005022ED">
        <w:t>] to monitor the security controls in the information system on an ongoing basis.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6712D">
              <w:t>CA-7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6712D">
              <w:t>Parameter CA-7(1):</w:t>
            </w:r>
            <w:r w:rsidRPr="00B66633">
              <w:t xml:space="preserve"> [TBD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251568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781157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70542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61467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533628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6518133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297215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870501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284320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025654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6587111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289650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E5E4D">
              <w:t>CA-7 (1)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 xml:space="preserve">AWS customers are responsible for </w:t>
            </w:r>
            <w:r>
              <w:t xml:space="preserve">selecting an independent assessor to validate the </w:t>
            </w:r>
            <w:r w:rsidRPr="00347078">
              <w:t>continuous monitoring of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302" w:name="_Toc468804843"/>
      <w:bookmarkStart w:id="1303" w:name="_Toc383429600"/>
      <w:bookmarkStart w:id="1304" w:name="_Toc383433275"/>
      <w:bookmarkStart w:id="1305" w:name="_Toc383444507"/>
      <w:bookmarkStart w:id="1306" w:name="_Toc385594147"/>
      <w:bookmarkStart w:id="1307" w:name="_Toc385594539"/>
      <w:bookmarkStart w:id="1308" w:name="_Toc385594927"/>
      <w:bookmarkStart w:id="1309" w:name="_Toc388620778"/>
      <w:bookmarkStart w:id="1310" w:name="_Toc449543347"/>
      <w:r>
        <w:t>CA-8 Penetration Testing</w:t>
      </w:r>
      <w:bookmarkEnd w:id="1302"/>
      <w:r>
        <w:t xml:space="preserve"> </w:t>
      </w:r>
      <w:bookmarkEnd w:id="1303"/>
      <w:bookmarkEnd w:id="1304"/>
      <w:bookmarkEnd w:id="1305"/>
      <w:bookmarkEnd w:id="1306"/>
      <w:bookmarkEnd w:id="1307"/>
      <w:bookmarkEnd w:id="1308"/>
      <w:bookmarkEnd w:id="1309"/>
      <w:bookmarkEnd w:id="1310"/>
    </w:p>
    <w:p w:rsidR="00732C81" w:rsidRDefault="00732C81" w:rsidP="00732C81">
      <w:pPr>
        <w:rPr>
          <w:bCs/>
        </w:rPr>
      </w:pPr>
      <w:r w:rsidRPr="00EE7EA9">
        <w:rPr>
          <w:bCs/>
        </w:rPr>
        <w:t>The organization conducts penetration testing [</w:t>
      </w:r>
      <w:r>
        <w:rPr>
          <w:rStyle w:val="GSAItalicEmphasisChar"/>
        </w:rPr>
        <w:t>FedRAMP</w:t>
      </w:r>
      <w:r w:rsidRPr="002B4E6E">
        <w:rPr>
          <w:rStyle w:val="GSAItalicEmphasisChar"/>
        </w:rPr>
        <w:t xml:space="preserve"> Assignment: at least annually</w:t>
      </w:r>
      <w:r w:rsidRPr="00EE7EA9">
        <w:rPr>
          <w:bCs/>
        </w:rPr>
        <w:t>] on [</w:t>
      </w:r>
      <w:r w:rsidRPr="002B4E6E">
        <w:rPr>
          <w:rStyle w:val="GSAItalicEmphasisChar"/>
        </w:rPr>
        <w:t>Assignment: organization-defined information systems or system components</w:t>
      </w:r>
      <w:r w:rsidRPr="00EE7EA9">
        <w:rPr>
          <w:bCs/>
        </w:rP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6712D">
              <w:t>CA-8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6712D">
              <w:t>Parameter CA-8-1: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6712D">
              <w:t>Parameter CA-8-2: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563591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384068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99522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397909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937314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5337486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816419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470460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065071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531909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4760937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502062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6712D">
              <w:t>CA-8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AWS customers are responsible for penetration testing of their systems running on AWS</w:t>
            </w:r>
            <w:r>
              <w:t xml:space="preserve"> including coordination with AWS when penetration testing is scheduled</w:t>
            </w:r>
            <w:r w:rsidRPr="00347078">
              <w:t>.</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311" w:name="_Toc468804844"/>
      <w:bookmarkStart w:id="1312" w:name="_Toc383429602"/>
      <w:bookmarkStart w:id="1313" w:name="_Toc383433276"/>
      <w:bookmarkStart w:id="1314" w:name="_Toc383444508"/>
      <w:bookmarkStart w:id="1315" w:name="_Toc385594148"/>
      <w:bookmarkStart w:id="1316" w:name="_Toc385594540"/>
      <w:bookmarkStart w:id="1317" w:name="_Toc385594928"/>
      <w:bookmarkStart w:id="1318" w:name="_Toc388620779"/>
      <w:r>
        <w:t>CA-8</w:t>
      </w:r>
      <w:r w:rsidRPr="002C3786">
        <w:t xml:space="preserve"> (</w:t>
      </w:r>
      <w:r>
        <w:t>1</w:t>
      </w:r>
      <w:r w:rsidRPr="002C3786">
        <w:t>)</w:t>
      </w:r>
      <w:r>
        <w:t xml:space="preserve"> Control Enhancement</w:t>
      </w:r>
      <w:bookmarkEnd w:id="1311"/>
      <w:r>
        <w:t xml:space="preserve"> </w:t>
      </w:r>
      <w:bookmarkEnd w:id="1312"/>
      <w:bookmarkEnd w:id="1313"/>
      <w:bookmarkEnd w:id="1314"/>
      <w:bookmarkEnd w:id="1315"/>
      <w:bookmarkEnd w:id="1316"/>
      <w:bookmarkEnd w:id="1317"/>
      <w:bookmarkEnd w:id="1318"/>
    </w:p>
    <w:p w:rsidR="00732C81" w:rsidRPr="00785EC6" w:rsidRDefault="00732C81" w:rsidP="00732C81">
      <w:r w:rsidRPr="009E053E">
        <w:t>The organization employs an independent penetration agent or penetration team to perform penetration testing on the information system or system components.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6712D">
              <w:t>CA-8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381389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020712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353910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548352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840169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9900525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124697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675588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859798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471948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6058667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517191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6712D">
              <w:t>CA-8 (1)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347078">
              <w:t>AWS customers are responsible for penetration testing of their systems running on AWS</w:t>
            </w:r>
            <w:r>
              <w:t>, including notifying AWS when penetration testing is scheduled</w:t>
            </w:r>
            <w:r w:rsidRPr="00347078">
              <w:t>.</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319" w:name="_Toc468804845"/>
      <w:bookmarkStart w:id="1320" w:name="_Toc383429603"/>
      <w:bookmarkStart w:id="1321" w:name="_Toc383433277"/>
      <w:bookmarkStart w:id="1322" w:name="_Toc383444509"/>
      <w:bookmarkStart w:id="1323" w:name="_Toc385594149"/>
      <w:bookmarkStart w:id="1324" w:name="_Toc385594541"/>
      <w:bookmarkStart w:id="1325" w:name="_Toc385594929"/>
      <w:bookmarkStart w:id="1326" w:name="_Toc388620780"/>
      <w:bookmarkStart w:id="1327" w:name="_Toc449543348"/>
      <w:r>
        <w:t>CA-9 Internal System Connections</w:t>
      </w:r>
      <w:bookmarkEnd w:id="1319"/>
      <w:r>
        <w:t xml:space="preserve"> </w:t>
      </w:r>
      <w:bookmarkEnd w:id="1320"/>
      <w:bookmarkEnd w:id="1321"/>
      <w:bookmarkEnd w:id="1322"/>
      <w:bookmarkEnd w:id="1323"/>
      <w:bookmarkEnd w:id="1324"/>
      <w:bookmarkEnd w:id="1325"/>
      <w:bookmarkEnd w:id="1326"/>
      <w:bookmarkEnd w:id="1327"/>
    </w:p>
    <w:p w:rsidR="00732C81" w:rsidRDefault="00732C81" w:rsidP="00732C81">
      <w:pPr>
        <w:keepNext/>
      </w:pPr>
      <w:r w:rsidRPr="00EE7EA9">
        <w:t>The organization</w:t>
      </w:r>
      <w:r>
        <w:t>:</w:t>
      </w:r>
      <w:r w:rsidRPr="00EE7EA9">
        <w:t xml:space="preserve"> </w:t>
      </w:r>
    </w:p>
    <w:p w:rsidR="00732C81" w:rsidRDefault="00732C81" w:rsidP="00732C81">
      <w:pPr>
        <w:pStyle w:val="GSAListParagraphalpha"/>
        <w:numPr>
          <w:ilvl w:val="0"/>
          <w:numId w:val="82"/>
        </w:numPr>
      </w:pPr>
      <w:r w:rsidRPr="00AE3199">
        <w:t>Authorizes internal connections of [</w:t>
      </w:r>
      <w:r w:rsidRPr="00D62A31">
        <w:rPr>
          <w:rStyle w:val="GSAItalicEmphasisChar"/>
        </w:rPr>
        <w:t>Assignment: organization-defined information system components or classes of components</w:t>
      </w:r>
      <w:r w:rsidRPr="00AE3199">
        <w:t>] to the information system; and</w:t>
      </w:r>
    </w:p>
    <w:p w:rsidR="00732C81" w:rsidRDefault="00732C81" w:rsidP="00732C81">
      <w:pPr>
        <w:pStyle w:val="GSAListParagraphalpha"/>
        <w:numPr>
          <w:ilvl w:val="0"/>
          <w:numId w:val="82"/>
        </w:numPr>
      </w:pPr>
      <w:r w:rsidRPr="00AE3199">
        <w:t>Documents, for each internal connection, the interface characteristics, security requirements, and the nature of the information communicated.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6712D">
              <w:t>CA-9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6712D">
              <w:t>Parameter CA-9(a):</w:t>
            </w:r>
            <w:r w:rsidRPr="00B66633">
              <w:t xml:space="preserve"> [TBD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12251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546137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001023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062089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702506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8333655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239027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305749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891049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521339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12522301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481837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6712D">
              <w:t>CA-9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873BB">
              <w:t xml:space="preserve">AWS customers are responsible for </w:t>
            </w:r>
            <w:r>
              <w:t xml:space="preserve">documenting and authorizing the </w:t>
            </w:r>
            <w:r w:rsidRPr="009873BB">
              <w:t>configur</w:t>
            </w:r>
            <w:r>
              <w:t xml:space="preserve">ation of </w:t>
            </w:r>
            <w:r w:rsidRPr="009873BB">
              <w:t>security groups and network ACLs within their VPCs.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873BB">
              <w:t xml:space="preserve">AWS customers are responsible for </w:t>
            </w:r>
            <w:r>
              <w:t xml:space="preserve">documenting and authorizing the </w:t>
            </w:r>
            <w:r w:rsidRPr="009873BB">
              <w:t>configur</w:t>
            </w:r>
            <w:r>
              <w:t xml:space="preserve">ation of </w:t>
            </w:r>
            <w:r w:rsidRPr="009873BB">
              <w:t>security groups and network ACLs within their VPCs.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Pr="00744F91" w:rsidRDefault="00732C81" w:rsidP="009512BB">
      <w:pPr>
        <w:pStyle w:val="Heading2"/>
        <w:keepNext/>
        <w:keepLines/>
        <w:widowControl w:val="0"/>
        <w:numPr>
          <w:ilvl w:val="1"/>
          <w:numId w:val="179"/>
        </w:numPr>
        <w:suppressAutoHyphens/>
        <w:spacing w:before="240" w:beforeAutospacing="0" w:after="120" w:afterAutospacing="0"/>
      </w:pPr>
      <w:bookmarkStart w:id="1328" w:name="_Toc383429604"/>
      <w:bookmarkStart w:id="1329" w:name="_Toc383433278"/>
      <w:bookmarkStart w:id="1330" w:name="_Toc383444510"/>
      <w:bookmarkStart w:id="1331" w:name="_Toc385594150"/>
      <w:bookmarkStart w:id="1332" w:name="_Toc385594542"/>
      <w:bookmarkStart w:id="1333" w:name="_Toc385594930"/>
      <w:bookmarkStart w:id="1334" w:name="_Toc449543349"/>
      <w:bookmarkStart w:id="1335" w:name="_Toc468804846"/>
      <w:r w:rsidRPr="00744F91">
        <w:t>Configuration Management (CM)</w:t>
      </w:r>
      <w:bookmarkEnd w:id="1328"/>
      <w:bookmarkEnd w:id="1329"/>
      <w:bookmarkEnd w:id="1330"/>
      <w:bookmarkEnd w:id="1331"/>
      <w:bookmarkEnd w:id="1332"/>
      <w:bookmarkEnd w:id="1333"/>
      <w:bookmarkEnd w:id="1334"/>
      <w:bookmarkEnd w:id="1335"/>
    </w:p>
    <w:p w:rsidR="00732C81" w:rsidRPr="002C3786" w:rsidRDefault="00732C81" w:rsidP="00732C81">
      <w:bookmarkStart w:id="1336" w:name="_Toc449543351"/>
    </w:p>
    <w:p w:rsidR="00732C81" w:rsidRPr="008438AC" w:rsidRDefault="00732C81" w:rsidP="00732C81">
      <w:pPr>
        <w:pStyle w:val="Heading3"/>
      </w:pPr>
      <w:bookmarkStart w:id="1337" w:name="_Toc468804847"/>
      <w:r w:rsidRPr="00B851B4">
        <w:t>CM-1</w:t>
      </w:r>
      <w:r>
        <w:t xml:space="preserve"> </w:t>
      </w:r>
      <w:r w:rsidRPr="00B851B4">
        <w:t>Configuration Management Policies and Procedures</w:t>
      </w:r>
      <w:bookmarkEnd w:id="1337"/>
      <w:r w:rsidRPr="00B851B4">
        <w:t xml:space="preserve"> </w:t>
      </w:r>
      <w:bookmarkEnd w:id="1336"/>
    </w:p>
    <w:p w:rsidR="00732C81" w:rsidRPr="002C3786" w:rsidDel="76CB34C0" w:rsidRDefault="00732C81" w:rsidP="00732C81">
      <w:pPr>
        <w:keepNext/>
      </w:pPr>
      <w:r w:rsidRPr="004C1623">
        <w:t>The organization:</w:t>
      </w:r>
    </w:p>
    <w:p w:rsidR="00732C81" w:rsidRDefault="00732C81" w:rsidP="00732C81">
      <w:pPr>
        <w:pStyle w:val="GSAListParagraphalpha"/>
        <w:numPr>
          <w:ilvl w:val="0"/>
          <w:numId w:val="133"/>
        </w:numPr>
      </w:pPr>
      <w:r>
        <w:t>Develops, documents, and disseminates to</w:t>
      </w:r>
      <w:r w:rsidRPr="004C1623">
        <w:t xml:space="preserve"> [</w:t>
      </w:r>
      <w:r w:rsidRPr="002B4E6E">
        <w:rPr>
          <w:rStyle w:val="GSAItalicEmphasisChar"/>
        </w:rPr>
        <w:t>Assignment: organization-defined personnel or roles]:</w:t>
      </w:r>
    </w:p>
    <w:p w:rsidR="00732C81" w:rsidRPr="004D0621" w:rsidRDefault="00732C81" w:rsidP="00732C81">
      <w:pPr>
        <w:pStyle w:val="GSAListParagraphalpha2"/>
        <w:numPr>
          <w:ilvl w:val="1"/>
          <w:numId w:val="140"/>
        </w:numPr>
      </w:pPr>
      <w:r w:rsidRPr="004D0621">
        <w:t>A configuration management policy that addresses purpose, scope, roles, responsibilities, management commitment, coordination among organizational entities, and compliance; and</w:t>
      </w:r>
    </w:p>
    <w:p w:rsidR="00732C81" w:rsidRPr="004D0621" w:rsidRDefault="00732C81" w:rsidP="00732C81">
      <w:pPr>
        <w:pStyle w:val="GSAListParagraphalpha2"/>
        <w:numPr>
          <w:ilvl w:val="1"/>
          <w:numId w:val="140"/>
        </w:numPr>
      </w:pPr>
      <w:r w:rsidRPr="004D0621">
        <w:t>Procedures to facilitate the implementation of the configuration management policy and associated configuration management controls; and</w:t>
      </w:r>
    </w:p>
    <w:p w:rsidR="00732C81" w:rsidRPr="00C24696" w:rsidRDefault="00732C81" w:rsidP="00732C81">
      <w:pPr>
        <w:pStyle w:val="GSAListParagraphalpha"/>
        <w:numPr>
          <w:ilvl w:val="0"/>
          <w:numId w:val="140"/>
        </w:numPr>
      </w:pPr>
      <w:r w:rsidRPr="00C24696">
        <w:t>Reviews and updates the current:</w:t>
      </w:r>
    </w:p>
    <w:p w:rsidR="00732C81" w:rsidRPr="004D0621" w:rsidRDefault="00732C81" w:rsidP="00732C81">
      <w:pPr>
        <w:pStyle w:val="GSAListParagraphalpha2"/>
        <w:numPr>
          <w:ilvl w:val="1"/>
          <w:numId w:val="121"/>
        </w:numPr>
      </w:pPr>
      <w:r w:rsidRPr="004D0621">
        <w:t>Configuration management policy [</w:t>
      </w:r>
      <w:r>
        <w:rPr>
          <w:rStyle w:val="GSAItalicEmphasisChar"/>
        </w:rPr>
        <w:t>FedRAMP</w:t>
      </w:r>
      <w:r w:rsidRPr="004D0621">
        <w:rPr>
          <w:rStyle w:val="GSAItalicEmphasisChar"/>
        </w:rPr>
        <w:t xml:space="preserve"> Assignment: </w:t>
      </w:r>
      <w:r w:rsidRPr="00594A9C">
        <w:rPr>
          <w:rStyle w:val="GSAItalicEmphasisChar"/>
        </w:rPr>
        <w:t>at least annually</w:t>
      </w:r>
      <w:r w:rsidRPr="004D0621">
        <w:t>]; and</w:t>
      </w:r>
    </w:p>
    <w:p w:rsidR="00732C81" w:rsidRPr="004D0621" w:rsidRDefault="00732C81" w:rsidP="00732C81">
      <w:pPr>
        <w:pStyle w:val="GSAListParagraphalpha2"/>
        <w:numPr>
          <w:ilvl w:val="1"/>
          <w:numId w:val="121"/>
        </w:numPr>
      </w:pPr>
      <w:r w:rsidRPr="004D0621">
        <w:t>Configuration management procedures [</w:t>
      </w:r>
      <w:r>
        <w:rPr>
          <w:rStyle w:val="GSAItalicEmphasisChar"/>
        </w:rPr>
        <w:t>FedRAMP</w:t>
      </w:r>
      <w:r w:rsidRPr="004D0621">
        <w:rPr>
          <w:rStyle w:val="GSAItalicEmphasisChar"/>
        </w:rPr>
        <w:t xml:space="preserve"> Assignment: </w:t>
      </w:r>
      <w:r w:rsidRPr="00594A9C">
        <w:rPr>
          <w:rStyle w:val="GSAItalicEmphasisChar"/>
        </w:rPr>
        <w:t xml:space="preserve">at least </w:t>
      </w:r>
      <w:r w:rsidRPr="008438AC">
        <w:rPr>
          <w:rStyle w:val="GSAItalicEmphasisChar"/>
        </w:rPr>
        <w:t>annually or whenever a significant change occurs</w:t>
      </w:r>
      <w:r w:rsidRPr="004D0621">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BA1FCB" w:rsidDel="218620D8">
              <w:t>CM-1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65009">
              <w:t xml:space="preserve">Parameter </w:t>
            </w:r>
            <w:r>
              <w:t>CM-1(a)</w:t>
            </w:r>
            <w:r w:rsidRPr="002C3786">
              <w:t>:</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65009">
              <w:t>Parameter CM-1(b)(1):</w:t>
            </w:r>
            <w:r>
              <w:t xml:space="preserve"> </w:t>
            </w:r>
            <w:r w:rsidRPr="00D40DE9">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65009">
              <w:t>Parameter CM-1(b)(2):</w:t>
            </w:r>
            <w:r>
              <w:t xml:space="preserve"> </w:t>
            </w:r>
            <w:r w:rsidRPr="00D40DE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374375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803497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702317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780173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814799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8111381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689045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049023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B851B4">
              <w:t>CM-1</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1338" w:name="_Toc468804848"/>
      <w:bookmarkStart w:id="1339" w:name="_Toc149090473"/>
      <w:bookmarkStart w:id="1340" w:name="_Toc383429606"/>
      <w:bookmarkStart w:id="1341" w:name="_Toc383433280"/>
      <w:bookmarkStart w:id="1342" w:name="_Toc383444512"/>
      <w:bookmarkStart w:id="1343" w:name="_Toc385594152"/>
      <w:bookmarkStart w:id="1344" w:name="_Toc385594544"/>
      <w:bookmarkStart w:id="1345" w:name="_Toc385594932"/>
      <w:bookmarkStart w:id="1346" w:name="_Toc388620782"/>
      <w:bookmarkStart w:id="1347" w:name="_Toc449543352"/>
      <w:r w:rsidRPr="002C3786">
        <w:t>CM-2</w:t>
      </w:r>
      <w:r>
        <w:t xml:space="preserve"> </w:t>
      </w:r>
      <w:r w:rsidRPr="002C3786">
        <w:t>Baseline Configuration</w:t>
      </w:r>
      <w:bookmarkEnd w:id="1338"/>
      <w:r w:rsidRPr="002C3786">
        <w:t xml:space="preserve"> </w:t>
      </w:r>
      <w:bookmarkEnd w:id="1339"/>
      <w:bookmarkEnd w:id="1340"/>
      <w:bookmarkEnd w:id="1341"/>
      <w:bookmarkEnd w:id="1342"/>
      <w:bookmarkEnd w:id="1343"/>
      <w:bookmarkEnd w:id="1344"/>
      <w:bookmarkEnd w:id="1345"/>
      <w:bookmarkEnd w:id="1346"/>
      <w:bookmarkEnd w:id="1347"/>
    </w:p>
    <w:p w:rsidR="00732C81" w:rsidRPr="00785EC6" w:rsidRDefault="00732C81" w:rsidP="00732C81">
      <w:r w:rsidRPr="00AE3199">
        <w:t>The organization develops, documents, and maintains under configuration control, a current baseline configuration of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08368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692692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721309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706300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11095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2091603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438377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6337000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589439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596801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6477476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848731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65009">
              <w:t xml:space="preserve">CM-2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rPr>
                <w:i w:val="0"/>
              </w:rPr>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348" w:name="_Toc468804849"/>
      <w:r w:rsidRPr="002C3786">
        <w:t>CM-2 (1)</w:t>
      </w:r>
      <w:r>
        <w:t xml:space="preserve"> </w:t>
      </w:r>
      <w:r w:rsidRPr="002C3786">
        <w:t>Control Enhancement</w:t>
      </w:r>
      <w:bookmarkEnd w:id="1348"/>
      <w:r w:rsidRPr="002C3786">
        <w:t xml:space="preserve"> </w:t>
      </w:r>
    </w:p>
    <w:p w:rsidR="00732C81" w:rsidRPr="002C3786" w:rsidRDefault="00732C81" w:rsidP="00732C81">
      <w:r w:rsidRPr="002C3786">
        <w:t>The organization reviews and updates the baseline configuration of the information system:</w:t>
      </w:r>
    </w:p>
    <w:p w:rsidR="00732C81" w:rsidRPr="004170AF" w:rsidRDefault="00732C81" w:rsidP="00732C81">
      <w:pPr>
        <w:pStyle w:val="GSAListParagraphalpha"/>
        <w:numPr>
          <w:ilvl w:val="0"/>
          <w:numId w:val="175"/>
        </w:numPr>
        <w:rPr>
          <w:bCs/>
        </w:rPr>
      </w:pPr>
      <w:r w:rsidRPr="004170AF">
        <w:rPr>
          <w:bCs/>
        </w:rPr>
        <w:t>[</w:t>
      </w:r>
      <w:r>
        <w:rPr>
          <w:rStyle w:val="GSAItalicEmphasisChar"/>
        </w:rPr>
        <w:t>FedRAMP</w:t>
      </w:r>
      <w:r w:rsidRPr="00D62A31">
        <w:rPr>
          <w:rStyle w:val="GSAItalicEmphasisChar"/>
        </w:rPr>
        <w:t xml:space="preserve"> Assignment: </w:t>
      </w:r>
      <w:r w:rsidRPr="001559EF">
        <w:rPr>
          <w:rStyle w:val="GSAItalicEmphasisChar"/>
        </w:rPr>
        <w:t>at least annually or when a significant change occurs</w:t>
      </w:r>
      <w:r w:rsidRPr="004170AF">
        <w:rPr>
          <w:bCs/>
        </w:rPr>
        <w:t>];</w:t>
      </w:r>
    </w:p>
    <w:p w:rsidR="00732C81" w:rsidRPr="00C07ACC" w:rsidRDefault="00732C81" w:rsidP="00732C81">
      <w:pPr>
        <w:pStyle w:val="GSAListParagraphalpha"/>
        <w:numPr>
          <w:ilvl w:val="0"/>
          <w:numId w:val="81"/>
        </w:numPr>
        <w:rPr>
          <w:bCs/>
        </w:rPr>
      </w:pPr>
      <w:r w:rsidRPr="00C07ACC">
        <w:rPr>
          <w:bCs/>
        </w:rPr>
        <w:t xml:space="preserve">When required due </w:t>
      </w:r>
      <w:r w:rsidRPr="00147213">
        <w:t xml:space="preserve">to </w:t>
      </w:r>
      <w:r w:rsidRPr="00C07ACC">
        <w:rPr>
          <w:bCs/>
        </w:rPr>
        <w:t>[</w:t>
      </w:r>
      <w:r>
        <w:rPr>
          <w:rStyle w:val="GSAItalicEmphasisChar"/>
        </w:rPr>
        <w:t>FedRAMP</w:t>
      </w:r>
      <w:r w:rsidRPr="00D62A31">
        <w:rPr>
          <w:rStyle w:val="GSAItalicEmphasisChar"/>
        </w:rPr>
        <w:t xml:space="preserve"> Assignment: </w:t>
      </w:r>
      <w:r w:rsidRPr="001559EF">
        <w:rPr>
          <w:rStyle w:val="GSAItalicEmphasisChar"/>
        </w:rPr>
        <w:t xml:space="preserve">to include </w:t>
      </w:r>
      <w:r w:rsidRPr="00C07ACC">
        <w:rPr>
          <w:rStyle w:val="GSAItalicEmphasisChar"/>
        </w:rPr>
        <w:t>when directed by the JAB</w:t>
      </w:r>
      <w:r w:rsidRPr="00C07ACC">
        <w:rPr>
          <w:bCs/>
        </w:rPr>
        <w:t>]; and</w:t>
      </w:r>
    </w:p>
    <w:p w:rsidR="00732C81" w:rsidRDefault="00732C81" w:rsidP="00732C81">
      <w:pPr>
        <w:pStyle w:val="GSAListParagraphalpha"/>
        <w:numPr>
          <w:ilvl w:val="0"/>
          <w:numId w:val="81"/>
        </w:numPr>
      </w:pPr>
      <w:r w:rsidRPr="002C3786">
        <w:t>As an integral part of information system component installations and upgrades.</w:t>
      </w:r>
    </w:p>
    <w:p w:rsidR="00732C81" w:rsidRDefault="00732C81" w:rsidP="00732C81">
      <w:pPr>
        <w:pStyle w:val="GSAGuidance"/>
        <w:rPr>
          <w:rStyle w:val="GSAGuidanceBoldChar"/>
        </w:rPr>
      </w:pPr>
      <w:r w:rsidRPr="00A47544">
        <w:rPr>
          <w:rStyle w:val="GSAGuidanceBoldChar"/>
        </w:rPr>
        <w:t>CM-2 (1)</w:t>
      </w:r>
      <w:r>
        <w:rPr>
          <w:rStyle w:val="GSAGuidanceBoldChar"/>
        </w:rPr>
        <w:t xml:space="preserve"> (a) </w:t>
      </w:r>
      <w:r w:rsidRPr="008B7F78">
        <w:rPr>
          <w:rStyle w:val="GSAGuidanceBoldChar"/>
        </w:rPr>
        <w:t xml:space="preserve">Additional </w:t>
      </w:r>
      <w:r>
        <w:rPr>
          <w:rStyle w:val="GSAGuidanceBoldChar"/>
        </w:rPr>
        <w:t>FedRAMP</w:t>
      </w:r>
      <w:r w:rsidRPr="008B7F78">
        <w:rPr>
          <w:rStyle w:val="GSAGuidanceBoldChar"/>
        </w:rPr>
        <w:t xml:space="preserve"> Requirements and Guidance:  </w:t>
      </w:r>
    </w:p>
    <w:p w:rsidR="00732C81" w:rsidRPr="008B7F78" w:rsidRDefault="00732C81" w:rsidP="00732C81">
      <w:pPr>
        <w:pStyle w:val="GSAGuidance"/>
      </w:pPr>
      <w:r>
        <w:rPr>
          <w:rStyle w:val="GSAGuidanceBoldChar"/>
        </w:rPr>
        <w:t>Guidance</w:t>
      </w:r>
      <w:r w:rsidRPr="008B7F78">
        <w:t xml:space="preserve">: </w:t>
      </w:r>
      <w:r w:rsidRPr="004170AF">
        <w:t xml:space="preserve">Significant change is defined in NIST Special Publication </w:t>
      </w:r>
      <w:r>
        <w:t>800-37 Revision 1, Appendix F, P</w:t>
      </w:r>
      <w:r w:rsidRPr="004170AF">
        <w:t>age F-7.</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165009">
              <w:t>CM-2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65009">
              <w:t>Parameter CM-2(1)(a):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65009">
              <w:t>Parameter CM-2(1)(b):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465278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447798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341778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577387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642050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0967329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237107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256818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065815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437818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8716840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20472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165009">
              <w:t xml:space="preserve">CM-2 (1)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349" w:name="_Toc468804850"/>
      <w:bookmarkStart w:id="1350" w:name="_Toc385594154"/>
      <w:bookmarkStart w:id="1351" w:name="_Toc385594546"/>
      <w:bookmarkStart w:id="1352" w:name="_Toc385594934"/>
      <w:bookmarkStart w:id="1353" w:name="_Toc388620784"/>
      <w:r>
        <w:t>CM-2 (2</w:t>
      </w:r>
      <w:r w:rsidRPr="002C3786">
        <w:t>)</w:t>
      </w:r>
      <w:r>
        <w:t xml:space="preserve"> Control Enhancement</w:t>
      </w:r>
      <w:bookmarkEnd w:id="1349"/>
      <w:r>
        <w:t xml:space="preserve"> </w:t>
      </w:r>
      <w:bookmarkEnd w:id="1350"/>
      <w:bookmarkEnd w:id="1351"/>
      <w:bookmarkEnd w:id="1352"/>
      <w:bookmarkEnd w:id="1353"/>
    </w:p>
    <w:p w:rsidR="00732C81" w:rsidRPr="002C3786" w:rsidRDefault="00732C81" w:rsidP="00732C81">
      <w:r w:rsidRPr="00EA40B6">
        <w:t>The organization employs automated mechanisms to maintain an up-to-date, complete, accurate, and readily available baseline configuration of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CM-2 (2</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208281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344395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507199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722918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968893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3013640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539678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402729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917687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7898937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1402534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972613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t>CM-2 (2</w:t>
            </w:r>
            <w:r w:rsidRPr="002C3786">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934756" w:rsidRDefault="00732C81" w:rsidP="00732C81"/>
    <w:p w:rsidR="00732C81" w:rsidRDefault="00732C81" w:rsidP="00732C81">
      <w:pPr>
        <w:pStyle w:val="Heading4"/>
      </w:pPr>
      <w:bookmarkStart w:id="1354" w:name="_Toc468804851"/>
      <w:bookmarkStart w:id="1355" w:name="_Toc383429609"/>
      <w:bookmarkStart w:id="1356" w:name="_Toc383433282"/>
      <w:bookmarkStart w:id="1357" w:name="_Toc383444514"/>
      <w:bookmarkStart w:id="1358" w:name="_Toc385594155"/>
      <w:bookmarkStart w:id="1359" w:name="_Toc385594547"/>
      <w:bookmarkStart w:id="1360" w:name="_Toc385594935"/>
      <w:bookmarkStart w:id="1361" w:name="_Toc388620785"/>
      <w:r w:rsidRPr="002C3786">
        <w:t>CM-2 (3)</w:t>
      </w:r>
      <w:r>
        <w:t xml:space="preserve"> </w:t>
      </w:r>
      <w:r w:rsidRPr="002C3786">
        <w:t>Control Enhancement</w:t>
      </w:r>
      <w:bookmarkEnd w:id="1354"/>
      <w:r w:rsidRPr="002C3786">
        <w:t xml:space="preserve"> </w:t>
      </w:r>
      <w:bookmarkEnd w:id="1355"/>
      <w:bookmarkEnd w:id="1356"/>
      <w:bookmarkEnd w:id="1357"/>
      <w:bookmarkEnd w:id="1358"/>
      <w:bookmarkEnd w:id="1359"/>
      <w:bookmarkEnd w:id="1360"/>
      <w:bookmarkEnd w:id="1361"/>
    </w:p>
    <w:p w:rsidR="00732C81" w:rsidRPr="002C3786" w:rsidRDefault="00732C81" w:rsidP="00732C81">
      <w:pPr>
        <w:rPr>
          <w:bCs/>
        </w:rPr>
      </w:pPr>
      <w:r w:rsidRPr="009D1FDC">
        <w:rPr>
          <w:bCs/>
        </w:rPr>
        <w:t>The organization retains [</w:t>
      </w:r>
      <w:r w:rsidRPr="00B46748">
        <w:rPr>
          <w:rStyle w:val="GSAItalicEmphasisChar"/>
        </w:rPr>
        <w:t xml:space="preserve">FedRAMP Assignment: </w:t>
      </w:r>
      <w:r w:rsidRPr="002B75D2">
        <w:rPr>
          <w:rStyle w:val="GSAItalicEmphasisChar"/>
        </w:rPr>
        <w:t>organization-defined previous versions of baseline configurations of the previously approved baseline configuration of IS components</w:t>
      </w:r>
      <w:r w:rsidRPr="009D1FDC">
        <w:rPr>
          <w:bCs/>
        </w:rPr>
        <w:t>] to support rollback.</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CM-2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3572F">
              <w:t>Parameter CM-2(3):</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56311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482895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516770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148301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71223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33527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64221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992266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513815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304642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80243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825943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3572F">
              <w:t xml:space="preserve">CM-2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previous versions of the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362" w:name="_Toc468804852"/>
      <w:bookmarkStart w:id="1363" w:name="_Toc383429610"/>
      <w:bookmarkStart w:id="1364" w:name="_Toc383433283"/>
      <w:bookmarkStart w:id="1365" w:name="_Toc383444515"/>
      <w:bookmarkStart w:id="1366" w:name="_Toc385594156"/>
      <w:bookmarkStart w:id="1367" w:name="_Toc385594548"/>
      <w:bookmarkStart w:id="1368" w:name="_Toc385594936"/>
      <w:bookmarkStart w:id="1369" w:name="_Toc388620786"/>
      <w:r w:rsidRPr="002C3786">
        <w:t>CM-2 (</w:t>
      </w:r>
      <w:r>
        <w:t>7</w:t>
      </w:r>
      <w:r w:rsidRPr="002C3786">
        <w:t>)</w:t>
      </w:r>
      <w:r>
        <w:t xml:space="preserve"> </w:t>
      </w:r>
      <w:r w:rsidRPr="002C3786">
        <w:t>Control Enhancement</w:t>
      </w:r>
      <w:bookmarkEnd w:id="1362"/>
      <w:r w:rsidRPr="002C3786">
        <w:t xml:space="preserve"> </w:t>
      </w:r>
      <w:bookmarkEnd w:id="1363"/>
      <w:bookmarkEnd w:id="1364"/>
      <w:bookmarkEnd w:id="1365"/>
      <w:bookmarkEnd w:id="1366"/>
      <w:bookmarkEnd w:id="1367"/>
      <w:bookmarkEnd w:id="1368"/>
      <w:bookmarkEnd w:id="1369"/>
    </w:p>
    <w:p w:rsidR="00732C81" w:rsidRPr="000F4C08" w:rsidRDefault="00732C81" w:rsidP="00732C81">
      <w:pPr>
        <w:keepNext/>
      </w:pPr>
      <w:r w:rsidRPr="000F4C08">
        <w:t xml:space="preserve">The organization: </w:t>
      </w:r>
    </w:p>
    <w:p w:rsidR="00732C81" w:rsidRPr="00965288" w:rsidRDefault="00732C81" w:rsidP="00732C81">
      <w:pPr>
        <w:pStyle w:val="GSAListParagraphalpha"/>
        <w:numPr>
          <w:ilvl w:val="0"/>
          <w:numId w:val="80"/>
        </w:numPr>
        <w:rPr>
          <w:bCs/>
        </w:rPr>
      </w:pPr>
      <w:r w:rsidRPr="00965288">
        <w:rPr>
          <w:bCs/>
        </w:rPr>
        <w:t>Issues [</w:t>
      </w:r>
      <w:r w:rsidRPr="00AD0197">
        <w:rPr>
          <w:rStyle w:val="GSAItalicEmphasisChar"/>
        </w:rPr>
        <w:t>Assignment: organization-defined information systems, system components, or devices</w:t>
      </w:r>
      <w:r w:rsidRPr="00965288">
        <w:rPr>
          <w:bCs/>
        </w:rPr>
        <w:t>] with [</w:t>
      </w:r>
      <w:r w:rsidRPr="00A51F33">
        <w:rPr>
          <w:rStyle w:val="GSAItalicEmphasisChar"/>
        </w:rPr>
        <w:t>Assignment: organization-defined configurations</w:t>
      </w:r>
      <w:r w:rsidRPr="00965288">
        <w:rPr>
          <w:bCs/>
        </w:rPr>
        <w:t>] to individuals traveling to locations that the organization deems to be of significant risk; and</w:t>
      </w:r>
    </w:p>
    <w:p w:rsidR="00732C81" w:rsidRDefault="00732C81" w:rsidP="00732C81">
      <w:pPr>
        <w:pStyle w:val="GSAListParagraphalpha"/>
        <w:numPr>
          <w:ilvl w:val="0"/>
          <w:numId w:val="80"/>
        </w:numPr>
      </w:pPr>
      <w:r w:rsidRPr="00B83DD2">
        <w:t>Applies [</w:t>
      </w:r>
      <w:r w:rsidRPr="00A51F33">
        <w:rPr>
          <w:rStyle w:val="GSAItalicEmphasisChar"/>
        </w:rPr>
        <w:t>Assignment: organization-defined security safeguards</w:t>
      </w:r>
      <w:r w:rsidRPr="00B83DD2">
        <w:t>] to the devices when the individuals return.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CM-2 (</w:t>
            </w:r>
            <w:r>
              <w:t>7</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5A3E5E">
              <w:t>AWS Security Assurance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83DD2">
              <w:t>Parameter CM-2(7)(a)-1:</w:t>
            </w:r>
            <w:r>
              <w:t xml:space="preserve"> Amazon managed assets</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83DD2">
              <w:t>Parameter CM-2(7)(a)-2:</w:t>
            </w:r>
            <w:r>
              <w:t xml:space="preserve"> full-disk encryption</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83DD2">
              <w:t>Parameter CM-2(7)(b):</w:t>
            </w:r>
            <w:r>
              <w:t xml:space="preserve"> securely wiped</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1782528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193702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618874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520306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051909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330308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244245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755304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129077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503483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9477891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7380070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B83DD2">
              <w:t xml:space="preserve">CM-2 (7)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creating a policy for issuing devices that are part of the information system to personnel when travelling to locations that it has deemed a significant risk.]</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5A3E5E" w:rsidRDefault="00732C81" w:rsidP="00963369">
            <w:pPr>
              <w:rPr>
                <w:sz w:val="20"/>
                <w:szCs w:val="20"/>
              </w:rPr>
            </w:pPr>
            <w:r>
              <w:rPr>
                <w:rFonts w:asciiTheme="minorHAnsi" w:hAnsiTheme="minorHAnsi"/>
                <w:sz w:val="20"/>
                <w:szCs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creating a policy for issuing devices that are part of the information system to personnel when travelling to locations that it has deemed a significant risk.]</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5A3E5E" w:rsidRDefault="00732C81" w:rsidP="00963369">
            <w:pPr>
              <w:rPr>
                <w:sz w:val="20"/>
                <w:szCs w:val="20"/>
              </w:rPr>
            </w:pPr>
            <w:r>
              <w:rPr>
                <w:rFonts w:asciiTheme="minorHAnsi" w:hAnsiTheme="minorHAnsi"/>
                <w:sz w:val="20"/>
                <w:szCs w:val="20"/>
              </w:rPr>
              <w:t>Reference the pre-existing FedRAMP [Provisional OR Agency] Authorization to Operate for [AWS Region], [Date of Authorization].</w:t>
            </w:r>
          </w:p>
        </w:tc>
      </w:tr>
    </w:tbl>
    <w:p w:rsidR="00732C81" w:rsidRPr="002C3786" w:rsidDel="007235C9" w:rsidRDefault="00732C81" w:rsidP="00732C81"/>
    <w:p w:rsidR="00732C81" w:rsidRDefault="00732C81" w:rsidP="00732C81">
      <w:pPr>
        <w:pStyle w:val="Heading3"/>
      </w:pPr>
      <w:bookmarkStart w:id="1370" w:name="_Toc468804853"/>
      <w:bookmarkStart w:id="1371" w:name="_Toc149090474"/>
      <w:bookmarkStart w:id="1372" w:name="_Toc383429611"/>
      <w:bookmarkStart w:id="1373" w:name="_Toc383433284"/>
      <w:bookmarkStart w:id="1374" w:name="_Toc383444516"/>
      <w:bookmarkStart w:id="1375" w:name="_Toc385594157"/>
      <w:bookmarkStart w:id="1376" w:name="_Toc385594549"/>
      <w:bookmarkStart w:id="1377" w:name="_Toc385594937"/>
      <w:bookmarkStart w:id="1378" w:name="_Toc388620787"/>
      <w:bookmarkStart w:id="1379" w:name="_Toc449543353"/>
      <w:r w:rsidRPr="002C3786">
        <w:t>CM-3</w:t>
      </w:r>
      <w:r>
        <w:t xml:space="preserve"> </w:t>
      </w:r>
      <w:r w:rsidRPr="002C3786">
        <w:t>Configuration Change Control</w:t>
      </w:r>
      <w:bookmarkEnd w:id="1370"/>
      <w:r w:rsidRPr="002C3786">
        <w:t xml:space="preserve"> </w:t>
      </w:r>
      <w:bookmarkEnd w:id="1371"/>
      <w:bookmarkEnd w:id="1372"/>
      <w:bookmarkEnd w:id="1373"/>
      <w:bookmarkEnd w:id="1374"/>
      <w:bookmarkEnd w:id="1375"/>
      <w:bookmarkEnd w:id="1376"/>
      <w:bookmarkEnd w:id="1377"/>
      <w:bookmarkEnd w:id="1378"/>
      <w:bookmarkEnd w:id="1379"/>
    </w:p>
    <w:p w:rsidR="00732C81" w:rsidRPr="002C3786" w:rsidRDefault="00732C81" w:rsidP="00732C81">
      <w:pPr>
        <w:keepNext/>
      </w:pPr>
      <w:r w:rsidRPr="002C3786">
        <w:t>The organization:</w:t>
      </w:r>
    </w:p>
    <w:p w:rsidR="00732C81" w:rsidRPr="00C57009" w:rsidRDefault="00732C81" w:rsidP="00732C81">
      <w:pPr>
        <w:pStyle w:val="GSAListParagraphalpha"/>
        <w:numPr>
          <w:ilvl w:val="0"/>
          <w:numId w:val="144"/>
        </w:numPr>
      </w:pPr>
      <w:r w:rsidRPr="00C57009">
        <w:t xml:space="preserve">Determines the types of changes to the information system that are configuration-controlled; </w:t>
      </w:r>
    </w:p>
    <w:p w:rsidR="00732C81" w:rsidRPr="00C57009" w:rsidRDefault="00732C81" w:rsidP="00732C81">
      <w:pPr>
        <w:pStyle w:val="GSAListParagraphalpha"/>
        <w:numPr>
          <w:ilvl w:val="0"/>
          <w:numId w:val="79"/>
        </w:numPr>
      </w:pPr>
      <w:r w:rsidRPr="00C57009">
        <w:t xml:space="preserve">Reviews proposed configuration-controlled changes to the information system and approves or disapproves such changes with explicit consideration for security impact analyses; </w:t>
      </w:r>
    </w:p>
    <w:p w:rsidR="00732C81" w:rsidRPr="00C57009" w:rsidRDefault="00732C81" w:rsidP="00732C81">
      <w:pPr>
        <w:pStyle w:val="GSAListParagraphalpha"/>
        <w:numPr>
          <w:ilvl w:val="0"/>
          <w:numId w:val="79"/>
        </w:numPr>
      </w:pPr>
      <w:r w:rsidRPr="00C57009">
        <w:t xml:space="preserve">Documents configuration change decisions associated with the information system; </w:t>
      </w:r>
    </w:p>
    <w:p w:rsidR="00732C81" w:rsidRPr="00C57009" w:rsidRDefault="00732C81" w:rsidP="00732C81">
      <w:pPr>
        <w:pStyle w:val="GSAListParagraphalpha"/>
        <w:numPr>
          <w:ilvl w:val="0"/>
          <w:numId w:val="79"/>
        </w:numPr>
      </w:pPr>
      <w:r w:rsidRPr="00C57009">
        <w:t xml:space="preserve">Implements approved configuration-controlled changes to the information system; </w:t>
      </w:r>
    </w:p>
    <w:p w:rsidR="00732C81" w:rsidRDefault="00732C81" w:rsidP="00732C81">
      <w:pPr>
        <w:pStyle w:val="GSAListParagraphalpha"/>
        <w:numPr>
          <w:ilvl w:val="0"/>
          <w:numId w:val="79"/>
        </w:numPr>
      </w:pPr>
      <w:r w:rsidRPr="00C57009">
        <w:t>Retains records of configuration-controlled changes to the information system for [</w:t>
      </w:r>
      <w:r w:rsidRPr="00C57009">
        <w:rPr>
          <w:rStyle w:val="GSAItalicEmphasisChar"/>
        </w:rPr>
        <w:t>Assignment: organization-defined time period</w:t>
      </w:r>
      <w:r w:rsidRPr="00C57009">
        <w:t xml:space="preserve">]; </w:t>
      </w:r>
    </w:p>
    <w:p w:rsidR="00732C81" w:rsidRPr="00100B16" w:rsidRDefault="00732C81" w:rsidP="00732C81">
      <w:pPr>
        <w:pStyle w:val="GSAGuidance"/>
      </w:pPr>
      <w:r w:rsidRPr="00100B16">
        <w:rPr>
          <w:rStyle w:val="GSAGuidanceBoldChar"/>
        </w:rPr>
        <w:t>CM-3</w:t>
      </w:r>
      <w:r>
        <w:rPr>
          <w:rStyle w:val="GSAGuidanceBoldChar"/>
        </w:rPr>
        <w:t xml:space="preserve"> (</w:t>
      </w:r>
      <w:r w:rsidRPr="00100B16">
        <w:rPr>
          <w:rStyle w:val="GSAGuidanceBoldChar"/>
        </w:rPr>
        <w:t>e</w:t>
      </w:r>
      <w:r>
        <w:rPr>
          <w:rStyle w:val="GSAGuidanceBoldChar"/>
        </w:rPr>
        <w:t>)</w:t>
      </w:r>
      <w:r w:rsidRPr="00100B16">
        <w:rPr>
          <w:rStyle w:val="GSAGuidanceBoldChar"/>
        </w:rPr>
        <w:t xml:space="preserve"> Additional </w:t>
      </w:r>
      <w:r>
        <w:rPr>
          <w:rStyle w:val="GSAGuidanceBoldChar"/>
        </w:rPr>
        <w:t>FedRAMP</w:t>
      </w:r>
      <w:r w:rsidRPr="00100B16">
        <w:rPr>
          <w:rStyle w:val="GSAGuidanceBoldChar"/>
        </w:rPr>
        <w:t xml:space="preserve"> Requirements and Guidance</w:t>
      </w:r>
      <w:r w:rsidRPr="00100B16">
        <w:t xml:space="preserve">: </w:t>
      </w:r>
    </w:p>
    <w:p w:rsidR="00732C81" w:rsidRPr="00C57009" w:rsidRDefault="00732C81" w:rsidP="00732C81">
      <w:pPr>
        <w:pStyle w:val="GSAGuidance"/>
      </w:pPr>
      <w:r w:rsidRPr="00100B16">
        <w:rPr>
          <w:rStyle w:val="GSAGuidanceBoldChar"/>
        </w:rPr>
        <w:t>Guidance</w:t>
      </w:r>
      <w:r>
        <w:t xml:space="preserve">: </w:t>
      </w:r>
      <w:r w:rsidRPr="00100B16">
        <w:t>In accordance with record retention policies and procedures.</w:t>
      </w:r>
    </w:p>
    <w:p w:rsidR="00732C81" w:rsidRPr="00C57009" w:rsidRDefault="00732C81" w:rsidP="00732C81">
      <w:pPr>
        <w:pStyle w:val="GSAListParagraphalpha"/>
        <w:numPr>
          <w:ilvl w:val="0"/>
          <w:numId w:val="79"/>
        </w:numPr>
      </w:pPr>
      <w:r w:rsidRPr="00C57009">
        <w:t xml:space="preserve">Audits and reviews activities associated with configuration-controlled changes to the information system; and </w:t>
      </w:r>
    </w:p>
    <w:p w:rsidR="00732C81" w:rsidRPr="00C57009" w:rsidRDefault="00732C81" w:rsidP="00732C81">
      <w:pPr>
        <w:pStyle w:val="GSAListParagraphalpha"/>
        <w:numPr>
          <w:ilvl w:val="0"/>
          <w:numId w:val="79"/>
        </w:numPr>
      </w:pPr>
      <w:r w:rsidRPr="00C57009">
        <w:t>Coordinates and provides oversight for configuration change control activities through [</w:t>
      </w:r>
      <w:r>
        <w:rPr>
          <w:rStyle w:val="GSAItalicEmphasisChar"/>
        </w:rPr>
        <w:t>FedRAMP</w:t>
      </w:r>
      <w:r w:rsidRPr="00C57009">
        <w:rPr>
          <w:rStyle w:val="GSAItalicEmphasisChar"/>
        </w:rPr>
        <w:t xml:space="preserve"> Assignment: </w:t>
      </w:r>
      <w:r>
        <w:rPr>
          <w:rStyle w:val="GSAItalicEmphasisChar"/>
        </w:rPr>
        <w:t>s</w:t>
      </w:r>
      <w:r w:rsidRPr="00C57009">
        <w:rPr>
          <w:rStyle w:val="GSAItalicEmphasisChar"/>
        </w:rPr>
        <w:t xml:space="preserve">ee additional </w:t>
      </w:r>
      <w:r>
        <w:rPr>
          <w:rStyle w:val="GSAItalicEmphasisChar"/>
        </w:rPr>
        <w:t>FedRAMP</w:t>
      </w:r>
      <w:r w:rsidRPr="00C57009">
        <w:rPr>
          <w:rStyle w:val="GSAItalicEmphasisChar"/>
        </w:rPr>
        <w:t xml:space="preserve"> requirements and guidance</w:t>
      </w:r>
      <w:r w:rsidRPr="00C57009">
        <w:t>] that convenes [</w:t>
      </w:r>
      <w:r w:rsidRPr="00C57009">
        <w:rPr>
          <w:rStyle w:val="GSAItalicEmphasisChar"/>
        </w:rPr>
        <w:t>Selection (one or more): [Assignment: organization-defined frequency</w:t>
      </w:r>
      <w:r w:rsidRPr="00C57009">
        <w:t>]; [</w:t>
      </w:r>
      <w:r w:rsidRPr="00C57009">
        <w:rPr>
          <w:rStyle w:val="GSAItalicEmphasisChar"/>
        </w:rPr>
        <w:t>Assignment: organization-defined configuration change conditions</w:t>
      </w:r>
      <w:r w:rsidRPr="00C57009">
        <w:t xml:space="preserve">]]. </w:t>
      </w:r>
    </w:p>
    <w:p w:rsidR="00732C81" w:rsidRPr="00100B16" w:rsidRDefault="00732C81" w:rsidP="00732C81">
      <w:pPr>
        <w:pStyle w:val="GSAGuidanceBold"/>
      </w:pPr>
      <w:r w:rsidRPr="00100B16">
        <w:t xml:space="preserve">CM-3 Additional </w:t>
      </w:r>
      <w:r>
        <w:t>FedRAMP</w:t>
      </w:r>
      <w:r w:rsidRPr="00100B16">
        <w:t xml:space="preserve"> Requirements and Guidance: </w:t>
      </w:r>
    </w:p>
    <w:p w:rsidR="00732C81" w:rsidRPr="00100B16" w:rsidRDefault="00732C81" w:rsidP="00732C81">
      <w:pPr>
        <w:pStyle w:val="GSAGuidance"/>
      </w:pPr>
      <w:r w:rsidRPr="00100B16">
        <w:rPr>
          <w:rStyle w:val="GSAGuidanceBoldChar"/>
        </w:rPr>
        <w:t>Requirement</w:t>
      </w:r>
      <w:r w:rsidRPr="00100B16">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w:t>
      </w:r>
      <w:r>
        <w:t>/AO</w:t>
      </w:r>
      <w:r w:rsidRPr="00100B16">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93D8A">
              <w:t>CM-3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3D8A">
              <w:t>Parameter CM-3(e):</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3D8A">
              <w:t>Parameter CM-3(g)-1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3D8A">
              <w:t>Parameter CM-3(g)-2</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3D8A">
              <w:t>Parameter CM-3(g)-3</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3D8A">
              <w:t>Parameter CM-3(g)-4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195956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552368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751567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064919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239595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959651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808007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0861746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180241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018037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1638696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62558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93D8A">
              <w:t xml:space="preserve">CM-3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g</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maintaining a baseline configuration of their systems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380" w:name="_Toc383428880"/>
      <w:bookmarkStart w:id="1381" w:name="_Toc383429612"/>
      <w:bookmarkStart w:id="1382" w:name="_Toc383430338"/>
      <w:bookmarkStart w:id="1383" w:name="_Toc383430935"/>
      <w:bookmarkStart w:id="1384" w:name="_Toc383432077"/>
      <w:bookmarkStart w:id="1385" w:name="_Toc383428881"/>
      <w:bookmarkStart w:id="1386" w:name="_Toc383429613"/>
      <w:bookmarkStart w:id="1387" w:name="_Toc383430339"/>
      <w:bookmarkStart w:id="1388" w:name="_Toc383430936"/>
      <w:bookmarkStart w:id="1389" w:name="_Toc383432078"/>
      <w:bookmarkStart w:id="1390" w:name="_Toc383428882"/>
      <w:bookmarkStart w:id="1391" w:name="_Toc383429614"/>
      <w:bookmarkStart w:id="1392" w:name="_Toc383430340"/>
      <w:bookmarkStart w:id="1393" w:name="_Toc383430937"/>
      <w:bookmarkStart w:id="1394" w:name="_Toc383432079"/>
      <w:bookmarkStart w:id="1395" w:name="_Toc383428883"/>
      <w:bookmarkStart w:id="1396" w:name="_Toc383429615"/>
      <w:bookmarkStart w:id="1397" w:name="_Toc383430341"/>
      <w:bookmarkStart w:id="1398" w:name="_Toc383430938"/>
      <w:bookmarkStart w:id="1399" w:name="_Toc383432080"/>
      <w:bookmarkStart w:id="1400" w:name="_Toc383428884"/>
      <w:bookmarkStart w:id="1401" w:name="_Toc383429616"/>
      <w:bookmarkStart w:id="1402" w:name="_Toc383430342"/>
      <w:bookmarkStart w:id="1403" w:name="_Toc383430939"/>
      <w:bookmarkStart w:id="1404" w:name="_Toc383432081"/>
      <w:bookmarkStart w:id="1405" w:name="_Toc383428906"/>
      <w:bookmarkStart w:id="1406" w:name="_Toc383429638"/>
      <w:bookmarkStart w:id="1407" w:name="_Toc383430364"/>
      <w:bookmarkStart w:id="1408" w:name="_Toc383430961"/>
      <w:bookmarkStart w:id="1409" w:name="_Toc383432103"/>
      <w:bookmarkStart w:id="1410" w:name="_Toc383428914"/>
      <w:bookmarkStart w:id="1411" w:name="_Toc383429646"/>
      <w:bookmarkStart w:id="1412" w:name="_Toc383430372"/>
      <w:bookmarkStart w:id="1413" w:name="_Toc383430969"/>
      <w:bookmarkStart w:id="1414" w:name="_Toc383432111"/>
      <w:bookmarkStart w:id="1415" w:name="_Toc468804854"/>
      <w:bookmarkStart w:id="1416" w:name="_Toc149090475"/>
      <w:bookmarkStart w:id="1417" w:name="_Toc383429647"/>
      <w:bookmarkStart w:id="1418" w:name="_Toc383433285"/>
      <w:bookmarkStart w:id="1419" w:name="_Toc383444517"/>
      <w:bookmarkStart w:id="1420" w:name="_Toc385594158"/>
      <w:bookmarkStart w:id="1421" w:name="_Toc385594550"/>
      <w:bookmarkStart w:id="1422" w:name="_Toc385594938"/>
      <w:bookmarkStart w:id="1423" w:name="_Toc388620788"/>
      <w:bookmarkStart w:id="1424" w:name="_Toc449543354"/>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r w:rsidRPr="002C3786">
        <w:t>CM-4</w:t>
      </w:r>
      <w:r>
        <w:t xml:space="preserve"> </w:t>
      </w:r>
      <w:r w:rsidRPr="002C3786">
        <w:t>Security Impact Analysis</w:t>
      </w:r>
      <w:bookmarkEnd w:id="1415"/>
      <w:r w:rsidRPr="002C3786">
        <w:t xml:space="preserve"> </w:t>
      </w:r>
      <w:bookmarkEnd w:id="1416"/>
      <w:bookmarkEnd w:id="1417"/>
      <w:bookmarkEnd w:id="1418"/>
      <w:bookmarkEnd w:id="1419"/>
      <w:bookmarkEnd w:id="1420"/>
      <w:bookmarkEnd w:id="1421"/>
      <w:bookmarkEnd w:id="1422"/>
      <w:bookmarkEnd w:id="1423"/>
      <w:bookmarkEnd w:id="1424"/>
    </w:p>
    <w:p w:rsidR="00732C81" w:rsidRPr="00965288" w:rsidRDefault="00732C81" w:rsidP="00732C81">
      <w:r w:rsidRPr="00965288">
        <w:t xml:space="preserve">The organization analyzes changes to the information system to determine potential security impacts prior to change implementation.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461171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498950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585935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270409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896967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9513090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79238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715636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574662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244639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2842438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01540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35160">
              <w:t>CM-4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conducting security impact analyses of proposed changes to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425" w:name="_Toc468804855"/>
      <w:bookmarkStart w:id="1426" w:name="_Toc149090476"/>
      <w:bookmarkStart w:id="1427" w:name="_Toc383429648"/>
      <w:bookmarkStart w:id="1428" w:name="_Toc383433286"/>
      <w:bookmarkStart w:id="1429" w:name="_Toc383444518"/>
      <w:bookmarkStart w:id="1430" w:name="_Toc385594159"/>
      <w:bookmarkStart w:id="1431" w:name="_Toc385594551"/>
      <w:bookmarkStart w:id="1432" w:name="_Toc385594939"/>
      <w:bookmarkStart w:id="1433" w:name="_Toc388620789"/>
      <w:bookmarkStart w:id="1434" w:name="_Toc449543355"/>
      <w:r w:rsidRPr="002C3786">
        <w:t>CM-5</w:t>
      </w:r>
      <w:r>
        <w:t xml:space="preserve"> </w:t>
      </w:r>
      <w:r w:rsidRPr="002C3786">
        <w:t>Access Restrictions for Change</w:t>
      </w:r>
      <w:bookmarkEnd w:id="1425"/>
      <w:r w:rsidRPr="002C3786">
        <w:t xml:space="preserve"> </w:t>
      </w:r>
      <w:bookmarkEnd w:id="1426"/>
      <w:bookmarkEnd w:id="1427"/>
      <w:bookmarkEnd w:id="1428"/>
      <w:bookmarkEnd w:id="1429"/>
      <w:bookmarkEnd w:id="1430"/>
      <w:bookmarkEnd w:id="1431"/>
      <w:bookmarkEnd w:id="1432"/>
      <w:bookmarkEnd w:id="1433"/>
      <w:bookmarkEnd w:id="1434"/>
    </w:p>
    <w:p w:rsidR="00732C81" w:rsidRDefault="00732C81" w:rsidP="00732C81">
      <w:r w:rsidRPr="002C3786">
        <w:t>The organization defines, documents, approves, and enforces physical and logical access restrictions associated with changes to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12747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551145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506523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65891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942290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024627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632484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179959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634610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083304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191740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810832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CM-5</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defining, approving and enforcing physical and logical access restrictions to their AWS accounts and systems.]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435" w:name="_Toc468804856"/>
      <w:bookmarkStart w:id="1436" w:name="_Toc383429650"/>
      <w:bookmarkStart w:id="1437" w:name="_Toc383433287"/>
      <w:bookmarkStart w:id="1438" w:name="_Toc383444519"/>
      <w:bookmarkStart w:id="1439" w:name="_Toc385594160"/>
      <w:bookmarkStart w:id="1440" w:name="_Toc385594552"/>
      <w:bookmarkStart w:id="1441" w:name="_Toc385594940"/>
      <w:bookmarkStart w:id="1442" w:name="_Toc388620790"/>
      <w:r w:rsidRPr="002C3786">
        <w:t>CM-5 (1)</w:t>
      </w:r>
      <w:r>
        <w:t xml:space="preserve"> </w:t>
      </w:r>
      <w:r w:rsidRPr="002C3786">
        <w:t>Control Enhancement</w:t>
      </w:r>
      <w:bookmarkEnd w:id="1435"/>
      <w:r w:rsidRPr="002C3786">
        <w:t xml:space="preserve"> </w:t>
      </w:r>
      <w:bookmarkEnd w:id="1436"/>
      <w:bookmarkEnd w:id="1437"/>
      <w:bookmarkEnd w:id="1438"/>
      <w:bookmarkEnd w:id="1439"/>
      <w:bookmarkEnd w:id="1440"/>
      <w:bookmarkEnd w:id="1441"/>
      <w:bookmarkEnd w:id="1442"/>
    </w:p>
    <w:p w:rsidR="00732C81" w:rsidRPr="002C3786" w:rsidRDefault="00732C81" w:rsidP="00732C81">
      <w:r w:rsidRPr="002C3786">
        <w:t xml:space="preserve">The </w:t>
      </w:r>
      <w:r w:rsidRPr="00AE3199">
        <w:t>information system enforces access restrictions and supports auditing of the enforcement actions</w:t>
      </w:r>
      <w:r w:rsidRPr="002C3786" w:rsidDel="009014E3">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CM-5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123891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644549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109741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930997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054075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171854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227253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5173164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441155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253796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761303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604122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CM-5 (1)</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restricting access and auditing of their AWS workloads.]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443" w:name="_Toc468804857"/>
      <w:bookmarkStart w:id="1444" w:name="_Toc383429651"/>
      <w:bookmarkStart w:id="1445" w:name="_Toc383433288"/>
      <w:bookmarkStart w:id="1446" w:name="_Toc383444520"/>
      <w:bookmarkStart w:id="1447" w:name="_Toc385594161"/>
      <w:bookmarkStart w:id="1448" w:name="_Toc385594553"/>
      <w:bookmarkStart w:id="1449" w:name="_Toc385594941"/>
      <w:bookmarkStart w:id="1450" w:name="_Toc388620791"/>
      <w:r>
        <w:t>CM-5 (3</w:t>
      </w:r>
      <w:r w:rsidRPr="00C66718">
        <w:t>)</w:t>
      </w:r>
      <w:r>
        <w:t xml:space="preserve"> </w:t>
      </w:r>
      <w:r w:rsidRPr="00C66718">
        <w:t>Control</w:t>
      </w:r>
      <w:r>
        <w:t xml:space="preserve"> Enhancement</w:t>
      </w:r>
      <w:bookmarkEnd w:id="1443"/>
      <w:r>
        <w:t xml:space="preserve"> </w:t>
      </w:r>
      <w:bookmarkEnd w:id="1444"/>
      <w:bookmarkEnd w:id="1445"/>
      <w:bookmarkEnd w:id="1446"/>
      <w:bookmarkEnd w:id="1447"/>
      <w:bookmarkEnd w:id="1448"/>
      <w:bookmarkEnd w:id="1449"/>
      <w:bookmarkEnd w:id="1450"/>
    </w:p>
    <w:p w:rsidR="00732C81" w:rsidRDefault="00732C81" w:rsidP="00732C81">
      <w:r w:rsidRPr="00AE3199">
        <w:t>The information system prevents the installation of [</w:t>
      </w:r>
      <w:r w:rsidRPr="002B4E6E">
        <w:rPr>
          <w:rStyle w:val="GSAItalicEmphasisChar"/>
        </w:rPr>
        <w:t>Assignment: organization-defined software and firmware components</w:t>
      </w:r>
      <w:r w:rsidRPr="00AE3199">
        <w:t>] without verification that the component has been digitally signed using a certificate that is recognized and approved by the organization.</w:t>
      </w:r>
    </w:p>
    <w:p w:rsidR="00732C81" w:rsidRDefault="00732C81" w:rsidP="00732C81">
      <w:pPr>
        <w:pStyle w:val="GSAGuidance"/>
      </w:pPr>
      <w:r w:rsidRPr="00070DD0">
        <w:rPr>
          <w:rStyle w:val="GSAGuidanceBoldChar"/>
        </w:rPr>
        <w:t>CM-5</w:t>
      </w:r>
      <w:r>
        <w:rPr>
          <w:rStyle w:val="GSAGuidanceBoldChar"/>
        </w:rPr>
        <w:t xml:space="preserve"> </w:t>
      </w:r>
      <w:r w:rsidRPr="00070DD0">
        <w:rPr>
          <w:rStyle w:val="GSAGuidanceBoldChar"/>
        </w:rPr>
        <w:t>(</w:t>
      </w:r>
      <w:r>
        <w:rPr>
          <w:rStyle w:val="GSAGuidanceBoldChar"/>
        </w:rPr>
        <w:t>3</w:t>
      </w:r>
      <w:r w:rsidRPr="00070DD0">
        <w:rPr>
          <w:rStyle w:val="GSAGuidanceBoldChar"/>
        </w:rPr>
        <w:t xml:space="preserve">) Additional </w:t>
      </w:r>
      <w:r>
        <w:rPr>
          <w:rStyle w:val="GSAGuidanceBoldChar"/>
        </w:rPr>
        <w:t>FedRAMP</w:t>
      </w:r>
      <w:r w:rsidRPr="00070DD0">
        <w:rPr>
          <w:rStyle w:val="GSAGuidanceBoldChar"/>
        </w:rPr>
        <w:t xml:space="preserve"> Requirements and Guidance</w:t>
      </w:r>
      <w:r w:rsidRPr="00070DD0">
        <w:t xml:space="preserve">: </w:t>
      </w:r>
    </w:p>
    <w:p w:rsidR="00732C81" w:rsidRPr="00070DD0" w:rsidRDefault="00732C81" w:rsidP="00732C81">
      <w:pPr>
        <w:pStyle w:val="GSAGuidance"/>
      </w:pPr>
      <w:r>
        <w:rPr>
          <w:rStyle w:val="GSAGuidanceBoldChar"/>
        </w:rPr>
        <w:t>Guidance</w:t>
      </w:r>
      <w:r w:rsidRPr="0055399A">
        <w:t>:</w:t>
      </w:r>
      <w:r>
        <w:t xml:space="preserve"> </w:t>
      </w:r>
      <w:r w:rsidRPr="00070DD0">
        <w:t>If digital signatures/certificates are unavailable, alternative cryptographic integrity checks (hashes, self-signed certs etc.) can be used.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CM-5 (3</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35160">
              <w:t>Parameter CM-5(3):</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738220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123054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476235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246639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144439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2331128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657018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049678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217948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8640162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871847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17115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35160">
              <w:t xml:space="preserve">CM-5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implementing digital signatures within applications hosted on EC2 to ensure that installed software has been signed using an approved certificate.]</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451" w:name="_Toc468804858"/>
      <w:bookmarkStart w:id="1452" w:name="_Toc383429652"/>
      <w:bookmarkStart w:id="1453" w:name="_Toc383433289"/>
      <w:bookmarkStart w:id="1454" w:name="_Toc383444521"/>
      <w:bookmarkStart w:id="1455" w:name="_Toc385594162"/>
      <w:bookmarkStart w:id="1456" w:name="_Toc385594554"/>
      <w:bookmarkStart w:id="1457" w:name="_Toc385594942"/>
      <w:bookmarkStart w:id="1458" w:name="_Toc388620792"/>
      <w:r>
        <w:t>CM-5 (5</w:t>
      </w:r>
      <w:r w:rsidRPr="00A8144E">
        <w:t>)</w:t>
      </w:r>
      <w:r>
        <w:t xml:space="preserve"> </w:t>
      </w:r>
      <w:r w:rsidRPr="00A8144E">
        <w:t>Control</w:t>
      </w:r>
      <w:r>
        <w:t xml:space="preserve"> Enhancement</w:t>
      </w:r>
      <w:bookmarkEnd w:id="1451"/>
      <w:r>
        <w:t xml:space="preserve"> </w:t>
      </w:r>
      <w:bookmarkEnd w:id="1452"/>
      <w:bookmarkEnd w:id="1453"/>
      <w:bookmarkEnd w:id="1454"/>
      <w:bookmarkEnd w:id="1455"/>
      <w:bookmarkEnd w:id="1456"/>
      <w:bookmarkEnd w:id="1457"/>
      <w:bookmarkEnd w:id="1458"/>
    </w:p>
    <w:p w:rsidR="00732C81" w:rsidRPr="00A8144E" w:rsidRDefault="00732C81" w:rsidP="00732C81">
      <w:pPr>
        <w:keepNext/>
      </w:pPr>
      <w:r w:rsidRPr="00A8144E">
        <w:t>The organization:</w:t>
      </w:r>
    </w:p>
    <w:p w:rsidR="00732C81" w:rsidRPr="003D1CF3" w:rsidRDefault="00732C81" w:rsidP="00732C81">
      <w:pPr>
        <w:pStyle w:val="GSAListParagraphalpha"/>
        <w:numPr>
          <w:ilvl w:val="0"/>
          <w:numId w:val="41"/>
        </w:numPr>
      </w:pPr>
      <w:r w:rsidRPr="003D1CF3">
        <w:t xml:space="preserve">Limits privileges to change information system components and system-related information within a production or operational environment; and </w:t>
      </w:r>
    </w:p>
    <w:p w:rsidR="00732C81" w:rsidRPr="003D1CF3" w:rsidRDefault="00732C81" w:rsidP="00732C81">
      <w:pPr>
        <w:pStyle w:val="GSAListParagraphalpha"/>
        <w:numPr>
          <w:ilvl w:val="0"/>
          <w:numId w:val="140"/>
        </w:numPr>
      </w:pPr>
      <w:r w:rsidRPr="003D1CF3">
        <w:t>Reviews and reevaluates privileges [</w:t>
      </w:r>
      <w:r>
        <w:rPr>
          <w:rStyle w:val="GSAItalicEmphasisChar"/>
        </w:rPr>
        <w:t>FedRAMP</w:t>
      </w:r>
      <w:r w:rsidRPr="003D1CF3">
        <w:rPr>
          <w:rStyle w:val="GSAItalicEmphasisChar"/>
        </w:rPr>
        <w:t xml:space="preserve"> Assignment: at least quarterly</w:t>
      </w:r>
      <w:r w:rsidRPr="003D1CF3">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C35160">
              <w:t>CM-5 (5)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35160">
              <w:t>Parameter CM-5(5)(b):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1443016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303237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614427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91761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75512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231119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281509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8285510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926421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977028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764309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743856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C35160">
              <w:t>CM-5 (5)</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restricting access to their AWS account, and periodically reviewing and reevaluating system change privileges.</w:t>
            </w:r>
            <w:r>
              <w:rPr>
                <w:sz w:val="22"/>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09171F"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restricting access to their AWS account, and periodically reviewing and reevaluating system change privileges.</w:t>
            </w:r>
            <w:r>
              <w:rPr>
                <w:sz w:val="22"/>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Pr>
        <w:pStyle w:val="Heading3"/>
      </w:pPr>
      <w:bookmarkStart w:id="1459" w:name="_Toc468804859"/>
      <w:r w:rsidRPr="002C3786">
        <w:t>CM-6</w:t>
      </w:r>
      <w:r>
        <w:t xml:space="preserve"> </w:t>
      </w:r>
      <w:r w:rsidRPr="002C3786">
        <w:t>Configuration Settings</w:t>
      </w:r>
      <w:bookmarkEnd w:id="1459"/>
      <w:r w:rsidRPr="002C3786">
        <w:t xml:space="preserve"> </w:t>
      </w:r>
    </w:p>
    <w:p w:rsidR="00732C81" w:rsidRPr="00270FBE" w:rsidRDefault="00732C81" w:rsidP="00732C81">
      <w:pPr>
        <w:keepNext/>
      </w:pPr>
      <w:r w:rsidRPr="00270FBE">
        <w:t xml:space="preserve">The organization: </w:t>
      </w:r>
    </w:p>
    <w:p w:rsidR="00732C81" w:rsidRDefault="00732C81" w:rsidP="00732C81">
      <w:pPr>
        <w:pStyle w:val="GSAListParagraphalpha"/>
        <w:numPr>
          <w:ilvl w:val="0"/>
          <w:numId w:val="168"/>
        </w:numPr>
      </w:pPr>
      <w:r w:rsidRPr="00AE3199">
        <w:t>Establishes and documents configuration settings for information technology products employed within the information system using [</w:t>
      </w:r>
      <w:r>
        <w:rPr>
          <w:rStyle w:val="GSAItalicEmphasisChar"/>
        </w:rPr>
        <w:t>FedRAMP</w:t>
      </w:r>
      <w:r w:rsidRPr="002B4E6E">
        <w:rPr>
          <w:rStyle w:val="GSAItalicEmphasisChar"/>
        </w:rPr>
        <w:t xml:space="preserve"> Assignment: see CM-6(a) Additional </w:t>
      </w:r>
      <w:r>
        <w:rPr>
          <w:rStyle w:val="GSAItalicEmphasisChar"/>
        </w:rPr>
        <w:t>FedRAMP</w:t>
      </w:r>
      <w:r w:rsidRPr="002B4E6E">
        <w:rPr>
          <w:rStyle w:val="GSAItalicEmphasisChar"/>
        </w:rPr>
        <w:t xml:space="preserve"> Requirements and Guidance</w:t>
      </w:r>
      <w:r w:rsidRPr="00AE3199">
        <w:t xml:space="preserve">] that reflect the most restrictive mode consistent with operational requirements; </w:t>
      </w:r>
    </w:p>
    <w:p w:rsidR="00732C81" w:rsidRPr="002B4E6E" w:rsidRDefault="00732C81" w:rsidP="00732C81">
      <w:pPr>
        <w:pStyle w:val="GSAGuidanceBold"/>
      </w:pPr>
      <w:r w:rsidRPr="002B4E6E">
        <w:t xml:space="preserve">CM-6(a) Additional </w:t>
      </w:r>
      <w:r>
        <w:t>FedRAMP</w:t>
      </w:r>
      <w:r w:rsidRPr="002B4E6E">
        <w:t xml:space="preserve"> Requirements and Guidance: </w:t>
      </w:r>
    </w:p>
    <w:p w:rsidR="00732C81" w:rsidRPr="00684A34" w:rsidRDefault="00732C81" w:rsidP="00732C81">
      <w:pPr>
        <w:pStyle w:val="GSAGuidance"/>
      </w:pPr>
      <w:r>
        <w:rPr>
          <w:rStyle w:val="GSAGuidanceBoldChar"/>
        </w:rPr>
        <w:t>Requirement 1</w:t>
      </w:r>
      <w:r w:rsidRPr="00684A34">
        <w:rPr>
          <w:rStyle w:val="GSAGuidanceBoldChar"/>
        </w:rPr>
        <w:t>:</w:t>
      </w:r>
      <w:r w:rsidRPr="00684A34">
        <w:t xml:space="preserve"> The service provider shall use the Center for Internet Security guidelines (Level 1) to establish configuration settings or establishes its own configuration settings if USGCB is not available.</w:t>
      </w:r>
      <w:r w:rsidRPr="007153FD">
        <w:t xml:space="preserve"> </w:t>
      </w:r>
      <w:r w:rsidRPr="00F83180">
        <w:t>If no recognized USGCB is available for the technology in use, the CSP should create their own baseline and include a justification statement as to how they came up with the baseline configuration settings.</w:t>
      </w:r>
    </w:p>
    <w:p w:rsidR="00732C81" w:rsidRDefault="00732C81" w:rsidP="00732C81">
      <w:pPr>
        <w:pStyle w:val="GSAGuidance"/>
      </w:pPr>
      <w:r w:rsidRPr="00684A34">
        <w:rPr>
          <w:rStyle w:val="GSAGuidanceBoldChar"/>
        </w:rPr>
        <w:t>Requirement 2:</w:t>
      </w:r>
      <w:r w:rsidRPr="00684A34">
        <w:t xml:space="preserve"> The service provider shall ensure that checklists for configuration settings are Security Content Automation Protocol (SCAP) </w:t>
      </w:r>
      <w:hyperlink r:id="rId27" w:history="1">
        <w:r w:rsidRPr="00026293">
          <w:rPr>
            <w:rStyle w:val="Hyperlink"/>
          </w:rPr>
          <w:t>http://scap.nist.gov/</w:t>
        </w:r>
      </w:hyperlink>
      <w:r>
        <w:t xml:space="preserve"> </w:t>
      </w:r>
      <w:r w:rsidRPr="00684A34">
        <w:t>validated or SCAP compatible (if validated checklists are not available).</w:t>
      </w:r>
    </w:p>
    <w:p w:rsidR="00732C81" w:rsidRPr="00684A34" w:rsidRDefault="00732C81" w:rsidP="00732C81">
      <w:pPr>
        <w:pStyle w:val="GSAGuidance"/>
      </w:pPr>
      <w:r w:rsidRPr="00684A34">
        <w:rPr>
          <w:rStyle w:val="GSAGuidanceBoldChar"/>
        </w:rPr>
        <w:t>Guidance:</w:t>
      </w:r>
      <w:r w:rsidRPr="002B4E6E">
        <w:rPr>
          <w:rStyle w:val="GSAGuidanceBoldChar"/>
        </w:rPr>
        <w:t xml:space="preserve"> </w:t>
      </w:r>
      <w:r w:rsidRPr="00684A34">
        <w:t xml:space="preserve">Information on the USGCB checklists can be found at: </w:t>
      </w:r>
      <w:hyperlink r:id="rId28" w:anchor="usgcbfaq_usgcbfdcc" w:history="1">
        <w:r w:rsidRPr="00684A34">
          <w:rPr>
            <w:rStyle w:val="Hyperlink"/>
          </w:rPr>
          <w:t>http://usgcb.nist.gov/usgcb_faq.html#usgcbfaq_usgcbfdcc</w:t>
        </w:r>
      </w:hyperlink>
      <w:r w:rsidRPr="00684A34">
        <w:t xml:space="preserve">.  </w:t>
      </w:r>
    </w:p>
    <w:p w:rsidR="00732C81" w:rsidRPr="00771B9A" w:rsidRDefault="00732C81" w:rsidP="00732C81">
      <w:pPr>
        <w:pStyle w:val="GSAListParagraphalpha"/>
      </w:pPr>
      <w:r w:rsidRPr="00771B9A">
        <w:t>Implements the configuration settings;</w:t>
      </w:r>
    </w:p>
    <w:p w:rsidR="00732C81" w:rsidRDefault="00732C81" w:rsidP="00732C81">
      <w:pPr>
        <w:pStyle w:val="GSAListParagraphalpha"/>
      </w:pPr>
      <w:r w:rsidRPr="00AE3199">
        <w:t>Identifies, documents, and approves any deviations from established configuration settings for [</w:t>
      </w:r>
      <w:r w:rsidRPr="00041DB2">
        <w:rPr>
          <w:rStyle w:val="GSAItalicEmphasisChar"/>
        </w:rPr>
        <w:t>Assignment: organization-defined information system components</w:t>
      </w:r>
      <w:r w:rsidRPr="00AE3199">
        <w:t>] based on [</w:t>
      </w:r>
      <w:r w:rsidRPr="00041DB2">
        <w:rPr>
          <w:rStyle w:val="GSAItalicEmphasisChar"/>
        </w:rPr>
        <w:t>Assignment: organization-defined operational requirements</w:t>
      </w:r>
      <w:r w:rsidRPr="00AE3199">
        <w:t xml:space="preserve">]; and </w:t>
      </w:r>
    </w:p>
    <w:p w:rsidR="00732C81" w:rsidRDefault="00732C81" w:rsidP="00732C81">
      <w:pPr>
        <w:pStyle w:val="GSAListParagraphalpha"/>
      </w:pPr>
      <w:r w:rsidRPr="002C3786">
        <w:t>Monitors and controls changes to the configuration settings in accordance with organizational policies and procedures.</w:t>
      </w:r>
      <w:r>
        <w:t xml:space="preserve">  </w:t>
      </w:r>
    </w:p>
    <w:p w:rsidR="00732C81" w:rsidRPr="0038493E"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05F99">
              <w:t>Parameter CM-6(a)</w:t>
            </w:r>
            <w:r>
              <w:t>-1</w:t>
            </w:r>
            <w:r w:rsidRPr="00105F99">
              <w:t>:</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105F99" w:rsidRDefault="00732C81" w:rsidP="00963369">
            <w:pPr>
              <w:pStyle w:val="GSATableText"/>
            </w:pPr>
            <w:r w:rsidRPr="000246E6">
              <w:t>Parameter CM-6(a)</w:t>
            </w:r>
            <w:r>
              <w:t>-2</w:t>
            </w:r>
            <w:r w:rsidRPr="000246E6">
              <w:t>:</w:t>
            </w:r>
            <w:r w:rsidRPr="00B66633">
              <w:t xml:space="preserve"> [TBD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05F99">
              <w:t>Parameter CM-6(c)-1: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05F99">
              <w:t>Parameter CM-6(c)-2: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547701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560501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391508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635008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255444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06194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972072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905144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186086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109267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4726876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308246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B7ABA">
              <w:t xml:space="preserve">CM-6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EC2 instances.</w:t>
            </w:r>
            <w:r>
              <w:rPr>
                <w:sz w:val="22"/>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EC2 instances.</w:t>
            </w:r>
            <w:r>
              <w:rPr>
                <w:sz w:val="22"/>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EC2 instances.</w:t>
            </w:r>
            <w:r>
              <w:rPr>
                <w:sz w:val="22"/>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EC2 instances.</w:t>
            </w:r>
            <w:r>
              <w:rPr>
                <w:sz w:val="22"/>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460" w:name="_Toc468804860"/>
      <w:r w:rsidRPr="002C3786">
        <w:t>CM-6 (1)</w:t>
      </w:r>
      <w:r>
        <w:t xml:space="preserve"> </w:t>
      </w:r>
      <w:r w:rsidRPr="002C3786">
        <w:t>Control Enhancement</w:t>
      </w:r>
      <w:bookmarkEnd w:id="1460"/>
      <w:r w:rsidRPr="002C3786">
        <w:t xml:space="preserve"> </w:t>
      </w:r>
    </w:p>
    <w:p w:rsidR="00732C81" w:rsidRPr="002C3786" w:rsidRDefault="00732C81" w:rsidP="00732C81">
      <w:r w:rsidRPr="00AE3199">
        <w:t>The organization employs automated mechanisms to centrally manage, apply, and verify configuration settings for [</w:t>
      </w:r>
      <w:r w:rsidRPr="005C5721">
        <w:rPr>
          <w:rStyle w:val="GSAItalicEmphasisChar"/>
        </w:rPr>
        <w:t>Assignment: organization-defined information system components</w:t>
      </w:r>
      <w:r>
        <w:t>]</w:t>
      </w:r>
      <w:r w:rsidRPr="002C3786">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CM-6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B7ABA">
              <w:t>Parameter CM-6(1):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537465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58113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352532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579541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86031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677539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7070319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590182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102959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989104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8184674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85737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 xml:space="preserve">CM-6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their EC2 instances.</w:t>
            </w:r>
            <w:r>
              <w:rPr>
                <w:sz w:val="22"/>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461" w:name="_Toc383428924"/>
      <w:bookmarkStart w:id="1462" w:name="_Toc383429656"/>
      <w:bookmarkStart w:id="1463" w:name="_Toc383430382"/>
      <w:bookmarkStart w:id="1464" w:name="_Toc383430979"/>
      <w:bookmarkStart w:id="1465" w:name="_Toc383432121"/>
      <w:bookmarkStart w:id="1466" w:name="_Toc383428925"/>
      <w:bookmarkStart w:id="1467" w:name="_Toc383429657"/>
      <w:bookmarkStart w:id="1468" w:name="_Toc383430383"/>
      <w:bookmarkStart w:id="1469" w:name="_Toc383430980"/>
      <w:bookmarkStart w:id="1470" w:name="_Toc383432122"/>
      <w:bookmarkStart w:id="1471" w:name="_Toc383428926"/>
      <w:bookmarkStart w:id="1472" w:name="_Toc383429658"/>
      <w:bookmarkStart w:id="1473" w:name="_Toc383430384"/>
      <w:bookmarkStart w:id="1474" w:name="_Toc383430981"/>
      <w:bookmarkStart w:id="1475" w:name="_Toc383432123"/>
      <w:bookmarkStart w:id="1476" w:name="_Toc383428948"/>
      <w:bookmarkStart w:id="1477" w:name="_Toc383429680"/>
      <w:bookmarkStart w:id="1478" w:name="_Toc383430406"/>
      <w:bookmarkStart w:id="1479" w:name="_Toc383431003"/>
      <w:bookmarkStart w:id="1480" w:name="_Toc383432145"/>
      <w:bookmarkStart w:id="1481" w:name="_Toc383428956"/>
      <w:bookmarkStart w:id="1482" w:name="_Toc383429688"/>
      <w:bookmarkStart w:id="1483" w:name="_Toc383430414"/>
      <w:bookmarkStart w:id="1484" w:name="_Toc383431011"/>
      <w:bookmarkStart w:id="1485" w:name="_Toc383432153"/>
      <w:bookmarkStart w:id="1486" w:name="_Toc468804861"/>
      <w:bookmarkStart w:id="1487" w:name="_Toc149090478"/>
      <w:bookmarkStart w:id="1488" w:name="_Toc383429689"/>
      <w:bookmarkStart w:id="1489" w:name="_Toc383433292"/>
      <w:bookmarkStart w:id="1490" w:name="_Toc383444524"/>
      <w:bookmarkStart w:id="1491" w:name="_Toc385594165"/>
      <w:bookmarkStart w:id="1492" w:name="_Toc385594557"/>
      <w:bookmarkStart w:id="1493" w:name="_Toc385594945"/>
      <w:bookmarkStart w:id="1494" w:name="_Toc388620795"/>
      <w:bookmarkStart w:id="1495" w:name="_Toc449543357"/>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r w:rsidRPr="002C3786">
        <w:t>CM-7</w:t>
      </w:r>
      <w:r>
        <w:t xml:space="preserve"> </w:t>
      </w:r>
      <w:r w:rsidRPr="002C3786">
        <w:t>Least Functionality</w:t>
      </w:r>
      <w:bookmarkEnd w:id="1486"/>
      <w:r w:rsidRPr="002C3786">
        <w:t xml:space="preserve"> </w:t>
      </w:r>
      <w:bookmarkEnd w:id="1487"/>
      <w:bookmarkEnd w:id="1488"/>
      <w:bookmarkEnd w:id="1489"/>
      <w:bookmarkEnd w:id="1490"/>
      <w:bookmarkEnd w:id="1491"/>
      <w:bookmarkEnd w:id="1492"/>
      <w:bookmarkEnd w:id="1493"/>
      <w:bookmarkEnd w:id="1494"/>
      <w:bookmarkEnd w:id="1495"/>
    </w:p>
    <w:p w:rsidR="00732C81" w:rsidRDefault="00732C81" w:rsidP="00732C81">
      <w:pPr>
        <w:keepNext/>
      </w:pPr>
      <w:r w:rsidRPr="002C3786">
        <w:t>The organization</w:t>
      </w:r>
      <w:r>
        <w:t>:</w:t>
      </w:r>
    </w:p>
    <w:p w:rsidR="00732C81" w:rsidRPr="000A04E2" w:rsidRDefault="00732C81" w:rsidP="00732C81">
      <w:pPr>
        <w:pStyle w:val="GSAListParagraphalpha"/>
        <w:numPr>
          <w:ilvl w:val="0"/>
          <w:numId w:val="40"/>
        </w:numPr>
      </w:pPr>
      <w:r w:rsidRPr="000A04E2">
        <w:t>Configures the information system to provide only essential capabilities</w:t>
      </w:r>
      <w:r>
        <w:t>;</w:t>
      </w:r>
      <w:r w:rsidRPr="000A04E2">
        <w:t xml:space="preserve"> and</w:t>
      </w:r>
    </w:p>
    <w:p w:rsidR="00732C81" w:rsidRPr="000A04E2" w:rsidRDefault="00732C81" w:rsidP="00732C81">
      <w:pPr>
        <w:pStyle w:val="GSAListParagraphalpha"/>
        <w:widowControl/>
        <w:numPr>
          <w:ilvl w:val="0"/>
          <w:numId w:val="140"/>
        </w:numPr>
      </w:pPr>
      <w:r w:rsidRPr="000A04E2">
        <w:t>Prohibits or restricts the use of the following functions, ports, protocols, and/or services [</w:t>
      </w:r>
      <w:r>
        <w:rPr>
          <w:rStyle w:val="GSAItalicEmphasisChar"/>
        </w:rPr>
        <w:t>FedRAMP</w:t>
      </w:r>
      <w:r w:rsidRPr="000A04E2">
        <w:rPr>
          <w:rStyle w:val="GSAItalicEmphasisChar"/>
        </w:rPr>
        <w:t xml:space="preserve"> Assignment: United States Government Configuration Baseline (USGCB)</w:t>
      </w:r>
      <w:r w:rsidRPr="000A04E2">
        <w:t>]</w:t>
      </w:r>
    </w:p>
    <w:p w:rsidR="00732C81" w:rsidRDefault="00732C81" w:rsidP="00732C81">
      <w:pPr>
        <w:pStyle w:val="GSAGuidance"/>
        <w:rPr>
          <w:rStyle w:val="GSAGuidanceBoldChar"/>
        </w:rPr>
      </w:pPr>
      <w:r w:rsidRPr="007A5CA9">
        <w:rPr>
          <w:rStyle w:val="GSAGuidanceBoldChar"/>
        </w:rPr>
        <w:t xml:space="preserve">CM-7 Additional </w:t>
      </w:r>
      <w:r>
        <w:rPr>
          <w:rStyle w:val="GSAGuidanceBoldChar"/>
        </w:rPr>
        <w:t>FedRAMP</w:t>
      </w:r>
      <w:r w:rsidRPr="007A5CA9">
        <w:rPr>
          <w:rStyle w:val="GSAGuidanceBoldChar"/>
        </w:rPr>
        <w:t xml:space="preserve"> Requirements and Guidance: </w:t>
      </w:r>
    </w:p>
    <w:p w:rsidR="00732C81" w:rsidRPr="007A5CA9" w:rsidRDefault="00732C81" w:rsidP="00732C81">
      <w:pPr>
        <w:pStyle w:val="GSAGuidance"/>
      </w:pPr>
      <w:r w:rsidRPr="007A5CA9">
        <w:rPr>
          <w:rStyle w:val="GSAGuidanceBoldChar"/>
        </w:rPr>
        <w:t>Requirement</w:t>
      </w:r>
      <w:r w:rsidRPr="007A5CA9">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r>
        <w:t xml:space="preserve"> </w:t>
      </w:r>
      <w:r w:rsidRPr="000636CE">
        <w:t>If no recognized USGCB is available for the technology in use, the CSP should create their own baseline and include a justification statement as to how they came up with the baseline configuration settings.</w:t>
      </w:r>
    </w:p>
    <w:p w:rsidR="00732C81" w:rsidRDefault="00732C81" w:rsidP="00732C81">
      <w:pPr>
        <w:pStyle w:val="GSAGuidance"/>
      </w:pPr>
      <w:r w:rsidRPr="007A5CA9">
        <w:rPr>
          <w:rStyle w:val="GSAGuidanceBoldChar"/>
        </w:rPr>
        <w:t>Guidance</w:t>
      </w:r>
      <w:r w:rsidRPr="007A5CA9">
        <w:t xml:space="preserve">: Information on the USGCB checklists can be found at: </w:t>
      </w:r>
      <w:r w:rsidRPr="00D222A0">
        <w:t>https://usgcb.nist.gov/usgcb_faq.html#usgcbfaq_usgcbfdcc</w:t>
      </w:r>
    </w:p>
    <w:p w:rsidR="00732C81" w:rsidRPr="007A5CA9" w:rsidRDefault="00732C81" w:rsidP="00732C81">
      <w:pPr>
        <w:pStyle w:val="GSAGuidance"/>
      </w:pPr>
      <w:r w:rsidRPr="00AB31D6">
        <w:t>Partially derived from AC-17</w:t>
      </w:r>
      <w:r>
        <w:t xml:space="preserve"> </w:t>
      </w:r>
      <w:r w:rsidRPr="00AB31D6">
        <w:t>(8)</w:t>
      </w:r>
      <w:r>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D1336">
              <w:t>CM-7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D1336">
              <w:t>Parameter CM-7(b):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105122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126597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656779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79270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217568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287040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063578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139001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231239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741292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4445775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627966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C3786">
              <w:t>CM-7</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their EC2 instances.]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their EC2 instances.]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bookmarkStart w:id="1496" w:name="_Toc383428958"/>
      <w:bookmarkStart w:id="1497" w:name="_Toc383429690"/>
      <w:bookmarkStart w:id="1498" w:name="_Toc383430416"/>
      <w:bookmarkStart w:id="1499" w:name="_Toc383431013"/>
      <w:bookmarkStart w:id="1500" w:name="_Toc383432155"/>
      <w:bookmarkEnd w:id="1496"/>
      <w:bookmarkEnd w:id="1497"/>
      <w:bookmarkEnd w:id="1498"/>
      <w:bookmarkEnd w:id="1499"/>
      <w:bookmarkEnd w:id="1500"/>
    </w:p>
    <w:p w:rsidR="00732C81" w:rsidRDefault="00732C81" w:rsidP="00732C81">
      <w:pPr>
        <w:pStyle w:val="Heading4"/>
      </w:pPr>
      <w:bookmarkStart w:id="1501" w:name="_Toc468804862"/>
      <w:bookmarkStart w:id="1502" w:name="_Toc383429692"/>
      <w:bookmarkStart w:id="1503" w:name="_Toc383433293"/>
      <w:bookmarkStart w:id="1504" w:name="_Toc383444525"/>
      <w:bookmarkStart w:id="1505" w:name="_Toc385594166"/>
      <w:bookmarkStart w:id="1506" w:name="_Toc385594558"/>
      <w:bookmarkStart w:id="1507" w:name="_Toc385594946"/>
      <w:bookmarkStart w:id="1508" w:name="_Toc388620796"/>
      <w:r w:rsidRPr="002C3786">
        <w:t>CM-7 (1)</w:t>
      </w:r>
      <w:r>
        <w:t xml:space="preserve"> </w:t>
      </w:r>
      <w:r w:rsidRPr="002C3786">
        <w:t>Control Enhancement</w:t>
      </w:r>
      <w:bookmarkEnd w:id="1501"/>
      <w:r w:rsidRPr="002C3786">
        <w:t xml:space="preserve"> </w:t>
      </w:r>
      <w:bookmarkEnd w:id="1502"/>
      <w:bookmarkEnd w:id="1503"/>
      <w:bookmarkEnd w:id="1504"/>
      <w:bookmarkEnd w:id="1505"/>
      <w:bookmarkEnd w:id="1506"/>
      <w:bookmarkEnd w:id="1507"/>
      <w:bookmarkEnd w:id="1508"/>
    </w:p>
    <w:p w:rsidR="00732C81" w:rsidRDefault="00732C81" w:rsidP="00732C81">
      <w:pPr>
        <w:keepNext/>
      </w:pPr>
      <w:r w:rsidRPr="002C3786">
        <w:t>The organization</w:t>
      </w:r>
      <w:r>
        <w:t>:</w:t>
      </w:r>
    </w:p>
    <w:p w:rsidR="00732C81" w:rsidRPr="002D1336" w:rsidRDefault="00732C81" w:rsidP="00732C81">
      <w:pPr>
        <w:pStyle w:val="GSAListParagraphalpha"/>
        <w:numPr>
          <w:ilvl w:val="0"/>
          <w:numId w:val="9"/>
        </w:numPr>
      </w:pPr>
      <w:r w:rsidRPr="002D1336">
        <w:t>Reviews the information system [</w:t>
      </w:r>
      <w:r>
        <w:rPr>
          <w:rStyle w:val="GSAItalicEmphasisChar"/>
        </w:rPr>
        <w:t>FedRAMP</w:t>
      </w:r>
      <w:r w:rsidRPr="002D1336">
        <w:rPr>
          <w:rStyle w:val="GSAItalicEmphasisChar"/>
        </w:rPr>
        <w:t xml:space="preserve"> Assignment: at least Monthly</w:t>
      </w:r>
      <w:r w:rsidRPr="002D1336">
        <w:t xml:space="preserve">] to identify unnecessary and/or nonsecure functions, ports, protocols, and services; and </w:t>
      </w:r>
    </w:p>
    <w:p w:rsidR="00732C81" w:rsidRPr="002D1336" w:rsidRDefault="00732C81" w:rsidP="00732C81">
      <w:pPr>
        <w:pStyle w:val="GSAListParagraphalpha"/>
        <w:numPr>
          <w:ilvl w:val="0"/>
          <w:numId w:val="9"/>
        </w:numPr>
      </w:pPr>
      <w:r w:rsidRPr="002D1336">
        <w:t>Disables [</w:t>
      </w:r>
      <w:r w:rsidRPr="002D1336">
        <w:rPr>
          <w:rStyle w:val="GSAItalicEmphasisChar"/>
        </w:rPr>
        <w:t>Assignment: organization-defined functions, ports, protocols, and services within the information system deemed to be unnecessary and/or nonsecure</w:t>
      </w:r>
      <w:r w:rsidRPr="002D1336">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D1336">
              <w:t>CM-7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D1336">
              <w:t>Parameter CM-7(1)(a):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D1336">
              <w:t>Parameter CM-7(1)(b):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694340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454680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342233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347606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344777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994237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513367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65083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818815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879255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4887468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053403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C3786">
              <w:t>CM-7 (1)</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their EC2 instances.]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their EC2 instances.]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509" w:name="_Toc468804863"/>
      <w:bookmarkStart w:id="1510" w:name="_Toc383429693"/>
      <w:bookmarkStart w:id="1511" w:name="_Toc383433294"/>
      <w:bookmarkStart w:id="1512" w:name="_Toc383444526"/>
      <w:bookmarkStart w:id="1513" w:name="_Toc385594167"/>
      <w:bookmarkStart w:id="1514" w:name="_Toc385594559"/>
      <w:bookmarkStart w:id="1515" w:name="_Toc385594947"/>
      <w:bookmarkStart w:id="1516" w:name="_Toc388620797"/>
      <w:r w:rsidRPr="00831CEB">
        <w:t>CM-7 (</w:t>
      </w:r>
      <w:r w:rsidRPr="002E35CF">
        <w:t>2)</w:t>
      </w:r>
      <w:r>
        <w:t xml:space="preserve"> </w:t>
      </w:r>
      <w:r w:rsidRPr="00831CEB">
        <w:t>Control Enhancement</w:t>
      </w:r>
      <w:bookmarkEnd w:id="1509"/>
      <w:r>
        <w:t xml:space="preserve"> </w:t>
      </w:r>
      <w:bookmarkEnd w:id="1510"/>
      <w:bookmarkEnd w:id="1511"/>
      <w:bookmarkEnd w:id="1512"/>
      <w:bookmarkEnd w:id="1513"/>
      <w:bookmarkEnd w:id="1514"/>
      <w:bookmarkEnd w:id="1515"/>
      <w:bookmarkEnd w:id="1516"/>
    </w:p>
    <w:p w:rsidR="00732C81" w:rsidRDefault="00732C81" w:rsidP="00732C81">
      <w:pPr>
        <w:rPr>
          <w:rFonts w:eastAsia="BatangChe"/>
        </w:rPr>
      </w:pPr>
      <w:r w:rsidRPr="00AE3199">
        <w:rPr>
          <w:rFonts w:eastAsia="BatangChe"/>
        </w:rPr>
        <w:t>The information system prevents program execution in accordance with [</w:t>
      </w:r>
      <w:r w:rsidRPr="002B4E6E">
        <w:rPr>
          <w:rStyle w:val="GSAItalicEmphasisChar"/>
        </w:rPr>
        <w:t>Selection (one or more): [Assignment: organization-defined policies regarding software program usage and restrictions]; rules authorizing the terms and conditions of software program usage</w:t>
      </w:r>
      <w:r w:rsidRPr="00AE3199">
        <w:rPr>
          <w:rFonts w:eastAsia="BatangChe"/>
        </w:rPr>
        <w:t>].</w:t>
      </w:r>
    </w:p>
    <w:p w:rsidR="00732C81" w:rsidRPr="009D5482" w:rsidRDefault="00732C81" w:rsidP="00732C81">
      <w:pPr>
        <w:pStyle w:val="GSAGuidance"/>
      </w:pPr>
      <w:r w:rsidRPr="009D5482">
        <w:rPr>
          <w:rStyle w:val="GSAGuidanceBoldChar"/>
        </w:rPr>
        <w:t xml:space="preserve">CM-7(2) Additional </w:t>
      </w:r>
      <w:r>
        <w:rPr>
          <w:rStyle w:val="GSAGuidanceBoldChar"/>
        </w:rPr>
        <w:t>FedRAMP</w:t>
      </w:r>
      <w:r w:rsidRPr="009D5482">
        <w:rPr>
          <w:rStyle w:val="GSAGuidanceBoldChar"/>
        </w:rPr>
        <w:t xml:space="preserve"> Requirements and Guidance</w:t>
      </w:r>
      <w:r w:rsidRPr="009D5482">
        <w:t xml:space="preserve">: </w:t>
      </w:r>
    </w:p>
    <w:p w:rsidR="00732C81" w:rsidRPr="009D5482" w:rsidRDefault="00732C81" w:rsidP="00732C81">
      <w:pPr>
        <w:pStyle w:val="GSAGuidance"/>
      </w:pPr>
      <w:r w:rsidRPr="009D5482">
        <w:rPr>
          <w:rStyle w:val="GSAGuidanceBoldChar"/>
        </w:rPr>
        <w:t>Guidance</w:t>
      </w:r>
      <w:r w:rsidRPr="009D5482">
        <w:t>: This control shall be implemented in a technical manner on the information system to only allow programs to run that adhere to the policy (i.e.</w:t>
      </w:r>
      <w:r>
        <w:t>,</w:t>
      </w:r>
      <w:r w:rsidRPr="009D5482">
        <w:t xml:space="preserve"> white listing).  This control is not to be based off of strictly written policy on what is allowed or not allowed to run.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F2E8B">
              <w:t>CM-7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321A2E">
              <w:t>AWS Security Assurance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F2E8B">
              <w:t>Parameter CM-7(2):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207208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925225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314198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3260632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1145745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335233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1832731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992359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909356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793288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4743450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5215697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F962A2">
              <w:t xml:space="preserve">CM-7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restricting what software is allowed to run in their AWS account and their EC2 instances.]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r>
              <w:t>.</w:t>
            </w:r>
          </w:p>
        </w:tc>
      </w:tr>
    </w:tbl>
    <w:p w:rsidR="00732C81" w:rsidRDefault="00732C81" w:rsidP="00732C81">
      <w:bookmarkStart w:id="1517" w:name="_Toc149090479"/>
    </w:p>
    <w:p w:rsidR="00732C81" w:rsidRDefault="00732C81" w:rsidP="00732C81">
      <w:pPr>
        <w:pStyle w:val="Heading4"/>
      </w:pPr>
      <w:bookmarkStart w:id="1518" w:name="_Toc468804864"/>
      <w:bookmarkStart w:id="1519" w:name="_Toc383429694"/>
      <w:bookmarkStart w:id="1520" w:name="_Toc383433295"/>
      <w:bookmarkStart w:id="1521" w:name="_Toc383444527"/>
      <w:bookmarkStart w:id="1522" w:name="_Toc385594168"/>
      <w:bookmarkStart w:id="1523" w:name="_Toc385594560"/>
      <w:bookmarkStart w:id="1524" w:name="_Toc385594948"/>
      <w:bookmarkStart w:id="1525" w:name="_Toc388620798"/>
      <w:r w:rsidRPr="00831CEB">
        <w:t>CM-7 (</w:t>
      </w:r>
      <w:r>
        <w:t>5</w:t>
      </w:r>
      <w:r w:rsidRPr="002E35CF">
        <w:t>)</w:t>
      </w:r>
      <w:r>
        <w:t xml:space="preserve"> </w:t>
      </w:r>
      <w:r w:rsidRPr="00831CEB">
        <w:t>Control Enhancement</w:t>
      </w:r>
      <w:bookmarkEnd w:id="1518"/>
      <w:r w:rsidRPr="00831CEB">
        <w:t xml:space="preserve"> </w:t>
      </w:r>
      <w:bookmarkEnd w:id="1519"/>
      <w:bookmarkEnd w:id="1520"/>
      <w:bookmarkEnd w:id="1521"/>
      <w:bookmarkEnd w:id="1522"/>
      <w:bookmarkEnd w:id="1523"/>
      <w:bookmarkEnd w:id="1524"/>
      <w:bookmarkEnd w:id="1525"/>
    </w:p>
    <w:p w:rsidR="00732C81" w:rsidRPr="000F4C08" w:rsidRDefault="00732C81" w:rsidP="00732C81">
      <w:pPr>
        <w:keepNext/>
      </w:pPr>
      <w:r w:rsidRPr="000F4C08">
        <w:t xml:space="preserve">The organization: </w:t>
      </w:r>
    </w:p>
    <w:p w:rsidR="00732C81" w:rsidRDefault="00732C81" w:rsidP="00732C81">
      <w:pPr>
        <w:pStyle w:val="GSAListParagraphalpha"/>
        <w:numPr>
          <w:ilvl w:val="0"/>
          <w:numId w:val="169"/>
        </w:numPr>
      </w:pPr>
      <w:r w:rsidRPr="00AE3199">
        <w:t>Identifies [</w:t>
      </w:r>
      <w:r w:rsidRPr="00F962A2">
        <w:rPr>
          <w:rStyle w:val="GSAItalicEmphasisChar"/>
        </w:rPr>
        <w:t>Assignment: organization-defined software programs authorized to execute on the information system</w:t>
      </w:r>
      <w:r w:rsidRPr="00AE3199">
        <w:t xml:space="preserve">]; </w:t>
      </w:r>
    </w:p>
    <w:p w:rsidR="00732C81" w:rsidRDefault="00732C81" w:rsidP="00732C81">
      <w:pPr>
        <w:pStyle w:val="GSAListParagraphalpha"/>
        <w:numPr>
          <w:ilvl w:val="0"/>
          <w:numId w:val="8"/>
        </w:numPr>
      </w:pPr>
      <w:r w:rsidRPr="00AE3199">
        <w:t xml:space="preserve">Employs a deny-all, permit-by-exception policy to allow the execution of authorized software programs on the information system; and </w:t>
      </w:r>
    </w:p>
    <w:p w:rsidR="00732C81" w:rsidRDefault="00732C81" w:rsidP="00732C81">
      <w:pPr>
        <w:pStyle w:val="GSAListParagraphalpha"/>
        <w:numPr>
          <w:ilvl w:val="0"/>
          <w:numId w:val="8"/>
        </w:numPr>
      </w:pPr>
      <w:r w:rsidRPr="00AE3199">
        <w:t>Reviews and updates the list of authorized software programs [</w:t>
      </w:r>
      <w:r>
        <w:rPr>
          <w:rStyle w:val="GSAItalicEmphasisChar"/>
        </w:rPr>
        <w:t>FedRAMP</w:t>
      </w:r>
      <w:r w:rsidRPr="00F962A2">
        <w:rPr>
          <w:rStyle w:val="GSAItalicEmphasisChar"/>
        </w:rPr>
        <w:t xml:space="preserve"> Assignment: </w:t>
      </w:r>
      <w:r w:rsidRPr="004E7ED5">
        <w:rPr>
          <w:rStyle w:val="GSAItalicEmphasisChar"/>
        </w:rPr>
        <w:t>at least quarterly or when there is a chang</w:t>
      </w:r>
      <w:r>
        <w:rPr>
          <w:rStyle w:val="GSAItalicEmphasisChar"/>
        </w:rPr>
        <w:t>e</w:t>
      </w:r>
      <w:r w:rsidRPr="00E50612">
        <w:t>]</w:t>
      </w:r>
      <w:r w:rsidRPr="00AE3199">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962A2">
              <w:t>CM-7 (5)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962A2">
              <w:t>Parameter CM-7(5)(a):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962A2">
              <w:t>Parameter CM-7(5)(c):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508718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23499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822092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615686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610995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623890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5226764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573002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251977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60539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9076255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961404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962A2">
              <w:t>CM-7 (5)</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their EC2 instances.]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their EC2 instances.]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B3D1B" w:rsidRDefault="00732C81" w:rsidP="00963369">
            <w:pPr>
              <w:pStyle w:val="Instructions"/>
              <w:rPr>
                <w:sz w:val="22"/>
              </w:rPr>
            </w:pPr>
            <w:r>
              <w:t>[AWS customers are responsible for configuration settings within their AWS account and any software they install on their EC2 instances.]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526" w:name="_Toc468804865"/>
      <w:bookmarkStart w:id="1527" w:name="_Toc383429695"/>
      <w:bookmarkStart w:id="1528" w:name="_Toc383444528"/>
      <w:bookmarkStart w:id="1529" w:name="_Toc385594169"/>
      <w:bookmarkStart w:id="1530" w:name="_Toc385594561"/>
      <w:bookmarkStart w:id="1531" w:name="_Toc385594949"/>
      <w:bookmarkStart w:id="1532" w:name="_Toc388620799"/>
      <w:bookmarkStart w:id="1533" w:name="_Toc449543358"/>
      <w:r w:rsidRPr="002C3786">
        <w:t>CM-8</w:t>
      </w:r>
      <w:r>
        <w:t xml:space="preserve"> </w:t>
      </w:r>
      <w:r w:rsidRPr="002C3786">
        <w:t>Information System Component Inventory</w:t>
      </w:r>
      <w:bookmarkEnd w:id="1526"/>
      <w:r w:rsidRPr="002C3786">
        <w:t xml:space="preserve"> </w:t>
      </w:r>
      <w:bookmarkEnd w:id="1517"/>
      <w:bookmarkEnd w:id="1527"/>
      <w:bookmarkEnd w:id="1528"/>
      <w:bookmarkEnd w:id="1529"/>
      <w:bookmarkEnd w:id="1530"/>
      <w:bookmarkEnd w:id="1531"/>
      <w:bookmarkEnd w:id="1532"/>
      <w:bookmarkEnd w:id="1533"/>
    </w:p>
    <w:p w:rsidR="00732C81" w:rsidRPr="0059147E" w:rsidRDefault="00732C81" w:rsidP="00732C81">
      <w:pPr>
        <w:keepNext/>
      </w:pPr>
      <w:r w:rsidRPr="002C3786">
        <w:t>The organization:</w:t>
      </w:r>
    </w:p>
    <w:p w:rsidR="00732C81" w:rsidRPr="00771B9A" w:rsidRDefault="00732C81" w:rsidP="00732C81">
      <w:pPr>
        <w:pStyle w:val="GSAListParagraphalpha"/>
        <w:numPr>
          <w:ilvl w:val="0"/>
          <w:numId w:val="7"/>
        </w:numPr>
      </w:pPr>
      <w:r w:rsidRPr="00771B9A">
        <w:t xml:space="preserve">Develops and documents an inventory of information system components that: </w:t>
      </w:r>
    </w:p>
    <w:p w:rsidR="00732C81" w:rsidRPr="00771B9A" w:rsidRDefault="00732C81" w:rsidP="00732C81">
      <w:pPr>
        <w:pStyle w:val="GSAListParagraphalpha2"/>
      </w:pPr>
      <w:r w:rsidRPr="00771B9A">
        <w:t xml:space="preserve">Accurately reflects the current information system; </w:t>
      </w:r>
    </w:p>
    <w:p w:rsidR="00732C81" w:rsidRDefault="00732C81" w:rsidP="00732C81">
      <w:pPr>
        <w:pStyle w:val="GSAListParagraphalpha2"/>
      </w:pPr>
      <w:r w:rsidRPr="00AE3199">
        <w:t xml:space="preserve">Includes all components within the authorization boundary of the information system; </w:t>
      </w:r>
    </w:p>
    <w:p w:rsidR="00732C81" w:rsidRDefault="00732C81" w:rsidP="00732C81">
      <w:pPr>
        <w:pStyle w:val="GSAListParagraphalpha2"/>
      </w:pPr>
      <w:r w:rsidRPr="00AE3199">
        <w:t xml:space="preserve">Is at the level of granularity deemed necessary for tracking and reporting; and </w:t>
      </w:r>
    </w:p>
    <w:p w:rsidR="00732C81" w:rsidRDefault="00732C81" w:rsidP="00732C81">
      <w:pPr>
        <w:pStyle w:val="GSAListParagraphalpha2"/>
      </w:pPr>
      <w:r w:rsidRPr="00AE3199">
        <w:t>Includes [</w:t>
      </w:r>
      <w:r w:rsidRPr="00D62A31">
        <w:rPr>
          <w:rStyle w:val="GSAItalicEmphasisChar"/>
        </w:rPr>
        <w:t>Assignment: organization-defined information deemed necessary to achieve effective information system component accountability</w:t>
      </w:r>
      <w:r w:rsidRPr="00AE3199">
        <w:t xml:space="preserve">]; and </w:t>
      </w:r>
    </w:p>
    <w:p w:rsidR="00732C81" w:rsidRPr="00C24696" w:rsidRDefault="00732C81" w:rsidP="00732C81">
      <w:pPr>
        <w:pStyle w:val="GSAListParagraphalpha"/>
        <w:numPr>
          <w:ilvl w:val="0"/>
          <w:numId w:val="140"/>
        </w:numPr>
      </w:pPr>
      <w:r w:rsidRPr="00C24696">
        <w:t>Reviews and updates the information system component inventory [</w:t>
      </w:r>
      <w:r>
        <w:rPr>
          <w:rStyle w:val="GSAItalicEmphasisChar"/>
        </w:rPr>
        <w:t>FedRAMP</w:t>
      </w:r>
      <w:r w:rsidRPr="00010DF8">
        <w:rPr>
          <w:rStyle w:val="GSAItalicEmphasisChar"/>
        </w:rPr>
        <w:t xml:space="preserve"> Assignment: at least monthly</w:t>
      </w:r>
      <w:r w:rsidRPr="00C24696">
        <w:t xml:space="preserve">]. </w:t>
      </w:r>
    </w:p>
    <w:p w:rsidR="00732C81" w:rsidRDefault="00732C81" w:rsidP="00732C81">
      <w:pPr>
        <w:pStyle w:val="GSAGuidance"/>
      </w:pPr>
      <w:r w:rsidRPr="00F962A2">
        <w:rPr>
          <w:rStyle w:val="GSAGuidanceBoldChar"/>
        </w:rPr>
        <w:t xml:space="preserve">CM-8 Additional </w:t>
      </w:r>
      <w:r>
        <w:rPr>
          <w:rStyle w:val="GSAGuidanceBoldChar"/>
        </w:rPr>
        <w:t>FedRAMP</w:t>
      </w:r>
      <w:r w:rsidRPr="00F962A2">
        <w:rPr>
          <w:rStyle w:val="GSAGuidanceBoldChar"/>
        </w:rPr>
        <w:t xml:space="preserve"> Requirements and Guidance</w:t>
      </w:r>
      <w:r w:rsidRPr="00CE07B9">
        <w:t xml:space="preserve">: </w:t>
      </w:r>
    </w:p>
    <w:p w:rsidR="00732C81" w:rsidRDefault="00732C81" w:rsidP="00732C81">
      <w:pPr>
        <w:pStyle w:val="GSAGuidance"/>
      </w:pPr>
      <w:r w:rsidRPr="00F962A2">
        <w:rPr>
          <w:rStyle w:val="GSAGuidanceBoldChar"/>
        </w:rPr>
        <w:t>Requirement</w:t>
      </w:r>
      <w:r w:rsidRPr="004E63AA">
        <w:t>:</w:t>
      </w:r>
      <w:r w:rsidRPr="00C925E1">
        <w:t xml:space="preserve"> </w:t>
      </w:r>
      <w:r>
        <w:t>Must be provided at least monthly or when there is a change.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962A2">
              <w:t>CM-8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962A2">
              <w:t>Parameter CM-8(a)(4):</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962A2">
              <w:t>Parameter CM-8(b):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5614298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610654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951244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282801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589761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7681265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115816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462549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782957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038778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4810491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622390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962A2">
              <w:t>CM-8</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properly implementing configuration management, to include maintaining a baseline configuration and complete inventory of their systems deployed on AWS. AWS customers can choose to use AWS Config (Optional) in order to maintain an inventory of their AWS resources:</w:t>
            </w:r>
          </w:p>
          <w:p w:rsidR="00732C81" w:rsidRPr="007B31AC" w:rsidRDefault="00E36097" w:rsidP="00963369">
            <w:pPr>
              <w:pStyle w:val="Instructions"/>
            </w:pPr>
            <w:hyperlink r:id="rId29" w:history="1">
              <w:r w:rsidR="00732C81" w:rsidRPr="0063323E">
                <w:rPr>
                  <w:rStyle w:val="Hyperlink"/>
                </w:rPr>
                <w:t>https://aws.amazon.com/config/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properly implementing configuration management, to include maintaining a baseline configuration and complete inventory of their systems deployed on AWS. AWS customers can choose to use AWS Config (Optional) in order to maintain an inventory of their AWS resources:</w:t>
            </w:r>
          </w:p>
          <w:p w:rsidR="00732C81" w:rsidRPr="007B31AC" w:rsidRDefault="00E36097" w:rsidP="00963369">
            <w:pPr>
              <w:pStyle w:val="Instructions"/>
            </w:pPr>
            <w:hyperlink r:id="rId30" w:history="1">
              <w:r w:rsidR="00732C81" w:rsidRPr="0063323E">
                <w:rPr>
                  <w:rStyle w:val="Hyperlink"/>
                </w:rPr>
                <w:t>https://aws.amazon.com/config/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534" w:name="_Toc383433296"/>
      <w:bookmarkStart w:id="1535" w:name="_Toc383444529"/>
      <w:bookmarkStart w:id="1536" w:name="_Toc468804866"/>
      <w:bookmarkStart w:id="1537" w:name="_Toc383429697"/>
      <w:bookmarkStart w:id="1538" w:name="_Toc383433297"/>
      <w:bookmarkStart w:id="1539" w:name="_Toc383444530"/>
      <w:bookmarkStart w:id="1540" w:name="_Toc385594170"/>
      <w:bookmarkStart w:id="1541" w:name="_Toc385594562"/>
      <w:bookmarkStart w:id="1542" w:name="_Toc385594950"/>
      <w:bookmarkStart w:id="1543" w:name="_Toc388620800"/>
      <w:bookmarkEnd w:id="1534"/>
      <w:bookmarkEnd w:id="1535"/>
      <w:r w:rsidRPr="002C3786">
        <w:t>CM-8 (1)</w:t>
      </w:r>
      <w:r>
        <w:t xml:space="preserve"> </w:t>
      </w:r>
      <w:r w:rsidRPr="002C3786">
        <w:t>Control Enhancement</w:t>
      </w:r>
      <w:bookmarkEnd w:id="1536"/>
      <w:r w:rsidRPr="002C3786">
        <w:t xml:space="preserve"> </w:t>
      </w:r>
      <w:bookmarkEnd w:id="1537"/>
      <w:bookmarkEnd w:id="1538"/>
      <w:bookmarkEnd w:id="1539"/>
      <w:bookmarkEnd w:id="1540"/>
      <w:bookmarkEnd w:id="1541"/>
      <w:bookmarkEnd w:id="1542"/>
      <w:bookmarkEnd w:id="1543"/>
    </w:p>
    <w:p w:rsidR="00732C81" w:rsidRDefault="00732C81" w:rsidP="00732C81">
      <w:r w:rsidRPr="002C3786">
        <w:t>The organization updates the inventory of information system components as an integral part of component installations, removals, and information system updates.</w:t>
      </w:r>
    </w:p>
    <w:p w:rsidR="00732C81" w:rsidRDefault="00732C81" w:rsidP="00732C81">
      <w:pPr>
        <w:pStyle w:val="GSAInstruction"/>
      </w:pPr>
      <w:r w:rsidRPr="00BB6184">
        <w:t>Instruction: A description of the inventory information is documented in Section 10.  It is not necessary to re-document it here.</w:t>
      </w:r>
    </w:p>
    <w:p w:rsidR="00732C81" w:rsidRPr="00BB6184" w:rsidRDefault="00732C81" w:rsidP="00732C81">
      <w:pPr>
        <w:pStyle w:val="GSAInstruction"/>
      </w:pPr>
      <w:r>
        <w:t>Delete this and all other instructions from your final version of this document.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21873">
              <w:t>CM-8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055268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101908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119174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531392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385167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7855070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004522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252271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440859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001556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913617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341045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21873">
              <w:t xml:space="preserve">CM-8 (1) </w:t>
            </w:r>
            <w:r>
              <w:t>What</w:t>
            </w:r>
            <w:r w:rsidRPr="0036708B">
              <w:t xml:space="preserve">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properly implementing configuration management, to include maintaining a baseline configuration and complete inventory of their systems deployed on AWS. AWS customers can choose to use AWS Config (Optional) in order to maintain an inventory of their AWS resources:</w:t>
            </w:r>
          </w:p>
          <w:p w:rsidR="00732C81" w:rsidRPr="007B31AC" w:rsidRDefault="00E36097" w:rsidP="00963369">
            <w:pPr>
              <w:pStyle w:val="Instructions"/>
            </w:pPr>
            <w:hyperlink r:id="rId31" w:history="1">
              <w:r w:rsidR="00732C81" w:rsidRPr="0063323E">
                <w:rPr>
                  <w:rStyle w:val="Hyperlink"/>
                </w:rPr>
                <w:t>https://aws.amazon.com/config/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544" w:name="_Toc468804867"/>
      <w:bookmarkStart w:id="1545" w:name="_Toc383429698"/>
      <w:bookmarkStart w:id="1546" w:name="_Toc383433298"/>
      <w:bookmarkStart w:id="1547" w:name="_Toc383444531"/>
      <w:bookmarkStart w:id="1548" w:name="_Toc385594172"/>
      <w:bookmarkStart w:id="1549" w:name="_Toc385594564"/>
      <w:bookmarkStart w:id="1550" w:name="_Toc385594952"/>
      <w:bookmarkStart w:id="1551" w:name="_Toc388620801"/>
      <w:r w:rsidRPr="002C3786">
        <w:t>CM-8 (3)</w:t>
      </w:r>
      <w:r>
        <w:t xml:space="preserve"> </w:t>
      </w:r>
      <w:r w:rsidRPr="002C3786">
        <w:t>Control Enhancement</w:t>
      </w:r>
      <w:bookmarkEnd w:id="1544"/>
      <w:r w:rsidRPr="002C3786">
        <w:t xml:space="preserve"> </w:t>
      </w:r>
      <w:bookmarkEnd w:id="1545"/>
      <w:bookmarkEnd w:id="1546"/>
      <w:bookmarkEnd w:id="1547"/>
      <w:bookmarkEnd w:id="1548"/>
      <w:bookmarkEnd w:id="1549"/>
      <w:bookmarkEnd w:id="1550"/>
      <w:bookmarkEnd w:id="1551"/>
    </w:p>
    <w:p w:rsidR="00732C81" w:rsidRPr="002C3786" w:rsidRDefault="00732C81" w:rsidP="00732C81">
      <w:pPr>
        <w:keepNext/>
      </w:pPr>
      <w:r w:rsidRPr="002C3786">
        <w:t>The organization:</w:t>
      </w:r>
    </w:p>
    <w:p w:rsidR="00732C81" w:rsidRDefault="00732C81" w:rsidP="00732C81">
      <w:pPr>
        <w:pStyle w:val="GSAListParagraphalpha"/>
        <w:numPr>
          <w:ilvl w:val="0"/>
          <w:numId w:val="6"/>
        </w:numPr>
      </w:pPr>
      <w:r w:rsidRPr="00AE3199">
        <w:t>Employs automated mechanisms [</w:t>
      </w:r>
      <w:r>
        <w:rPr>
          <w:rStyle w:val="GSAItalicEmphasisChar"/>
        </w:rPr>
        <w:t>FedRAMP</w:t>
      </w:r>
      <w:r w:rsidRPr="0047007A">
        <w:rPr>
          <w:rStyle w:val="GSAItalicEmphasisChar"/>
        </w:rPr>
        <w:t xml:space="preserve"> Assignment: Continuously, using automated mechanisms with a maximum five-minute delay in detection</w:t>
      </w:r>
      <w:r w:rsidRPr="00AE3199">
        <w:t xml:space="preserve">] to detect the presence of unauthorized hardware, software, and firmware components within the information system; and </w:t>
      </w:r>
    </w:p>
    <w:p w:rsidR="00732C81" w:rsidRDefault="00732C81" w:rsidP="00732C81">
      <w:pPr>
        <w:pStyle w:val="GSAListParagraphalpha"/>
        <w:numPr>
          <w:ilvl w:val="0"/>
          <w:numId w:val="6"/>
        </w:numPr>
      </w:pPr>
      <w:r w:rsidRPr="00AE3199">
        <w:t>Takes the following actions when unauthorized components are detected: [</w:t>
      </w:r>
      <w:r w:rsidRPr="0047007A">
        <w:rPr>
          <w:rStyle w:val="GSAItalicEmphasisChar"/>
        </w:rPr>
        <w:t xml:space="preserve">Selection (one or more): disables network access by such components; isolates the components; notifies </w:t>
      </w:r>
      <w:r w:rsidRPr="00AE3199">
        <w:t>[</w:t>
      </w:r>
      <w:r w:rsidRPr="0047007A">
        <w:rPr>
          <w:rStyle w:val="GSAItalicEmphasisChar"/>
        </w:rPr>
        <w:t>Assignment: organization-defined personnel or roles</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D67DF">
              <w:t>CM-8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D67DF">
              <w:t>Parameter CM-8(3)(a):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D67DF">
              <w:t>Parameter CM-8(3)(b):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715057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119603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449060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0881926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928550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3199800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320825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250878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034431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952822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0636640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286664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D67DF">
              <w:t xml:space="preserve">CM-8 (3)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properly implementing configuration management, to include maintaining a baseline configuration and complete inventory of their systems deployed on AWS. AWS customers can choose to use AWS Config (Optional) in order to maintain an inventory of their AWS resources:</w:t>
            </w:r>
          </w:p>
          <w:p w:rsidR="00732C81" w:rsidRPr="007B31AC" w:rsidRDefault="00E36097" w:rsidP="00963369">
            <w:pPr>
              <w:pStyle w:val="Instructions"/>
            </w:pPr>
            <w:hyperlink r:id="rId32" w:history="1">
              <w:r w:rsidR="00732C81" w:rsidRPr="0063323E">
                <w:rPr>
                  <w:rStyle w:val="Hyperlink"/>
                </w:rPr>
                <w:t>https://aws.amazon.com/config/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properly implementing configuration management, to include maintaining a baseline configuration and complete inventory of their systems deployed on AWS. AWS customers can choose to use AWS Config (Optional) in order to maintain an inventory of their AWS resources:</w:t>
            </w:r>
          </w:p>
          <w:p w:rsidR="00732C81" w:rsidRPr="007B31AC" w:rsidRDefault="00E36097" w:rsidP="00963369">
            <w:pPr>
              <w:pStyle w:val="Instructions"/>
            </w:pPr>
            <w:hyperlink r:id="rId33" w:history="1">
              <w:r w:rsidR="00732C81" w:rsidRPr="0063323E">
                <w:rPr>
                  <w:rStyle w:val="Hyperlink"/>
                </w:rPr>
                <w:t>https://aws.amazon.com/config/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552" w:name="_Toc468804868"/>
      <w:bookmarkStart w:id="1553" w:name="_Toc383429699"/>
      <w:bookmarkStart w:id="1554" w:name="_Toc383433299"/>
      <w:bookmarkStart w:id="1555" w:name="_Toc383444532"/>
      <w:bookmarkStart w:id="1556" w:name="_Toc385594173"/>
      <w:bookmarkStart w:id="1557" w:name="_Toc385594565"/>
      <w:bookmarkStart w:id="1558" w:name="_Toc385594953"/>
      <w:bookmarkStart w:id="1559" w:name="_Toc388620802"/>
      <w:r w:rsidRPr="002C3786">
        <w:t>CM-8 (5)</w:t>
      </w:r>
      <w:r>
        <w:t xml:space="preserve"> </w:t>
      </w:r>
      <w:r w:rsidRPr="002C3786">
        <w:t>Control Enhancement</w:t>
      </w:r>
      <w:bookmarkEnd w:id="1552"/>
      <w:r w:rsidRPr="002C3786">
        <w:t xml:space="preserve"> </w:t>
      </w:r>
      <w:bookmarkEnd w:id="1553"/>
      <w:bookmarkEnd w:id="1554"/>
      <w:bookmarkEnd w:id="1555"/>
      <w:bookmarkEnd w:id="1556"/>
      <w:bookmarkEnd w:id="1557"/>
      <w:bookmarkEnd w:id="1558"/>
      <w:bookmarkEnd w:id="1559"/>
    </w:p>
    <w:p w:rsidR="00732C81" w:rsidRPr="00580788" w:rsidRDefault="00732C81" w:rsidP="00732C81">
      <w:r w:rsidRPr="002C3786">
        <w:t xml:space="preserve">The organization verifies that all components within the authorization boundary of the information system </w:t>
      </w:r>
      <w:r w:rsidRPr="00AE3199">
        <w:t>are not duplicated in other information system inventories.</w:t>
      </w:r>
      <w:r w:rsidRPr="00580788">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CM-8 (5)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497680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34561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755203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812503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724388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2544246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907737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353075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225809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459593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8848000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226267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CM-8 (5)</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properly implementing configuration management, to include maintaining a baseline configuration and a complete inventory of their systems deployed on AWS. AWS customers can choose to use AWS Config (Optional) in order to maintain an inventory of their AWS resources:</w:t>
            </w:r>
          </w:p>
          <w:p w:rsidR="00732C81" w:rsidRPr="007B31AC" w:rsidRDefault="00E36097" w:rsidP="00963369">
            <w:pPr>
              <w:pStyle w:val="Instructions"/>
            </w:pPr>
            <w:hyperlink r:id="rId34" w:history="1">
              <w:r w:rsidR="00732C81" w:rsidRPr="0063323E">
                <w:rPr>
                  <w:rStyle w:val="Hyperlink"/>
                </w:rPr>
                <w:t>https://aws.amazon.com/config/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560" w:name="_Toc468804869"/>
      <w:bookmarkStart w:id="1561" w:name="_Toc149090480"/>
      <w:bookmarkStart w:id="1562" w:name="_Toc383429700"/>
      <w:bookmarkStart w:id="1563" w:name="_Toc383433300"/>
      <w:bookmarkStart w:id="1564" w:name="_Toc383444533"/>
      <w:bookmarkStart w:id="1565" w:name="_Toc385594174"/>
      <w:bookmarkStart w:id="1566" w:name="_Toc385594566"/>
      <w:bookmarkStart w:id="1567" w:name="_Toc385594954"/>
      <w:bookmarkStart w:id="1568" w:name="_Toc388620803"/>
      <w:bookmarkStart w:id="1569" w:name="_Toc449543359"/>
      <w:r w:rsidRPr="002C3786">
        <w:t>CM-9</w:t>
      </w:r>
      <w:r>
        <w:t xml:space="preserve"> </w:t>
      </w:r>
      <w:r w:rsidRPr="002C3786">
        <w:t>Configuration Management Plan</w:t>
      </w:r>
      <w:bookmarkEnd w:id="1560"/>
      <w:r w:rsidRPr="002C3786">
        <w:t xml:space="preserve"> </w:t>
      </w:r>
      <w:bookmarkEnd w:id="1561"/>
      <w:bookmarkEnd w:id="1562"/>
      <w:bookmarkEnd w:id="1563"/>
      <w:bookmarkEnd w:id="1564"/>
      <w:bookmarkEnd w:id="1565"/>
      <w:bookmarkEnd w:id="1566"/>
      <w:bookmarkEnd w:id="1567"/>
      <w:bookmarkEnd w:id="1568"/>
      <w:bookmarkEnd w:id="1569"/>
    </w:p>
    <w:p w:rsidR="00732C81" w:rsidRPr="002C3786" w:rsidRDefault="00732C81" w:rsidP="00732C81">
      <w:r w:rsidRPr="002C3786">
        <w:t>The organization develops, documents, and implements a configuration management plan for the information system that:</w:t>
      </w:r>
    </w:p>
    <w:p w:rsidR="00732C81" w:rsidRDefault="00732C81" w:rsidP="00732C81">
      <w:pPr>
        <w:pStyle w:val="GSAListParagraphalpha"/>
        <w:numPr>
          <w:ilvl w:val="0"/>
          <w:numId w:val="10"/>
        </w:numPr>
      </w:pPr>
      <w:r w:rsidRPr="002C3786">
        <w:t>Addresses roles, responsibilities, and configuration management processes and procedures;</w:t>
      </w:r>
    </w:p>
    <w:p w:rsidR="00732C81" w:rsidRDefault="00732C81" w:rsidP="00732C81">
      <w:pPr>
        <w:pStyle w:val="GSAListParagraphalpha"/>
        <w:numPr>
          <w:ilvl w:val="0"/>
          <w:numId w:val="10"/>
        </w:numPr>
      </w:pPr>
      <w:r w:rsidRPr="004665F3">
        <w:t>Establishes a process for identifying configuration items throughout the system development life cycle and for managing the configuration of the configuration items;</w:t>
      </w:r>
    </w:p>
    <w:p w:rsidR="00732C81" w:rsidRDefault="00732C81" w:rsidP="00732C81">
      <w:pPr>
        <w:pStyle w:val="GSAListParagraphalpha"/>
        <w:numPr>
          <w:ilvl w:val="0"/>
          <w:numId w:val="10"/>
        </w:numPr>
      </w:pPr>
      <w:r w:rsidRPr="002C3786">
        <w:t xml:space="preserve">Defines the configuration items for the information system and </w:t>
      </w:r>
      <w:r>
        <w:t>places the configuration items</w:t>
      </w:r>
      <w:r w:rsidRPr="002C3786">
        <w:t xml:space="preserve"> under configuration management; and</w:t>
      </w:r>
    </w:p>
    <w:p w:rsidR="00732C81" w:rsidRDefault="00732C81" w:rsidP="00732C81">
      <w:pPr>
        <w:pStyle w:val="GSAListParagraphalpha"/>
        <w:numPr>
          <w:ilvl w:val="0"/>
          <w:numId w:val="10"/>
        </w:numPr>
      </w:pPr>
      <w:r>
        <w:t>Protects the configuration management plan for unauthorized disclosure and modification.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CM-9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042846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613874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928553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847938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466546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9285207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223488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269140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550395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081763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8204025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938095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C3786">
              <w:t>CM-9</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developing a configuration management plan.]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developing a configuration management plan.]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developing a configuration management plan.]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developing a configuration management plan.]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1570" w:name="_Toc468804870"/>
      <w:bookmarkStart w:id="1571" w:name="_Toc383429701"/>
      <w:bookmarkStart w:id="1572" w:name="_Toc383433301"/>
      <w:bookmarkStart w:id="1573" w:name="_Toc383444534"/>
      <w:bookmarkStart w:id="1574" w:name="_Toc385594175"/>
      <w:bookmarkStart w:id="1575" w:name="_Toc385594567"/>
      <w:bookmarkStart w:id="1576" w:name="_Toc385594955"/>
      <w:bookmarkStart w:id="1577" w:name="_Toc388620804"/>
      <w:bookmarkStart w:id="1578" w:name="_Toc449543360"/>
      <w:r w:rsidRPr="006F13EA">
        <w:t>CM-10</w:t>
      </w:r>
      <w:r>
        <w:t xml:space="preserve"> Software Usage Restrictions</w:t>
      </w:r>
      <w:bookmarkEnd w:id="1570"/>
      <w:r w:rsidRPr="006F13EA">
        <w:t xml:space="preserve"> </w:t>
      </w:r>
      <w:bookmarkEnd w:id="1571"/>
      <w:bookmarkEnd w:id="1572"/>
      <w:bookmarkEnd w:id="1573"/>
      <w:bookmarkEnd w:id="1574"/>
      <w:bookmarkEnd w:id="1575"/>
      <w:bookmarkEnd w:id="1576"/>
      <w:bookmarkEnd w:id="1577"/>
      <w:bookmarkEnd w:id="1578"/>
    </w:p>
    <w:p w:rsidR="00732C81" w:rsidRDefault="00732C81" w:rsidP="00732C81">
      <w:pPr>
        <w:keepNext/>
      </w:pPr>
      <w:bookmarkStart w:id="1579" w:name="_Toc383429702"/>
      <w:r w:rsidRPr="00AE3199">
        <w:t>The organization:</w:t>
      </w:r>
      <w:bookmarkEnd w:id="1579"/>
      <w:r w:rsidRPr="00AE3199">
        <w:t xml:space="preserve"> </w:t>
      </w:r>
    </w:p>
    <w:p w:rsidR="00732C81" w:rsidRDefault="00732C81" w:rsidP="00732C81">
      <w:pPr>
        <w:pStyle w:val="GSAListParagraphalpha"/>
        <w:numPr>
          <w:ilvl w:val="0"/>
          <w:numId w:val="11"/>
        </w:numPr>
      </w:pPr>
      <w:r w:rsidRPr="002E2644">
        <w:t>Uses software and associated documentation in accordance with contract agreements and copyright laws;</w:t>
      </w:r>
    </w:p>
    <w:p w:rsidR="00732C81" w:rsidRDefault="00732C81" w:rsidP="00732C81">
      <w:pPr>
        <w:pStyle w:val="GSAListParagraphalpha"/>
        <w:numPr>
          <w:ilvl w:val="0"/>
          <w:numId w:val="11"/>
        </w:numPr>
      </w:pPr>
      <w:r w:rsidRPr="002F70D0">
        <w:t>Tracks the use of software and associated documentation protected by quantity licenses to control copying and distribution; and</w:t>
      </w:r>
    </w:p>
    <w:p w:rsidR="00732C81" w:rsidRDefault="00732C81" w:rsidP="00732C81">
      <w:pPr>
        <w:pStyle w:val="GSAListParagraphalpha"/>
        <w:numPr>
          <w:ilvl w:val="0"/>
          <w:numId w:val="11"/>
        </w:numPr>
      </w:pPr>
      <w:r w:rsidRPr="0057010A">
        <w:t>Controls and documents the use of peer-to-peer file sharing technology to ensure that this capability is not used for the unauthorized distribution, display, performance, or reproduction of copyrighted work.</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CM-10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85389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691325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483636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807072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362312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0990859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248255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449808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839982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634370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5958319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57318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t xml:space="preserve">CM-10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any software usage restrictions.]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any software usage restrictions.]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 to include any software usage restrictions.]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580" w:name="_Toc468804871"/>
      <w:bookmarkStart w:id="1581" w:name="_Toc383429706"/>
      <w:bookmarkStart w:id="1582" w:name="_Toc383433302"/>
      <w:bookmarkStart w:id="1583" w:name="_Toc383444535"/>
      <w:bookmarkStart w:id="1584" w:name="_Toc385594176"/>
      <w:bookmarkStart w:id="1585" w:name="_Toc385594568"/>
      <w:bookmarkStart w:id="1586" w:name="_Toc385594956"/>
      <w:bookmarkStart w:id="1587" w:name="_Toc388620805"/>
      <w:r>
        <w:t>CM-10 (1) Control Enhancement</w:t>
      </w:r>
      <w:bookmarkEnd w:id="1580"/>
      <w:r>
        <w:t xml:space="preserve"> </w:t>
      </w:r>
      <w:bookmarkEnd w:id="1581"/>
      <w:bookmarkEnd w:id="1582"/>
      <w:bookmarkEnd w:id="1583"/>
      <w:bookmarkEnd w:id="1584"/>
      <w:bookmarkEnd w:id="1585"/>
      <w:bookmarkEnd w:id="1586"/>
      <w:bookmarkEnd w:id="1587"/>
    </w:p>
    <w:p w:rsidR="00732C81" w:rsidRDefault="00732C81" w:rsidP="00732C81">
      <w:r w:rsidRPr="00AE3199">
        <w:t>The organization establishes the following restrictions on the use of open source software: [</w:t>
      </w:r>
      <w:r w:rsidRPr="002B4E6E">
        <w:rPr>
          <w:rStyle w:val="GSAItalicEmphasisChar"/>
        </w:rPr>
        <w:t>Assignment: organization-defined restrictions</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CM-10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A1B27">
              <w:t>Parameter CM-10(1):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170759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517270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616187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007742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841199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2636212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234807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405314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325278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143571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668824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524116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t xml:space="preserve">CM-10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documenting and implementing restrictions on the use of open source software.]</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C540FC" w:rsidRDefault="00732C81" w:rsidP="00732C81"/>
    <w:p w:rsidR="00732C81" w:rsidRDefault="00732C81" w:rsidP="00732C81">
      <w:pPr>
        <w:pStyle w:val="Heading3"/>
      </w:pPr>
      <w:bookmarkStart w:id="1588" w:name="_Toc468804872"/>
      <w:bookmarkStart w:id="1589" w:name="_Toc383429707"/>
      <w:bookmarkStart w:id="1590" w:name="_Toc383433303"/>
      <w:bookmarkStart w:id="1591" w:name="_Toc383444536"/>
      <w:bookmarkStart w:id="1592" w:name="_Toc385594177"/>
      <w:bookmarkStart w:id="1593" w:name="_Toc385594569"/>
      <w:bookmarkStart w:id="1594" w:name="_Toc385594957"/>
      <w:bookmarkStart w:id="1595" w:name="_Toc388620806"/>
      <w:bookmarkStart w:id="1596" w:name="_Toc449543361"/>
      <w:r>
        <w:t>CM-11 User-Installed Software</w:t>
      </w:r>
      <w:bookmarkEnd w:id="1588"/>
      <w:r w:rsidRPr="00AA25AD">
        <w:t xml:space="preserve"> </w:t>
      </w:r>
      <w:bookmarkEnd w:id="1589"/>
      <w:bookmarkEnd w:id="1590"/>
      <w:bookmarkEnd w:id="1591"/>
      <w:bookmarkEnd w:id="1592"/>
      <w:bookmarkEnd w:id="1593"/>
      <w:bookmarkEnd w:id="1594"/>
      <w:bookmarkEnd w:id="1595"/>
      <w:bookmarkEnd w:id="1596"/>
    </w:p>
    <w:p w:rsidR="00732C81" w:rsidRPr="00270FBE" w:rsidRDefault="00732C81" w:rsidP="00732C81">
      <w:pPr>
        <w:keepNext/>
      </w:pPr>
      <w:r w:rsidRPr="00270FBE">
        <w:t xml:space="preserve">The organization: </w:t>
      </w:r>
    </w:p>
    <w:p w:rsidR="00732C81" w:rsidRPr="00771B9A" w:rsidRDefault="00732C81" w:rsidP="00732C81">
      <w:pPr>
        <w:pStyle w:val="GSAListParagraphalpha"/>
        <w:numPr>
          <w:ilvl w:val="0"/>
          <w:numId w:val="12"/>
        </w:numPr>
      </w:pPr>
      <w:r w:rsidRPr="00771B9A">
        <w:t>Establishes [</w:t>
      </w:r>
      <w:r w:rsidRPr="001E23D6">
        <w:rPr>
          <w:rStyle w:val="GSAItalicEmphasisChar"/>
        </w:rPr>
        <w:t>Assignment: organization-defined policies</w:t>
      </w:r>
      <w:r w:rsidRPr="00771B9A">
        <w:t>] governing the installation of software by users;</w:t>
      </w:r>
    </w:p>
    <w:p w:rsidR="00732C81" w:rsidRPr="00771B9A" w:rsidRDefault="00732C81" w:rsidP="00732C81">
      <w:pPr>
        <w:pStyle w:val="GSAListParagraphalpha"/>
        <w:numPr>
          <w:ilvl w:val="0"/>
          <w:numId w:val="12"/>
        </w:numPr>
      </w:pPr>
      <w:r w:rsidRPr="00771B9A">
        <w:t>Enforces software installation policies through [</w:t>
      </w:r>
      <w:r w:rsidRPr="001E23D6">
        <w:rPr>
          <w:rStyle w:val="GSAItalicEmphasisChar"/>
        </w:rPr>
        <w:t>Assignment: organization-defined methods</w:t>
      </w:r>
      <w:r w:rsidRPr="00771B9A">
        <w:t>]; and</w:t>
      </w:r>
    </w:p>
    <w:p w:rsidR="00732C81" w:rsidRPr="00771B9A" w:rsidRDefault="00732C81" w:rsidP="00732C81">
      <w:pPr>
        <w:pStyle w:val="GSAListParagraphalpha"/>
        <w:numPr>
          <w:ilvl w:val="0"/>
          <w:numId w:val="12"/>
        </w:numPr>
      </w:pPr>
      <w:r w:rsidRPr="00771B9A">
        <w:t>Monitors policy compliance [</w:t>
      </w:r>
      <w:r>
        <w:rPr>
          <w:rStyle w:val="GSAItalicEmphasisChar"/>
        </w:rPr>
        <w:t>FedRAMP</w:t>
      </w:r>
      <w:r w:rsidRPr="00771B9A">
        <w:t xml:space="preserve"> </w:t>
      </w:r>
      <w:r w:rsidRPr="001E23D6">
        <w:rPr>
          <w:rStyle w:val="GSAItalicEmphasisChar"/>
        </w:rPr>
        <w:t>Assignment: Continuously (via CM-7 (5))</w:t>
      </w:r>
      <w:r w:rsidRPr="00771B9A">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CM-11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22F2A">
              <w:t>Parameter CM-11(a):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22F2A">
              <w:t>Parameter CM-11(b):</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22F2A">
              <w:t>Parameter CM-11(c):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804408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64150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781157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300521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904066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364217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5922233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217289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705278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096026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1237593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050074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t xml:space="preserve">CM-11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configuration management.]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1597" w:name="_Toc383429708"/>
      <w:bookmarkStart w:id="1598" w:name="_Toc383433304"/>
      <w:bookmarkStart w:id="1599" w:name="_Toc383444537"/>
      <w:bookmarkStart w:id="1600" w:name="_Toc385594178"/>
      <w:bookmarkStart w:id="1601" w:name="_Toc385594570"/>
      <w:bookmarkStart w:id="1602" w:name="_Toc385594958"/>
      <w:bookmarkStart w:id="1603" w:name="_Toc449543362"/>
      <w:bookmarkStart w:id="1604" w:name="_Toc468804873"/>
      <w:r w:rsidRPr="002C3786">
        <w:t>Contingency Planning (CP)</w:t>
      </w:r>
      <w:bookmarkEnd w:id="1597"/>
      <w:bookmarkEnd w:id="1598"/>
      <w:bookmarkEnd w:id="1599"/>
      <w:bookmarkEnd w:id="1600"/>
      <w:bookmarkEnd w:id="1601"/>
      <w:bookmarkEnd w:id="1602"/>
      <w:bookmarkEnd w:id="1603"/>
      <w:bookmarkEnd w:id="1604"/>
    </w:p>
    <w:p w:rsidR="00732C81" w:rsidRDefault="00732C81" w:rsidP="00732C81">
      <w:pPr>
        <w:pStyle w:val="Heading3"/>
      </w:pPr>
      <w:bookmarkStart w:id="1605" w:name="_Toc468804874"/>
      <w:bookmarkStart w:id="1606" w:name="_Toc149090462"/>
      <w:bookmarkStart w:id="1607" w:name="_Toc383429709"/>
      <w:bookmarkStart w:id="1608" w:name="_Toc383433305"/>
      <w:bookmarkStart w:id="1609" w:name="_Toc383444538"/>
      <w:bookmarkStart w:id="1610" w:name="_Toc385594179"/>
      <w:bookmarkStart w:id="1611" w:name="_Toc385594571"/>
      <w:bookmarkStart w:id="1612" w:name="_Toc385594959"/>
      <w:bookmarkStart w:id="1613" w:name="_Toc388620807"/>
      <w:bookmarkStart w:id="1614" w:name="_Toc449543364"/>
      <w:r w:rsidRPr="002C3786">
        <w:t>CP-1</w:t>
      </w:r>
      <w:r>
        <w:t xml:space="preserve"> </w:t>
      </w:r>
      <w:r w:rsidRPr="002C3786">
        <w:t>Contingency Planning Policy and Procedures</w:t>
      </w:r>
      <w:bookmarkEnd w:id="1605"/>
      <w:r w:rsidRPr="002C3786">
        <w:t xml:space="preserve"> </w:t>
      </w:r>
      <w:bookmarkEnd w:id="1606"/>
      <w:bookmarkEnd w:id="1607"/>
      <w:bookmarkEnd w:id="1608"/>
      <w:bookmarkEnd w:id="1609"/>
      <w:bookmarkEnd w:id="1610"/>
      <w:bookmarkEnd w:id="1611"/>
      <w:bookmarkEnd w:id="1612"/>
      <w:bookmarkEnd w:id="1613"/>
      <w:bookmarkEnd w:id="1614"/>
    </w:p>
    <w:p w:rsidR="00732C81" w:rsidRDefault="00732C81" w:rsidP="00732C81">
      <w:pPr>
        <w:keepNext/>
      </w:pPr>
      <w:r>
        <w:t xml:space="preserve">The organization: </w:t>
      </w:r>
    </w:p>
    <w:p w:rsidR="00732C81" w:rsidRDefault="00732C81" w:rsidP="00732C81">
      <w:pPr>
        <w:pStyle w:val="GSAListParagraphalpha"/>
        <w:numPr>
          <w:ilvl w:val="0"/>
          <w:numId w:val="164"/>
        </w:numPr>
      </w:pPr>
      <w:r>
        <w:t>Develops, documents, and disseminates to [</w:t>
      </w:r>
      <w:r w:rsidRPr="006D69D9">
        <w:rPr>
          <w:rStyle w:val="GSAItalicEmphasisChar"/>
        </w:rPr>
        <w:t>Assignment: organization-defined personnel or roles</w:t>
      </w:r>
      <w:r>
        <w:t xml:space="preserve">]: </w:t>
      </w:r>
    </w:p>
    <w:p w:rsidR="00732C81" w:rsidRDefault="00732C81" w:rsidP="00732C81">
      <w:pPr>
        <w:pStyle w:val="GSAListParagraphalpha2"/>
      </w:pPr>
      <w:r>
        <w:t>A contingency planning policy that addresses purpose, scope, roles, responsibilities, management commitment, coordination among organizational entities, and compliance;</w:t>
      </w:r>
      <w:r w:rsidRPr="2F9196F7">
        <w:t xml:space="preserve"> </w:t>
      </w:r>
      <w:r>
        <w:t xml:space="preserve">and </w:t>
      </w:r>
    </w:p>
    <w:p w:rsidR="00732C81" w:rsidRDefault="00732C81" w:rsidP="00732C81">
      <w:pPr>
        <w:pStyle w:val="GSAListParagraphalpha2"/>
      </w:pPr>
      <w:r>
        <w:t xml:space="preserve">Procedures to facilitate the implementation of the contingency planning policy and associated contingency planning controls; and </w:t>
      </w:r>
    </w:p>
    <w:p w:rsidR="00732C81" w:rsidRPr="00302087" w:rsidRDefault="00732C81" w:rsidP="00732C81">
      <w:pPr>
        <w:pStyle w:val="GSAListParagraphalpha"/>
        <w:numPr>
          <w:ilvl w:val="0"/>
          <w:numId w:val="140"/>
        </w:numPr>
      </w:pPr>
      <w:r w:rsidRPr="00302087">
        <w:t xml:space="preserve">Reviews and updates the current: </w:t>
      </w:r>
    </w:p>
    <w:p w:rsidR="00732C81" w:rsidRDefault="00732C81" w:rsidP="00732C81">
      <w:pPr>
        <w:pStyle w:val="GSAListParagraphalpha2"/>
        <w:numPr>
          <w:ilvl w:val="1"/>
          <w:numId w:val="140"/>
        </w:numPr>
      </w:pPr>
      <w:r>
        <w:t>Contingency planning policy [</w:t>
      </w:r>
      <w:r>
        <w:rPr>
          <w:rStyle w:val="GSAItalicEmphasisChar"/>
        </w:rPr>
        <w:t>FedRAMP</w:t>
      </w:r>
      <w:r w:rsidRPr="00F22F2A">
        <w:rPr>
          <w:rStyle w:val="GSAItalicEmphasisChar"/>
        </w:rPr>
        <w:t xml:space="preserve"> Assignment: </w:t>
      </w:r>
      <w:r w:rsidRPr="00FA2E70">
        <w:rPr>
          <w:rStyle w:val="GSAItalicEmphasisChar"/>
        </w:rPr>
        <w:t>at least annually</w:t>
      </w:r>
      <w:r w:rsidRPr="00BA1FCB">
        <w:t>]</w:t>
      </w:r>
      <w:r w:rsidRPr="00D53BC8">
        <w:t>.</w:t>
      </w:r>
      <w:r>
        <w:t xml:space="preserve">; and </w:t>
      </w:r>
    </w:p>
    <w:p w:rsidR="00732C81" w:rsidRDefault="00732C81" w:rsidP="00732C81">
      <w:pPr>
        <w:pStyle w:val="GSAListParagraphalpha2"/>
        <w:numPr>
          <w:ilvl w:val="1"/>
          <w:numId w:val="140"/>
        </w:numPr>
      </w:pPr>
      <w:r>
        <w:t xml:space="preserve"> Contingency planning procedures [</w:t>
      </w:r>
      <w:r>
        <w:rPr>
          <w:rStyle w:val="GSAItalicEmphasisChar"/>
        </w:rPr>
        <w:t>FedRAMP</w:t>
      </w:r>
      <w:r w:rsidRPr="00F22F2A">
        <w:rPr>
          <w:rStyle w:val="GSAItalicEmphasisChar"/>
        </w:rPr>
        <w:t xml:space="preserve"> Assignment: </w:t>
      </w:r>
      <w:r w:rsidRPr="00FA2E70">
        <w:rPr>
          <w:rStyle w:val="GSAItalicEmphasisChar"/>
        </w:rPr>
        <w:t>at least annually</w:t>
      </w:r>
      <w:r>
        <w:rPr>
          <w:rStyle w:val="GSAItalicEmphasisChar"/>
        </w:rPr>
        <w:t xml:space="preserve"> or </w:t>
      </w:r>
      <w:r w:rsidRPr="00D60EF0">
        <w:rPr>
          <w:rStyle w:val="GSAItalicEmphasisChar"/>
        </w:rPr>
        <w:t>whenever a significant change occurs</w:t>
      </w:r>
      <w:r w:rsidRPr="00BA1FCB">
        <w:t>]</w:t>
      </w:r>
      <w:r w:rsidRPr="00D53BC8">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22F2A">
              <w:t>CP-1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22F2A">
              <w:t>Parameter CP-1(a):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t>Parameter CP-1(b)(1)</w:t>
            </w:r>
            <w:r w:rsidRPr="00F22F2A">
              <w:t>:</w:t>
            </w:r>
            <w:r>
              <w:t xml:space="preserve"> </w:t>
            </w:r>
            <w:r w:rsidRPr="00D40DE9">
              <w:t>[TBD by Customer]</w:t>
            </w:r>
          </w:p>
        </w:tc>
      </w:tr>
      <w:tr w:rsidR="00732C81" w:rsidRPr="00D00D47" w:rsidTr="00963369">
        <w:trPr>
          <w:trHeight w:val="288"/>
        </w:trPr>
        <w:tc>
          <w:tcPr>
            <w:tcW w:w="5000" w:type="pct"/>
            <w:gridSpan w:val="2"/>
            <w:tcMar>
              <w:top w:w="43" w:type="dxa"/>
              <w:bottom w:w="43" w:type="dxa"/>
            </w:tcMar>
          </w:tcPr>
          <w:p w:rsidR="00732C81" w:rsidRPr="00F22F2A" w:rsidRDefault="00732C81" w:rsidP="00963369">
            <w:pPr>
              <w:pStyle w:val="GSATableText"/>
            </w:pPr>
            <w:r>
              <w:t>Parameter CP-1(b)(2)</w:t>
            </w:r>
            <w:r w:rsidRPr="00F22F2A">
              <w:t>:</w:t>
            </w:r>
            <w:r>
              <w:t xml:space="preserve"> </w:t>
            </w:r>
            <w:r w:rsidRPr="00D40DE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34835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029936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125204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193458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174661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6809119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676816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649891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22F2A">
              <w:t>CP-1</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1615" w:name="_Toc149090463"/>
      <w:bookmarkStart w:id="1616" w:name="_Toc383429710"/>
      <w:bookmarkStart w:id="1617" w:name="_Toc383433306"/>
      <w:bookmarkStart w:id="1618" w:name="_Toc383444539"/>
      <w:bookmarkStart w:id="1619" w:name="_Toc385594180"/>
      <w:bookmarkStart w:id="1620" w:name="_Toc385594572"/>
      <w:bookmarkStart w:id="1621" w:name="_Toc385594960"/>
      <w:bookmarkStart w:id="1622" w:name="_Toc388620808"/>
      <w:bookmarkStart w:id="1623" w:name="_Toc468804875"/>
      <w:bookmarkStart w:id="1624" w:name="_Toc449543365"/>
      <w:r w:rsidRPr="002C3786">
        <w:t>CP-2</w:t>
      </w:r>
      <w:r>
        <w:t xml:space="preserve"> </w:t>
      </w:r>
      <w:r w:rsidRPr="002C3786">
        <w:t>Contingency Plan</w:t>
      </w:r>
      <w:bookmarkEnd w:id="1615"/>
      <w:bookmarkEnd w:id="1616"/>
      <w:bookmarkEnd w:id="1617"/>
      <w:bookmarkEnd w:id="1618"/>
      <w:bookmarkEnd w:id="1619"/>
      <w:bookmarkEnd w:id="1620"/>
      <w:bookmarkEnd w:id="1621"/>
      <w:bookmarkEnd w:id="1622"/>
      <w:bookmarkEnd w:id="1623"/>
      <w:r>
        <w:t xml:space="preserve"> </w:t>
      </w:r>
      <w:bookmarkEnd w:id="1624"/>
    </w:p>
    <w:p w:rsidR="00732C81" w:rsidRPr="002C3786" w:rsidRDefault="00732C81" w:rsidP="00732C81">
      <w:pPr>
        <w:keepNext/>
      </w:pPr>
      <w:r w:rsidRPr="00AE3199">
        <w:t xml:space="preserve">The organization: </w:t>
      </w:r>
    </w:p>
    <w:p w:rsidR="00732C81" w:rsidRDefault="00732C81" w:rsidP="00732C81">
      <w:pPr>
        <w:pStyle w:val="GSAListParagraphalpha"/>
        <w:numPr>
          <w:ilvl w:val="0"/>
          <w:numId w:val="13"/>
        </w:numPr>
      </w:pPr>
      <w:r w:rsidRPr="00AE3199">
        <w:t xml:space="preserve">Develops a contingency plan for the information system that: </w:t>
      </w:r>
    </w:p>
    <w:p w:rsidR="00732C81" w:rsidRDefault="00732C81" w:rsidP="00732C81">
      <w:pPr>
        <w:pStyle w:val="GSAListParagraphalpha2"/>
        <w:numPr>
          <w:ilvl w:val="1"/>
          <w:numId w:val="140"/>
        </w:numPr>
      </w:pPr>
      <w:r w:rsidRPr="00AE3199">
        <w:t xml:space="preserve">Identifies essential missions and business functions and associated contingency requirements; </w:t>
      </w:r>
    </w:p>
    <w:p w:rsidR="00732C81" w:rsidRDefault="00732C81" w:rsidP="00732C81">
      <w:pPr>
        <w:pStyle w:val="GSAListParagraphalpha2"/>
        <w:numPr>
          <w:ilvl w:val="1"/>
          <w:numId w:val="140"/>
        </w:numPr>
      </w:pPr>
      <w:r w:rsidRPr="00AE3199">
        <w:t xml:space="preserve">Provides recovery objectives, restoration priorities, and metrics; </w:t>
      </w:r>
    </w:p>
    <w:p w:rsidR="00732C81" w:rsidRDefault="00732C81" w:rsidP="00732C81">
      <w:pPr>
        <w:pStyle w:val="GSAListParagraphalpha2"/>
        <w:numPr>
          <w:ilvl w:val="1"/>
          <w:numId w:val="140"/>
        </w:numPr>
      </w:pPr>
      <w:r w:rsidRPr="00AE3199">
        <w:t xml:space="preserve">Addresses contingency roles, responsibilities, assigned individuals with contact information; </w:t>
      </w:r>
    </w:p>
    <w:p w:rsidR="00732C81" w:rsidRDefault="00732C81" w:rsidP="00732C81">
      <w:pPr>
        <w:pStyle w:val="GSAListParagraphalpha2"/>
        <w:numPr>
          <w:ilvl w:val="1"/>
          <w:numId w:val="140"/>
        </w:numPr>
      </w:pPr>
      <w:r w:rsidRPr="00AE3199">
        <w:t xml:space="preserve">Addresses maintaining essential missions and business functions despite an information system disruption, compromise, or failure; </w:t>
      </w:r>
    </w:p>
    <w:p w:rsidR="00732C81" w:rsidRDefault="00732C81" w:rsidP="00732C81">
      <w:pPr>
        <w:pStyle w:val="GSAListParagraphalpha2"/>
        <w:numPr>
          <w:ilvl w:val="1"/>
          <w:numId w:val="140"/>
        </w:numPr>
      </w:pPr>
      <w:r w:rsidRPr="00AE3199">
        <w:t xml:space="preserve">Addresses eventual, full information system restoration without deterioration of the security safeguards originally planned and implemented; and </w:t>
      </w:r>
    </w:p>
    <w:p w:rsidR="00732C81" w:rsidRDefault="00732C81" w:rsidP="00732C81">
      <w:pPr>
        <w:pStyle w:val="GSAListParagraphalpha2"/>
        <w:numPr>
          <w:ilvl w:val="1"/>
          <w:numId w:val="140"/>
        </w:numPr>
      </w:pPr>
      <w:r w:rsidRPr="00AE3199">
        <w:t>Is reviewed and approved by [</w:t>
      </w:r>
      <w:r w:rsidRPr="00D62A31">
        <w:rPr>
          <w:rStyle w:val="GSAItalicEmphasisChar"/>
        </w:rPr>
        <w:t>Assignment: organization-defined personnel or roles</w:t>
      </w:r>
      <w:r w:rsidRPr="00AE3199">
        <w:t xml:space="preserve">]; </w:t>
      </w:r>
    </w:p>
    <w:p w:rsidR="00732C81" w:rsidRPr="00302087" w:rsidRDefault="00732C81" w:rsidP="00732C81">
      <w:pPr>
        <w:pStyle w:val="GSAListParagraphalpha"/>
        <w:numPr>
          <w:ilvl w:val="0"/>
          <w:numId w:val="140"/>
        </w:numPr>
      </w:pPr>
      <w:r w:rsidRPr="00302087">
        <w:t>Distributes copies of the contingency plan to [</w:t>
      </w:r>
      <w:r w:rsidRPr="00302087">
        <w:rPr>
          <w:rStyle w:val="GSAItalicEmphasisChar"/>
        </w:rPr>
        <w:t>Assignment: organization-defined key contingency personnel (identified by name and/or by role) and organizational elements</w:t>
      </w:r>
      <w:r w:rsidRPr="00302087">
        <w:t xml:space="preserve">]; </w:t>
      </w:r>
    </w:p>
    <w:p w:rsidR="00732C81" w:rsidRPr="00302087" w:rsidRDefault="00732C81" w:rsidP="00732C81">
      <w:pPr>
        <w:pStyle w:val="GSAListParagraphalpha"/>
        <w:numPr>
          <w:ilvl w:val="0"/>
          <w:numId w:val="140"/>
        </w:numPr>
      </w:pPr>
      <w:r w:rsidRPr="00302087">
        <w:t>Coordinates contingency planning activities with incident handling activities;</w:t>
      </w:r>
    </w:p>
    <w:p w:rsidR="00732C81" w:rsidRPr="00302087" w:rsidRDefault="00732C81" w:rsidP="00732C81">
      <w:pPr>
        <w:pStyle w:val="GSAListParagraphalpha"/>
        <w:numPr>
          <w:ilvl w:val="0"/>
          <w:numId w:val="140"/>
        </w:numPr>
      </w:pPr>
      <w:r w:rsidRPr="00302087">
        <w:t>Reviews the contingency plan for the information system [</w:t>
      </w:r>
      <w:r>
        <w:rPr>
          <w:rStyle w:val="GSAItalicEmphasisChar"/>
        </w:rPr>
        <w:t>FedRAMP</w:t>
      </w:r>
      <w:r w:rsidRPr="00302087">
        <w:rPr>
          <w:rStyle w:val="GSAItalicEmphasisChar"/>
        </w:rPr>
        <w:t xml:space="preserve"> Assignment: at least annually</w:t>
      </w:r>
      <w:r w:rsidRPr="00302087">
        <w:t>];</w:t>
      </w:r>
    </w:p>
    <w:p w:rsidR="00732C81" w:rsidRPr="00302087" w:rsidRDefault="00732C81" w:rsidP="00732C81">
      <w:pPr>
        <w:pStyle w:val="GSAListParagraphalpha"/>
        <w:numPr>
          <w:ilvl w:val="0"/>
          <w:numId w:val="140"/>
        </w:numPr>
      </w:pPr>
      <w:r w:rsidRPr="00302087">
        <w:t>Updates the contingency plan to address changes to the organization, information system, or environment of operation and problems encountered during contingency plan implementation, execution, or testing;</w:t>
      </w:r>
    </w:p>
    <w:p w:rsidR="00732C81" w:rsidRPr="00302087" w:rsidRDefault="00732C81" w:rsidP="00732C81">
      <w:pPr>
        <w:pStyle w:val="GSAListParagraphalpha"/>
        <w:numPr>
          <w:ilvl w:val="0"/>
          <w:numId w:val="140"/>
        </w:numPr>
      </w:pPr>
      <w:r w:rsidRPr="00302087">
        <w:t>Communicates contingency plan changes to [</w:t>
      </w:r>
      <w:r w:rsidRPr="00302087">
        <w:rPr>
          <w:rStyle w:val="GSAItalicEmphasisChar"/>
        </w:rPr>
        <w:t>Assignment: organization-defined key contingency personnel (identified by name and/or by role) and organizational elements</w:t>
      </w:r>
      <w:r w:rsidRPr="00302087">
        <w:t>]; and</w:t>
      </w:r>
    </w:p>
    <w:p w:rsidR="00732C81" w:rsidRPr="00302087" w:rsidRDefault="00732C81" w:rsidP="00732C81">
      <w:pPr>
        <w:pStyle w:val="GSAListParagraphalpha"/>
        <w:numPr>
          <w:ilvl w:val="0"/>
          <w:numId w:val="140"/>
        </w:numPr>
      </w:pPr>
      <w:r w:rsidRPr="00302087">
        <w:t>Protects the contingency plan from unauthorized disclosure and modification.</w:t>
      </w:r>
    </w:p>
    <w:p w:rsidR="00732C81" w:rsidRDefault="00732C81" w:rsidP="00732C81">
      <w:pPr>
        <w:pStyle w:val="GSAGuidance"/>
        <w:rPr>
          <w:rStyle w:val="GSAGuidanceBoldChar"/>
        </w:rPr>
      </w:pPr>
      <w:r w:rsidRPr="00A219BF">
        <w:rPr>
          <w:rStyle w:val="GSAGuidanceBoldChar"/>
        </w:rPr>
        <w:t xml:space="preserve">CP-2 </w:t>
      </w:r>
      <w:r w:rsidRPr="00C17DC3">
        <w:rPr>
          <w:rStyle w:val="GSAGuidanceBoldChar"/>
        </w:rPr>
        <w:t xml:space="preserve">Additional </w:t>
      </w:r>
      <w:r>
        <w:rPr>
          <w:rStyle w:val="GSAGuidanceBoldChar"/>
        </w:rPr>
        <w:t>FedRAMP</w:t>
      </w:r>
      <w:r w:rsidRPr="00C17DC3">
        <w:rPr>
          <w:rStyle w:val="GSAGuidanceBoldChar"/>
        </w:rPr>
        <w:t xml:space="preserve"> Requirements and Guidance:</w:t>
      </w:r>
    </w:p>
    <w:p w:rsidR="00732C81" w:rsidRPr="00A219BF" w:rsidRDefault="00732C81" w:rsidP="00732C81">
      <w:pPr>
        <w:pStyle w:val="GSAGuidance"/>
      </w:pPr>
      <w:r w:rsidRPr="00A219BF">
        <w:rPr>
          <w:rStyle w:val="GSAGuidanceBoldChar"/>
        </w:rPr>
        <w:t>Requirement</w:t>
      </w:r>
      <w:r w:rsidRPr="00A219BF">
        <w:t xml:space="preserve">: For JAB authorizations the contingency lists include designated </w:t>
      </w:r>
      <w:r>
        <w:t>FedRAMP</w:t>
      </w:r>
      <w:r w:rsidRPr="00A219BF">
        <w:t xml:space="preserve"> personnel.</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A2296">
              <w:t>CP-2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t>Parameter CP-2(a)</w:t>
            </w:r>
            <w:r w:rsidRPr="006A2296">
              <w:t>(6)</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A2296">
              <w:t>Parameter CP-2(b):</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A2296">
              <w:t>Parameter CP-2(d):</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A2296">
              <w:t>Parameter CP-2(f):</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995843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298595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390152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912755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421961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643972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822697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647927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1049182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078240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65606820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446412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6A2296">
              <w:t xml:space="preserve">CP-2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g</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625" w:name="_Toc468804876"/>
      <w:bookmarkStart w:id="1626" w:name="_Toc383429712"/>
      <w:bookmarkStart w:id="1627" w:name="_Toc383433307"/>
      <w:bookmarkStart w:id="1628" w:name="_Toc383444540"/>
      <w:bookmarkStart w:id="1629" w:name="_Toc385594181"/>
      <w:bookmarkStart w:id="1630" w:name="_Toc385594573"/>
      <w:bookmarkStart w:id="1631" w:name="_Toc385594961"/>
      <w:bookmarkStart w:id="1632" w:name="_Toc388620809"/>
      <w:r w:rsidRPr="00A8144E">
        <w:t>CP-2 (1)</w:t>
      </w:r>
      <w:r>
        <w:t xml:space="preserve"> </w:t>
      </w:r>
      <w:r w:rsidRPr="00A8144E">
        <w:t>Control Enhancement</w:t>
      </w:r>
      <w:bookmarkEnd w:id="1625"/>
      <w:r w:rsidRPr="00A8144E">
        <w:t xml:space="preserve"> </w:t>
      </w:r>
      <w:bookmarkEnd w:id="1626"/>
      <w:bookmarkEnd w:id="1627"/>
      <w:bookmarkEnd w:id="1628"/>
      <w:bookmarkEnd w:id="1629"/>
      <w:bookmarkEnd w:id="1630"/>
      <w:bookmarkEnd w:id="1631"/>
      <w:bookmarkEnd w:id="1632"/>
    </w:p>
    <w:p w:rsidR="00732C81" w:rsidRPr="002C3786" w:rsidRDefault="00732C81" w:rsidP="00732C81">
      <w:r w:rsidRPr="002C3786">
        <w:t>The organization coordinates contingency plan development with organizational elements responsible for related plans.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CP-2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703607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565342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566371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50291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468551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4493571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304908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204922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166093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70253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6149762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375903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3B19BA">
              <w:t xml:space="preserve">CP-2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633" w:name="_Toc468804877"/>
      <w:bookmarkStart w:id="1634" w:name="_Toc383429713"/>
      <w:bookmarkStart w:id="1635" w:name="_Toc383433308"/>
      <w:bookmarkStart w:id="1636" w:name="_Toc383444541"/>
      <w:bookmarkStart w:id="1637" w:name="_Toc385594182"/>
      <w:bookmarkStart w:id="1638" w:name="_Toc385594574"/>
      <w:bookmarkStart w:id="1639" w:name="_Toc385594962"/>
      <w:bookmarkStart w:id="1640" w:name="_Toc388620810"/>
      <w:r w:rsidRPr="002C3786">
        <w:t>CP-2 (2)</w:t>
      </w:r>
      <w:r>
        <w:t xml:space="preserve"> </w:t>
      </w:r>
      <w:r w:rsidRPr="002C3786">
        <w:t>Control Enhancement</w:t>
      </w:r>
      <w:bookmarkEnd w:id="1633"/>
      <w:r w:rsidRPr="002C3786">
        <w:t xml:space="preserve"> </w:t>
      </w:r>
      <w:bookmarkEnd w:id="1634"/>
      <w:bookmarkEnd w:id="1635"/>
      <w:bookmarkEnd w:id="1636"/>
      <w:bookmarkEnd w:id="1637"/>
      <w:bookmarkEnd w:id="1638"/>
      <w:bookmarkEnd w:id="1639"/>
      <w:bookmarkEnd w:id="1640"/>
    </w:p>
    <w:p w:rsidR="00732C81" w:rsidRPr="002C3786" w:rsidRDefault="00732C81" w:rsidP="00732C81">
      <w:r w:rsidRPr="00AE3199">
        <w:t xml:space="preserve">The organization conducts capacity planning so that necessary capacity for information processing, telecommunications, and environmental support exists during contingency operations.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77713">
              <w:t>CP-2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859946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052554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807962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633849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065697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4311011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468308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202875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788922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390472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019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168926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 xml:space="preserve">CP-2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641" w:name="_Toc468804878"/>
      <w:bookmarkStart w:id="1642" w:name="_Toc388620811"/>
      <w:r>
        <w:t>CP-2 (3</w:t>
      </w:r>
      <w:r w:rsidRPr="002C3786">
        <w:t>)</w:t>
      </w:r>
      <w:r>
        <w:t xml:space="preserve"> Control Enhancement</w:t>
      </w:r>
      <w:bookmarkEnd w:id="1641"/>
      <w:r>
        <w:t xml:space="preserve"> </w:t>
      </w:r>
      <w:bookmarkEnd w:id="1642"/>
    </w:p>
    <w:p w:rsidR="00732C81" w:rsidRPr="002C3786" w:rsidRDefault="00732C81" w:rsidP="00732C81">
      <w:pPr>
        <w:rPr>
          <w:bCs/>
        </w:rPr>
      </w:pPr>
      <w:r w:rsidRPr="0058583A">
        <w:t>The organization plans for the resumption of essential missions and business functions within [</w:t>
      </w:r>
      <w:r w:rsidRPr="002B4E6E">
        <w:rPr>
          <w:rStyle w:val="GSAItalicEmphasisChar"/>
        </w:rPr>
        <w:t>Assignment: organization-defined time period</w:t>
      </w:r>
      <w:r w:rsidRPr="0058583A">
        <w:t>] of contingency plan activation.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CP-2 (3</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77713">
              <w:t>Parameter CP-2(3)</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428471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986709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352895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901102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573490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5426640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365217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450492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052534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364496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7968842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37761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F77713">
              <w:t xml:space="preserve">CP-2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643" w:name="_Toc468804879"/>
      <w:bookmarkStart w:id="1644" w:name="_Toc388620812"/>
      <w:r>
        <w:t>CP-2 (8</w:t>
      </w:r>
      <w:r w:rsidRPr="002C3786">
        <w:t>)</w:t>
      </w:r>
      <w:r>
        <w:t xml:space="preserve"> Control Enhancement</w:t>
      </w:r>
      <w:bookmarkEnd w:id="1643"/>
      <w:r>
        <w:t xml:space="preserve"> </w:t>
      </w:r>
      <w:bookmarkEnd w:id="1644"/>
    </w:p>
    <w:p w:rsidR="00732C81" w:rsidRPr="002C3786" w:rsidRDefault="00732C81" w:rsidP="00732C81">
      <w:pPr>
        <w:rPr>
          <w:bCs/>
        </w:rPr>
      </w:pPr>
      <w:r w:rsidRPr="00E7068A">
        <w:t>The organization identifies critical information system assets supporting essential missions and business functions.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CP-2 (8</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033834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093586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026748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91360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862193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4104751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856399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041549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192423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434556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4591813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414763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F77713">
              <w:t xml:space="preserve">CP-2 (8)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645" w:name="_Toc468804880"/>
      <w:bookmarkStart w:id="1646" w:name="_Toc149090464"/>
      <w:bookmarkStart w:id="1647" w:name="_Toc383429714"/>
      <w:bookmarkStart w:id="1648" w:name="_Toc383433309"/>
      <w:bookmarkStart w:id="1649" w:name="_Toc383444542"/>
      <w:bookmarkStart w:id="1650" w:name="_Toc385594183"/>
      <w:bookmarkStart w:id="1651" w:name="_Toc385594575"/>
      <w:bookmarkStart w:id="1652" w:name="_Toc385594963"/>
      <w:bookmarkStart w:id="1653" w:name="_Toc388620813"/>
      <w:bookmarkStart w:id="1654" w:name="_Toc449543366"/>
      <w:r w:rsidRPr="002C3786">
        <w:t>CP-3</w:t>
      </w:r>
      <w:r>
        <w:t xml:space="preserve"> </w:t>
      </w:r>
      <w:r w:rsidRPr="002C3786">
        <w:t>Contingency Training</w:t>
      </w:r>
      <w:bookmarkEnd w:id="1645"/>
      <w:r w:rsidRPr="002C3786">
        <w:t xml:space="preserve"> </w:t>
      </w:r>
      <w:bookmarkEnd w:id="1646"/>
      <w:bookmarkEnd w:id="1647"/>
      <w:bookmarkEnd w:id="1648"/>
      <w:bookmarkEnd w:id="1649"/>
      <w:bookmarkEnd w:id="1650"/>
      <w:bookmarkEnd w:id="1651"/>
      <w:bookmarkEnd w:id="1652"/>
      <w:bookmarkEnd w:id="1653"/>
      <w:bookmarkEnd w:id="1654"/>
    </w:p>
    <w:p w:rsidR="00732C81" w:rsidRDefault="00732C81" w:rsidP="00732C81">
      <w:r w:rsidRPr="00AE3199">
        <w:t xml:space="preserve">The organization provides contingency training to information system users consistent with assigned roles and responsibilities: </w:t>
      </w:r>
    </w:p>
    <w:p w:rsidR="00732C81" w:rsidRDefault="00732C81" w:rsidP="00732C81">
      <w:pPr>
        <w:pStyle w:val="GSAListParagraphalpha"/>
        <w:numPr>
          <w:ilvl w:val="0"/>
          <w:numId w:val="14"/>
        </w:numPr>
      </w:pPr>
      <w:r w:rsidRPr="00AE3199">
        <w:t xml:space="preserve">Within </w:t>
      </w:r>
      <w:r w:rsidRPr="00B2415D">
        <w:t>[</w:t>
      </w:r>
      <w:r>
        <w:rPr>
          <w:rStyle w:val="GSAItalicEmphasisChar"/>
        </w:rPr>
        <w:t>FedRAMP</w:t>
      </w:r>
      <w:r w:rsidRPr="00F77713">
        <w:rPr>
          <w:rStyle w:val="GSAItalicEmphasisChar"/>
        </w:rPr>
        <w:t xml:space="preserve"> Assignment: </w:t>
      </w:r>
      <w:r>
        <w:rPr>
          <w:rStyle w:val="GSAItalicEmphasisChar"/>
        </w:rPr>
        <w:t>ten (</w:t>
      </w:r>
      <w:r w:rsidRPr="00F77713">
        <w:rPr>
          <w:rStyle w:val="GSAItalicEmphasisChar"/>
        </w:rPr>
        <w:t>10</w:t>
      </w:r>
      <w:r>
        <w:rPr>
          <w:rStyle w:val="GSAItalicEmphasisChar"/>
        </w:rPr>
        <w:t>)</w:t>
      </w:r>
      <w:r w:rsidRPr="00F77713">
        <w:rPr>
          <w:rStyle w:val="GSAItalicEmphasisChar"/>
        </w:rPr>
        <w:t xml:space="preserve"> days</w:t>
      </w:r>
      <w:r w:rsidRPr="00B2415D">
        <w:t>]</w:t>
      </w:r>
      <w:r w:rsidRPr="00AE3199">
        <w:t xml:space="preserve"> of assuming a contingency role or responsibility; </w:t>
      </w:r>
    </w:p>
    <w:p w:rsidR="00732C81" w:rsidRPr="00302087" w:rsidRDefault="00732C81" w:rsidP="00732C81">
      <w:pPr>
        <w:pStyle w:val="GSAListParagraphalpha"/>
        <w:numPr>
          <w:ilvl w:val="0"/>
          <w:numId w:val="140"/>
        </w:numPr>
      </w:pPr>
      <w:r w:rsidRPr="00302087">
        <w:t xml:space="preserve"> When required by information system changes; and </w:t>
      </w:r>
    </w:p>
    <w:p w:rsidR="00732C81" w:rsidRPr="00302087" w:rsidRDefault="00732C81" w:rsidP="00732C81">
      <w:pPr>
        <w:pStyle w:val="GSAListParagraphalpha"/>
        <w:numPr>
          <w:ilvl w:val="0"/>
          <w:numId w:val="140"/>
        </w:numPr>
      </w:pPr>
      <w:r w:rsidRPr="00302087">
        <w:t>[</w:t>
      </w:r>
      <w:r>
        <w:rPr>
          <w:rStyle w:val="GSAItalicEmphasisChar"/>
        </w:rPr>
        <w:t>FedRAMP</w:t>
      </w:r>
      <w:r w:rsidRPr="00302087">
        <w:rPr>
          <w:rStyle w:val="GSAItalicEmphasisChar"/>
        </w:rPr>
        <w:t xml:space="preserve"> Assignment: at least annually</w:t>
      </w:r>
      <w:r w:rsidRPr="00302087">
        <w:t>] thereafter</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77713">
              <w:t>CP-3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77713">
              <w:t>Parameter CP-3(a):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77713">
              <w:t>Parameter CP-3(c):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395447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94995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059407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026012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683760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3697154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227050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181233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032575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934786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1830485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517468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F77713">
              <w:t xml:space="preserve">CP-3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655" w:name="_Toc468804881"/>
      <w:bookmarkStart w:id="1656" w:name="_Toc449543368"/>
      <w:r w:rsidRPr="002C3786">
        <w:t>CP-4</w:t>
      </w:r>
      <w:r>
        <w:t xml:space="preserve"> </w:t>
      </w:r>
      <w:r w:rsidRPr="002C3786">
        <w:t>Contingency Plan Testing</w:t>
      </w:r>
      <w:bookmarkEnd w:id="1655"/>
      <w:r>
        <w:t xml:space="preserve"> </w:t>
      </w:r>
      <w:bookmarkEnd w:id="1656"/>
    </w:p>
    <w:p w:rsidR="00732C81" w:rsidRPr="002C3786" w:rsidRDefault="00732C81" w:rsidP="00732C81">
      <w:pPr>
        <w:keepNext/>
      </w:pPr>
      <w:r w:rsidRPr="00AE3199">
        <w:t xml:space="preserve">The organization: </w:t>
      </w:r>
    </w:p>
    <w:p w:rsidR="00732C81" w:rsidRDefault="00732C81" w:rsidP="00732C81">
      <w:pPr>
        <w:pStyle w:val="GSAListParagraphalpha"/>
        <w:numPr>
          <w:ilvl w:val="0"/>
          <w:numId w:val="134"/>
        </w:numPr>
      </w:pPr>
      <w:r w:rsidRPr="00AE3199">
        <w:t>Tests the contingency plan for the information system [</w:t>
      </w:r>
      <w:r>
        <w:rPr>
          <w:rStyle w:val="GSAItalicEmphasisChar"/>
        </w:rPr>
        <w:t>FedRAMP</w:t>
      </w:r>
      <w:r w:rsidRPr="00331BFD">
        <w:rPr>
          <w:rStyle w:val="GSAItalicEmphasisChar"/>
        </w:rPr>
        <w:t xml:space="preserve"> Assignment: </w:t>
      </w:r>
      <w:r w:rsidRPr="00936680">
        <w:rPr>
          <w:rStyle w:val="GSAItalicEmphasisChar"/>
        </w:rPr>
        <w:t>at</w:t>
      </w:r>
      <w:r w:rsidRPr="00CD7D22">
        <w:rPr>
          <w:rStyle w:val="GSAItalicEmphasisChar"/>
        </w:rPr>
        <w:t xml:space="preserve"> </w:t>
      </w:r>
      <w:r w:rsidRPr="00936680">
        <w:rPr>
          <w:rStyle w:val="GSAItalicEmphasisChar"/>
        </w:rPr>
        <w:t>least annually</w:t>
      </w:r>
      <w:r w:rsidRPr="00AE3199">
        <w:t>] using [</w:t>
      </w:r>
      <w:r>
        <w:rPr>
          <w:rStyle w:val="GSAItalicEmphasisChar"/>
        </w:rPr>
        <w:t>FedRAMP</w:t>
      </w:r>
      <w:r w:rsidRPr="00331BFD">
        <w:rPr>
          <w:rStyle w:val="GSAItalicEmphasisChar"/>
        </w:rPr>
        <w:t xml:space="preserve"> Assignment: functional exercises</w:t>
      </w:r>
      <w:r w:rsidRPr="00AE3199">
        <w:t xml:space="preserve">] to determine the effectiveness of the plan and the organizational readiness to execute the plan; </w:t>
      </w:r>
    </w:p>
    <w:p w:rsidR="00732C81" w:rsidRPr="00A219BF" w:rsidRDefault="00732C81" w:rsidP="00732C81">
      <w:pPr>
        <w:pStyle w:val="GSAGuidanceBold"/>
      </w:pPr>
      <w:r w:rsidRPr="00A219BF">
        <w:t xml:space="preserve">CP-4(a) Additional </w:t>
      </w:r>
      <w:r>
        <w:t>FedRAMP</w:t>
      </w:r>
      <w:r w:rsidRPr="00A219BF">
        <w:t xml:space="preserve"> Requirements and Guidance: </w:t>
      </w:r>
    </w:p>
    <w:p w:rsidR="00732C81" w:rsidRDefault="00732C81" w:rsidP="00732C81">
      <w:pPr>
        <w:pStyle w:val="GSAGuidance"/>
      </w:pPr>
      <w:r w:rsidRPr="00A219BF">
        <w:rPr>
          <w:rStyle w:val="GSAGuidanceBoldChar"/>
        </w:rPr>
        <w:t>Requirement:</w:t>
      </w:r>
      <w:r w:rsidRPr="00A219BF">
        <w:t xml:space="preserve"> The service provider develops test plans in accordance with NIST Special Publication 800-34 (as amended) and provides plans to </w:t>
      </w:r>
      <w:r>
        <w:t>FedRAMP</w:t>
      </w:r>
      <w:r w:rsidRPr="00A219BF">
        <w:t xml:space="preserve"> prior to initiating testing.  Test plans are approved and accepted by the </w:t>
      </w:r>
      <w:r>
        <w:t>JAB/AO</w:t>
      </w:r>
      <w:r w:rsidRPr="00A219BF">
        <w:t xml:space="preserve"> prior to initiating testing.</w:t>
      </w:r>
    </w:p>
    <w:p w:rsidR="00732C81" w:rsidRDefault="00732C81" w:rsidP="00732C81">
      <w:pPr>
        <w:pStyle w:val="GSAListParagraphalpha"/>
        <w:numPr>
          <w:ilvl w:val="0"/>
          <w:numId w:val="140"/>
        </w:numPr>
      </w:pPr>
      <w:r w:rsidRPr="00AE3199">
        <w:t>Reviews the</w:t>
      </w:r>
      <w:r>
        <w:t xml:space="preserve"> </w:t>
      </w:r>
      <w:r w:rsidRPr="00AE3199">
        <w:t xml:space="preserve">contingency plan test results; and </w:t>
      </w:r>
    </w:p>
    <w:p w:rsidR="00732C81" w:rsidRDefault="00732C81" w:rsidP="00732C81">
      <w:pPr>
        <w:pStyle w:val="GSAListParagraphalpha"/>
        <w:numPr>
          <w:ilvl w:val="0"/>
          <w:numId w:val="140"/>
        </w:numPr>
      </w:pPr>
      <w:r w:rsidRPr="00AE3199">
        <w:t xml:space="preserve">Initiates corrective actions, if needed.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83B08">
              <w:t>CP-4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83B08">
              <w:t>Parameter CP-4(a)-1: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83B08">
              <w:t>Parameter CP-4(a)-2: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461672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150284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419420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111431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393730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7194235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195499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210555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650673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110414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8310414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884412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683B08">
              <w:t>CP-4</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657" w:name="_Toc468804882"/>
      <w:bookmarkStart w:id="1658" w:name="_Toc383429717"/>
      <w:bookmarkStart w:id="1659" w:name="_Toc383433311"/>
      <w:bookmarkStart w:id="1660" w:name="_Toc383444544"/>
      <w:bookmarkStart w:id="1661" w:name="_Toc385594185"/>
      <w:bookmarkStart w:id="1662" w:name="_Toc385594577"/>
      <w:bookmarkStart w:id="1663" w:name="_Toc385594965"/>
      <w:bookmarkStart w:id="1664" w:name="_Toc388620815"/>
      <w:r w:rsidRPr="002C3786">
        <w:t>CP-4 (1)</w:t>
      </w:r>
      <w:r>
        <w:t xml:space="preserve"> </w:t>
      </w:r>
      <w:r w:rsidRPr="002C3786">
        <w:t>Control Enhancement</w:t>
      </w:r>
      <w:bookmarkEnd w:id="1657"/>
      <w:r w:rsidRPr="002C3786">
        <w:t xml:space="preserve"> </w:t>
      </w:r>
      <w:bookmarkEnd w:id="1658"/>
      <w:bookmarkEnd w:id="1659"/>
      <w:bookmarkEnd w:id="1660"/>
      <w:bookmarkEnd w:id="1661"/>
      <w:bookmarkEnd w:id="1662"/>
      <w:bookmarkEnd w:id="1663"/>
      <w:bookmarkEnd w:id="1664"/>
    </w:p>
    <w:p w:rsidR="00732C81" w:rsidRPr="002C3786" w:rsidRDefault="00732C81" w:rsidP="00732C81">
      <w:r w:rsidRPr="002C3786">
        <w:t>The organization coordinates contingency plan testing and/or exercises with organizational elements responsible for related plans.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CP-4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827783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81559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854439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520118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009303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7585100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277692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547438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723813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414686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1558283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524390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0446B">
              <w:t xml:space="preserve">CP-4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665" w:name="_Toc468804883"/>
      <w:bookmarkStart w:id="1666" w:name="_Toc149090466"/>
      <w:bookmarkStart w:id="1667" w:name="_Toc383429718"/>
      <w:bookmarkStart w:id="1668" w:name="_Toc383433312"/>
      <w:bookmarkStart w:id="1669" w:name="_Toc383444545"/>
      <w:bookmarkStart w:id="1670" w:name="_Toc385594186"/>
      <w:bookmarkStart w:id="1671" w:name="_Toc385594578"/>
      <w:bookmarkStart w:id="1672" w:name="_Toc385594966"/>
      <w:bookmarkStart w:id="1673" w:name="_Toc388620816"/>
      <w:bookmarkStart w:id="1674" w:name="_Toc449543369"/>
      <w:r w:rsidRPr="002C3786">
        <w:t>CP-6</w:t>
      </w:r>
      <w:r>
        <w:t xml:space="preserve"> </w:t>
      </w:r>
      <w:r w:rsidRPr="002C3786">
        <w:t>Alternate Storage Site</w:t>
      </w:r>
      <w:bookmarkEnd w:id="1665"/>
      <w:r w:rsidRPr="002C3786">
        <w:t xml:space="preserve"> </w:t>
      </w:r>
      <w:bookmarkEnd w:id="1666"/>
      <w:bookmarkEnd w:id="1667"/>
      <w:bookmarkEnd w:id="1668"/>
      <w:bookmarkEnd w:id="1669"/>
      <w:bookmarkEnd w:id="1670"/>
      <w:bookmarkEnd w:id="1671"/>
      <w:bookmarkEnd w:id="1672"/>
      <w:bookmarkEnd w:id="1673"/>
      <w:bookmarkEnd w:id="1674"/>
    </w:p>
    <w:p w:rsidR="00732C81" w:rsidRPr="002C3786" w:rsidRDefault="00732C81" w:rsidP="00732C81">
      <w:pPr>
        <w:keepNext/>
      </w:pPr>
      <w:r w:rsidRPr="00AE3199">
        <w:t xml:space="preserve">The organization: </w:t>
      </w:r>
    </w:p>
    <w:p w:rsidR="00732C81" w:rsidRDefault="00732C81" w:rsidP="00732C81">
      <w:pPr>
        <w:pStyle w:val="GSAListParagraphalpha"/>
        <w:numPr>
          <w:ilvl w:val="0"/>
          <w:numId w:val="15"/>
        </w:numPr>
      </w:pPr>
      <w:r w:rsidRPr="00AE3199">
        <w:t xml:space="preserve">Establishes an alternate storage site including necessary agreements to permit the storage and retrieval of information system backup information; and </w:t>
      </w:r>
    </w:p>
    <w:p w:rsidR="00732C81" w:rsidRDefault="00732C81" w:rsidP="00732C81">
      <w:pPr>
        <w:pStyle w:val="GSAListParagraphalpha"/>
        <w:numPr>
          <w:ilvl w:val="0"/>
          <w:numId w:val="15"/>
        </w:numPr>
      </w:pPr>
      <w:r w:rsidRPr="00AE3199">
        <w:t xml:space="preserve">Ensures that the alternate storage site provides information security safeguards equivalent to that of the primary site.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CP-6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tabs>
                <w:tab w:val="left" w:pos="2060"/>
              </w:tabs>
            </w:pPr>
            <w:r w:rsidRPr="002C3786">
              <w:t>Responsible Role:</w:t>
            </w:r>
            <w:r>
              <w:t xml:space="preserve"> </w:t>
            </w:r>
            <w:r w:rsidRPr="00B66633">
              <w:t>[TBD by Customer]</w:t>
            </w:r>
            <w:r>
              <w:tab/>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536509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718523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560419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2269984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011682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264645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571336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360285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696545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024500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21806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9149378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4F3B02">
              <w:t xml:space="preserve">CP-6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675" w:name="_Toc468804884"/>
      <w:bookmarkStart w:id="1676" w:name="_Toc383429720"/>
      <w:bookmarkStart w:id="1677" w:name="_Toc383433313"/>
      <w:bookmarkStart w:id="1678" w:name="_Toc383444546"/>
      <w:bookmarkStart w:id="1679" w:name="_Toc385594187"/>
      <w:bookmarkStart w:id="1680" w:name="_Toc385594579"/>
      <w:bookmarkStart w:id="1681" w:name="_Toc385594967"/>
      <w:bookmarkStart w:id="1682" w:name="_Toc388620817"/>
      <w:r w:rsidRPr="002C3786">
        <w:t>CP-6 (1)</w:t>
      </w:r>
      <w:r>
        <w:t xml:space="preserve"> </w:t>
      </w:r>
      <w:r w:rsidRPr="002C3786">
        <w:t>Control Enhancement</w:t>
      </w:r>
      <w:bookmarkEnd w:id="1675"/>
      <w:r w:rsidRPr="002C3786">
        <w:t xml:space="preserve"> </w:t>
      </w:r>
      <w:bookmarkEnd w:id="1676"/>
      <w:bookmarkEnd w:id="1677"/>
      <w:bookmarkEnd w:id="1678"/>
      <w:bookmarkEnd w:id="1679"/>
      <w:bookmarkEnd w:id="1680"/>
      <w:bookmarkEnd w:id="1681"/>
      <w:bookmarkEnd w:id="1682"/>
    </w:p>
    <w:p w:rsidR="00732C81" w:rsidRPr="002C3786" w:rsidRDefault="00732C81" w:rsidP="00732C81">
      <w:pPr>
        <w:rPr>
          <w:bCs/>
        </w:rPr>
      </w:pPr>
      <w:r w:rsidRPr="00553CC9">
        <w:t xml:space="preserve">The organization identifies an alternate storage site that is separated from the primary storage site </w:t>
      </w:r>
      <w:r w:rsidRPr="0005311F">
        <w:t>to reduce susceptibility to the same threats</w:t>
      </w:r>
      <w:r w:rsidRPr="00553CC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CP-6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rPr>
                <w:rFonts w:cstheme="minorHAnsi"/>
                <w:szCs w:val="20"/>
              </w:rP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329065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187547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943595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1879528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17795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1676121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6603373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838421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201991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75518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824736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7050652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41BBF">
              <w:t xml:space="preserve">CP-6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683" w:name="_Toc468804885"/>
      <w:bookmarkStart w:id="1684" w:name="_Toc383429721"/>
      <w:bookmarkStart w:id="1685" w:name="_Toc383433314"/>
      <w:bookmarkStart w:id="1686" w:name="_Toc383444547"/>
      <w:bookmarkStart w:id="1687" w:name="_Toc385594188"/>
      <w:bookmarkStart w:id="1688" w:name="_Toc385594580"/>
      <w:bookmarkStart w:id="1689" w:name="_Toc385594968"/>
      <w:bookmarkStart w:id="1690" w:name="_Toc388620818"/>
      <w:r w:rsidRPr="002C3786">
        <w:t>CP-6 (3)</w:t>
      </w:r>
      <w:r>
        <w:t xml:space="preserve"> </w:t>
      </w:r>
      <w:r w:rsidRPr="002C3786">
        <w:t>Control Enhancement</w:t>
      </w:r>
      <w:bookmarkEnd w:id="1683"/>
      <w:r>
        <w:t xml:space="preserve"> </w:t>
      </w:r>
      <w:bookmarkEnd w:id="1684"/>
      <w:bookmarkEnd w:id="1685"/>
      <w:bookmarkEnd w:id="1686"/>
      <w:bookmarkEnd w:id="1687"/>
      <w:bookmarkEnd w:id="1688"/>
      <w:bookmarkEnd w:id="1689"/>
      <w:bookmarkEnd w:id="1690"/>
    </w:p>
    <w:p w:rsidR="00732C81" w:rsidRPr="00F01982" w:rsidRDefault="00732C81" w:rsidP="00732C81">
      <w:r w:rsidRPr="5FFDAA51">
        <w:t xml:space="preserve">The organization identifies potential accessibility problems to the alternate storage site in the </w:t>
      </w:r>
      <w:r w:rsidRPr="00A8144E">
        <w:t>event of an area-wide disruption</w:t>
      </w:r>
      <w:r w:rsidRPr="00553CC9">
        <w:t xml:space="preserve"> or disaster and outlines explicit mitigation actions</w:t>
      </w:r>
      <w:r w:rsidRPr="00F01982">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CP-6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936102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556071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198802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9314579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745508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9345519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7072206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784041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143119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010447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202439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3807623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41BBF">
              <w:t xml:space="preserve">CP-6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Pr="00BD6F20" w:rsidRDefault="00732C81" w:rsidP="00732C81">
      <w:pPr>
        <w:pStyle w:val="Heading3"/>
      </w:pPr>
      <w:bookmarkStart w:id="1691" w:name="_Toc468804886"/>
      <w:bookmarkStart w:id="1692" w:name="_Toc149090467"/>
      <w:bookmarkStart w:id="1693" w:name="_Toc383429722"/>
      <w:bookmarkStart w:id="1694" w:name="_Toc383433315"/>
      <w:bookmarkStart w:id="1695" w:name="_Toc383444548"/>
      <w:bookmarkStart w:id="1696" w:name="_Toc385594189"/>
      <w:bookmarkStart w:id="1697" w:name="_Toc385594581"/>
      <w:bookmarkStart w:id="1698" w:name="_Toc385594969"/>
      <w:bookmarkStart w:id="1699" w:name="_Toc388620819"/>
      <w:bookmarkStart w:id="1700" w:name="_Toc449543370"/>
      <w:r w:rsidRPr="00BD6F20">
        <w:t>CP-7</w:t>
      </w:r>
      <w:r>
        <w:t xml:space="preserve"> </w:t>
      </w:r>
      <w:r w:rsidRPr="00BD6F20">
        <w:t>Alternate Processing Site</w:t>
      </w:r>
      <w:bookmarkEnd w:id="1691"/>
      <w:r w:rsidRPr="00BD6F20">
        <w:t xml:space="preserve"> </w:t>
      </w:r>
      <w:bookmarkEnd w:id="1692"/>
      <w:bookmarkEnd w:id="1693"/>
      <w:bookmarkEnd w:id="1694"/>
      <w:bookmarkEnd w:id="1695"/>
      <w:bookmarkEnd w:id="1696"/>
      <w:bookmarkEnd w:id="1697"/>
      <w:bookmarkEnd w:id="1698"/>
      <w:bookmarkEnd w:id="1699"/>
      <w:bookmarkEnd w:id="1700"/>
    </w:p>
    <w:p w:rsidR="00732C81" w:rsidRPr="002C3786" w:rsidRDefault="00732C81" w:rsidP="00732C81">
      <w:pPr>
        <w:keepNext/>
      </w:pPr>
      <w:r w:rsidRPr="002C3786">
        <w:t>The organization:</w:t>
      </w:r>
    </w:p>
    <w:p w:rsidR="00732C81" w:rsidRDefault="00732C81" w:rsidP="00732C81">
      <w:pPr>
        <w:pStyle w:val="GSAListParagraphalpha"/>
        <w:numPr>
          <w:ilvl w:val="0"/>
          <w:numId w:val="16"/>
        </w:numPr>
      </w:pPr>
      <w:r>
        <w:t>Establishes an alternate processing site including necessary agreements to permit the transfer and resumption of [</w:t>
      </w:r>
      <w:r w:rsidRPr="0047007A">
        <w:rPr>
          <w:rStyle w:val="GSAItalicEmphasisChar"/>
        </w:rPr>
        <w:t>Assignment: organization-defined information system operations</w:t>
      </w:r>
      <w:r>
        <w:t>] for essential missions/business functions within [</w:t>
      </w:r>
      <w:r>
        <w:rPr>
          <w:rStyle w:val="GSAItalicEmphasisChar"/>
        </w:rPr>
        <w:t>FedRAMP</w:t>
      </w:r>
      <w:r w:rsidRPr="0047007A">
        <w:rPr>
          <w:rStyle w:val="GSAItalicEmphasisChar"/>
        </w:rPr>
        <w:t xml:space="preserve"> Assignment: </w:t>
      </w:r>
      <w:r>
        <w:rPr>
          <w:rStyle w:val="GSAItalicEmphasisChar"/>
        </w:rPr>
        <w:t>s</w:t>
      </w:r>
      <w:r w:rsidRPr="0047007A">
        <w:rPr>
          <w:rStyle w:val="GSAItalicEmphasisChar"/>
        </w:rPr>
        <w:t xml:space="preserve">ee additional </w:t>
      </w:r>
      <w:r>
        <w:rPr>
          <w:rStyle w:val="GSAItalicEmphasisChar"/>
        </w:rPr>
        <w:t>FedRAMP</w:t>
      </w:r>
      <w:r w:rsidRPr="0047007A">
        <w:rPr>
          <w:rStyle w:val="GSAItalicEmphasisChar"/>
        </w:rPr>
        <w:t xml:space="preserve"> requirements and guidance</w:t>
      </w:r>
      <w:r w:rsidRPr="00AE3199">
        <w:t xml:space="preserve">] when the primary processing capabilities are unavailable; </w:t>
      </w:r>
    </w:p>
    <w:p w:rsidR="00732C81" w:rsidRPr="00783CF8" w:rsidRDefault="00732C81" w:rsidP="00732C81">
      <w:pPr>
        <w:pStyle w:val="GSAGuidanceBold"/>
      </w:pPr>
      <w:r w:rsidRPr="00783CF8">
        <w:t xml:space="preserve">CP-7a Additional </w:t>
      </w:r>
      <w:r>
        <w:t>FedRAMP</w:t>
      </w:r>
      <w:r w:rsidRPr="00783CF8">
        <w:t xml:space="preserve"> Requirements and Guidance: </w:t>
      </w:r>
    </w:p>
    <w:p w:rsidR="00732C81" w:rsidRPr="00783CF8" w:rsidRDefault="00732C81" w:rsidP="00732C81">
      <w:pPr>
        <w:pStyle w:val="GSAGuidance"/>
      </w:pPr>
      <w:r w:rsidRPr="00783CF8">
        <w:rPr>
          <w:rStyle w:val="GSAGuidanceBoldChar"/>
        </w:rPr>
        <w:t>Requirement:</w:t>
      </w:r>
      <w:r w:rsidRPr="00783CF8">
        <w:t xml:space="preserve"> The service provider defines a time period consistent with the recovery time objectives and business impact analysis.  </w:t>
      </w:r>
    </w:p>
    <w:p w:rsidR="00732C81" w:rsidRDefault="00732C81" w:rsidP="00732C81">
      <w:pPr>
        <w:pStyle w:val="GSAListParagraphalpha"/>
        <w:numPr>
          <w:ilvl w:val="0"/>
          <w:numId w:val="140"/>
        </w:numPr>
      </w:pPr>
      <w:r w:rsidRPr="00AE3199">
        <w:t>Ensures that equipment and supplies required to transfer and resume operations are available at the alternate processing site or contracts are in place to support delivery to the site within the organization-defined time period for transfer/resumption; and</w:t>
      </w:r>
    </w:p>
    <w:p w:rsidR="00732C81" w:rsidRDefault="00732C81" w:rsidP="00732C81">
      <w:pPr>
        <w:pStyle w:val="GSAListParagraphalpha"/>
        <w:numPr>
          <w:ilvl w:val="0"/>
          <w:numId w:val="140"/>
        </w:numPr>
      </w:pPr>
      <w:r w:rsidRPr="00AE3199">
        <w:t xml:space="preserve">Ensures that the alternate processing site provides information security safeguards equivalent to that of the primary site.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41BBF">
              <w:t>CP-7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41BBF">
              <w:t>Parameter CP-7(a)-1: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41BBF">
              <w:t>Parameter CP-7(a)-2</w:t>
            </w:r>
            <w:r>
              <w:t>: CP-7 Additional FedRAMP Requirements and Guidance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150344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348179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539184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1743818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524353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107"/>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0830498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6651251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177508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410292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852329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533974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0995887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41BBF">
              <w:t xml:space="preserve">CP-7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B13716" w:rsidRDefault="00732C81" w:rsidP="00963369">
            <w:pPr>
              <w:rPr>
                <w:sz w:val="20"/>
                <w:szCs w:val="20"/>
              </w:rPr>
            </w:pPr>
            <w:r>
              <w:rPr>
                <w:rFonts w:asciiTheme="minorHAnsi" w:hAnsiTheme="minorHAnsi" w:cs="Arial"/>
                <w:spacing w:val="-5"/>
                <w:kern w:val="20"/>
                <w:sz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701" w:name="_Toc468804887"/>
      <w:bookmarkStart w:id="1702" w:name="_Toc383429724"/>
      <w:bookmarkStart w:id="1703" w:name="_Toc383433316"/>
      <w:bookmarkStart w:id="1704" w:name="_Toc383444549"/>
      <w:bookmarkStart w:id="1705" w:name="_Toc385594190"/>
      <w:bookmarkStart w:id="1706" w:name="_Toc385594582"/>
      <w:bookmarkStart w:id="1707" w:name="_Toc385594970"/>
      <w:bookmarkStart w:id="1708" w:name="_Toc388620820"/>
      <w:r w:rsidRPr="002C3786">
        <w:t>CP-7 (1)</w:t>
      </w:r>
      <w:r>
        <w:t xml:space="preserve"> </w:t>
      </w:r>
      <w:r w:rsidRPr="002C3786">
        <w:t>Control Enhancement</w:t>
      </w:r>
      <w:bookmarkEnd w:id="1701"/>
      <w:r w:rsidRPr="002C3786">
        <w:t xml:space="preserve"> </w:t>
      </w:r>
      <w:bookmarkEnd w:id="1702"/>
      <w:bookmarkEnd w:id="1703"/>
      <w:bookmarkEnd w:id="1704"/>
      <w:bookmarkEnd w:id="1705"/>
      <w:bookmarkEnd w:id="1706"/>
      <w:bookmarkEnd w:id="1707"/>
      <w:bookmarkEnd w:id="1708"/>
    </w:p>
    <w:p w:rsidR="00732C81" w:rsidRDefault="00732C81" w:rsidP="00732C81">
      <w:r w:rsidRPr="00553CC9">
        <w:t>The organization identifies an alternate processing site that is separated from the primary</w:t>
      </w:r>
      <w:r w:rsidRPr="25346744">
        <w:t xml:space="preserve"> processing site </w:t>
      </w:r>
      <w:r w:rsidRPr="0005311F">
        <w:t>to reduce susceptibility to the same threats</w:t>
      </w:r>
      <w:r w:rsidRPr="00553CC9">
        <w:t>.</w:t>
      </w:r>
    </w:p>
    <w:p w:rsidR="00732C81" w:rsidRDefault="00732C81" w:rsidP="00732C81">
      <w:pPr>
        <w:pStyle w:val="GSAGuidance"/>
      </w:pPr>
      <w:r w:rsidRPr="004733A9">
        <w:rPr>
          <w:rStyle w:val="GSAGuidanceBoldChar"/>
        </w:rPr>
        <w:t xml:space="preserve">CP-7(1) Additional </w:t>
      </w:r>
      <w:r>
        <w:rPr>
          <w:rStyle w:val="GSAGuidanceBoldChar"/>
        </w:rPr>
        <w:t>FedRAMP</w:t>
      </w:r>
      <w:r w:rsidRPr="004733A9">
        <w:rPr>
          <w:rStyle w:val="GSAGuidanceBoldChar"/>
        </w:rPr>
        <w:t xml:space="preserve"> Requirements and Guidance</w:t>
      </w:r>
      <w:r>
        <w:t xml:space="preserve"> </w:t>
      </w:r>
    </w:p>
    <w:p w:rsidR="00732C81" w:rsidRPr="002C3786" w:rsidRDefault="00732C81" w:rsidP="00732C81">
      <w:pPr>
        <w:pStyle w:val="GSAGuidance"/>
        <w:rPr>
          <w:bCs/>
        </w:rPr>
      </w:pPr>
      <w:r w:rsidRPr="008E7779">
        <w:rPr>
          <w:rStyle w:val="GSAGuidanceBoldChar"/>
        </w:rPr>
        <w:t>Guidance:</w:t>
      </w:r>
      <w:r>
        <w:t xml:space="preserve"> </w:t>
      </w:r>
      <w:r w:rsidRPr="009217C7">
        <w:t xml:space="preserve">The service provider may determine what is considered a sufficient degree of separation between the primary and alternate processing sites, based on the types of threats that are of concern.  For one </w:t>
      </w:r>
      <w:r>
        <w:t>particular type of threat (i.e.,</w:t>
      </w:r>
      <w:r w:rsidRPr="009217C7">
        <w:t xml:space="preserve"> hostile cyber-attack), the degree of separation between sites will be less relevant.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26114">
              <w:t>CP-7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3419272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889856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941288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591028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657109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4943699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7151540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57149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889448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255750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9975219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4423939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926114">
              <w:t xml:space="preserve">CP-7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709" w:name="_Toc468804888"/>
      <w:bookmarkStart w:id="1710" w:name="_Toc383429725"/>
      <w:bookmarkStart w:id="1711" w:name="_Toc383433317"/>
      <w:bookmarkStart w:id="1712" w:name="_Toc383444550"/>
      <w:bookmarkStart w:id="1713" w:name="_Toc385594191"/>
      <w:bookmarkStart w:id="1714" w:name="_Toc385594583"/>
      <w:bookmarkStart w:id="1715" w:name="_Toc385594971"/>
      <w:bookmarkStart w:id="1716" w:name="_Toc388620821"/>
      <w:r w:rsidRPr="002C3786">
        <w:t>CP-7 (2)</w:t>
      </w:r>
      <w:r>
        <w:t xml:space="preserve"> </w:t>
      </w:r>
      <w:r w:rsidRPr="002C3786">
        <w:t>Control Enhancement</w:t>
      </w:r>
      <w:bookmarkEnd w:id="1709"/>
      <w:r w:rsidRPr="002C3786">
        <w:t xml:space="preserve"> </w:t>
      </w:r>
      <w:bookmarkEnd w:id="1710"/>
      <w:bookmarkEnd w:id="1711"/>
      <w:bookmarkEnd w:id="1712"/>
      <w:bookmarkEnd w:id="1713"/>
      <w:bookmarkEnd w:id="1714"/>
      <w:bookmarkEnd w:id="1715"/>
      <w:bookmarkEnd w:id="1716"/>
    </w:p>
    <w:p w:rsidR="00732C81" w:rsidRPr="002C3786" w:rsidRDefault="00732C81" w:rsidP="00732C81">
      <w:r w:rsidRPr="002C3786">
        <w:t>The organization identifies potential accessibility problems to the alternate processing site in the event of an area-wide disruption or disaster and outlines explicit mitigation actions.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CP-7 (2)</w:t>
            </w:r>
          </w:p>
        </w:tc>
        <w:tc>
          <w:tcPr>
            <w:tcW w:w="4189" w:type="pct"/>
            <w:shd w:val="clear" w:color="auto" w:fill="DEEAF6" w:themeFill="accent1" w:themeFillTint="33"/>
          </w:tcPr>
          <w:p w:rsidR="00732C81" w:rsidRPr="00B13716" w:rsidRDefault="00732C81" w:rsidP="00963369">
            <w:pPr>
              <w:pStyle w:val="GSATableHeading"/>
              <w:rPr>
                <w:b w:val="0"/>
              </w:rPr>
            </w:pPr>
            <w:r w:rsidRPr="00B13716">
              <w:rPr>
                <w:b w:val="0"/>
              </w:rPr>
              <w:t>Control Summary Information</w:t>
            </w:r>
          </w:p>
        </w:tc>
      </w:tr>
      <w:tr w:rsidR="00732C81" w:rsidRPr="002C3786" w:rsidTr="00963369">
        <w:trPr>
          <w:trHeight w:val="288"/>
        </w:trPr>
        <w:tc>
          <w:tcPr>
            <w:tcW w:w="5000" w:type="pct"/>
            <w:gridSpan w:val="2"/>
            <w:tcMar>
              <w:top w:w="43" w:type="dxa"/>
              <w:bottom w:w="43" w:type="dxa"/>
            </w:tcMar>
          </w:tcPr>
          <w:p w:rsidR="00732C81" w:rsidRPr="00B13716" w:rsidRDefault="00732C81" w:rsidP="00963369">
            <w:pPr>
              <w:pStyle w:val="GSATableText"/>
              <w:keepNext/>
              <w:keepLines/>
            </w:pPr>
            <w:r w:rsidRPr="00B13716">
              <w:t xml:space="preserve">Responsible Role: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B13716" w:rsidRDefault="00732C81" w:rsidP="00963369">
            <w:pPr>
              <w:pStyle w:val="GSATableText"/>
            </w:pPr>
            <w:r w:rsidRPr="00B13716">
              <w:t>Implementation Status (check all that apply):</w:t>
            </w:r>
          </w:p>
          <w:p w:rsidR="00732C81" w:rsidRPr="00B13716" w:rsidRDefault="00E36097" w:rsidP="00963369">
            <w:pPr>
              <w:pStyle w:val="GSATableText"/>
            </w:pPr>
            <w:sdt>
              <w:sdtPr>
                <w:id w:val="-67271446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rsidRPr="00B13716">
              <w:t xml:space="preserve"> Implemented</w:t>
            </w:r>
          </w:p>
          <w:p w:rsidR="00732C81" w:rsidRPr="00B13716" w:rsidRDefault="00E36097" w:rsidP="00963369">
            <w:pPr>
              <w:pStyle w:val="GSATableText"/>
            </w:pPr>
            <w:sdt>
              <w:sdtPr>
                <w:id w:val="-1340693167"/>
                <w14:checkbox>
                  <w14:checked w14:val="0"/>
                  <w14:checkedState w14:val="2612" w14:font="MS Gothic"/>
                  <w14:uncheckedState w14:val="2610" w14:font="MS Gothic"/>
                </w14:checkbox>
              </w:sdtPr>
              <w:sdtEndPr/>
              <w:sdtContent>
                <w:r w:rsidR="00732C81" w:rsidRPr="00B13716">
                  <w:rPr>
                    <w:rFonts w:eastAsia="MS Gothic" w:hint="eastAsia"/>
                  </w:rPr>
                  <w:t>☐</w:t>
                </w:r>
              </w:sdtContent>
            </w:sdt>
            <w:r w:rsidR="00732C81" w:rsidRPr="00B13716">
              <w:t xml:space="preserve"> Partially implemented</w:t>
            </w:r>
          </w:p>
          <w:p w:rsidR="00732C81" w:rsidRPr="00B13716" w:rsidRDefault="00E36097" w:rsidP="00963369">
            <w:pPr>
              <w:pStyle w:val="GSATableText"/>
            </w:pPr>
            <w:sdt>
              <w:sdtPr>
                <w:id w:val="-1996643728"/>
                <w14:checkbox>
                  <w14:checked w14:val="0"/>
                  <w14:checkedState w14:val="2612" w14:font="MS Gothic"/>
                  <w14:uncheckedState w14:val="2610" w14:font="MS Gothic"/>
                </w14:checkbox>
              </w:sdtPr>
              <w:sdtEndPr/>
              <w:sdtContent>
                <w:r w:rsidR="00732C81" w:rsidRPr="00B13716">
                  <w:rPr>
                    <w:rFonts w:eastAsia="MS Gothic" w:hint="eastAsia"/>
                  </w:rPr>
                  <w:t>☐</w:t>
                </w:r>
              </w:sdtContent>
            </w:sdt>
            <w:r w:rsidR="00732C81" w:rsidRPr="00B13716">
              <w:t xml:space="preserve"> Planned</w:t>
            </w:r>
          </w:p>
          <w:p w:rsidR="00732C81" w:rsidRPr="00B13716" w:rsidRDefault="00E36097" w:rsidP="00963369">
            <w:pPr>
              <w:pStyle w:val="GSATableText"/>
            </w:pPr>
            <w:sdt>
              <w:sdtPr>
                <w:id w:val="-96879231"/>
                <w14:checkbox>
                  <w14:checked w14:val="0"/>
                  <w14:checkedState w14:val="2612" w14:font="MS Gothic"/>
                  <w14:uncheckedState w14:val="2610" w14:font="MS Gothic"/>
                </w14:checkbox>
              </w:sdtPr>
              <w:sdtEndPr/>
              <w:sdtContent>
                <w:r w:rsidR="00732C81" w:rsidRPr="00B13716">
                  <w:rPr>
                    <w:rFonts w:eastAsia="MS Gothic" w:hint="eastAsia"/>
                  </w:rPr>
                  <w:t>☐</w:t>
                </w:r>
              </w:sdtContent>
            </w:sdt>
            <w:r w:rsidR="00732C81" w:rsidRPr="00B13716">
              <w:t xml:space="preserve"> Alternative implementation</w:t>
            </w:r>
          </w:p>
          <w:p w:rsidR="00732C81" w:rsidRPr="00B13716" w:rsidRDefault="00E36097" w:rsidP="00963369">
            <w:pPr>
              <w:pStyle w:val="GSATableText"/>
            </w:pPr>
            <w:sdt>
              <w:sdtPr>
                <w:id w:val="1844126434"/>
                <w14:checkbox>
                  <w14:checked w14:val="0"/>
                  <w14:checkedState w14:val="2612" w14:font="MS Gothic"/>
                  <w14:uncheckedState w14:val="2610" w14:font="MS Gothic"/>
                </w14:checkbox>
              </w:sdtPr>
              <w:sdtEndPr/>
              <w:sdtContent>
                <w:r w:rsidR="00732C81" w:rsidRPr="00B13716">
                  <w:rPr>
                    <w:rFonts w:eastAsia="MS Gothic" w:hint="eastAsia"/>
                  </w:rPr>
                  <w:t>☐</w:t>
                </w:r>
              </w:sdtContent>
            </w:sdt>
            <w:r w:rsidR="00732C81" w:rsidRPr="00B13716">
              <w:t xml:space="preserve"> Not applicable</w:t>
            </w:r>
          </w:p>
        </w:tc>
      </w:tr>
      <w:tr w:rsidR="00732C81" w:rsidRPr="002C3786" w:rsidTr="00963369">
        <w:trPr>
          <w:trHeight w:val="288"/>
        </w:trPr>
        <w:tc>
          <w:tcPr>
            <w:tcW w:w="5000" w:type="pct"/>
            <w:gridSpan w:val="2"/>
            <w:tcMar>
              <w:top w:w="43" w:type="dxa"/>
              <w:bottom w:w="43" w:type="dxa"/>
            </w:tcMar>
            <w:vAlign w:val="bottom"/>
          </w:tcPr>
          <w:p w:rsidR="00732C81" w:rsidRPr="00B13716" w:rsidRDefault="00732C81" w:rsidP="00963369">
            <w:pPr>
              <w:pStyle w:val="GSATableText"/>
            </w:pPr>
            <w:r w:rsidRPr="00B13716">
              <w:t>Control Origination (check all that apply):</w:t>
            </w:r>
          </w:p>
          <w:p w:rsidR="00732C81" w:rsidRPr="00B13716" w:rsidRDefault="00E36097" w:rsidP="00963369">
            <w:pPr>
              <w:pStyle w:val="GSATableText"/>
            </w:pPr>
            <w:sdt>
              <w:sdtPr>
                <w:id w:val="-175041681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rsidRPr="00B13716">
              <w:t xml:space="preserve"> Service Provider Corporate</w:t>
            </w:r>
          </w:p>
          <w:p w:rsidR="00732C81" w:rsidRPr="00B13716" w:rsidRDefault="00E36097" w:rsidP="00963369">
            <w:pPr>
              <w:pStyle w:val="GSATableText"/>
            </w:pPr>
            <w:sdt>
              <w:sdtPr>
                <w:id w:val="-84771256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rsidRPr="00B13716">
              <w:t xml:space="preserve"> Service Provider System Specific</w:t>
            </w:r>
          </w:p>
          <w:p w:rsidR="00732C81" w:rsidRPr="00B13716" w:rsidRDefault="00E36097" w:rsidP="00963369">
            <w:pPr>
              <w:pStyle w:val="GSATableText"/>
            </w:pPr>
            <w:sdt>
              <w:sdtPr>
                <w:id w:val="-660624920"/>
                <w14:checkbox>
                  <w14:checked w14:val="0"/>
                  <w14:checkedState w14:val="2612" w14:font="MS Gothic"/>
                  <w14:uncheckedState w14:val="2610" w14:font="MS Gothic"/>
                </w14:checkbox>
              </w:sdtPr>
              <w:sdtEndPr/>
              <w:sdtContent>
                <w:r w:rsidR="00732C81" w:rsidRPr="00B13716">
                  <w:rPr>
                    <w:rFonts w:eastAsia="MS Gothic" w:hint="eastAsia"/>
                  </w:rPr>
                  <w:t>☐</w:t>
                </w:r>
              </w:sdtContent>
            </w:sdt>
            <w:r w:rsidR="00732C81" w:rsidRPr="00B13716">
              <w:t xml:space="preserve"> Service Provider Hybrid (Corporate and System Specific)</w:t>
            </w:r>
          </w:p>
          <w:p w:rsidR="00732C81" w:rsidRPr="00B13716" w:rsidRDefault="00E36097" w:rsidP="00963369">
            <w:pPr>
              <w:pStyle w:val="GSATableText"/>
            </w:pPr>
            <w:sdt>
              <w:sdtPr>
                <w:id w:val="-2125223315"/>
                <w14:checkbox>
                  <w14:checked w14:val="0"/>
                  <w14:checkedState w14:val="2612" w14:font="MS Gothic"/>
                  <w14:uncheckedState w14:val="2610" w14:font="MS Gothic"/>
                </w14:checkbox>
              </w:sdtPr>
              <w:sdtEndPr/>
              <w:sdtContent>
                <w:r w:rsidR="00732C81" w:rsidRPr="00B13716">
                  <w:rPr>
                    <w:rFonts w:eastAsia="MS Gothic" w:hint="eastAsia"/>
                  </w:rPr>
                  <w:t>☐</w:t>
                </w:r>
              </w:sdtContent>
            </w:sdt>
            <w:r w:rsidR="00732C81" w:rsidRPr="00B13716">
              <w:t xml:space="preserve"> Configured by Customer (Customer System Specific) </w:t>
            </w:r>
          </w:p>
          <w:p w:rsidR="00732C81" w:rsidRPr="00B13716" w:rsidRDefault="00E36097" w:rsidP="00963369">
            <w:pPr>
              <w:pStyle w:val="GSATableText"/>
            </w:pPr>
            <w:sdt>
              <w:sdtPr>
                <w:id w:val="1811981611"/>
                <w14:checkbox>
                  <w14:checked w14:val="0"/>
                  <w14:checkedState w14:val="2612" w14:font="MS Gothic"/>
                  <w14:uncheckedState w14:val="2610" w14:font="MS Gothic"/>
                </w14:checkbox>
              </w:sdtPr>
              <w:sdtEndPr/>
              <w:sdtContent>
                <w:r w:rsidR="00732C81" w:rsidRPr="00B13716">
                  <w:rPr>
                    <w:rFonts w:eastAsia="MS Gothic" w:hint="eastAsia"/>
                  </w:rPr>
                  <w:t>☐</w:t>
                </w:r>
              </w:sdtContent>
            </w:sdt>
            <w:r w:rsidR="00732C81" w:rsidRPr="00B13716">
              <w:t xml:space="preserve"> Provided by Customer (Customer System Specific) </w:t>
            </w:r>
          </w:p>
          <w:p w:rsidR="00732C81" w:rsidRPr="00B13716" w:rsidRDefault="00E36097" w:rsidP="00963369">
            <w:pPr>
              <w:pStyle w:val="GSATableText"/>
            </w:pPr>
            <w:sdt>
              <w:sdtPr>
                <w:id w:val="-84301386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rsidRPr="00B13716">
              <w:t xml:space="preserve"> Shared (Service Provider and Customer Responsibility)</w:t>
            </w:r>
          </w:p>
          <w:p w:rsidR="00732C81" w:rsidRPr="00B13716" w:rsidRDefault="00E36097" w:rsidP="00963369">
            <w:pPr>
              <w:pStyle w:val="GSATableText"/>
            </w:pPr>
            <w:sdt>
              <w:sdtPr>
                <w:id w:val="20954042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rsidRPr="00B13716">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70394">
              <w:t xml:space="preserve">CP-7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717" w:name="_Toc468804889"/>
      <w:bookmarkStart w:id="1718" w:name="_Toc383429726"/>
      <w:bookmarkStart w:id="1719" w:name="_Toc383433318"/>
      <w:bookmarkStart w:id="1720" w:name="_Toc383444551"/>
      <w:bookmarkStart w:id="1721" w:name="_Toc385594192"/>
      <w:bookmarkStart w:id="1722" w:name="_Toc385594584"/>
      <w:bookmarkStart w:id="1723" w:name="_Toc385594972"/>
      <w:bookmarkStart w:id="1724" w:name="_Toc388620822"/>
      <w:r w:rsidRPr="002C3786">
        <w:t>CP-7 (3)</w:t>
      </w:r>
      <w:r>
        <w:t xml:space="preserve"> </w:t>
      </w:r>
      <w:r w:rsidRPr="002C3786">
        <w:t>Control Enhancement</w:t>
      </w:r>
      <w:bookmarkEnd w:id="1717"/>
      <w:r w:rsidRPr="002C3786">
        <w:t xml:space="preserve"> </w:t>
      </w:r>
      <w:bookmarkEnd w:id="1718"/>
      <w:bookmarkEnd w:id="1719"/>
      <w:bookmarkEnd w:id="1720"/>
      <w:bookmarkEnd w:id="1721"/>
      <w:bookmarkEnd w:id="1722"/>
      <w:bookmarkEnd w:id="1723"/>
      <w:bookmarkEnd w:id="1724"/>
    </w:p>
    <w:p w:rsidR="00732C81" w:rsidRPr="002C3786" w:rsidRDefault="00732C81" w:rsidP="00732C81">
      <w:r w:rsidRPr="00553CC9">
        <w:t>The organization develops alternate processing site agreements that contain priority-of-service provisions in accordanc</w:t>
      </w:r>
      <w:r w:rsidRPr="4779DAF7">
        <w:t xml:space="preserve">e with </w:t>
      </w:r>
      <w:r w:rsidRPr="00AE3199">
        <w:t xml:space="preserve">organizational availability requirements (including recovery time objectives).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70394">
              <w:t>CP-7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5161665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604081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111755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687799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909666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7835017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9796019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553965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808888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80159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9144747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2126560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70394">
              <w:t xml:space="preserve">CP-7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725" w:name="_Toc468804890"/>
      <w:bookmarkStart w:id="1726" w:name="_Toc149090468"/>
      <w:bookmarkStart w:id="1727" w:name="_Toc383429727"/>
      <w:bookmarkStart w:id="1728" w:name="_Toc383433319"/>
      <w:bookmarkStart w:id="1729" w:name="_Toc383444552"/>
      <w:bookmarkStart w:id="1730" w:name="_Toc385594193"/>
      <w:bookmarkStart w:id="1731" w:name="_Toc385594585"/>
      <w:bookmarkStart w:id="1732" w:name="_Toc385594973"/>
      <w:bookmarkStart w:id="1733" w:name="_Toc388620823"/>
      <w:bookmarkStart w:id="1734" w:name="_Toc449543371"/>
      <w:r w:rsidRPr="002C3786">
        <w:t>CP-8</w:t>
      </w:r>
      <w:r>
        <w:t xml:space="preserve"> </w:t>
      </w:r>
      <w:r w:rsidRPr="002C3786">
        <w:t>Telecommunications Services</w:t>
      </w:r>
      <w:bookmarkEnd w:id="1725"/>
      <w:r w:rsidRPr="002C3786">
        <w:t xml:space="preserve"> </w:t>
      </w:r>
      <w:bookmarkEnd w:id="1726"/>
      <w:bookmarkEnd w:id="1727"/>
      <w:bookmarkEnd w:id="1728"/>
      <w:bookmarkEnd w:id="1729"/>
      <w:bookmarkEnd w:id="1730"/>
      <w:bookmarkEnd w:id="1731"/>
      <w:bookmarkEnd w:id="1732"/>
      <w:bookmarkEnd w:id="1733"/>
      <w:bookmarkEnd w:id="1734"/>
    </w:p>
    <w:p w:rsidR="00732C81" w:rsidRPr="002C3786" w:rsidRDefault="00732C81" w:rsidP="00732C81">
      <w:r w:rsidRPr="00AE3199">
        <w:t>The organization establishes alternate telecommunications services including necessary agreements to permit the resumption of [</w:t>
      </w:r>
      <w:r w:rsidRPr="002B4E6E">
        <w:rPr>
          <w:rStyle w:val="GSAItalicEmphasisChar"/>
        </w:rPr>
        <w:t>Assignment: organization-defined information system operations</w:t>
      </w:r>
      <w:r w:rsidRPr="00AE3199">
        <w:t>] for essential missions and business functions within [</w:t>
      </w:r>
      <w:r>
        <w:rPr>
          <w:rStyle w:val="GSAItalicEmphasisChar"/>
        </w:rPr>
        <w:t>FedRAMP</w:t>
      </w:r>
      <w:r w:rsidRPr="002B4E6E">
        <w:rPr>
          <w:rStyle w:val="GSAItalicEmphasisChar"/>
        </w:rPr>
        <w:t xml:space="preserve"> Assignment: See CP-8 additional </w:t>
      </w:r>
      <w:r>
        <w:rPr>
          <w:rStyle w:val="GSAItalicEmphasisChar"/>
        </w:rPr>
        <w:t>FedRAMP</w:t>
      </w:r>
      <w:r w:rsidRPr="002B4E6E">
        <w:rPr>
          <w:rStyle w:val="GSAItalicEmphasisChar"/>
        </w:rPr>
        <w:t xml:space="preserve"> requirements and guidance</w:t>
      </w:r>
      <w:r w:rsidRPr="00AE3199">
        <w:t>] when the primary telecommunications capabilities are unavailable at either the primary or alternate processing or storage sites.</w:t>
      </w:r>
    </w:p>
    <w:p w:rsidR="00732C81" w:rsidRPr="00053325" w:rsidRDefault="00732C81" w:rsidP="00732C81">
      <w:pPr>
        <w:pStyle w:val="GSAGuidance"/>
      </w:pPr>
      <w:r w:rsidRPr="00053325">
        <w:rPr>
          <w:rStyle w:val="GSAGuidanceBoldChar"/>
        </w:rPr>
        <w:t xml:space="preserve">CP-8 Additional </w:t>
      </w:r>
      <w:r>
        <w:rPr>
          <w:rStyle w:val="GSAGuidanceBoldChar"/>
        </w:rPr>
        <w:t>FedRAMP</w:t>
      </w:r>
      <w:r w:rsidRPr="00053325">
        <w:rPr>
          <w:rStyle w:val="GSAGuidanceBoldChar"/>
        </w:rPr>
        <w:t xml:space="preserve"> Requirements and Guidance</w:t>
      </w:r>
      <w:r w:rsidRPr="00053325">
        <w:t xml:space="preserve">: </w:t>
      </w:r>
    </w:p>
    <w:p w:rsidR="00732C81" w:rsidRPr="00053325" w:rsidRDefault="00732C81" w:rsidP="00732C81">
      <w:pPr>
        <w:pStyle w:val="GSAGuidance"/>
      </w:pPr>
      <w:r w:rsidRPr="00053325">
        <w:rPr>
          <w:rStyle w:val="GSAGuidanceBoldChar"/>
        </w:rPr>
        <w:t>Requirement:</w:t>
      </w:r>
      <w:r w:rsidRPr="00053325">
        <w:t xml:space="preserve"> </w:t>
      </w:r>
      <w:r w:rsidRPr="00991BA0">
        <w:t>The service provider defines a time period consistent with the recovery time objectiv</w:t>
      </w:r>
      <w:r>
        <w:t>es and business impact analysis</w:t>
      </w:r>
      <w:r w:rsidRPr="00053325">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70394">
              <w:t>CP-8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70394">
              <w:t>Parameter CP-8-1:</w:t>
            </w:r>
            <w:r>
              <w:t xml:space="preserve"> immediate resumption using a redundant communications path</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70394">
              <w:t>Parameter CP-8-2</w:t>
            </w:r>
            <w:r>
              <w:t xml:space="preserve">: the service provider defines a time period consistent with the business impact analysis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15000399"/>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098392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877540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293035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468681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1501662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1310425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497016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986340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378151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0401572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8690533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70394">
              <w:t xml:space="preserve">CP-8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543E1F" w:rsidRDefault="00732C81" w:rsidP="00963369">
            <w:pPr>
              <w:rPr>
                <w:sz w:val="20"/>
                <w:szCs w:val="20"/>
              </w:rPr>
            </w:pPr>
            <w:r>
              <w:rPr>
                <w:rFonts w:asciiTheme="minorHAnsi" w:hAnsiTheme="minorHAnsi" w:cs="Arial"/>
                <w:spacing w:val="-5"/>
                <w:kern w:val="20"/>
                <w:sz w:val="2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735" w:name="_Toc468804891"/>
      <w:bookmarkStart w:id="1736" w:name="_Toc383429729"/>
      <w:bookmarkStart w:id="1737" w:name="_Toc383433320"/>
      <w:bookmarkStart w:id="1738" w:name="_Toc383444553"/>
      <w:bookmarkStart w:id="1739" w:name="_Toc385594194"/>
      <w:bookmarkStart w:id="1740" w:name="_Toc385594586"/>
      <w:bookmarkStart w:id="1741" w:name="_Toc385594974"/>
      <w:bookmarkStart w:id="1742" w:name="_Toc388620824"/>
      <w:r w:rsidRPr="002C3786">
        <w:t>CP-8 (1)</w:t>
      </w:r>
      <w:r>
        <w:t xml:space="preserve"> </w:t>
      </w:r>
      <w:r w:rsidRPr="002C3786">
        <w:t>Control Enhancement</w:t>
      </w:r>
      <w:bookmarkEnd w:id="1735"/>
      <w:r w:rsidRPr="002C3786">
        <w:t xml:space="preserve"> </w:t>
      </w:r>
      <w:bookmarkEnd w:id="1736"/>
      <w:bookmarkEnd w:id="1737"/>
      <w:bookmarkEnd w:id="1738"/>
      <w:bookmarkEnd w:id="1739"/>
      <w:bookmarkEnd w:id="1740"/>
      <w:bookmarkEnd w:id="1741"/>
      <w:bookmarkEnd w:id="1742"/>
    </w:p>
    <w:p w:rsidR="00732C81" w:rsidRPr="002C3786" w:rsidRDefault="00732C81" w:rsidP="00732C81">
      <w:pPr>
        <w:keepNext/>
        <w:rPr>
          <w:bCs/>
        </w:rPr>
      </w:pPr>
      <w:r w:rsidRPr="00553CC9">
        <w:t>The organization:</w:t>
      </w:r>
    </w:p>
    <w:p w:rsidR="00732C81" w:rsidRPr="00965288" w:rsidRDefault="00732C81" w:rsidP="00732C81">
      <w:pPr>
        <w:pStyle w:val="GSAListParagraphalpha"/>
        <w:numPr>
          <w:ilvl w:val="0"/>
          <w:numId w:val="17"/>
        </w:numPr>
        <w:rPr>
          <w:bCs/>
        </w:rPr>
      </w:pPr>
      <w:r w:rsidRPr="00553CC9">
        <w:t>Develops primary and alternate telecommunications service agreements that contain priority</w:t>
      </w:r>
      <w:r w:rsidRPr="00A8144E">
        <w:t>-</w:t>
      </w:r>
      <w:r w:rsidRPr="146C33A2">
        <w:t xml:space="preserve"> of</w:t>
      </w:r>
      <w:r w:rsidRPr="0005311F">
        <w:t xml:space="preserve">-service provisions in accordance with </w:t>
      </w:r>
      <w:r w:rsidRPr="00C66718">
        <w:t>organizational availability req</w:t>
      </w:r>
      <w:r w:rsidRPr="00AD7B04">
        <w:t>uirements (including recovery time objectives); and</w:t>
      </w:r>
    </w:p>
    <w:p w:rsidR="00732C81" w:rsidRPr="007511C6" w:rsidRDefault="00732C81" w:rsidP="00732C81">
      <w:pPr>
        <w:pStyle w:val="GSAListParagraphalpha"/>
        <w:numPr>
          <w:ilvl w:val="0"/>
          <w:numId w:val="17"/>
        </w:numPr>
      </w:pPr>
      <w:r w:rsidRPr="007511C6">
        <w:t>Requests Telecommunications Service Priority for all telecommunications services used for national security emergency preparedness in the event that the primary and/or alternate telecommunications services are provided by a common carrier.</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B394E">
              <w:t>CP-8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9359304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607031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140390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740705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56404759"/>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2284522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7693626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353799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298296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947275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6203424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4662274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B394E">
              <w:t xml:space="preserve">CP-8 (1)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543E1F" w:rsidRDefault="00732C81" w:rsidP="00963369">
            <w:pPr>
              <w:rPr>
                <w:sz w:val="20"/>
                <w:szCs w:val="20"/>
              </w:rPr>
            </w:pPr>
            <w:r>
              <w:rPr>
                <w:rFonts w:asciiTheme="minorHAnsi" w:hAnsiTheme="minorHAnsi" w:cs="Arial"/>
                <w:spacing w:val="-5"/>
                <w:kern w:val="20"/>
                <w:sz w:val="20"/>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743" w:name="_Toc468804892"/>
      <w:bookmarkStart w:id="1744" w:name="_Toc383429730"/>
      <w:bookmarkStart w:id="1745" w:name="_Toc383433321"/>
      <w:bookmarkStart w:id="1746" w:name="_Toc383444554"/>
      <w:bookmarkStart w:id="1747" w:name="_Toc385594195"/>
      <w:bookmarkStart w:id="1748" w:name="_Toc385594587"/>
      <w:bookmarkStart w:id="1749" w:name="_Toc385594975"/>
      <w:bookmarkStart w:id="1750" w:name="_Toc388620825"/>
      <w:r w:rsidRPr="002C3786">
        <w:t>CP-8 (2</w:t>
      </w:r>
      <w:r>
        <w:t xml:space="preserve">) </w:t>
      </w:r>
      <w:r w:rsidRPr="002C3786">
        <w:t>Control Enhancement</w:t>
      </w:r>
      <w:bookmarkEnd w:id="1743"/>
      <w:r>
        <w:t xml:space="preserve"> </w:t>
      </w:r>
      <w:bookmarkEnd w:id="1744"/>
      <w:bookmarkEnd w:id="1745"/>
      <w:bookmarkEnd w:id="1746"/>
      <w:bookmarkEnd w:id="1747"/>
      <w:bookmarkEnd w:id="1748"/>
      <w:bookmarkEnd w:id="1749"/>
      <w:bookmarkEnd w:id="1750"/>
    </w:p>
    <w:p w:rsidR="00732C81" w:rsidRPr="002C3786" w:rsidRDefault="00732C81" w:rsidP="00732C81">
      <w:r w:rsidRPr="00553CC9">
        <w:t xml:space="preserve">The organization obtains alternate telecommunications services </w:t>
      </w:r>
      <w:r w:rsidRPr="0005311F">
        <w:t>to reduce</w:t>
      </w:r>
      <w:r w:rsidRPr="00553CC9">
        <w:t xml:space="preserve"> </w:t>
      </w:r>
      <w:r w:rsidRPr="002C3786">
        <w:t>the likelihood of sharing a single point of failure with primary telecommunications services.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B394E">
              <w:t>CP-8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10425394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164128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438623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399059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833891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4260192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6364331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6518787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643634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426641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65951264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285212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B394E">
              <w:t xml:space="preserve">CP-8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751" w:name="_Toc468804893"/>
      <w:bookmarkStart w:id="1752" w:name="_Toc149090469"/>
      <w:bookmarkStart w:id="1753" w:name="_Toc383429731"/>
      <w:bookmarkStart w:id="1754" w:name="_Toc383433322"/>
      <w:bookmarkStart w:id="1755" w:name="_Toc383444555"/>
      <w:bookmarkStart w:id="1756" w:name="_Toc385594196"/>
      <w:bookmarkStart w:id="1757" w:name="_Toc385594588"/>
      <w:bookmarkStart w:id="1758" w:name="_Toc385594976"/>
      <w:bookmarkStart w:id="1759" w:name="_Toc388620826"/>
      <w:bookmarkStart w:id="1760" w:name="_Toc449543372"/>
      <w:r w:rsidRPr="002C3786">
        <w:t>CP-9</w:t>
      </w:r>
      <w:r>
        <w:t xml:space="preserve"> </w:t>
      </w:r>
      <w:r w:rsidRPr="002C3786">
        <w:t>Information System Backup</w:t>
      </w:r>
      <w:bookmarkEnd w:id="1751"/>
      <w:r w:rsidRPr="002C3786">
        <w:t xml:space="preserve"> </w:t>
      </w:r>
      <w:bookmarkEnd w:id="1752"/>
      <w:bookmarkEnd w:id="1753"/>
      <w:bookmarkEnd w:id="1754"/>
      <w:bookmarkEnd w:id="1755"/>
      <w:bookmarkEnd w:id="1756"/>
      <w:bookmarkEnd w:id="1757"/>
      <w:bookmarkEnd w:id="1758"/>
      <w:bookmarkEnd w:id="1759"/>
      <w:bookmarkEnd w:id="1760"/>
    </w:p>
    <w:p w:rsidR="00732C81" w:rsidRDefault="00732C81" w:rsidP="00732C81">
      <w:pPr>
        <w:keepNext/>
      </w:pPr>
      <w:r w:rsidRPr="00AE3199">
        <w:t xml:space="preserve">The organization: </w:t>
      </w:r>
    </w:p>
    <w:p w:rsidR="00732C81" w:rsidRDefault="00732C81" w:rsidP="00732C81">
      <w:pPr>
        <w:pStyle w:val="GSAGuidanceBold"/>
      </w:pPr>
      <w:r w:rsidRPr="005E2201">
        <w:t xml:space="preserve">CP-9 Additional </w:t>
      </w:r>
      <w:r>
        <w:t>FedRAMP</w:t>
      </w:r>
      <w:r w:rsidRPr="005E2201">
        <w:t xml:space="preserve"> Requirements and Guidance: </w:t>
      </w:r>
    </w:p>
    <w:p w:rsidR="00732C81" w:rsidRPr="005E2201" w:rsidRDefault="00732C81" w:rsidP="00732C81">
      <w:pPr>
        <w:pStyle w:val="GSAGuidance"/>
      </w:pPr>
      <w:r w:rsidRPr="005E2201">
        <w:rPr>
          <w:rStyle w:val="GSAGuidanceBoldChar"/>
        </w:rPr>
        <w:t>Requirement:</w:t>
      </w:r>
      <w:r w:rsidRPr="005E2201">
        <w:t xml:space="preserve"> </w:t>
      </w:r>
      <w:r w:rsidRPr="00840B5F">
        <w:t>The service provider shall determine what elements of the cloud environment require the Information System Backup control.</w:t>
      </w:r>
      <w:r>
        <w:t xml:space="preserve"> </w:t>
      </w:r>
      <w:r w:rsidRPr="00840B5F">
        <w:t>The service provider shall determine how Information System Backup is going to be verified and appropriate periodicity of the check.</w:t>
      </w:r>
    </w:p>
    <w:p w:rsidR="00732C81" w:rsidRDefault="00732C81" w:rsidP="00732C81">
      <w:pPr>
        <w:pStyle w:val="GSAListParagraphalpha"/>
        <w:numPr>
          <w:ilvl w:val="0"/>
          <w:numId w:val="18"/>
        </w:numPr>
      </w:pPr>
      <w:r w:rsidRPr="00AE3199">
        <w:t>Conducts backups of user-level information contained in the information system [</w:t>
      </w:r>
      <w:r>
        <w:rPr>
          <w:rStyle w:val="GSAItalicEmphasisChar"/>
        </w:rPr>
        <w:t>FedRAMP</w:t>
      </w:r>
      <w:r w:rsidRPr="00D62A31">
        <w:rPr>
          <w:rStyle w:val="GSAItalicEmphasisChar"/>
        </w:rPr>
        <w:t xml:space="preserve"> Assignment: daily incremental; weekly full</w:t>
      </w:r>
      <w:r w:rsidRPr="00AE3199">
        <w:t>]</w:t>
      </w:r>
    </w:p>
    <w:p w:rsidR="00732C81" w:rsidRPr="005E2201" w:rsidRDefault="00732C81" w:rsidP="00732C81">
      <w:pPr>
        <w:pStyle w:val="GSAGuidanceBold"/>
      </w:pPr>
      <w:r w:rsidRPr="005E2201">
        <w:t>CP-9</w:t>
      </w:r>
      <w:r>
        <w:t xml:space="preserve"> </w:t>
      </w:r>
      <w:r w:rsidRPr="005E2201">
        <w:t xml:space="preserve">(a) Additional </w:t>
      </w:r>
      <w:r>
        <w:t>FedRAMP</w:t>
      </w:r>
      <w:r w:rsidRPr="005E2201">
        <w:t xml:space="preserve"> Requirements and Guidance: </w:t>
      </w:r>
    </w:p>
    <w:p w:rsidR="00732C81" w:rsidRPr="005E2201" w:rsidRDefault="00732C81" w:rsidP="00732C81">
      <w:pPr>
        <w:pStyle w:val="GSAGuidance"/>
      </w:pPr>
      <w:r w:rsidRPr="005E2201">
        <w:rPr>
          <w:rStyle w:val="GSAGuidanceBoldChar"/>
        </w:rPr>
        <w:t>Requirement:</w:t>
      </w:r>
      <w:r w:rsidRPr="005E2201">
        <w:t xml:space="preserve"> </w:t>
      </w:r>
      <w:r w:rsidRPr="00840B5F">
        <w:t>The service provider maintains at least three backup copies of user-level information (at least one of which is available online).</w:t>
      </w:r>
    </w:p>
    <w:p w:rsidR="00732C81" w:rsidRDefault="00732C81" w:rsidP="00732C81">
      <w:pPr>
        <w:pStyle w:val="GSAListParagraphalpha"/>
        <w:numPr>
          <w:ilvl w:val="0"/>
          <w:numId w:val="140"/>
        </w:numPr>
      </w:pPr>
      <w:r w:rsidRPr="00AE3199">
        <w:t>Conducts backups of system-level information contained in the information system [</w:t>
      </w:r>
      <w:r>
        <w:rPr>
          <w:rStyle w:val="GSAItalicEmphasisChar"/>
        </w:rPr>
        <w:t>FedRAMP</w:t>
      </w:r>
      <w:r w:rsidRPr="00D62A31">
        <w:rPr>
          <w:rStyle w:val="GSAItalicEmphasisChar"/>
        </w:rPr>
        <w:t xml:space="preserve"> Assignment: daily incremental; weekly full</w:t>
      </w:r>
      <w:r w:rsidRPr="00AE3199">
        <w:t xml:space="preserve">]; </w:t>
      </w:r>
    </w:p>
    <w:p w:rsidR="00732C81" w:rsidRPr="005E2201" w:rsidRDefault="00732C81" w:rsidP="00732C81">
      <w:pPr>
        <w:pStyle w:val="GSAGuidanceBold"/>
      </w:pPr>
      <w:r w:rsidRPr="005E2201">
        <w:t>CP-9</w:t>
      </w:r>
      <w:r>
        <w:t xml:space="preserve"> </w:t>
      </w:r>
      <w:r w:rsidRPr="005E2201">
        <w:t xml:space="preserve">(b) Additional </w:t>
      </w:r>
      <w:r>
        <w:t>FedRAMP</w:t>
      </w:r>
      <w:r w:rsidRPr="005E2201">
        <w:t xml:space="preserve"> Requirements and Guidance: </w:t>
      </w:r>
    </w:p>
    <w:p w:rsidR="00732C81" w:rsidRPr="005E2201" w:rsidRDefault="00732C81" w:rsidP="00732C81">
      <w:pPr>
        <w:pStyle w:val="GSAGuidance"/>
      </w:pPr>
      <w:r w:rsidRPr="00840B5F">
        <w:rPr>
          <w:rStyle w:val="GSAGuidanceBoldChar"/>
        </w:rPr>
        <w:t>Requirement</w:t>
      </w:r>
      <w:r w:rsidRPr="005E2201">
        <w:t xml:space="preserve">: </w:t>
      </w:r>
      <w:r w:rsidRPr="00A504AC">
        <w:t>The service provider maintains at least three backup copies of system-level information (at least one of which is available online).</w:t>
      </w:r>
    </w:p>
    <w:p w:rsidR="00732C81" w:rsidRDefault="00732C81" w:rsidP="00732C81">
      <w:pPr>
        <w:pStyle w:val="GSAListParagraphalpha"/>
        <w:numPr>
          <w:ilvl w:val="0"/>
          <w:numId w:val="140"/>
        </w:numPr>
      </w:pPr>
      <w:r w:rsidRPr="002C51B3">
        <w:t>Conducts backups of information system documentation including security-related documentation [</w:t>
      </w:r>
      <w:r>
        <w:rPr>
          <w:rStyle w:val="GSAItalicEmphasisChar"/>
        </w:rPr>
        <w:t>FedRAMP</w:t>
      </w:r>
      <w:r w:rsidRPr="00D62A31">
        <w:rPr>
          <w:rStyle w:val="GSAItalicEmphasisChar"/>
        </w:rPr>
        <w:t xml:space="preserve"> Assignment: daily incremental; weekly full </w:t>
      </w:r>
      <w:r w:rsidRPr="002C51B3">
        <w:t xml:space="preserve">]; and </w:t>
      </w:r>
    </w:p>
    <w:p w:rsidR="00732C81" w:rsidRPr="005E2201" w:rsidRDefault="00732C81" w:rsidP="00732C81">
      <w:pPr>
        <w:pStyle w:val="GSAGuidanceBold"/>
        <w:keepNext/>
        <w:widowControl/>
      </w:pPr>
      <w:r w:rsidRPr="005E2201">
        <w:t>CP-9</w:t>
      </w:r>
      <w:r>
        <w:t xml:space="preserve"> </w:t>
      </w:r>
      <w:r w:rsidRPr="005E2201">
        <w:t xml:space="preserve">(c) Additional </w:t>
      </w:r>
      <w:r>
        <w:t>FedRAMP</w:t>
      </w:r>
      <w:r w:rsidRPr="005E2201">
        <w:t xml:space="preserve"> Requirements and Guidance: </w:t>
      </w:r>
    </w:p>
    <w:p w:rsidR="00732C81" w:rsidRPr="005E2201" w:rsidRDefault="00732C81" w:rsidP="00732C81">
      <w:pPr>
        <w:pStyle w:val="GSAGuidance"/>
      </w:pPr>
      <w:r w:rsidRPr="005E2201">
        <w:rPr>
          <w:rStyle w:val="GSAGuidanceBoldChar"/>
        </w:rPr>
        <w:t>Requirement:</w:t>
      </w:r>
      <w:r w:rsidRPr="005E2201">
        <w:t xml:space="preserve"> </w:t>
      </w:r>
      <w:r w:rsidRPr="00A504AC">
        <w:t>The service provider maintains at least three backup copies of information system documentation including security information (at least one of which is available online).</w:t>
      </w:r>
    </w:p>
    <w:p w:rsidR="00732C81" w:rsidRPr="00D9426A" w:rsidRDefault="00732C81" w:rsidP="00732C81">
      <w:pPr>
        <w:pStyle w:val="GSAListParagraphalpha"/>
        <w:numPr>
          <w:ilvl w:val="0"/>
          <w:numId w:val="140"/>
        </w:numPr>
      </w:pPr>
      <w:r w:rsidRPr="00AE3199">
        <w:t xml:space="preserve">Protects the confidentiality, integrity, and availability of backup information at storage locations. </w:t>
      </w:r>
      <w:r>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F5BFD">
              <w:t>CP-9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F5BFD">
              <w:t>Parameter CP-9(a):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F5BFD">
              <w:t>Parameter CP-9(b):</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5F5BFD" w:rsidRDefault="00732C81" w:rsidP="00963369">
            <w:pPr>
              <w:pStyle w:val="GSATableText"/>
            </w:pPr>
            <w:r w:rsidRPr="005F5BFD">
              <w:t>Parameter CP-9(</w:t>
            </w:r>
            <w:r>
              <w:t>c</w:t>
            </w:r>
            <w:r w:rsidRPr="005F5BFD">
              <w:t>):</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98832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28261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275022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991808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772409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3474435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793873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813857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650446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7764504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084930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98123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C3786">
              <w:t>CP-9</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contingency planning, training and testing for their systems hosted on AWS. AWS customers are responsible for properly backing up their data, to include taking regular EBS snapshots to ensure that EBS volume backups are replicated across the entire region.]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contingency planning, training and testing for their systems hosted on AWS. AWS customers are responsible for properly backing up their data, to include taking regular EBS snapshots to ensure that EBS volume backups are replicated across the entire region.]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contingency planning, training and testing for their systems hosted on AWS. AWS customers are responsible for properly backing up their data, to include taking regular EBS snapshots to ensure that EBS volume backups are replicated across the entire region.]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implementing contingency planning, training and testing for their systems hosted on AWS. AWS customers are responsible for properly backing up their data, to include taking regular EBS snapshots to ensure that EBS volume backups are replicated across the entire region.]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761" w:name="_Toc468804894"/>
      <w:bookmarkStart w:id="1762" w:name="_Toc383429733"/>
      <w:bookmarkStart w:id="1763" w:name="_Toc383433323"/>
      <w:bookmarkStart w:id="1764" w:name="_Toc383444556"/>
      <w:bookmarkStart w:id="1765" w:name="_Toc385594197"/>
      <w:bookmarkStart w:id="1766" w:name="_Toc385594589"/>
      <w:bookmarkStart w:id="1767" w:name="_Toc385594977"/>
      <w:bookmarkStart w:id="1768" w:name="_Toc388620827"/>
      <w:r w:rsidRPr="002C3786">
        <w:t>CP-9 (1)</w:t>
      </w:r>
      <w:r>
        <w:t xml:space="preserve"> </w:t>
      </w:r>
      <w:r w:rsidRPr="002C3786">
        <w:t>Control Enhancement</w:t>
      </w:r>
      <w:bookmarkEnd w:id="1761"/>
      <w:r w:rsidRPr="002C3786">
        <w:t xml:space="preserve"> </w:t>
      </w:r>
      <w:bookmarkEnd w:id="1762"/>
      <w:bookmarkEnd w:id="1763"/>
      <w:bookmarkEnd w:id="1764"/>
      <w:bookmarkEnd w:id="1765"/>
      <w:bookmarkEnd w:id="1766"/>
      <w:bookmarkEnd w:id="1767"/>
      <w:bookmarkEnd w:id="1768"/>
    </w:p>
    <w:p w:rsidR="00732C81" w:rsidRPr="002C3786" w:rsidRDefault="00732C81" w:rsidP="00732C81">
      <w:pPr>
        <w:rPr>
          <w:bCs/>
        </w:rPr>
      </w:pPr>
      <w:r w:rsidRPr="00553CC9">
        <w:t>The organization tests backup information [</w:t>
      </w:r>
      <w:r>
        <w:rPr>
          <w:rStyle w:val="GSAItalicEmphasisChar"/>
        </w:rPr>
        <w:t>FedRAMP</w:t>
      </w:r>
      <w:r w:rsidRPr="002B4E6E">
        <w:rPr>
          <w:rStyle w:val="GSAItalicEmphasisChar"/>
        </w:rPr>
        <w:t xml:space="preserve"> Assignment: </w:t>
      </w:r>
      <w:r w:rsidRPr="006C2A8C">
        <w:rPr>
          <w:rStyle w:val="GSAItalicEmphasisChar"/>
        </w:rPr>
        <w:t>at least monthly</w:t>
      </w:r>
      <w:r w:rsidRPr="00553CC9">
        <w:t>]</w:t>
      </w:r>
      <w:r w:rsidRPr="0D90D9CD">
        <w:t xml:space="preserve"> to verify media reliability and information integrity.</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52000">
              <w:t>CP-9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52000">
              <w:t>Parameter CP-9</w:t>
            </w:r>
            <w:r>
              <w:t xml:space="preserve"> </w:t>
            </w:r>
            <w:r w:rsidRPr="00052000">
              <w:t>(1):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695698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420086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338765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363015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523487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8159441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880849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856383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777975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353922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3181990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323454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52000">
              <w:t xml:space="preserve">CP-9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769" w:name="_Toc468804895"/>
      <w:bookmarkStart w:id="1770" w:name="_Toc383429734"/>
      <w:bookmarkStart w:id="1771" w:name="_Toc383433324"/>
      <w:bookmarkStart w:id="1772" w:name="_Toc383444557"/>
      <w:bookmarkStart w:id="1773" w:name="_Toc385594198"/>
      <w:bookmarkStart w:id="1774" w:name="_Toc385594590"/>
      <w:bookmarkStart w:id="1775" w:name="_Toc385594978"/>
      <w:bookmarkStart w:id="1776" w:name="_Toc388620828"/>
      <w:r w:rsidRPr="002C3786">
        <w:t>CP-9 (3)</w:t>
      </w:r>
      <w:r>
        <w:t xml:space="preserve"> </w:t>
      </w:r>
      <w:r w:rsidRPr="002C3786">
        <w:t>Control Enhancement</w:t>
      </w:r>
      <w:bookmarkEnd w:id="1769"/>
      <w:r w:rsidRPr="002C3786">
        <w:t xml:space="preserve"> </w:t>
      </w:r>
      <w:bookmarkEnd w:id="1770"/>
      <w:bookmarkEnd w:id="1771"/>
      <w:bookmarkEnd w:id="1772"/>
      <w:bookmarkEnd w:id="1773"/>
      <w:bookmarkEnd w:id="1774"/>
      <w:bookmarkEnd w:id="1775"/>
      <w:bookmarkEnd w:id="1776"/>
    </w:p>
    <w:p w:rsidR="00732C81" w:rsidRPr="002C3786" w:rsidRDefault="00732C81" w:rsidP="00732C81">
      <w:pPr>
        <w:rPr>
          <w:bCs/>
        </w:rPr>
      </w:pPr>
      <w:r w:rsidRPr="00553CC9">
        <w:t>The organization stores backup c</w:t>
      </w:r>
      <w:r w:rsidRPr="76E0D6DE">
        <w:t xml:space="preserve">opies of </w:t>
      </w:r>
      <w:r w:rsidRPr="00A8144E">
        <w:t>[</w:t>
      </w:r>
      <w:r w:rsidRPr="002B4E6E">
        <w:rPr>
          <w:rStyle w:val="GSAItalicEmphasisChar"/>
        </w:rPr>
        <w:t>Assignment: organization-defined critical information system software and other security-related information</w:t>
      </w:r>
      <w:r w:rsidRPr="00A8144E">
        <w:t>] in</w:t>
      </w:r>
      <w:r w:rsidRPr="76E0D6DE">
        <w:t xml:space="preserve"> a separate facility or in a fire-rated container that is not collocated with the operational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52000">
              <w:t>CP-9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52000">
              <w:t>Parameter CP-9(3):</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628657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201140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717385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199024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494118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729031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944964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87921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855666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7490918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0785393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879456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52000">
              <w:t xml:space="preserve">CP-9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777" w:name="_Toc468804896"/>
      <w:bookmarkStart w:id="1778" w:name="_Toc149090470"/>
      <w:bookmarkStart w:id="1779" w:name="_Toc383429735"/>
      <w:bookmarkStart w:id="1780" w:name="_Toc383433325"/>
      <w:bookmarkStart w:id="1781" w:name="_Toc383444558"/>
      <w:bookmarkStart w:id="1782" w:name="_Toc385594199"/>
      <w:bookmarkStart w:id="1783" w:name="_Toc385594591"/>
      <w:bookmarkStart w:id="1784" w:name="_Toc385594979"/>
      <w:bookmarkStart w:id="1785" w:name="_Toc388620829"/>
      <w:bookmarkStart w:id="1786" w:name="_Toc449543373"/>
      <w:r w:rsidRPr="002C3786">
        <w:t>CP-10</w:t>
      </w:r>
      <w:r>
        <w:t xml:space="preserve"> </w:t>
      </w:r>
      <w:r w:rsidRPr="002C3786">
        <w:t>Information System Recovery and Reconstitution</w:t>
      </w:r>
      <w:bookmarkEnd w:id="1777"/>
      <w:r w:rsidRPr="002C3786">
        <w:t xml:space="preserve"> </w:t>
      </w:r>
      <w:bookmarkEnd w:id="1778"/>
      <w:bookmarkEnd w:id="1779"/>
      <w:bookmarkEnd w:id="1780"/>
      <w:bookmarkEnd w:id="1781"/>
      <w:bookmarkEnd w:id="1782"/>
      <w:bookmarkEnd w:id="1783"/>
      <w:bookmarkEnd w:id="1784"/>
      <w:bookmarkEnd w:id="1785"/>
      <w:bookmarkEnd w:id="1786"/>
    </w:p>
    <w:p w:rsidR="00732C81" w:rsidRPr="002C3786" w:rsidRDefault="00732C81" w:rsidP="00732C81">
      <w:r w:rsidRPr="002C3786">
        <w:t>The organization provides for the recovery and reconstitution of the information system to a known state after a disruption, compromise, or failure.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CP-10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833687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794840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602933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1381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9227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4573171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09605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662933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67154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521111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662267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350288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52000">
              <w:t xml:space="preserve">CP-10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787" w:name="_Toc468804897"/>
      <w:bookmarkStart w:id="1788" w:name="_Toc383429737"/>
      <w:bookmarkStart w:id="1789" w:name="_Toc383433326"/>
      <w:bookmarkStart w:id="1790" w:name="_Toc383444559"/>
      <w:bookmarkStart w:id="1791" w:name="_Toc385594200"/>
      <w:bookmarkStart w:id="1792" w:name="_Toc385594592"/>
      <w:bookmarkStart w:id="1793" w:name="_Toc385594980"/>
      <w:bookmarkStart w:id="1794" w:name="_Toc388620830"/>
      <w:r w:rsidRPr="002C3786">
        <w:t>CP-10 (2)</w:t>
      </w:r>
      <w:r>
        <w:t xml:space="preserve"> </w:t>
      </w:r>
      <w:r w:rsidRPr="002C3786">
        <w:t>Control Enhancement</w:t>
      </w:r>
      <w:bookmarkEnd w:id="1787"/>
      <w:r w:rsidRPr="002C3786">
        <w:t xml:space="preserve"> </w:t>
      </w:r>
      <w:bookmarkEnd w:id="1788"/>
      <w:bookmarkEnd w:id="1789"/>
      <w:bookmarkEnd w:id="1790"/>
      <w:bookmarkEnd w:id="1791"/>
      <w:bookmarkEnd w:id="1792"/>
      <w:bookmarkEnd w:id="1793"/>
      <w:bookmarkEnd w:id="1794"/>
    </w:p>
    <w:p w:rsidR="00732C81" w:rsidRPr="002C3786" w:rsidRDefault="00732C81" w:rsidP="00732C81">
      <w:r w:rsidRPr="002C3786">
        <w:t>The information system implements transaction recovery for systems that are transaction-based.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52000">
              <w:t>CP-10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731423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803900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415498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97501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495193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5013630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368926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944156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663980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9455663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461898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252512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52000">
              <w:t xml:space="preserve">CP-10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02BF6">
              <w:t>AWS customers are responsible for properly implementing contingency planning, training and testing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1795" w:name="_Toc383429738"/>
      <w:bookmarkStart w:id="1796" w:name="_Toc383444560"/>
      <w:bookmarkStart w:id="1797" w:name="_Toc385594201"/>
      <w:bookmarkStart w:id="1798" w:name="_Toc385594593"/>
      <w:bookmarkStart w:id="1799" w:name="_Toc385594981"/>
      <w:bookmarkStart w:id="1800" w:name="_Toc449543374"/>
      <w:bookmarkStart w:id="1801" w:name="_Toc468804898"/>
      <w:r w:rsidRPr="002C3786">
        <w:t>Identification and Authentication (IA)</w:t>
      </w:r>
      <w:bookmarkEnd w:id="1795"/>
      <w:bookmarkEnd w:id="1796"/>
      <w:bookmarkEnd w:id="1797"/>
      <w:bookmarkEnd w:id="1798"/>
      <w:bookmarkEnd w:id="1799"/>
      <w:bookmarkEnd w:id="1800"/>
      <w:bookmarkEnd w:id="1801"/>
    </w:p>
    <w:p w:rsidR="00732C81" w:rsidRDefault="00732C81" w:rsidP="00732C81">
      <w:pPr>
        <w:pStyle w:val="Heading3"/>
      </w:pPr>
      <w:bookmarkStart w:id="1802" w:name="_Toc468804899"/>
      <w:bookmarkStart w:id="1803" w:name="_Toc449543376"/>
      <w:r w:rsidRPr="002C3786">
        <w:t>IA-1</w:t>
      </w:r>
      <w:r>
        <w:t xml:space="preserve"> </w:t>
      </w:r>
      <w:r w:rsidRPr="002C3786">
        <w:t>Identification and Authentication Policy and Procedures</w:t>
      </w:r>
      <w:bookmarkEnd w:id="1802"/>
      <w:r>
        <w:t xml:space="preserve"> </w:t>
      </w:r>
      <w:bookmarkEnd w:id="1803"/>
    </w:p>
    <w:p w:rsidR="00732C81" w:rsidRPr="002C3786" w:rsidRDefault="00732C81" w:rsidP="00732C81">
      <w:pPr>
        <w:keepNext/>
      </w:pPr>
      <w:r w:rsidRPr="002C3786">
        <w:t>The organization</w:t>
      </w:r>
      <w:r>
        <w:t>:</w:t>
      </w:r>
      <w:r w:rsidRPr="002C3786">
        <w:t xml:space="preserve"> </w:t>
      </w:r>
    </w:p>
    <w:p w:rsidR="00732C81" w:rsidRPr="00DD19E7" w:rsidRDefault="00732C81" w:rsidP="00732C81">
      <w:pPr>
        <w:pStyle w:val="GSAListParagraphalpha"/>
        <w:numPr>
          <w:ilvl w:val="0"/>
          <w:numId w:val="145"/>
        </w:numPr>
        <w:rPr>
          <w:bCs/>
        </w:rPr>
      </w:pPr>
      <w:r w:rsidRPr="00DD19E7">
        <w:rPr>
          <w:bCs/>
        </w:rPr>
        <w:t>Develops, documents, and disseminates to [</w:t>
      </w:r>
      <w:r w:rsidRPr="009443D6">
        <w:rPr>
          <w:rStyle w:val="GSAItalicEmphasisChar"/>
        </w:rPr>
        <w:t>Assignment: organization-defined personnel or roles</w:t>
      </w:r>
      <w:r w:rsidRPr="00DD19E7">
        <w:rPr>
          <w:bCs/>
        </w:rPr>
        <w:t>]:</w:t>
      </w:r>
    </w:p>
    <w:p w:rsidR="00732C81" w:rsidRDefault="00732C81" w:rsidP="00732C81">
      <w:pPr>
        <w:pStyle w:val="GSAListParagraphalpha2"/>
        <w:numPr>
          <w:ilvl w:val="1"/>
          <w:numId w:val="140"/>
        </w:numPr>
      </w:pPr>
      <w:r w:rsidRPr="00AE3199">
        <w:t>An identification and authentication policy that addresses purpose, scope, roles, responsibilities, management commitment, coordination among organizational entities, and compliance; and</w:t>
      </w:r>
    </w:p>
    <w:p w:rsidR="00732C81" w:rsidRDefault="00732C81" w:rsidP="00732C81">
      <w:pPr>
        <w:pStyle w:val="GSAListParagraphalpha2"/>
        <w:numPr>
          <w:ilvl w:val="1"/>
          <w:numId w:val="140"/>
        </w:numPr>
      </w:pPr>
      <w:r w:rsidRPr="00AE3199">
        <w:t>Procedures to facilitate the implementation of the identification and authentication policy and associated identification and authentication controls; and</w:t>
      </w:r>
    </w:p>
    <w:p w:rsidR="00732C81" w:rsidRDefault="00732C81" w:rsidP="00732C81">
      <w:pPr>
        <w:pStyle w:val="GSAListParagraphalpha"/>
        <w:numPr>
          <w:ilvl w:val="0"/>
          <w:numId w:val="140"/>
        </w:numPr>
      </w:pPr>
      <w:r w:rsidRPr="00AE3199">
        <w:t>Reviews and updates the current:</w:t>
      </w:r>
    </w:p>
    <w:p w:rsidR="00732C81" w:rsidRDefault="00732C81" w:rsidP="00732C81">
      <w:pPr>
        <w:pStyle w:val="GSAListParagraphalpha2"/>
        <w:numPr>
          <w:ilvl w:val="1"/>
          <w:numId w:val="140"/>
        </w:numPr>
      </w:pPr>
      <w:r w:rsidRPr="00AE3199">
        <w:t>Identification and authentication policy [</w:t>
      </w:r>
      <w:r>
        <w:rPr>
          <w:rStyle w:val="GSAItalicEmphasisChar"/>
        </w:rPr>
        <w:t>FedRAMP</w:t>
      </w:r>
      <w:r w:rsidRPr="00CD66D1">
        <w:rPr>
          <w:rStyle w:val="GSAItalicEmphasisChar"/>
        </w:rPr>
        <w:t xml:space="preserve"> </w:t>
      </w:r>
      <w:r w:rsidRPr="00D62A31">
        <w:rPr>
          <w:rStyle w:val="GSAItalicEmphasisChar"/>
        </w:rPr>
        <w:t xml:space="preserve">Assignment: </w:t>
      </w:r>
      <w:r w:rsidRPr="003107C6">
        <w:rPr>
          <w:rStyle w:val="GSAItalicEmphasisChar"/>
        </w:rPr>
        <w:t>at least annually</w:t>
      </w:r>
      <w:r w:rsidRPr="00AE3199">
        <w:t>]; and</w:t>
      </w:r>
    </w:p>
    <w:p w:rsidR="00732C81" w:rsidRDefault="00732C81" w:rsidP="00732C81">
      <w:pPr>
        <w:pStyle w:val="GSAListParagraphalpha2"/>
        <w:numPr>
          <w:ilvl w:val="1"/>
          <w:numId w:val="140"/>
        </w:numPr>
      </w:pPr>
      <w:r w:rsidRPr="00AE3199">
        <w:t>Identification and authentication procedures [</w:t>
      </w:r>
      <w:r>
        <w:rPr>
          <w:rStyle w:val="GSAItalicEmphasisChar"/>
        </w:rPr>
        <w:t>FedRAMP</w:t>
      </w:r>
      <w:r w:rsidRPr="00CD66D1">
        <w:rPr>
          <w:rStyle w:val="GSAItalicEmphasisChar"/>
        </w:rPr>
        <w:t xml:space="preserve"> </w:t>
      </w:r>
      <w:r w:rsidRPr="00D62A31">
        <w:rPr>
          <w:rStyle w:val="GSAItalicEmphasisChar"/>
        </w:rPr>
        <w:t xml:space="preserve">Assignment: </w:t>
      </w:r>
      <w:r w:rsidRPr="00DD19E7">
        <w:rPr>
          <w:rStyle w:val="GSAItalicEmphasisChar"/>
        </w:rPr>
        <w:t>at least annually or whenever a significant change occurs</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443D6">
              <w:t>IA-1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443D6">
              <w:t>Parameter IA-1(a):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443D6">
              <w:t>Parameter IA-1(a):</w:t>
            </w:r>
            <w:r>
              <w:t xml:space="preserve"> </w:t>
            </w:r>
            <w:r w:rsidRPr="00D40DE9">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443D6">
              <w:t>Parameter IA-1(b)(</w:t>
            </w:r>
            <w:r>
              <w:t>1</w:t>
            </w:r>
            <w:r w:rsidRPr="009443D6">
              <w:t>):</w:t>
            </w:r>
            <w:r>
              <w:t xml:space="preserve"> </w:t>
            </w:r>
            <w:r w:rsidRPr="00D40DE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541347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499284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656737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862963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429406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6625143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660289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FB5666" w:rsidRDefault="00E36097" w:rsidP="00963369">
            <w:pPr>
              <w:pStyle w:val="GSATableText"/>
            </w:pPr>
            <w:sdt>
              <w:sdtPr>
                <w:id w:val="1718170526"/>
                <w14:checkbox>
                  <w14:checked w14:val="0"/>
                  <w14:checkedState w14:val="2612" w14:font="MS Gothic"/>
                  <w14:uncheckedState w14:val="2610" w14:font="MS Gothic"/>
                </w14:checkbox>
              </w:sdtPr>
              <w:sdtEndPr/>
              <w:sdtContent>
                <w:r w:rsidR="00732C81" w:rsidRPr="00FB5666">
                  <w:rPr>
                    <w:rFonts w:eastAsia="MS Gothic" w:hint="eastAsia"/>
                  </w:rPr>
                  <w:t>☐</w:t>
                </w:r>
              </w:sdtContent>
            </w:sdt>
            <w:r w:rsidR="00732C81" w:rsidRPr="00FB5666">
              <w:t xml:space="preserve"> Service Provider Hybrid (Corporate and System Specific)</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36708B" w:rsidTr="00963369">
        <w:trPr>
          <w:cantSplit/>
          <w:trHeight w:val="288"/>
          <w:tblHeader/>
        </w:trPr>
        <w:tc>
          <w:tcPr>
            <w:tcW w:w="5000" w:type="pct"/>
            <w:gridSpan w:val="2"/>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81E81">
              <w:t xml:space="preserve">IA-1 </w:t>
            </w:r>
            <w:r w:rsidRPr="0036708B">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804" w:name="_Toc468804900"/>
      <w:bookmarkStart w:id="1805" w:name="_Toc149090526"/>
      <w:bookmarkStart w:id="1806" w:name="_Toc383429740"/>
      <w:bookmarkStart w:id="1807" w:name="_Toc383444562"/>
      <w:bookmarkStart w:id="1808" w:name="_Toc385594203"/>
      <w:bookmarkStart w:id="1809" w:name="_Toc385594595"/>
      <w:bookmarkStart w:id="1810" w:name="_Toc385594983"/>
      <w:bookmarkStart w:id="1811" w:name="_Toc388620832"/>
      <w:bookmarkStart w:id="1812" w:name="_Toc449543377"/>
      <w:r w:rsidRPr="002C3786">
        <w:t>IA-2</w:t>
      </w:r>
      <w:r>
        <w:t xml:space="preserve"> </w:t>
      </w:r>
      <w:r w:rsidRPr="002C3786">
        <w:t>Identification and Authentication</w:t>
      </w:r>
      <w:r>
        <w:t xml:space="preserve"> (Organizational Users)</w:t>
      </w:r>
      <w:bookmarkEnd w:id="1804"/>
      <w:r w:rsidRPr="002C3786">
        <w:t xml:space="preserve"> </w:t>
      </w:r>
      <w:bookmarkEnd w:id="1805"/>
      <w:bookmarkEnd w:id="1806"/>
      <w:bookmarkEnd w:id="1807"/>
      <w:bookmarkEnd w:id="1808"/>
      <w:bookmarkEnd w:id="1809"/>
      <w:bookmarkEnd w:id="1810"/>
      <w:bookmarkEnd w:id="1811"/>
      <w:bookmarkEnd w:id="1812"/>
    </w:p>
    <w:p w:rsidR="00732C81" w:rsidRDefault="00732C81" w:rsidP="00732C81">
      <w:pPr>
        <w:rPr>
          <w:bCs/>
        </w:rPr>
      </w:pPr>
      <w:r w:rsidRPr="007031F7">
        <w:t>The information system uniquely identifies and authenticates organizational users (or processes acting on behalf of organizational users).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07490">
              <w:t>IA-2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683392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301589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500239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718328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754178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217700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624977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2407549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714268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791895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573664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340269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07490">
              <w:t xml:space="preserve">IA-2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authentication of the customers AWS services</w:t>
            </w:r>
            <w:r w:rsidRPr="00DE7A0E">
              <w:t>. They can be configured with varying levels of permissions, and are used to set up and design the system:</w:t>
            </w:r>
            <w:r>
              <w:t xml:space="preserve"> </w:t>
            </w:r>
            <w:r w:rsidRPr="0054784C">
              <w:t xml:space="preserve">http://docs.aws.amazon.com/IAM/latest/UserGuide/best-practices.html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813" w:name="_Toc468804901"/>
      <w:bookmarkStart w:id="1814" w:name="_Toc383429742"/>
      <w:bookmarkStart w:id="1815" w:name="_Toc383444563"/>
      <w:bookmarkStart w:id="1816" w:name="_Toc385594204"/>
      <w:bookmarkStart w:id="1817" w:name="_Toc385594596"/>
      <w:bookmarkStart w:id="1818" w:name="_Toc385594984"/>
      <w:bookmarkStart w:id="1819" w:name="_Toc388620833"/>
      <w:r w:rsidRPr="002C3786">
        <w:t>IA-2 (1)</w:t>
      </w:r>
      <w:r>
        <w:t xml:space="preserve"> </w:t>
      </w:r>
      <w:r w:rsidRPr="002C3786">
        <w:t>Control Enhancement</w:t>
      </w:r>
      <w:bookmarkEnd w:id="1813"/>
      <w:r w:rsidRPr="002C3786">
        <w:t xml:space="preserve"> </w:t>
      </w:r>
      <w:bookmarkEnd w:id="1814"/>
      <w:bookmarkEnd w:id="1815"/>
      <w:bookmarkEnd w:id="1816"/>
      <w:bookmarkEnd w:id="1817"/>
      <w:bookmarkEnd w:id="1818"/>
      <w:bookmarkEnd w:id="1819"/>
    </w:p>
    <w:p w:rsidR="00732C81" w:rsidRDefault="00732C81" w:rsidP="00732C81">
      <w:r w:rsidRPr="007031F7">
        <w:t>The information system implements multifactor authentication for network access to privileged accounts.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07490">
              <w:t>IA-2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382882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94765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975799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293503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059421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5914631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183337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631420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489416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291421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4572284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600721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07490">
              <w:t xml:space="preserve">IA-2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195052" w:rsidRDefault="00732C81" w:rsidP="00963369">
            <w:pPr>
              <w:pStyle w:val="GSATableText"/>
              <w:rPr>
                <w:i/>
              </w:rPr>
            </w:pPr>
            <w:r>
              <w:t>[</w:t>
            </w:r>
            <w:r w:rsidRPr="00195052">
              <w:rPr>
                <w:i/>
              </w:rPr>
              <w:t>AWS customers are responsible for establishing MFA for use with their AWS account:</w:t>
            </w:r>
          </w:p>
          <w:p w:rsidR="00732C81" w:rsidRPr="00195052" w:rsidRDefault="00E36097" w:rsidP="00963369">
            <w:pPr>
              <w:pStyle w:val="Instructions"/>
            </w:pPr>
            <w:hyperlink r:id="rId35" w:history="1">
              <w:r w:rsidR="00732C81" w:rsidRPr="00195052">
                <w:rPr>
                  <w:rStyle w:val="Hyperlink"/>
                </w:rPr>
                <w:t>https://aws.amazon.com/iam/details/mfa/</w:t>
              </w:r>
            </w:hyperlink>
            <w:r w:rsidR="00732C81" w:rsidRPr="00195052">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820" w:name="_Toc468804902"/>
      <w:bookmarkStart w:id="1821" w:name="_Toc383429743"/>
      <w:bookmarkStart w:id="1822" w:name="_Toc383444564"/>
      <w:bookmarkStart w:id="1823" w:name="_Toc385594205"/>
      <w:bookmarkStart w:id="1824" w:name="_Toc385594597"/>
      <w:bookmarkStart w:id="1825" w:name="_Toc385594985"/>
      <w:bookmarkStart w:id="1826" w:name="_Toc388620834"/>
      <w:r w:rsidRPr="002C3786">
        <w:t>IA-2 (2)</w:t>
      </w:r>
      <w:r>
        <w:t xml:space="preserve"> </w:t>
      </w:r>
      <w:r w:rsidRPr="002C3786">
        <w:t>Control Enhancement</w:t>
      </w:r>
      <w:bookmarkEnd w:id="1820"/>
      <w:r w:rsidRPr="002C3786">
        <w:t xml:space="preserve"> </w:t>
      </w:r>
      <w:bookmarkEnd w:id="1821"/>
      <w:bookmarkEnd w:id="1822"/>
      <w:bookmarkEnd w:id="1823"/>
      <w:bookmarkEnd w:id="1824"/>
      <w:bookmarkEnd w:id="1825"/>
      <w:bookmarkEnd w:id="1826"/>
    </w:p>
    <w:p w:rsidR="00732C81" w:rsidRPr="002C3786" w:rsidRDefault="00732C81" w:rsidP="00732C81">
      <w:r w:rsidRPr="007031F7">
        <w:t>The information system implements multifactor authentication for network access to non-privileged accounts.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IA-2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435117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674924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446417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637547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1064640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0419818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115715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430922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571839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71737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6273091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80758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07490">
              <w:t xml:space="preserve">IA-2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195052" w:rsidRDefault="00732C81" w:rsidP="00963369">
            <w:pPr>
              <w:pStyle w:val="GSATableText"/>
              <w:rPr>
                <w:i/>
              </w:rPr>
            </w:pPr>
            <w:r>
              <w:t>[</w:t>
            </w:r>
            <w:r w:rsidRPr="00195052">
              <w:rPr>
                <w:i/>
              </w:rPr>
              <w:t xml:space="preserve">AWS customers are responsible for establishing </w:t>
            </w:r>
            <w:r>
              <w:rPr>
                <w:i/>
              </w:rPr>
              <w:t>Multifactor Authentication (</w:t>
            </w:r>
            <w:r w:rsidRPr="00195052">
              <w:rPr>
                <w:i/>
              </w:rPr>
              <w:t>MFA</w:t>
            </w:r>
            <w:r>
              <w:rPr>
                <w:i/>
              </w:rPr>
              <w:t>)</w:t>
            </w:r>
            <w:r w:rsidRPr="00195052">
              <w:rPr>
                <w:i/>
              </w:rPr>
              <w:t xml:space="preserve"> for use with their AWS account:</w:t>
            </w:r>
          </w:p>
          <w:p w:rsidR="00732C81" w:rsidRPr="00195052" w:rsidRDefault="00E36097" w:rsidP="00963369">
            <w:pPr>
              <w:pStyle w:val="Instructions"/>
            </w:pPr>
            <w:hyperlink r:id="rId36" w:history="1">
              <w:r w:rsidR="00732C81" w:rsidRPr="00195052">
                <w:rPr>
                  <w:rStyle w:val="Hyperlink"/>
                </w:rPr>
                <w:t>https://aws.amazon.com/iam/details/mfa/</w:t>
              </w:r>
            </w:hyperlink>
            <w:r w:rsidR="00732C81" w:rsidRPr="00195052">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827" w:name="_Toc468804903"/>
      <w:bookmarkStart w:id="1828" w:name="_Toc383429744"/>
      <w:bookmarkStart w:id="1829" w:name="_Toc383444565"/>
      <w:bookmarkStart w:id="1830" w:name="_Toc385594206"/>
      <w:bookmarkStart w:id="1831" w:name="_Toc385594598"/>
      <w:bookmarkStart w:id="1832" w:name="_Toc385594986"/>
      <w:bookmarkStart w:id="1833" w:name="_Toc388620835"/>
      <w:r w:rsidRPr="002C3786">
        <w:t>IA-2 (3)</w:t>
      </w:r>
      <w:r>
        <w:t xml:space="preserve"> </w:t>
      </w:r>
      <w:r w:rsidRPr="002C3786">
        <w:t>Control Enhancement</w:t>
      </w:r>
      <w:bookmarkEnd w:id="1827"/>
      <w:r w:rsidRPr="002C3786">
        <w:t xml:space="preserve"> </w:t>
      </w:r>
      <w:bookmarkEnd w:id="1828"/>
      <w:bookmarkEnd w:id="1829"/>
      <w:bookmarkEnd w:id="1830"/>
      <w:bookmarkEnd w:id="1831"/>
      <w:bookmarkEnd w:id="1832"/>
      <w:bookmarkEnd w:id="1833"/>
    </w:p>
    <w:p w:rsidR="00732C81" w:rsidRDefault="00732C81" w:rsidP="00732C81">
      <w:r w:rsidRPr="007031F7">
        <w:t>The information system implements multifactor authentication for local access to privileged accounts.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1252E">
              <w:t>IA-2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rsidRPr="002C3786">
              <w:t>Responsible Role:</w:t>
            </w:r>
            <w:r>
              <w:t xml:space="preserve"> </w:t>
            </w:r>
            <w:r w:rsidRPr="0046333A">
              <w:t>AWS Information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383386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190781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007139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956529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9947541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Not applicable</w:t>
            </w:r>
          </w:p>
        </w:tc>
      </w:tr>
      <w:tr w:rsidR="00732C81" w:rsidRPr="002C3786" w:rsidTr="00963369">
        <w:trPr>
          <w:trHeight w:val="919"/>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73598269"/>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400129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842544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900749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236035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191537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781356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1252E">
              <w:t xml:space="preserve">IA-2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0E39B0" w:rsidRDefault="00732C81" w:rsidP="00963369">
            <w:pPr>
              <w:rPr>
                <w:sz w:val="20"/>
                <w:szCs w:val="20"/>
              </w:rPr>
            </w:pPr>
            <w:r>
              <w:rPr>
                <w:rFonts w:asciiTheme="minorHAnsi" w:hAnsiTheme="minorHAnsi"/>
                <w:sz w:val="20"/>
                <w:szCs w:val="20"/>
              </w:rPr>
              <w:t>Inherited from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834" w:name="_Toc468804904"/>
      <w:bookmarkStart w:id="1835" w:name="_Toc383429745"/>
      <w:bookmarkStart w:id="1836" w:name="_Toc383444566"/>
      <w:bookmarkStart w:id="1837" w:name="_Toc385594207"/>
      <w:bookmarkStart w:id="1838" w:name="_Toc385594599"/>
      <w:bookmarkStart w:id="1839" w:name="_Toc385594987"/>
      <w:bookmarkStart w:id="1840" w:name="_Toc388620836"/>
      <w:r>
        <w:t>IA-2 (5</w:t>
      </w:r>
      <w:r w:rsidRPr="00D274E5">
        <w:t>)</w:t>
      </w:r>
      <w:r>
        <w:t xml:space="preserve"> Control Enhancement</w:t>
      </w:r>
      <w:bookmarkEnd w:id="1834"/>
      <w:r>
        <w:t xml:space="preserve"> </w:t>
      </w:r>
      <w:bookmarkEnd w:id="1835"/>
      <w:bookmarkEnd w:id="1836"/>
      <w:bookmarkEnd w:id="1837"/>
      <w:bookmarkEnd w:id="1838"/>
      <w:bookmarkEnd w:id="1839"/>
      <w:bookmarkEnd w:id="1840"/>
    </w:p>
    <w:p w:rsidR="00732C81" w:rsidRDefault="00732C81" w:rsidP="00732C81">
      <w:r w:rsidRPr="007031F7">
        <w:t>The organization requires individuals to be authenticated with an individual authenticator when a group authenticator is employed.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1252E">
              <w:t>IA-2 (5)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707531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9111142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337943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192754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839888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0565967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894889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818000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183022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477331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123425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132775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CE1081">
              <w:t xml:space="preserve">Inherited from pre-existing </w:t>
            </w:r>
            <w:r w:rsidR="00732C81">
              <w:t xml:space="preserve">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1252E">
              <w:t>IA-2 (5)</w:t>
            </w:r>
            <w:r w:rsidRPr="0036708B">
              <w:t xml:space="preserve">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195052" w:rsidRDefault="00732C81" w:rsidP="00963369">
            <w:pPr>
              <w:pStyle w:val="GSATableText"/>
              <w:rPr>
                <w:i/>
              </w:rPr>
            </w:pPr>
            <w:r>
              <w:rPr>
                <w:i/>
              </w:rPr>
              <w:t xml:space="preserve">Recommend </w:t>
            </w:r>
            <w:r w:rsidRPr="00195052">
              <w:rPr>
                <w:i/>
              </w:rPr>
              <w:t xml:space="preserve">AWS customers use permission groups and IAM users rather than sharing credentials </w:t>
            </w:r>
            <w:r>
              <w:rPr>
                <w:i/>
              </w:rPr>
              <w:t>within their IAM account</w:t>
            </w:r>
            <w:r w:rsidRPr="00195052">
              <w:rPr>
                <w:i/>
              </w:rPr>
              <w:t>:</w:t>
            </w:r>
          </w:p>
          <w:p w:rsidR="00732C81" w:rsidRDefault="00732C81" w:rsidP="00963369">
            <w:pPr>
              <w:pStyle w:val="GSATableText"/>
            </w:pPr>
            <w:r w:rsidRPr="0054784C">
              <w:t xml:space="preserve">http://docs.aws.amazon.com/IAM/latest/UserGuide/best-practices.html </w:t>
            </w:r>
          </w:p>
          <w:p w:rsidR="00732C81" w:rsidRDefault="00732C81" w:rsidP="00963369">
            <w:pPr>
              <w:pStyle w:val="GSATableText"/>
              <w:rPr>
                <w:i/>
              </w:rPr>
            </w:pP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841" w:name="_Toc468804905"/>
      <w:bookmarkStart w:id="1842" w:name="_Toc383429746"/>
      <w:bookmarkStart w:id="1843" w:name="_Toc383444567"/>
      <w:bookmarkStart w:id="1844" w:name="_Toc385594208"/>
      <w:bookmarkStart w:id="1845" w:name="_Toc385594600"/>
      <w:bookmarkStart w:id="1846" w:name="_Toc385594988"/>
      <w:bookmarkStart w:id="1847" w:name="_Toc388620837"/>
      <w:r w:rsidRPr="002C3786">
        <w:t>IA-2 (8)</w:t>
      </w:r>
      <w:r>
        <w:t xml:space="preserve"> </w:t>
      </w:r>
      <w:r w:rsidRPr="002C3786">
        <w:t>Control Enhancement</w:t>
      </w:r>
      <w:bookmarkEnd w:id="1841"/>
      <w:r w:rsidRPr="002C3786">
        <w:t xml:space="preserve"> </w:t>
      </w:r>
      <w:bookmarkEnd w:id="1842"/>
      <w:bookmarkEnd w:id="1843"/>
      <w:bookmarkEnd w:id="1844"/>
      <w:bookmarkEnd w:id="1845"/>
      <w:bookmarkEnd w:id="1846"/>
      <w:bookmarkEnd w:id="1847"/>
    </w:p>
    <w:p w:rsidR="00732C81" w:rsidRPr="002C3786" w:rsidRDefault="00732C81" w:rsidP="00732C81">
      <w:r w:rsidRPr="007031F7">
        <w:t>The information system implements replay-resistant authentication mechanisms for network access to privileged accounts.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1252E">
              <w:t>IA-2 (8)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214842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563703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548761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810846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257200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4076485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340855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789150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928411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9897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6170383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359202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1252E">
              <w:t>IA-2 (8)</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D05D2D" w:rsidRDefault="00732C81" w:rsidP="00963369">
            <w:pPr>
              <w:pStyle w:val="GSATableText"/>
              <w:rPr>
                <w:i/>
              </w:rPr>
            </w:pPr>
            <w:r w:rsidRPr="00D05D2D">
              <w:rPr>
                <w:i/>
              </w:rPr>
              <w:t xml:space="preserve">[AWS customers are responsible for implementing </w:t>
            </w:r>
            <w:r w:rsidRPr="005520DF">
              <w:rPr>
                <w:i/>
              </w:rPr>
              <w:t>replay-resistant authentication mechanisms for network access to privileged accounts</w:t>
            </w:r>
            <w:r w:rsidRPr="00D05D2D">
              <w:rPr>
                <w:i/>
              </w:rPr>
              <w:t>.]</w:t>
            </w:r>
          </w:p>
          <w:p w:rsidR="00732C81" w:rsidRDefault="00732C81" w:rsidP="00963369">
            <w:pPr>
              <w:pStyle w:val="GSATableText"/>
              <w:rPr>
                <w:i/>
              </w:rPr>
            </w:pP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848" w:name="_Toc468804906"/>
      <w:bookmarkStart w:id="1849" w:name="_Toc383429748"/>
      <w:bookmarkStart w:id="1850" w:name="_Toc383444568"/>
      <w:bookmarkStart w:id="1851" w:name="_Toc385594209"/>
      <w:bookmarkStart w:id="1852" w:name="_Toc385594601"/>
      <w:bookmarkStart w:id="1853" w:name="_Toc385594989"/>
      <w:bookmarkStart w:id="1854" w:name="_Toc388620838"/>
      <w:r>
        <w:t>IA-2 (11</w:t>
      </w:r>
      <w:r w:rsidRPr="002C3786">
        <w:t>)</w:t>
      </w:r>
      <w:r>
        <w:t xml:space="preserve"> Control Enhancement</w:t>
      </w:r>
      <w:bookmarkEnd w:id="1848"/>
      <w:r>
        <w:t xml:space="preserve"> </w:t>
      </w:r>
      <w:bookmarkEnd w:id="1849"/>
      <w:bookmarkEnd w:id="1850"/>
      <w:bookmarkEnd w:id="1851"/>
      <w:bookmarkEnd w:id="1852"/>
      <w:bookmarkEnd w:id="1853"/>
      <w:bookmarkEnd w:id="1854"/>
    </w:p>
    <w:p w:rsidR="00732C81" w:rsidRDefault="00732C81" w:rsidP="00732C81">
      <w:r w:rsidRPr="006E6F2B">
        <w:t>The information system implements multifactor authentication for remote access to privileged and non-privileged accounts such that one of the factors is provided by a device separate from the system gaining access and the device meets [</w:t>
      </w:r>
      <w:r>
        <w:rPr>
          <w:rStyle w:val="GSAItalicEmphasisChar"/>
        </w:rPr>
        <w:t>FedRAMP</w:t>
      </w:r>
      <w:r>
        <w:t xml:space="preserve"> </w:t>
      </w:r>
      <w:r w:rsidRPr="002B4E6E">
        <w:rPr>
          <w:rStyle w:val="GSAItalicEmphasisChar"/>
        </w:rPr>
        <w:t xml:space="preserve">Assignment: </w:t>
      </w:r>
      <w:r w:rsidRPr="00B641E8">
        <w:rPr>
          <w:rStyle w:val="GSAItalicEmphasisChar"/>
        </w:rPr>
        <w:t>FIPS 140-2, NIAP Certification, or NSA approval</w:t>
      </w:r>
      <w:r w:rsidRPr="006E6F2B">
        <w:t>].</w:t>
      </w:r>
    </w:p>
    <w:p w:rsidR="00732C81" w:rsidRDefault="00732C81" w:rsidP="00732C81">
      <w:pPr>
        <w:pStyle w:val="GSAGuidance"/>
        <w:rPr>
          <w:rStyle w:val="GSAGuidanceBoldChar"/>
        </w:rPr>
      </w:pPr>
      <w:r w:rsidRPr="006C4B54">
        <w:rPr>
          <w:rStyle w:val="GSAGuidanceBoldChar"/>
        </w:rPr>
        <w:t xml:space="preserve">Additional </w:t>
      </w:r>
      <w:r>
        <w:rPr>
          <w:rStyle w:val="GSAGuidanceBoldChar"/>
        </w:rPr>
        <w:t>FedRAMP</w:t>
      </w:r>
      <w:r w:rsidRPr="006C4B54">
        <w:rPr>
          <w:rStyle w:val="GSAGuidanceBoldChar"/>
        </w:rPr>
        <w:t xml:space="preserve"> Requirements and Guidance: </w:t>
      </w:r>
    </w:p>
    <w:p w:rsidR="00732C81" w:rsidRPr="00A219BF" w:rsidRDefault="00732C81" w:rsidP="00732C81">
      <w:pPr>
        <w:pStyle w:val="GSAGuidance"/>
      </w:pPr>
      <w:r>
        <w:rPr>
          <w:rStyle w:val="GSAGuidanceBoldChar"/>
        </w:rPr>
        <w:t>Guidance:</w:t>
      </w:r>
      <w:r>
        <w:t xml:space="preserve"> </w:t>
      </w:r>
      <w:r w:rsidRPr="00103989">
        <w:t>PIV = separate device</w:t>
      </w:r>
      <w:r>
        <w:t xml:space="preserve">. </w:t>
      </w:r>
      <w:r w:rsidRPr="00B94A66">
        <w:t>Please refer to NIST SP 800-157 Guidelines for Derived Personal Identity Verification (PIV) Credentials.</w:t>
      </w:r>
      <w:r>
        <w:t xml:space="preserve">  </w:t>
      </w:r>
      <w:r w:rsidRPr="003B0534">
        <w:t>FIPS 140-2 means validated by the Cryptographic Module Validation Program (CMVP)</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IA-2 (11</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1252E">
              <w:t>Parameter IA-2(11):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122598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708982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1244198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998794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957333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598819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225481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011245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825901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536696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8080983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021004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1252E">
              <w:t xml:space="preserve">IA-2 (11)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D05D2D" w:rsidRDefault="00732C81" w:rsidP="00963369">
            <w:pPr>
              <w:pStyle w:val="GSATableText"/>
              <w:rPr>
                <w:i/>
              </w:rPr>
            </w:pPr>
            <w:r>
              <w:rPr>
                <w:i/>
              </w:rPr>
              <w:t>[</w:t>
            </w:r>
            <w:r w:rsidRPr="00D05D2D">
              <w:rPr>
                <w:i/>
              </w:rPr>
              <w:t xml:space="preserve">AWS customers are responsible for implementing MFA </w:t>
            </w:r>
            <w:r>
              <w:rPr>
                <w:i/>
              </w:rPr>
              <w:t>using devices that are separate from the system gaining access and are validated via FIPS, NIAP, or NSA validation programs]</w:t>
            </w:r>
            <w:r w:rsidRPr="00D05D2D">
              <w:rPr>
                <w:i/>
              </w:rPr>
              <w:t>.</w:t>
            </w:r>
          </w:p>
          <w:p w:rsidR="00732C81" w:rsidRDefault="00732C81" w:rsidP="00963369">
            <w:pPr>
              <w:pStyle w:val="GSATableText"/>
              <w:rPr>
                <w:i/>
              </w:rPr>
            </w:pP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855" w:name="_Toc468804907"/>
      <w:bookmarkStart w:id="1856" w:name="_Toc383429749"/>
      <w:bookmarkStart w:id="1857" w:name="_Toc383444569"/>
      <w:bookmarkStart w:id="1858" w:name="_Toc385594210"/>
      <w:bookmarkStart w:id="1859" w:name="_Toc385594602"/>
      <w:bookmarkStart w:id="1860" w:name="_Toc385594990"/>
      <w:bookmarkStart w:id="1861" w:name="_Toc388620839"/>
      <w:r>
        <w:t>IA-2 (12</w:t>
      </w:r>
      <w:r w:rsidRPr="006E6F2B">
        <w:t>)</w:t>
      </w:r>
      <w:r>
        <w:t xml:space="preserve"> Control Enhancement</w:t>
      </w:r>
      <w:bookmarkEnd w:id="1855"/>
      <w:r>
        <w:t xml:space="preserve"> </w:t>
      </w:r>
      <w:bookmarkEnd w:id="1856"/>
      <w:bookmarkEnd w:id="1857"/>
      <w:bookmarkEnd w:id="1858"/>
      <w:bookmarkEnd w:id="1859"/>
      <w:bookmarkEnd w:id="1860"/>
      <w:bookmarkEnd w:id="1861"/>
    </w:p>
    <w:p w:rsidR="00732C81" w:rsidRDefault="00732C81" w:rsidP="00732C81">
      <w:r w:rsidRPr="00693C74">
        <w:t>The information system accepts and electronically verifies Personal Identity Verification (PIV) credentials.</w:t>
      </w:r>
    </w:p>
    <w:p w:rsidR="00732C81" w:rsidRDefault="00732C81" w:rsidP="00732C81">
      <w:pPr>
        <w:pStyle w:val="GSAGuidance"/>
        <w:keepLines/>
        <w:widowControl/>
      </w:pPr>
      <w:r w:rsidRPr="0051252E">
        <w:rPr>
          <w:rStyle w:val="GSAGuidanceBoldChar"/>
        </w:rPr>
        <w:t xml:space="preserve">IA-2 (12) Additional </w:t>
      </w:r>
      <w:r>
        <w:rPr>
          <w:rStyle w:val="GSAGuidanceBoldChar"/>
        </w:rPr>
        <w:t>FedRAMP</w:t>
      </w:r>
      <w:r w:rsidRPr="0051252E">
        <w:rPr>
          <w:rStyle w:val="GSAGuidanceBoldChar"/>
        </w:rPr>
        <w:t xml:space="preserve"> Requirements and Guidance</w:t>
      </w:r>
      <w:r w:rsidRPr="00340E59">
        <w:t xml:space="preserve">: </w:t>
      </w:r>
    </w:p>
    <w:p w:rsidR="00732C81" w:rsidRDefault="00732C81" w:rsidP="00732C81">
      <w:pPr>
        <w:pStyle w:val="GSAGuidance"/>
        <w:keepLines/>
        <w:widowControl/>
      </w:pPr>
      <w:r>
        <w:rPr>
          <w:rStyle w:val="GSAGuidanceBoldChar"/>
        </w:rPr>
        <w:t>Guidance</w:t>
      </w:r>
      <w:r w:rsidRPr="00B94A66">
        <w:t>:</w:t>
      </w:r>
      <w:r>
        <w:t xml:space="preserve"> </w:t>
      </w:r>
      <w:r w:rsidRPr="00340E59">
        <w:t xml:space="preserve">Include Common Access Card (CAC), i.e., the </w:t>
      </w:r>
      <w:r>
        <w:t>DoD</w:t>
      </w:r>
      <w:r w:rsidRPr="00340E59">
        <w:t xml:space="preserve"> technical implementation of PIV/FIPS 201/HSPD-12.</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1252E">
              <w:t>IA-2 (12)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663537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732200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102177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018508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410668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356695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764426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013462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587404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9217318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3823720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879601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1252E">
              <w:t xml:space="preserve">IA-2 (12)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Default="00732C81" w:rsidP="00963369">
            <w:pPr>
              <w:pStyle w:val="GSATableText"/>
              <w:keepNext/>
              <w:keepLines/>
              <w:rPr>
                <w:u w:val="single"/>
              </w:rPr>
            </w:pPr>
            <w:r w:rsidRPr="006655CE">
              <w:rPr>
                <w:u w:val="single"/>
              </w:rPr>
              <w:t>Application</w:t>
            </w:r>
          </w:p>
          <w:p w:rsidR="00732C81" w:rsidRPr="006655CE" w:rsidRDefault="00732C81" w:rsidP="00963369">
            <w:pPr>
              <w:pStyle w:val="GSATableText"/>
              <w:keepNext/>
              <w:keepLines/>
              <w:rPr>
                <w:u w:val="single"/>
              </w:rPr>
            </w:pPr>
          </w:p>
          <w:p w:rsidR="00732C81" w:rsidRDefault="00732C81" w:rsidP="00963369">
            <w:pPr>
              <w:pStyle w:val="GSATableText"/>
              <w:keepNext/>
              <w:keepLines/>
              <w:rPr>
                <w:i/>
              </w:rPr>
            </w:pPr>
            <w:r w:rsidRPr="002A19FC">
              <w:rPr>
                <w:i/>
              </w:rPr>
              <w:t xml:space="preserve">[AWS provides federation capabilities, which can be used by customers to establish PIV authentication for IAM users within their account. Implementing PIV authentication for any application deployed </w:t>
            </w:r>
            <w:r>
              <w:rPr>
                <w:i/>
              </w:rPr>
              <w:t>on an AWS workload</w:t>
            </w:r>
            <w:r w:rsidRPr="002A19FC">
              <w:rPr>
                <w:i/>
              </w:rPr>
              <w:t xml:space="preserve"> is the responsibility of the customer.]</w:t>
            </w:r>
          </w:p>
          <w:p w:rsidR="00732C81" w:rsidRDefault="00732C81" w:rsidP="00963369">
            <w:pPr>
              <w:pStyle w:val="GSATableText"/>
              <w:keepNext/>
              <w:keepLines/>
              <w:rPr>
                <w:i/>
              </w:rPr>
            </w:pP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6655CE" w:rsidRDefault="00732C81" w:rsidP="00963369">
            <w:pPr>
              <w:pStyle w:val="GSATableText"/>
              <w:keepNext/>
              <w:keepLines/>
            </w:pPr>
            <w:r>
              <w:rPr>
                <w:rFonts w:asciiTheme="minorHAnsi" w:hAnsiTheme="minorHAnsi"/>
              </w:rPr>
              <w:t>Reference the pre-existing FedRAMP Provisional Authorization to Operate (P-ATO) for AWS GovCloud (US), 6/21/2016</w:t>
            </w:r>
          </w:p>
        </w:tc>
      </w:tr>
    </w:tbl>
    <w:p w:rsidR="00732C81" w:rsidRDefault="00732C81" w:rsidP="00732C81"/>
    <w:p w:rsidR="00732C81" w:rsidRDefault="00732C81" w:rsidP="00732C81">
      <w:pPr>
        <w:pStyle w:val="Heading3"/>
      </w:pPr>
      <w:bookmarkStart w:id="1862" w:name="_Toc149090527"/>
      <w:bookmarkStart w:id="1863" w:name="_Toc383429750"/>
      <w:bookmarkStart w:id="1864" w:name="_Toc383444570"/>
      <w:bookmarkStart w:id="1865" w:name="_Toc385594211"/>
      <w:bookmarkStart w:id="1866" w:name="_Toc385594603"/>
      <w:bookmarkStart w:id="1867" w:name="_Toc385594991"/>
      <w:bookmarkStart w:id="1868" w:name="_Toc388620840"/>
      <w:bookmarkStart w:id="1869" w:name="_Toc468804908"/>
      <w:bookmarkStart w:id="1870" w:name="_Toc449543378"/>
      <w:r w:rsidRPr="002C3786">
        <w:t>IA-3</w:t>
      </w:r>
      <w:r>
        <w:t xml:space="preserve"> </w:t>
      </w:r>
      <w:r w:rsidRPr="002C3786">
        <w:t>Device Identification and Authentication</w:t>
      </w:r>
      <w:bookmarkEnd w:id="1862"/>
      <w:bookmarkEnd w:id="1863"/>
      <w:bookmarkEnd w:id="1864"/>
      <w:bookmarkEnd w:id="1865"/>
      <w:bookmarkEnd w:id="1866"/>
      <w:bookmarkEnd w:id="1867"/>
      <w:bookmarkEnd w:id="1868"/>
      <w:bookmarkEnd w:id="1869"/>
      <w:r>
        <w:t xml:space="preserve"> </w:t>
      </w:r>
      <w:bookmarkEnd w:id="1870"/>
    </w:p>
    <w:p w:rsidR="00732C81" w:rsidRPr="00F01982" w:rsidRDefault="00732C81" w:rsidP="00732C81">
      <w:r w:rsidRPr="00EE0813">
        <w:t>The information system uniquely identifies and authenticates [</w:t>
      </w:r>
      <w:r w:rsidRPr="002B4E6E">
        <w:rPr>
          <w:rStyle w:val="GSAItalicEmphasisChar"/>
        </w:rPr>
        <w:t>Assignment: organization-defined specific and/or types of devices</w:t>
      </w:r>
      <w:r w:rsidRPr="00EE0813">
        <w:t>] before establishing a [</w:t>
      </w:r>
      <w:r w:rsidRPr="002B4E6E">
        <w:rPr>
          <w:rStyle w:val="GSAItalicEmphasisChar"/>
        </w:rPr>
        <w:t>Selection (one or more): local; remote; network</w:t>
      </w:r>
      <w:r w:rsidRPr="00EE0813">
        <w:t>] connection.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1252E">
              <w:t>Parameter IA-3-1: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1252E">
              <w:t>Parameter IA-3-2: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313605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087704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171843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568403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344032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57783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540194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909847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864932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660634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8592447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365894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1252E">
              <w:t xml:space="preserve">IA-3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D05D2D" w:rsidRDefault="00732C81" w:rsidP="00963369">
            <w:pPr>
              <w:pStyle w:val="GSATableText"/>
              <w:rPr>
                <w:i/>
              </w:rPr>
            </w:pPr>
            <w:r w:rsidRPr="00D05D2D">
              <w:rPr>
                <w:i/>
              </w:rPr>
              <w:t>[AWS customers are responsible for properly configuring any devices that will remotely connect to their AWS resources.]</w:t>
            </w:r>
          </w:p>
          <w:p w:rsidR="00732C81" w:rsidRDefault="00732C81" w:rsidP="00963369">
            <w:pPr>
              <w:pStyle w:val="GSATableText"/>
              <w:rPr>
                <w:i/>
              </w:rPr>
            </w:pP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1871" w:name="_Toc468804909"/>
      <w:bookmarkStart w:id="1872" w:name="_Toc149090528"/>
      <w:bookmarkStart w:id="1873" w:name="_Toc383429751"/>
      <w:bookmarkStart w:id="1874" w:name="_Toc383444571"/>
      <w:bookmarkStart w:id="1875" w:name="_Toc385594212"/>
      <w:bookmarkStart w:id="1876" w:name="_Toc385594604"/>
      <w:bookmarkStart w:id="1877" w:name="_Toc385594992"/>
      <w:bookmarkStart w:id="1878" w:name="_Toc388620841"/>
      <w:bookmarkStart w:id="1879" w:name="_Toc449543379"/>
      <w:r w:rsidRPr="002C3786">
        <w:t>IA-4</w:t>
      </w:r>
      <w:r>
        <w:t xml:space="preserve"> </w:t>
      </w:r>
      <w:r w:rsidRPr="002C3786">
        <w:t>Identifier Management</w:t>
      </w:r>
      <w:bookmarkEnd w:id="1871"/>
      <w:r w:rsidRPr="002C3786">
        <w:t xml:space="preserve"> </w:t>
      </w:r>
      <w:bookmarkEnd w:id="1872"/>
      <w:bookmarkEnd w:id="1873"/>
      <w:bookmarkEnd w:id="1874"/>
      <w:bookmarkEnd w:id="1875"/>
      <w:bookmarkEnd w:id="1876"/>
      <w:bookmarkEnd w:id="1877"/>
      <w:bookmarkEnd w:id="1878"/>
      <w:bookmarkEnd w:id="1879"/>
    </w:p>
    <w:p w:rsidR="00732C81" w:rsidRPr="002C3786" w:rsidRDefault="00732C81" w:rsidP="00732C81">
      <w:r w:rsidRPr="002C3786">
        <w:t>The organization manages information system identifiers for users and devices by:</w:t>
      </w:r>
    </w:p>
    <w:p w:rsidR="00732C81" w:rsidRDefault="00732C81" w:rsidP="00732C81">
      <w:pPr>
        <w:pStyle w:val="GSAListParagraphalpha"/>
        <w:numPr>
          <w:ilvl w:val="0"/>
          <w:numId w:val="19"/>
        </w:numPr>
      </w:pPr>
      <w:r w:rsidRPr="00AE3199">
        <w:t>Receiving authorization from [</w:t>
      </w:r>
      <w:r w:rsidRPr="009B5A11">
        <w:rPr>
          <w:rStyle w:val="GSAItalicEmphasisChar"/>
        </w:rPr>
        <w:t xml:space="preserve">FedRAMP </w:t>
      </w:r>
      <w:r w:rsidRPr="00D62A31">
        <w:rPr>
          <w:rStyle w:val="GSAItalicEmphasisChar"/>
        </w:rPr>
        <w:t>Assignment</w:t>
      </w:r>
      <w:r w:rsidRPr="009B5A11">
        <w:rPr>
          <w:rStyle w:val="GSAItalicEmphasisChar"/>
        </w:rPr>
        <w:t xml:space="preserve"> at a minimum, the ISSO (or similar role within the organization)</w:t>
      </w:r>
      <w:r w:rsidRPr="00AE3199">
        <w:t>] to assign an individual, group, role, or device identifier;</w:t>
      </w:r>
    </w:p>
    <w:p w:rsidR="00732C81" w:rsidRDefault="00732C81" w:rsidP="00732C81">
      <w:pPr>
        <w:pStyle w:val="GSAListParagraphalpha"/>
        <w:numPr>
          <w:ilvl w:val="0"/>
          <w:numId w:val="19"/>
        </w:numPr>
      </w:pPr>
      <w:r w:rsidRPr="00AE3199">
        <w:t>Selecting an identifier that identifies an individual, group, role, or device;</w:t>
      </w:r>
    </w:p>
    <w:p w:rsidR="00732C81" w:rsidRDefault="00732C81" w:rsidP="00732C81">
      <w:pPr>
        <w:pStyle w:val="GSAListParagraphalpha"/>
        <w:numPr>
          <w:ilvl w:val="0"/>
          <w:numId w:val="19"/>
        </w:numPr>
      </w:pPr>
      <w:r w:rsidRPr="00AE3199">
        <w:t>Assigning the identifier to the intended individual, group, role, or device;</w:t>
      </w:r>
    </w:p>
    <w:p w:rsidR="00732C81" w:rsidRDefault="00732C81" w:rsidP="00732C81">
      <w:pPr>
        <w:pStyle w:val="GSAListParagraphalpha"/>
        <w:numPr>
          <w:ilvl w:val="0"/>
          <w:numId w:val="19"/>
        </w:numPr>
      </w:pPr>
      <w:r w:rsidRPr="00AE3199">
        <w:t>Preventing reuse of identifiers for [</w:t>
      </w:r>
      <w:r>
        <w:rPr>
          <w:rStyle w:val="GSAItalicEmphasisChar"/>
        </w:rPr>
        <w:t>FedRAMP</w:t>
      </w:r>
      <w:r w:rsidRPr="002208EE">
        <w:rPr>
          <w:rStyle w:val="GSAItalicEmphasisChar"/>
        </w:rPr>
        <w:t xml:space="preserve"> </w:t>
      </w:r>
      <w:r w:rsidRPr="00D62A31">
        <w:rPr>
          <w:rStyle w:val="GSAItalicEmphasisChar"/>
        </w:rPr>
        <w:t xml:space="preserve">Assignment: at least two </w:t>
      </w:r>
      <w:r>
        <w:rPr>
          <w:rStyle w:val="GSAItalicEmphasisChar"/>
        </w:rPr>
        <w:t xml:space="preserve">(2) </w:t>
      </w:r>
      <w:r w:rsidRPr="00D62A31">
        <w:rPr>
          <w:rStyle w:val="GSAItalicEmphasisChar"/>
        </w:rPr>
        <w:t>years</w:t>
      </w:r>
      <w:r w:rsidRPr="00AE3199">
        <w:t>]; and</w:t>
      </w:r>
    </w:p>
    <w:p w:rsidR="00732C81" w:rsidRDefault="00732C81" w:rsidP="00732C81">
      <w:pPr>
        <w:pStyle w:val="GSAListParagraphalpha"/>
        <w:numPr>
          <w:ilvl w:val="0"/>
          <w:numId w:val="19"/>
        </w:numPr>
      </w:pPr>
      <w:r w:rsidRPr="00AE3199">
        <w:t>Disabling the identifier after [</w:t>
      </w:r>
      <w:r>
        <w:rPr>
          <w:rStyle w:val="GSAItalicEmphasisChar"/>
        </w:rPr>
        <w:t>FedRAMP</w:t>
      </w:r>
      <w:r w:rsidRPr="002208EE">
        <w:rPr>
          <w:rStyle w:val="GSAItalicEmphasisChar"/>
        </w:rPr>
        <w:t xml:space="preserve"> </w:t>
      </w:r>
      <w:r w:rsidRPr="00D62A31">
        <w:rPr>
          <w:rStyle w:val="GSAItalicEmphasisChar"/>
        </w:rPr>
        <w:t xml:space="preserve">Assignment: </w:t>
      </w:r>
      <w:r w:rsidRPr="009B5A11">
        <w:rPr>
          <w:rStyle w:val="GSAItalicEmphasisChar"/>
        </w:rPr>
        <w:t>thirty-five (35) days</w:t>
      </w:r>
      <w:r w:rsidRPr="004F38D7">
        <w:rPr>
          <w:rStyle w:val="GSAItalicEmphasisChar"/>
        </w:rPr>
        <w:t xml:space="preserve"> </w:t>
      </w:r>
      <w:r>
        <w:rPr>
          <w:rStyle w:val="GSAItalicEmphasisChar"/>
        </w:rPr>
        <w:t>(</w:t>
      </w:r>
      <w:r w:rsidRPr="00D62A31">
        <w:rPr>
          <w:rStyle w:val="GSAItalicEmphasisChar"/>
        </w:rPr>
        <w:t>see additional requirements and guidance</w:t>
      </w:r>
      <w:r>
        <w:rPr>
          <w:rStyle w:val="GSAItalicEmphasisChar"/>
        </w:rPr>
        <w:t>)</w:t>
      </w:r>
      <w:r w:rsidRPr="00EE0813">
        <w:t xml:space="preserve">] </w:t>
      </w:r>
    </w:p>
    <w:p w:rsidR="00732C81" w:rsidRDefault="00732C81" w:rsidP="00732C81">
      <w:pPr>
        <w:pStyle w:val="GSAGuidance"/>
        <w:rPr>
          <w:rStyle w:val="GSAGuidanceBoldChar"/>
        </w:rPr>
      </w:pPr>
      <w:r w:rsidRPr="0051252E">
        <w:rPr>
          <w:rStyle w:val="GSAGuidanceBoldChar"/>
        </w:rPr>
        <w:t xml:space="preserve">IA-4e Additional </w:t>
      </w:r>
      <w:r>
        <w:rPr>
          <w:rStyle w:val="GSAGuidanceBoldChar"/>
        </w:rPr>
        <w:t>FedRAMP</w:t>
      </w:r>
      <w:r w:rsidRPr="0051252E">
        <w:rPr>
          <w:rStyle w:val="GSAGuidanceBoldChar"/>
        </w:rPr>
        <w:t xml:space="preserve"> Requirements and Guidance: </w:t>
      </w:r>
    </w:p>
    <w:p w:rsidR="00732C81" w:rsidRDefault="00732C81" w:rsidP="00732C81">
      <w:pPr>
        <w:pStyle w:val="GSAGuidance"/>
      </w:pPr>
      <w:r w:rsidRPr="0051252E">
        <w:rPr>
          <w:rStyle w:val="GSAGuidanceBoldChar"/>
        </w:rPr>
        <w:t xml:space="preserve">Requirement: </w:t>
      </w:r>
      <w:r w:rsidRPr="00340E59">
        <w:t>The service provider defines</w:t>
      </w:r>
      <w:r>
        <w:t xml:space="preserve"> the </w:t>
      </w:r>
      <w:r w:rsidRPr="00340E59">
        <w:t>time period of inactivity for device identifiers.</w:t>
      </w:r>
    </w:p>
    <w:p w:rsidR="00732C81" w:rsidRPr="00340E59" w:rsidRDefault="00732C81" w:rsidP="00732C81">
      <w:pPr>
        <w:pStyle w:val="GSAGuidance"/>
        <w:keepLines/>
      </w:pPr>
      <w:r w:rsidRPr="002208EE">
        <w:rPr>
          <w:rStyle w:val="GSAGuidanceBoldChar"/>
        </w:rPr>
        <w:t>Guidance:</w:t>
      </w:r>
      <w:r>
        <w:t xml:space="preserve"> </w:t>
      </w:r>
      <w:r w:rsidRPr="002208EE">
        <w:t xml:space="preserve">For </w:t>
      </w:r>
      <w:r>
        <w:t>DoD</w:t>
      </w:r>
      <w:r w:rsidRPr="002208EE">
        <w:t xml:space="preserve"> clouds, see </w:t>
      </w:r>
      <w:r>
        <w:t>DoD</w:t>
      </w:r>
      <w:r w:rsidRPr="002208EE">
        <w:t xml:space="preserve"> cloud website for specific </w:t>
      </w:r>
      <w:r>
        <w:t>DoD</w:t>
      </w:r>
      <w:r w:rsidRPr="002208EE">
        <w:t xml:space="preserve"> requirements that go above and beyond </w:t>
      </w:r>
      <w:r>
        <w:t>FedRAMP</w:t>
      </w:r>
      <w:r w:rsidRPr="002208EE">
        <w:t xml:space="preserve"> http://iase.disa.mil/c</w:t>
      </w:r>
      <w:r>
        <w:t>loud_security/Pages/index.aspx.</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1252E">
              <w:t>IA-4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84829">
              <w:t>Parameter  IA-4(a):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84829">
              <w:t>Parameter IA-4(d):</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84829">
              <w:t xml:space="preserve">Parameter IA-4(e):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429103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480853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431739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079190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757019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453083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745840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7816594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743132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297015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7053245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192251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84829">
              <w:t xml:space="preserve">IA-4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37" w:history="1">
              <w:r w:rsidRPr="00026293">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38" w:history="1">
              <w:r w:rsidRPr="00026293">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39" w:history="1">
              <w:r w:rsidRPr="00026293">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0" w:history="1">
              <w:r w:rsidRPr="00026293">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1" w:history="1">
              <w:r w:rsidRPr="00026293">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1880" w:name="_Toc468804910"/>
      <w:bookmarkStart w:id="1881" w:name="_Toc383429753"/>
      <w:bookmarkStart w:id="1882" w:name="_Toc383444572"/>
      <w:bookmarkStart w:id="1883" w:name="_Toc385594213"/>
      <w:bookmarkStart w:id="1884" w:name="_Toc385594605"/>
      <w:bookmarkStart w:id="1885" w:name="_Toc385594993"/>
      <w:bookmarkStart w:id="1886" w:name="_Toc388620842"/>
      <w:r w:rsidRPr="002C3786">
        <w:t>IA-4 (4)</w:t>
      </w:r>
      <w:r>
        <w:t xml:space="preserve"> </w:t>
      </w:r>
      <w:r w:rsidRPr="002C3786">
        <w:t>Control Enhancement</w:t>
      </w:r>
      <w:bookmarkEnd w:id="1880"/>
      <w:r w:rsidRPr="002C3786">
        <w:t xml:space="preserve"> </w:t>
      </w:r>
      <w:bookmarkEnd w:id="1881"/>
      <w:bookmarkEnd w:id="1882"/>
      <w:bookmarkEnd w:id="1883"/>
      <w:bookmarkEnd w:id="1884"/>
      <w:bookmarkEnd w:id="1885"/>
      <w:bookmarkEnd w:id="1886"/>
    </w:p>
    <w:p w:rsidR="00732C81" w:rsidRPr="00CA001D" w:rsidRDefault="00732C81" w:rsidP="00732C81">
      <w:r w:rsidRPr="00EE0813">
        <w:t>The organization manages individual identifiers by uniquely identifying each individual as [</w:t>
      </w:r>
      <w:r>
        <w:rPr>
          <w:rStyle w:val="GSAItalicEmphasisChar"/>
        </w:rPr>
        <w:t>FedRAMP</w:t>
      </w:r>
      <w:r>
        <w:t xml:space="preserve"> </w:t>
      </w:r>
      <w:r w:rsidRPr="002B4E6E">
        <w:rPr>
          <w:rStyle w:val="GSAItalicEmphasisChar"/>
        </w:rPr>
        <w:t xml:space="preserve">Assignment: </w:t>
      </w:r>
      <w:r w:rsidRPr="002208EE">
        <w:rPr>
          <w:rStyle w:val="GSAItalicEmphasisChar"/>
        </w:rPr>
        <w:t>contractors; foreign nationals</w:t>
      </w:r>
      <w:r w:rsidRPr="00EE0813">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CA001D">
              <w:t>IA-4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A001D">
              <w:t>Parameter IA-4</w:t>
            </w:r>
            <w:r>
              <w:t xml:space="preserve"> </w:t>
            </w:r>
            <w:r w:rsidRPr="00CA001D">
              <w:t>(4):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294521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632759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49594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069023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216286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145320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564366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6081920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953060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275610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1619994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492372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A001D">
              <w:t>IA-4 (4)</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implementing identifiers within their IAM account as well as those associated with their AWS workloads.]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887" w:name="_Toc468804911"/>
      <w:bookmarkStart w:id="1888" w:name="_Toc149090529"/>
      <w:bookmarkStart w:id="1889" w:name="_Toc383429754"/>
      <w:bookmarkStart w:id="1890" w:name="_Toc383444573"/>
      <w:bookmarkStart w:id="1891" w:name="_Toc385594214"/>
      <w:bookmarkStart w:id="1892" w:name="_Toc385594606"/>
      <w:bookmarkStart w:id="1893" w:name="_Toc385594994"/>
      <w:bookmarkStart w:id="1894" w:name="_Toc388620843"/>
      <w:bookmarkStart w:id="1895" w:name="_Toc449543380"/>
      <w:r w:rsidRPr="002C3786">
        <w:t>IA-5</w:t>
      </w:r>
      <w:r>
        <w:t xml:space="preserve"> </w:t>
      </w:r>
      <w:r w:rsidRPr="002C3786">
        <w:t>Authenticator Management</w:t>
      </w:r>
      <w:bookmarkEnd w:id="1887"/>
      <w:r w:rsidRPr="002C3786">
        <w:t xml:space="preserve"> </w:t>
      </w:r>
      <w:bookmarkEnd w:id="1888"/>
      <w:bookmarkEnd w:id="1889"/>
      <w:bookmarkEnd w:id="1890"/>
      <w:bookmarkEnd w:id="1891"/>
      <w:bookmarkEnd w:id="1892"/>
      <w:bookmarkEnd w:id="1893"/>
      <w:bookmarkEnd w:id="1894"/>
      <w:bookmarkEnd w:id="1895"/>
    </w:p>
    <w:p w:rsidR="00732C81" w:rsidRDefault="00732C81" w:rsidP="00732C81">
      <w:r w:rsidRPr="002C3786">
        <w:t>The organization manages information system authenticators by:</w:t>
      </w:r>
    </w:p>
    <w:p w:rsidR="00732C81" w:rsidRDefault="00732C81" w:rsidP="00732C81">
      <w:pPr>
        <w:pStyle w:val="GSAListParagraphalpha"/>
        <w:numPr>
          <w:ilvl w:val="0"/>
          <w:numId w:val="20"/>
        </w:numPr>
      </w:pPr>
      <w:r w:rsidRPr="00AE3199">
        <w:t>Verifying, as part of the initial authenticator distribution, the identity of the individual, group, role, or device receiving the authenticator;</w:t>
      </w:r>
    </w:p>
    <w:p w:rsidR="00732C81" w:rsidRDefault="00732C81" w:rsidP="00732C81">
      <w:pPr>
        <w:pStyle w:val="GSAListParagraphalpha"/>
        <w:numPr>
          <w:ilvl w:val="0"/>
          <w:numId w:val="20"/>
        </w:numPr>
      </w:pPr>
      <w:r w:rsidRPr="00AE3199">
        <w:t>Establishing initial authenticator content for authenticators defined by the organization;</w:t>
      </w:r>
    </w:p>
    <w:p w:rsidR="00732C81" w:rsidRDefault="00732C81" w:rsidP="00732C81">
      <w:pPr>
        <w:pStyle w:val="GSAListParagraphalpha"/>
        <w:numPr>
          <w:ilvl w:val="0"/>
          <w:numId w:val="20"/>
        </w:numPr>
      </w:pPr>
      <w:r w:rsidRPr="00AE3199">
        <w:t>Ensuring that authenticators have sufficient strength of mechanism for their intended use;</w:t>
      </w:r>
    </w:p>
    <w:p w:rsidR="00732C81" w:rsidRDefault="00732C81" w:rsidP="00732C81">
      <w:pPr>
        <w:pStyle w:val="GSAListParagraphalpha"/>
        <w:numPr>
          <w:ilvl w:val="0"/>
          <w:numId w:val="20"/>
        </w:numPr>
      </w:pPr>
      <w:r w:rsidRPr="00AE3199">
        <w:t>Establishing and implementing administrative procedures for initial authenticator distribution, for lost/compromised or damaged authenticators, and for revoking authenticators;</w:t>
      </w:r>
    </w:p>
    <w:p w:rsidR="00732C81" w:rsidRDefault="00732C81" w:rsidP="00732C81">
      <w:pPr>
        <w:pStyle w:val="GSAListParagraphalpha"/>
        <w:numPr>
          <w:ilvl w:val="0"/>
          <w:numId w:val="20"/>
        </w:numPr>
      </w:pPr>
      <w:r w:rsidRPr="00AE3199">
        <w:t>Changing default content of authenticators prior to information system installation;</w:t>
      </w:r>
    </w:p>
    <w:p w:rsidR="00732C81" w:rsidRDefault="00732C81" w:rsidP="00732C81">
      <w:pPr>
        <w:pStyle w:val="GSAListParagraphalpha"/>
        <w:numPr>
          <w:ilvl w:val="0"/>
          <w:numId w:val="20"/>
        </w:numPr>
      </w:pPr>
      <w:r w:rsidRPr="00AE3199">
        <w:t>Establishing minimum and maximum lifetime restrictions and reuse conditions for authenticators;</w:t>
      </w:r>
    </w:p>
    <w:p w:rsidR="00732C81" w:rsidRDefault="00732C81" w:rsidP="00732C81">
      <w:pPr>
        <w:pStyle w:val="GSAListParagraphalpha"/>
        <w:numPr>
          <w:ilvl w:val="0"/>
          <w:numId w:val="20"/>
        </w:numPr>
      </w:pPr>
      <w:r w:rsidRPr="00AE3199">
        <w:t>Changing/refreshing authenticators [</w:t>
      </w:r>
      <w:r>
        <w:rPr>
          <w:rStyle w:val="GSAItalicEmphasisChar"/>
        </w:rPr>
        <w:t>FedRAMP</w:t>
      </w:r>
      <w:r>
        <w:t xml:space="preserve"> </w:t>
      </w:r>
      <w:r w:rsidRPr="00D62A31">
        <w:rPr>
          <w:rStyle w:val="GSAItalicEmphasisChar"/>
        </w:rPr>
        <w:t xml:space="preserve">Assignment: to include </w:t>
      </w:r>
      <w:r>
        <w:rPr>
          <w:rStyle w:val="GSAItalicEmphasisChar"/>
        </w:rPr>
        <w:t>sixty (</w:t>
      </w:r>
      <w:r w:rsidRPr="00D62A31">
        <w:rPr>
          <w:rStyle w:val="GSAItalicEmphasisChar"/>
        </w:rPr>
        <w:t>60</w:t>
      </w:r>
      <w:r>
        <w:rPr>
          <w:rStyle w:val="GSAItalicEmphasisChar"/>
        </w:rPr>
        <w:t>)</w:t>
      </w:r>
      <w:r w:rsidRPr="00D62A31">
        <w:rPr>
          <w:rStyle w:val="GSAItalicEmphasisChar"/>
        </w:rPr>
        <w:t xml:space="preserve"> days for passwords</w:t>
      </w:r>
      <w:r>
        <w:t>].</w:t>
      </w:r>
    </w:p>
    <w:p w:rsidR="00732C81" w:rsidRDefault="00732C81" w:rsidP="00732C81">
      <w:pPr>
        <w:pStyle w:val="GSAListParagraphalpha"/>
        <w:numPr>
          <w:ilvl w:val="0"/>
          <w:numId w:val="20"/>
        </w:numPr>
      </w:pPr>
      <w:r w:rsidRPr="00AE3199">
        <w:t>Protecting authenticator content from unauthorized disclosure and modification;</w:t>
      </w:r>
    </w:p>
    <w:p w:rsidR="00732C81" w:rsidRDefault="00732C81" w:rsidP="00732C81">
      <w:pPr>
        <w:pStyle w:val="GSAListParagraphalpha"/>
        <w:numPr>
          <w:ilvl w:val="0"/>
          <w:numId w:val="20"/>
        </w:numPr>
      </w:pPr>
      <w:r w:rsidRPr="00AE3199">
        <w:t>Requiring individuals to take, and having devices implement, specific security safeguards to protect authenticators; and</w:t>
      </w:r>
    </w:p>
    <w:p w:rsidR="00732C81" w:rsidRDefault="00732C81" w:rsidP="00732C81">
      <w:pPr>
        <w:pStyle w:val="GSAListParagraphalpha"/>
        <w:numPr>
          <w:ilvl w:val="0"/>
          <w:numId w:val="20"/>
        </w:numPr>
      </w:pPr>
      <w:r w:rsidRPr="00AE3199">
        <w:t>Changing authenticators for group/role accounts when membership to those accounts changes.</w:t>
      </w:r>
    </w:p>
    <w:p w:rsidR="00732C81" w:rsidRDefault="00732C81" w:rsidP="00732C81">
      <w:pPr>
        <w:pStyle w:val="GSAGuidance"/>
        <w:rPr>
          <w:rStyle w:val="GSAGuidanceBoldChar"/>
        </w:rPr>
      </w:pPr>
      <w:r w:rsidRPr="00B25A87">
        <w:rPr>
          <w:rStyle w:val="GSAGuidanceBoldChar"/>
        </w:rPr>
        <w:t xml:space="preserve">IA-5 Additional </w:t>
      </w:r>
      <w:r>
        <w:rPr>
          <w:rStyle w:val="GSAGuidanceBoldChar"/>
        </w:rPr>
        <w:t>FedRAMP</w:t>
      </w:r>
      <w:r w:rsidRPr="00B25A87">
        <w:rPr>
          <w:rStyle w:val="GSAGuidanceBoldChar"/>
        </w:rPr>
        <w:t xml:space="preserve"> Requirements and Guidance: </w:t>
      </w:r>
    </w:p>
    <w:p w:rsidR="00732C81" w:rsidRDefault="00732C81" w:rsidP="00732C81">
      <w:pPr>
        <w:pStyle w:val="GSAGuidance"/>
      </w:pPr>
      <w:r>
        <w:rPr>
          <w:rStyle w:val="GSAGuidanceBoldChar"/>
        </w:rPr>
        <w:t>Requirement</w:t>
      </w:r>
      <w:r w:rsidRPr="00B25A87">
        <w:rPr>
          <w:rStyle w:val="GSAGuidanceBoldChar"/>
        </w:rPr>
        <w:t>:</w:t>
      </w:r>
      <w:r w:rsidRPr="00340E59">
        <w:t xml:space="preserve"> </w:t>
      </w:r>
      <w:r w:rsidRPr="00502F89">
        <w:t>Authenticators must be c</w:t>
      </w:r>
      <w:r>
        <w:t xml:space="preserve">ompliant with NIST SP 800-63-2 </w:t>
      </w:r>
      <w:r w:rsidRPr="00502F89">
        <w:t xml:space="preserve">Electronic Authentication Guideline assurance </w:t>
      </w:r>
      <w:r>
        <w:t>L</w:t>
      </w:r>
      <w:r w:rsidRPr="00502F89">
        <w:t>evel 4</w:t>
      </w:r>
      <w:r>
        <w:t xml:space="preserve">. Link to publication: </w:t>
      </w:r>
      <w:r w:rsidRPr="0054784C">
        <w:t>http://nvlpubs.nist.gov/nistpubs/SpecialPublications/NIST.SP.800-63-2.pdf</w:t>
      </w:r>
    </w:p>
    <w:p w:rsidR="00732C81" w:rsidRDefault="00732C81" w:rsidP="00732C81">
      <w:pPr>
        <w:pStyle w:val="GSAGuidanc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CA001D">
              <w:t>IA-5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A001D">
              <w:t>Parameter IA-5(g):</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135825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000682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563255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262808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179425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819575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96970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0162199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66847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078857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394707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587763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CA001D">
              <w:t>IA-5</w:t>
            </w:r>
            <w:r>
              <w:t xml:space="preserve"> </w:t>
            </w:r>
            <w:r w:rsidRPr="002C3786">
              <w:t>What is the solution and how is it implemented?</w:t>
            </w:r>
          </w:p>
        </w:tc>
      </w:tr>
      <w:tr w:rsidR="00732C81" w:rsidRPr="0036708B" w:rsidTr="00963369">
        <w:trPr>
          <w:trHeight w:val="42"/>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r w:rsidRPr="0054784C">
              <w:t>http://docs.aws.amazon.com/IAM/latest/UserGuide/best-practices.html</w:t>
            </w:r>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2"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3"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4"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5"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r w:rsidRPr="0054784C">
              <w:t>http://docs.aws.amazon.com/IAM/latest/UserGuide/best-practices.html</w:t>
            </w:r>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g</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6"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h</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7"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i</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8"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j</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49"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CA001D" w:rsidRDefault="00732C81" w:rsidP="00732C81"/>
    <w:p w:rsidR="00732C81" w:rsidRDefault="00732C81" w:rsidP="00732C81">
      <w:pPr>
        <w:pStyle w:val="Heading4"/>
      </w:pPr>
      <w:bookmarkStart w:id="1896" w:name="_Toc468804912"/>
      <w:bookmarkStart w:id="1897" w:name="_Ref446504382"/>
      <w:r w:rsidRPr="002C3786">
        <w:t>IA-5 (1)</w:t>
      </w:r>
      <w:r>
        <w:t xml:space="preserve"> </w:t>
      </w:r>
      <w:r w:rsidRPr="002C3786">
        <w:t>Control Enhancement</w:t>
      </w:r>
      <w:bookmarkEnd w:id="1896"/>
      <w:r w:rsidRPr="002C3786">
        <w:t xml:space="preserve"> </w:t>
      </w:r>
      <w:bookmarkEnd w:id="1897"/>
    </w:p>
    <w:p w:rsidR="00732C81" w:rsidRDefault="00732C81" w:rsidP="00732C81">
      <w:r w:rsidRPr="002C3786">
        <w:t>The information system, for password-based authentication:</w:t>
      </w:r>
    </w:p>
    <w:p w:rsidR="00732C81" w:rsidRPr="002905A3" w:rsidRDefault="00732C81" w:rsidP="00732C81">
      <w:pPr>
        <w:pStyle w:val="GSAListParagraphalpha"/>
        <w:numPr>
          <w:ilvl w:val="0"/>
          <w:numId w:val="128"/>
        </w:numPr>
        <w:rPr>
          <w:bCs/>
        </w:rPr>
      </w:pPr>
      <w:r w:rsidRPr="002905A3">
        <w:rPr>
          <w:bCs/>
        </w:rPr>
        <w:t>Enforces minimum password complexity of [</w:t>
      </w:r>
      <w:r>
        <w:rPr>
          <w:rStyle w:val="GSAItalicEmphasisChar"/>
        </w:rPr>
        <w:t>FedRAMP</w:t>
      </w:r>
      <w:r w:rsidRPr="002905A3">
        <w:rPr>
          <w:bCs/>
        </w:rPr>
        <w:t xml:space="preserve"> </w:t>
      </w:r>
      <w:r w:rsidRPr="00D62A31">
        <w:rPr>
          <w:rStyle w:val="GSAItalicEmphasisChar"/>
        </w:rPr>
        <w:t>Assignment:</w:t>
      </w:r>
      <w:r w:rsidRPr="002905A3">
        <w:rPr>
          <w:bCs/>
        </w:rPr>
        <w:t xml:space="preserve"> </w:t>
      </w:r>
      <w:r w:rsidRPr="00881B07">
        <w:rPr>
          <w:rStyle w:val="GSAItalicEmphasisChar"/>
        </w:rPr>
        <w:t xml:space="preserve">case sensitive, minimum of </w:t>
      </w:r>
      <w:r w:rsidRPr="00715319">
        <w:rPr>
          <w:rStyle w:val="GSAItalicEmphasisChar"/>
        </w:rPr>
        <w:t>fourteen (14)</w:t>
      </w:r>
      <w:r>
        <w:rPr>
          <w:rStyle w:val="GSAItalicEmphasisChar"/>
        </w:rPr>
        <w:t xml:space="preserve"> </w:t>
      </w:r>
      <w:r w:rsidRPr="00881B07">
        <w:rPr>
          <w:rStyle w:val="GSAItalicEmphasisChar"/>
        </w:rPr>
        <w:t xml:space="preserve">characters, and at least one </w:t>
      </w:r>
      <w:r>
        <w:rPr>
          <w:rStyle w:val="GSAItalicEmphasisChar"/>
        </w:rPr>
        <w:t xml:space="preserve">(1) </w:t>
      </w:r>
      <w:r w:rsidRPr="00881B07">
        <w:rPr>
          <w:rStyle w:val="GSAItalicEmphasisChar"/>
        </w:rPr>
        <w:t>each of upper-case letters, lower-case letters, numbers, and special character</w:t>
      </w:r>
      <w:r>
        <w:rPr>
          <w:rStyle w:val="GSAItalicEmphasisChar"/>
        </w:rPr>
        <w:t>s</w:t>
      </w:r>
      <w:r w:rsidRPr="002905A3">
        <w:rPr>
          <w:bCs/>
        </w:rPr>
        <w:t>];</w:t>
      </w:r>
    </w:p>
    <w:p w:rsidR="00732C81" w:rsidRPr="00CA001D" w:rsidRDefault="00732C81" w:rsidP="00732C81">
      <w:pPr>
        <w:pStyle w:val="GSAListParagraphalpha"/>
        <w:numPr>
          <w:ilvl w:val="0"/>
          <w:numId w:val="21"/>
        </w:numPr>
      </w:pPr>
      <w:r w:rsidRPr="00CA001D">
        <w:t>Enforces at least the following number of changed characters when new passwords are created: [</w:t>
      </w:r>
      <w:r>
        <w:rPr>
          <w:rStyle w:val="GSAItalicEmphasisChar"/>
        </w:rPr>
        <w:t>FedRAMP</w:t>
      </w:r>
      <w:r w:rsidRPr="00CA001D">
        <w:t xml:space="preserve"> </w:t>
      </w:r>
      <w:r w:rsidRPr="00D62A31">
        <w:rPr>
          <w:rStyle w:val="GSAItalicEmphasisChar"/>
        </w:rPr>
        <w:t xml:space="preserve">Assignment: </w:t>
      </w:r>
      <w:r w:rsidRPr="00881B07">
        <w:rPr>
          <w:rStyle w:val="GSAItalicEmphasisChar"/>
        </w:rPr>
        <w:t xml:space="preserve">at least </w:t>
      </w:r>
      <w:r>
        <w:rPr>
          <w:rStyle w:val="GSAItalicEmphasisChar"/>
        </w:rPr>
        <w:t>fifty percent (</w:t>
      </w:r>
      <w:r w:rsidRPr="00881B07">
        <w:rPr>
          <w:rStyle w:val="GSAItalicEmphasisChar"/>
        </w:rPr>
        <w:t>50%</w:t>
      </w:r>
      <w:r>
        <w:rPr>
          <w:rStyle w:val="GSAItalicEmphasisChar"/>
        </w:rPr>
        <w:t>)</w:t>
      </w:r>
      <w:r w:rsidRPr="00CA001D">
        <w:t>];</w:t>
      </w:r>
    </w:p>
    <w:p w:rsidR="00732C81" w:rsidRPr="00CA001D" w:rsidRDefault="00732C81" w:rsidP="00732C81">
      <w:pPr>
        <w:pStyle w:val="GSAListParagraphalpha"/>
        <w:numPr>
          <w:ilvl w:val="0"/>
          <w:numId w:val="21"/>
        </w:numPr>
      </w:pPr>
      <w:r w:rsidRPr="00CA001D">
        <w:t>Stores and transmits only cryptographically-protected passwords;</w:t>
      </w:r>
    </w:p>
    <w:p w:rsidR="00732C81" w:rsidRPr="00CA001D" w:rsidRDefault="00732C81" w:rsidP="00732C81">
      <w:pPr>
        <w:pStyle w:val="GSAListParagraphalpha"/>
        <w:numPr>
          <w:ilvl w:val="0"/>
          <w:numId w:val="21"/>
        </w:numPr>
      </w:pPr>
      <w:r w:rsidRPr="00CA001D">
        <w:t>Enforces password minimum and maximum lifetime restrictions of [</w:t>
      </w:r>
      <w:r>
        <w:rPr>
          <w:rStyle w:val="GSAItalicEmphasisChar"/>
        </w:rPr>
        <w:t>FedRAMP</w:t>
      </w:r>
      <w:r w:rsidRPr="00CA001D">
        <w:t xml:space="preserve"> </w:t>
      </w:r>
      <w:r w:rsidRPr="00D62A31">
        <w:rPr>
          <w:rStyle w:val="GSAItalicEmphasisChar"/>
        </w:rPr>
        <w:t xml:space="preserve">Assignment: </w:t>
      </w:r>
      <w:r w:rsidRPr="009253F1">
        <w:rPr>
          <w:rStyle w:val="GSAItalicEmphasisChar"/>
        </w:rPr>
        <w:t xml:space="preserve">one </w:t>
      </w:r>
      <w:r>
        <w:rPr>
          <w:rStyle w:val="GSAItalicEmphasisChar"/>
        </w:rPr>
        <w:t xml:space="preserve">(1) </w:t>
      </w:r>
      <w:r w:rsidRPr="009253F1">
        <w:rPr>
          <w:rStyle w:val="GSAItalicEmphasisChar"/>
        </w:rPr>
        <w:t xml:space="preserve">day minimum, sixty </w:t>
      </w:r>
      <w:r>
        <w:rPr>
          <w:rStyle w:val="GSAItalicEmphasisChar"/>
        </w:rPr>
        <w:t xml:space="preserve">(60) </w:t>
      </w:r>
      <w:r w:rsidRPr="009253F1">
        <w:rPr>
          <w:rStyle w:val="GSAItalicEmphasisChar"/>
        </w:rPr>
        <w:t>day maximum</w:t>
      </w:r>
      <w:r w:rsidRPr="00CA001D">
        <w:t>];</w:t>
      </w:r>
    </w:p>
    <w:p w:rsidR="00732C81" w:rsidRPr="00CA001D" w:rsidRDefault="00732C81" w:rsidP="00732C81">
      <w:pPr>
        <w:pStyle w:val="GSAListParagraphalpha"/>
        <w:numPr>
          <w:ilvl w:val="0"/>
          <w:numId w:val="21"/>
        </w:numPr>
      </w:pPr>
      <w:r w:rsidRPr="00CA001D">
        <w:t>Prohibits password reuse for [</w:t>
      </w:r>
      <w:r>
        <w:rPr>
          <w:rStyle w:val="GSAItalicEmphasisChar"/>
        </w:rPr>
        <w:t>FedRAMP</w:t>
      </w:r>
      <w:r w:rsidRPr="009253F1">
        <w:rPr>
          <w:rStyle w:val="GSAItalicEmphasisChar"/>
        </w:rPr>
        <w:t xml:space="preserve"> Assignment: twenty-four</w:t>
      </w:r>
      <w:r>
        <w:rPr>
          <w:rStyle w:val="GSAItalicEmphasisChar"/>
        </w:rPr>
        <w:t xml:space="preserve"> (24)</w:t>
      </w:r>
      <w:r w:rsidRPr="00CA001D">
        <w:t>] generations; and</w:t>
      </w:r>
    </w:p>
    <w:p w:rsidR="00732C81" w:rsidRDefault="00732C81" w:rsidP="00732C81">
      <w:pPr>
        <w:pStyle w:val="GSAListParagraphalpha"/>
        <w:numPr>
          <w:ilvl w:val="0"/>
          <w:numId w:val="21"/>
        </w:numPr>
      </w:pPr>
      <w:r w:rsidRPr="00CA001D">
        <w:t>Allows the use of a temporary password for system logons with an immediate change to a permanent password.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A1FFF">
              <w:t>IA-5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74814">
              <w:t>Parameter IA-5(1)(a):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A74814" w:rsidRDefault="00732C81" w:rsidP="00963369">
            <w:pPr>
              <w:pStyle w:val="GSATableText"/>
            </w:pPr>
            <w:r w:rsidRPr="00A74814">
              <w:t xml:space="preserve">Parameter IA-5(1)(b): </w:t>
            </w:r>
            <w:r w:rsidRPr="00B66633">
              <w:t>[TBD by Customer]</w:t>
            </w:r>
          </w:p>
        </w:tc>
      </w:tr>
      <w:tr w:rsidR="00732C81" w:rsidRPr="00D00D47" w:rsidTr="00963369">
        <w:trPr>
          <w:trHeight w:val="288"/>
        </w:trPr>
        <w:tc>
          <w:tcPr>
            <w:tcW w:w="5000" w:type="pct"/>
            <w:gridSpan w:val="2"/>
            <w:tcMar>
              <w:top w:w="43" w:type="dxa"/>
              <w:bottom w:w="43" w:type="dxa"/>
            </w:tcMar>
          </w:tcPr>
          <w:p w:rsidR="00732C81" w:rsidRPr="00A74814" w:rsidRDefault="00732C81" w:rsidP="00963369">
            <w:pPr>
              <w:pStyle w:val="GSATableText"/>
            </w:pPr>
            <w:r w:rsidRPr="00A74814">
              <w:t>Parameter IA-5(1)(d):</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74814">
              <w:t>Parameter IA-5(1)(e):</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473165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742929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893075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851712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192797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842368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187666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3676594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59472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500721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5627191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489016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0A1FFF">
              <w:t xml:space="preserve">IA-5 (1)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50"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51"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52"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53"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54"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w:t>
            </w:r>
            <w:r w:rsidRPr="00DE7A0E">
              <w:t xml:space="preserve">. They can be configured with varying levels of permissions, and are used to set up and design the system: </w:t>
            </w:r>
            <w:hyperlink r:id="rId55"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B25A87" w:rsidRDefault="00732C81" w:rsidP="00732C81"/>
    <w:p w:rsidR="00732C81" w:rsidRDefault="00732C81" w:rsidP="00732C81">
      <w:pPr>
        <w:pStyle w:val="Heading4"/>
      </w:pPr>
      <w:bookmarkStart w:id="1898" w:name="_Toc468804913"/>
      <w:bookmarkStart w:id="1899" w:name="_Toc383429757"/>
      <w:bookmarkStart w:id="1900" w:name="_Toc383444575"/>
      <w:bookmarkStart w:id="1901" w:name="_Toc385594216"/>
      <w:bookmarkStart w:id="1902" w:name="_Toc385594608"/>
      <w:bookmarkStart w:id="1903" w:name="_Toc385594996"/>
      <w:bookmarkStart w:id="1904" w:name="_Toc388620845"/>
      <w:r w:rsidRPr="002C3786">
        <w:t>IA-5 (2)</w:t>
      </w:r>
      <w:r>
        <w:t xml:space="preserve"> </w:t>
      </w:r>
      <w:r w:rsidRPr="002C3786">
        <w:t>Control Enhancement</w:t>
      </w:r>
      <w:bookmarkEnd w:id="1898"/>
      <w:r w:rsidRPr="002C3786">
        <w:t xml:space="preserve"> </w:t>
      </w:r>
      <w:bookmarkEnd w:id="1899"/>
      <w:bookmarkEnd w:id="1900"/>
      <w:bookmarkEnd w:id="1901"/>
      <w:bookmarkEnd w:id="1902"/>
      <w:bookmarkEnd w:id="1903"/>
      <w:bookmarkEnd w:id="1904"/>
    </w:p>
    <w:p w:rsidR="00732C81" w:rsidRPr="002C3786" w:rsidRDefault="00732C81" w:rsidP="00732C81">
      <w:r w:rsidRPr="002C3786">
        <w:t>The information system, for PKI-based authentication:</w:t>
      </w:r>
    </w:p>
    <w:p w:rsidR="00732C81" w:rsidRDefault="00732C81" w:rsidP="00732C81">
      <w:pPr>
        <w:pStyle w:val="GSAListParagraphalpha"/>
        <w:numPr>
          <w:ilvl w:val="0"/>
          <w:numId w:val="22"/>
        </w:numPr>
      </w:pPr>
      <w:r w:rsidRPr="00AE3199">
        <w:t>Validates certifications by constructing and verifying a certification path to an accepted trust anchor including checking certificate status information;</w:t>
      </w:r>
    </w:p>
    <w:p w:rsidR="00732C81" w:rsidRDefault="00732C81" w:rsidP="00732C81">
      <w:pPr>
        <w:pStyle w:val="GSAListParagraphalpha"/>
        <w:numPr>
          <w:ilvl w:val="0"/>
          <w:numId w:val="22"/>
        </w:numPr>
      </w:pPr>
      <w:r w:rsidRPr="00AE3199">
        <w:t>Enforces authorized access to the corresponding private key;</w:t>
      </w:r>
    </w:p>
    <w:p w:rsidR="00732C81" w:rsidRDefault="00732C81" w:rsidP="00732C81">
      <w:pPr>
        <w:pStyle w:val="GSAListParagraphalpha"/>
        <w:numPr>
          <w:ilvl w:val="0"/>
          <w:numId w:val="22"/>
        </w:numPr>
      </w:pPr>
      <w:r w:rsidRPr="00AE3199">
        <w:t>Maps the authenticated identity to the account of the individual or group; and</w:t>
      </w:r>
    </w:p>
    <w:p w:rsidR="00732C81" w:rsidRDefault="00732C81" w:rsidP="00732C81">
      <w:pPr>
        <w:pStyle w:val="GSAListParagraphalpha"/>
        <w:numPr>
          <w:ilvl w:val="0"/>
          <w:numId w:val="22"/>
        </w:numPr>
      </w:pPr>
      <w:r w:rsidRPr="00AE3199">
        <w:t>Implements a local cache of revocation data to support path discovery and validation in case of inability to access revocation information via the network.</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IA-5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732255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9373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151361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233722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4843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2636825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25359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601370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493528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344797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9542642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147680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0A1FFF">
              <w:t xml:space="preserve">IA-5 (2)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 xml:space="preserve">[AWS </w:t>
            </w:r>
            <w:r>
              <w:rPr>
                <w:rFonts w:asciiTheme="majorHAnsi" w:hAnsiTheme="majorHAnsi"/>
              </w:rPr>
              <w:t>c</w:t>
            </w:r>
            <w:r w:rsidRPr="00983B43">
              <w:rPr>
                <w:rFonts w:asciiTheme="majorHAnsi" w:hAnsiTheme="majorHAnsi"/>
              </w:rPr>
              <w:t>ustomers are responsible for implementing</w:t>
            </w:r>
            <w:r>
              <w:rPr>
                <w:rFonts w:asciiTheme="majorHAnsi" w:hAnsiTheme="majorHAnsi"/>
              </w:rPr>
              <w:t xml:space="preserve"> and managing </w:t>
            </w:r>
            <w:r w:rsidRPr="00983B43">
              <w:rPr>
                <w:rFonts w:asciiTheme="majorHAnsi" w:hAnsiTheme="majorHAnsi"/>
              </w:rPr>
              <w:t xml:space="preserve">PKI </w:t>
            </w:r>
            <w:r>
              <w:rPr>
                <w:rFonts w:asciiTheme="majorHAnsi" w:hAnsiTheme="majorHAnsi"/>
              </w:rPr>
              <w:t>that is part of their system running on AWS</w:t>
            </w:r>
            <w:r w:rsidRPr="00983B43">
              <w:rPr>
                <w:rFonts w:asciiTheme="majorHAnsi" w:hAnsiTheme="majorHAnsi"/>
              </w:rPr>
              <w:t>.</w:t>
            </w:r>
            <w:r>
              <w:rPr>
                <w:rFonts w:asciiTheme="majorHAnsi" w:hAnsiTheme="majorHAnsi"/>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 xml:space="preserve">[AWS </w:t>
            </w:r>
            <w:r>
              <w:rPr>
                <w:rFonts w:asciiTheme="majorHAnsi" w:hAnsiTheme="majorHAnsi"/>
              </w:rPr>
              <w:t>c</w:t>
            </w:r>
            <w:r w:rsidRPr="00983B43">
              <w:rPr>
                <w:rFonts w:asciiTheme="majorHAnsi" w:hAnsiTheme="majorHAnsi"/>
              </w:rPr>
              <w:t>ustomers are responsible for implementing</w:t>
            </w:r>
            <w:r>
              <w:rPr>
                <w:rFonts w:asciiTheme="majorHAnsi" w:hAnsiTheme="majorHAnsi"/>
              </w:rPr>
              <w:t xml:space="preserve"> and managing </w:t>
            </w:r>
            <w:r w:rsidRPr="00983B43">
              <w:rPr>
                <w:rFonts w:asciiTheme="majorHAnsi" w:hAnsiTheme="majorHAnsi"/>
              </w:rPr>
              <w:t xml:space="preserve">PKI </w:t>
            </w:r>
            <w:r>
              <w:rPr>
                <w:rFonts w:asciiTheme="majorHAnsi" w:hAnsiTheme="majorHAnsi"/>
              </w:rPr>
              <w:t>that is part of their system running on AWS</w:t>
            </w:r>
            <w:r w:rsidRPr="00983B43">
              <w:rPr>
                <w:rFonts w:asciiTheme="majorHAnsi" w:hAnsiTheme="majorHAnsi"/>
              </w:rPr>
              <w:t>.</w:t>
            </w:r>
            <w:r>
              <w:rPr>
                <w:rFonts w:asciiTheme="majorHAnsi" w:hAnsiTheme="majorHAnsi"/>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 xml:space="preserve">[AWS </w:t>
            </w:r>
            <w:r>
              <w:rPr>
                <w:rFonts w:asciiTheme="majorHAnsi" w:hAnsiTheme="majorHAnsi"/>
              </w:rPr>
              <w:t>c</w:t>
            </w:r>
            <w:r w:rsidRPr="00983B43">
              <w:rPr>
                <w:rFonts w:asciiTheme="majorHAnsi" w:hAnsiTheme="majorHAnsi"/>
              </w:rPr>
              <w:t>ustomers are responsible for implementing</w:t>
            </w:r>
            <w:r>
              <w:rPr>
                <w:rFonts w:asciiTheme="majorHAnsi" w:hAnsiTheme="majorHAnsi"/>
              </w:rPr>
              <w:t xml:space="preserve"> and managing </w:t>
            </w:r>
            <w:r w:rsidRPr="00983B43">
              <w:rPr>
                <w:rFonts w:asciiTheme="majorHAnsi" w:hAnsiTheme="majorHAnsi"/>
              </w:rPr>
              <w:t xml:space="preserve">PKI </w:t>
            </w:r>
            <w:r>
              <w:rPr>
                <w:rFonts w:asciiTheme="majorHAnsi" w:hAnsiTheme="majorHAnsi"/>
              </w:rPr>
              <w:t>that is part of their system running on AWS</w:t>
            </w:r>
            <w:r w:rsidRPr="00983B43">
              <w:rPr>
                <w:rFonts w:asciiTheme="majorHAnsi" w:hAnsiTheme="majorHAnsi"/>
              </w:rPr>
              <w:t>.</w:t>
            </w:r>
            <w:r>
              <w:rPr>
                <w:rFonts w:asciiTheme="majorHAnsi" w:hAnsiTheme="majorHAnsi"/>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 xml:space="preserve">[AWS </w:t>
            </w:r>
            <w:r>
              <w:rPr>
                <w:rFonts w:asciiTheme="majorHAnsi" w:hAnsiTheme="majorHAnsi"/>
              </w:rPr>
              <w:t>c</w:t>
            </w:r>
            <w:r w:rsidRPr="00983B43">
              <w:rPr>
                <w:rFonts w:asciiTheme="majorHAnsi" w:hAnsiTheme="majorHAnsi"/>
              </w:rPr>
              <w:t>ustomers are responsible for implementing</w:t>
            </w:r>
            <w:r>
              <w:rPr>
                <w:rFonts w:asciiTheme="majorHAnsi" w:hAnsiTheme="majorHAnsi"/>
              </w:rPr>
              <w:t xml:space="preserve"> and managing </w:t>
            </w:r>
            <w:r w:rsidRPr="00983B43">
              <w:rPr>
                <w:rFonts w:asciiTheme="majorHAnsi" w:hAnsiTheme="majorHAnsi"/>
              </w:rPr>
              <w:t xml:space="preserve">PKI </w:t>
            </w:r>
            <w:r>
              <w:rPr>
                <w:rFonts w:asciiTheme="majorHAnsi" w:hAnsiTheme="majorHAnsi"/>
              </w:rPr>
              <w:t>that is part of their system running on AWS</w:t>
            </w:r>
            <w:r w:rsidRPr="00983B43">
              <w:rPr>
                <w:rFonts w:asciiTheme="majorHAnsi" w:hAnsiTheme="majorHAnsi"/>
              </w:rPr>
              <w:t>.</w:t>
            </w:r>
            <w:r>
              <w:rPr>
                <w:rFonts w:asciiTheme="majorHAnsi" w:hAnsiTheme="majorHAnsi"/>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B25A87" w:rsidRDefault="00732C81" w:rsidP="00732C81"/>
    <w:p w:rsidR="00732C81" w:rsidRDefault="00732C81" w:rsidP="00732C81">
      <w:pPr>
        <w:pStyle w:val="Heading4"/>
      </w:pPr>
      <w:bookmarkStart w:id="1905" w:name="_Toc468804914"/>
      <w:bookmarkStart w:id="1906" w:name="_Toc383429758"/>
      <w:bookmarkStart w:id="1907" w:name="_Toc383444576"/>
      <w:bookmarkStart w:id="1908" w:name="_Toc385594217"/>
      <w:bookmarkStart w:id="1909" w:name="_Toc385594609"/>
      <w:bookmarkStart w:id="1910" w:name="_Toc385594997"/>
      <w:bookmarkStart w:id="1911" w:name="_Toc388620846"/>
      <w:r w:rsidRPr="002C3786">
        <w:t>IA-5 (3)</w:t>
      </w:r>
      <w:r>
        <w:t xml:space="preserve"> </w:t>
      </w:r>
      <w:r w:rsidRPr="002C3786">
        <w:t>Control Enhancement</w:t>
      </w:r>
      <w:bookmarkEnd w:id="1905"/>
      <w:r w:rsidRPr="002C3786">
        <w:t xml:space="preserve"> </w:t>
      </w:r>
      <w:bookmarkEnd w:id="1906"/>
      <w:bookmarkEnd w:id="1907"/>
      <w:bookmarkEnd w:id="1908"/>
      <w:bookmarkEnd w:id="1909"/>
      <w:bookmarkEnd w:id="1910"/>
      <w:bookmarkEnd w:id="1911"/>
    </w:p>
    <w:p w:rsidR="00732C81" w:rsidRDefault="00732C81" w:rsidP="00732C81">
      <w:pPr>
        <w:rPr>
          <w:bCs/>
        </w:rPr>
      </w:pPr>
      <w:r w:rsidRPr="00B9725A">
        <w:rPr>
          <w:bCs/>
        </w:rPr>
        <w:t>The organization requires that the registration process to receive [</w:t>
      </w:r>
      <w:r>
        <w:rPr>
          <w:rStyle w:val="GSAItalicEmphasisChar"/>
        </w:rPr>
        <w:t>FedRAMP</w:t>
      </w:r>
      <w:r>
        <w:rPr>
          <w:bCs/>
        </w:rPr>
        <w:t xml:space="preserve"> </w:t>
      </w:r>
      <w:r w:rsidRPr="002B4E6E">
        <w:rPr>
          <w:rStyle w:val="GSAItalicEmphasisChar"/>
        </w:rPr>
        <w:t>Assignment: All hardware/biometric (multifactor authenticators</w:t>
      </w:r>
      <w:r w:rsidRPr="00B9725A">
        <w:rPr>
          <w:bCs/>
        </w:rPr>
        <w:t>] be conducted [</w:t>
      </w:r>
      <w:r>
        <w:rPr>
          <w:rStyle w:val="GSAItalicEmphasisChar"/>
        </w:rPr>
        <w:t>FedRAMP</w:t>
      </w:r>
      <w:r>
        <w:rPr>
          <w:bCs/>
        </w:rPr>
        <w:t xml:space="preserve"> </w:t>
      </w:r>
      <w:r w:rsidRPr="002B4E6E">
        <w:rPr>
          <w:rStyle w:val="GSAItalicEmphasisChar"/>
        </w:rPr>
        <w:t>Selection: in person</w:t>
      </w:r>
      <w:r w:rsidRPr="00B9725A">
        <w:rPr>
          <w:bCs/>
        </w:rPr>
        <w:t>] before [</w:t>
      </w:r>
      <w:r w:rsidRPr="002B4E6E">
        <w:rPr>
          <w:rStyle w:val="GSAItalicEmphasisChar"/>
        </w:rPr>
        <w:t>Assignment: organization-defined registration authority</w:t>
      </w:r>
      <w:r w:rsidRPr="00B9725A">
        <w:rPr>
          <w:bCs/>
        </w:rPr>
        <w:t>] with authorization by [</w:t>
      </w:r>
      <w:r w:rsidRPr="002B4E6E">
        <w:rPr>
          <w:rStyle w:val="GSAItalicEmphasisChar"/>
        </w:rPr>
        <w:t>Assignment: organization-defined personnel or roles</w:t>
      </w:r>
      <w:r w:rsidRPr="00B9725A">
        <w:rPr>
          <w:bCs/>
        </w:rP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IA-5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25A87">
              <w:t>Parameter IA-5(3)-1: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25A87">
              <w:t>Parameter IA-5(3)-2:</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25A87">
              <w:t>Parameter IA-5(3)-3:</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25A87">
              <w:t>Parameter IA-5(3)-4: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531846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463516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1133167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45900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47982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265892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34260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055139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410072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7810868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110530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273590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B25A87">
              <w:t xml:space="preserve">IA-5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w:t>
            </w:r>
            <w:r w:rsidRPr="00C348F9">
              <w:t xml:space="preserve">ustomers are responsible for </w:t>
            </w:r>
            <w:r>
              <w:t>properly distributing their MFA authenticators.]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B25A87" w:rsidRDefault="00732C81" w:rsidP="00732C81"/>
    <w:p w:rsidR="00732C81" w:rsidRDefault="00732C81" w:rsidP="00732C81">
      <w:pPr>
        <w:pStyle w:val="Heading4"/>
      </w:pPr>
      <w:bookmarkStart w:id="1912" w:name="_Toc468804915"/>
      <w:bookmarkStart w:id="1913" w:name="_Toc383429759"/>
      <w:bookmarkStart w:id="1914" w:name="_Toc383444577"/>
      <w:bookmarkStart w:id="1915" w:name="_Toc385594218"/>
      <w:bookmarkStart w:id="1916" w:name="_Toc385594610"/>
      <w:bookmarkStart w:id="1917" w:name="_Toc385594998"/>
      <w:bookmarkStart w:id="1918" w:name="_Toc388620847"/>
      <w:r>
        <w:t>IA-5 (4</w:t>
      </w:r>
      <w:r w:rsidRPr="002C3786">
        <w:t>)</w:t>
      </w:r>
      <w:r>
        <w:t xml:space="preserve"> Control Enhancement</w:t>
      </w:r>
      <w:bookmarkEnd w:id="1912"/>
      <w:r>
        <w:t xml:space="preserve"> </w:t>
      </w:r>
      <w:bookmarkEnd w:id="1913"/>
      <w:bookmarkEnd w:id="1914"/>
      <w:bookmarkEnd w:id="1915"/>
      <w:bookmarkEnd w:id="1916"/>
      <w:bookmarkEnd w:id="1917"/>
      <w:bookmarkEnd w:id="1918"/>
    </w:p>
    <w:p w:rsidR="00732C81" w:rsidRDefault="00732C81" w:rsidP="00732C81">
      <w:r w:rsidRPr="00393FB6">
        <w:t>The organization employs automated tools to determine if password authenticators are sufficiently strong to satisfy [</w:t>
      </w:r>
      <w:r w:rsidRPr="009B5A11">
        <w:rPr>
          <w:rStyle w:val="GSAItalicEmphasisChar"/>
        </w:rPr>
        <w:t xml:space="preserve">FedRAMP </w:t>
      </w:r>
      <w:r w:rsidRPr="004D162A">
        <w:rPr>
          <w:rStyle w:val="GSAItalicEmphasisChar"/>
        </w:rPr>
        <w:t>Assignment</w:t>
      </w:r>
      <w:r w:rsidRPr="009B5A11">
        <w:rPr>
          <w:rStyle w:val="GSAItalicEmphasisChar"/>
        </w:rPr>
        <w:t xml:space="preserve">: complexity as identified in </w:t>
      </w:r>
      <w:r w:rsidRPr="009B5A11">
        <w:rPr>
          <w:rStyle w:val="GSAItalicEmphasisChar"/>
        </w:rPr>
        <w:fldChar w:fldCharType="begin"/>
      </w:r>
      <w:r w:rsidRPr="009B5A11">
        <w:rPr>
          <w:rStyle w:val="GSAItalicEmphasisChar"/>
        </w:rPr>
        <w:instrText xml:space="preserve"> REF _Ref446504382 \h  \* MERGEFORMAT </w:instrText>
      </w:r>
      <w:r w:rsidRPr="009B5A11">
        <w:rPr>
          <w:rStyle w:val="GSAItalicEmphasisChar"/>
        </w:rPr>
      </w:r>
      <w:r w:rsidRPr="009B5A11">
        <w:rPr>
          <w:rStyle w:val="GSAItalicEmphasisChar"/>
        </w:rPr>
        <w:fldChar w:fldCharType="separate"/>
      </w:r>
      <w:r w:rsidRPr="007B2A36">
        <w:rPr>
          <w:rStyle w:val="GSAItalicEmphasisChar"/>
        </w:rPr>
        <w:t xml:space="preserve">IA-5 (1) Control Enhancement </w:t>
      </w:r>
      <w:r w:rsidRPr="009B5A11">
        <w:rPr>
          <w:rStyle w:val="GSAItalicEmphasisChar"/>
        </w:rPr>
        <w:fldChar w:fldCharType="end"/>
      </w:r>
      <w:r w:rsidRPr="009B5A11">
        <w:rPr>
          <w:rStyle w:val="GSAItalicEmphasisChar"/>
        </w:rPr>
        <w:t xml:space="preserve"> Part A</w:t>
      </w:r>
      <w:r w:rsidRPr="00393FB6">
        <w:t>].</w:t>
      </w:r>
    </w:p>
    <w:p w:rsidR="00732C81" w:rsidRDefault="00732C81" w:rsidP="00732C81">
      <w:pPr>
        <w:pStyle w:val="GSAGuidance"/>
        <w:rPr>
          <w:rStyle w:val="GSAGuidanceBoldChar"/>
        </w:rPr>
      </w:pPr>
      <w:r w:rsidRPr="00B25A87">
        <w:rPr>
          <w:rStyle w:val="GSAGuidanceBoldChar"/>
        </w:rPr>
        <w:t xml:space="preserve">IA-5(4) Additional </w:t>
      </w:r>
      <w:r>
        <w:rPr>
          <w:rStyle w:val="GSAGuidanceBoldChar"/>
        </w:rPr>
        <w:t>FedRAMP</w:t>
      </w:r>
      <w:r w:rsidRPr="00B25A87">
        <w:rPr>
          <w:rStyle w:val="GSAGuidanceBoldChar"/>
        </w:rPr>
        <w:t xml:space="preserve"> Requirements and Guidance: </w:t>
      </w:r>
    </w:p>
    <w:p w:rsidR="00732C81" w:rsidRPr="00340E59" w:rsidRDefault="00732C81" w:rsidP="00732C81">
      <w:pPr>
        <w:pStyle w:val="GSAGuidance"/>
      </w:pPr>
      <w:r w:rsidRPr="00B25A87">
        <w:rPr>
          <w:rStyle w:val="GSAGuidanceBoldChar"/>
        </w:rPr>
        <w:t>Guidance:</w:t>
      </w:r>
      <w:r w:rsidRPr="00340E59">
        <w:t xml:space="preserve"> If automated mechanisms which enforce password authenticator strength at creation are not used, automated mechanisms must be used to audit strength of created password authenticators</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IA-5 (</w:t>
            </w:r>
            <w:r>
              <w:t>4</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B25A87">
              <w:t>Parameter IA-5(4):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261151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304851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295169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706603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779022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431913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4375750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138541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968263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782942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9262296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46748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B25A87">
              <w:t xml:space="preserve">IA-5 (4)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w:t>
            </w:r>
            <w:r w:rsidRPr="00C348F9">
              <w:t xml:space="preserve">ustomers </w:t>
            </w:r>
            <w:r w:rsidRPr="00D73542">
              <w:rPr>
                <w:rFonts w:asciiTheme="majorHAnsi" w:hAnsiTheme="majorHAnsi"/>
              </w:rPr>
              <w:t xml:space="preserve">are responsible for </w:t>
            </w:r>
            <w:r>
              <w:rPr>
                <w:rFonts w:asciiTheme="majorHAnsi" w:hAnsiTheme="majorHAnsi"/>
              </w:rPr>
              <w:t>monitoring the password implementation on their AWS workloads, as well as within IAM.]</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B25A87" w:rsidRDefault="00732C81" w:rsidP="00732C81"/>
    <w:p w:rsidR="00732C81" w:rsidRDefault="00732C81" w:rsidP="00732C81">
      <w:pPr>
        <w:pStyle w:val="Heading4"/>
      </w:pPr>
      <w:bookmarkStart w:id="1919" w:name="_Toc468804916"/>
      <w:bookmarkStart w:id="1920" w:name="_Toc383429760"/>
      <w:bookmarkStart w:id="1921" w:name="_Toc383444578"/>
      <w:bookmarkStart w:id="1922" w:name="_Toc385594219"/>
      <w:bookmarkStart w:id="1923" w:name="_Toc385594611"/>
      <w:bookmarkStart w:id="1924" w:name="_Toc385594999"/>
      <w:bookmarkStart w:id="1925" w:name="_Toc388620848"/>
      <w:r w:rsidRPr="002C3786">
        <w:t>IA-5 (6)</w:t>
      </w:r>
      <w:r>
        <w:t xml:space="preserve"> </w:t>
      </w:r>
      <w:r w:rsidRPr="002C3786">
        <w:t>Control Enhancement</w:t>
      </w:r>
      <w:bookmarkEnd w:id="1919"/>
      <w:r w:rsidRPr="002C3786">
        <w:t xml:space="preserve"> </w:t>
      </w:r>
      <w:bookmarkEnd w:id="1920"/>
      <w:bookmarkEnd w:id="1921"/>
      <w:bookmarkEnd w:id="1922"/>
      <w:bookmarkEnd w:id="1923"/>
      <w:bookmarkEnd w:id="1924"/>
      <w:bookmarkEnd w:id="1925"/>
    </w:p>
    <w:p w:rsidR="00732C81" w:rsidRPr="002C3786" w:rsidRDefault="00732C81" w:rsidP="00732C81">
      <w:r w:rsidRPr="002A66D0">
        <w:t>The organization protects authenticators commensurate with the security category of the information to which use of the authenticator permits access.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IA-5 (6)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301811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430949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156740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730888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552281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968766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365754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343721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19097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918338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7643192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192996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B25A87">
              <w:t xml:space="preserve">IA-5 (6)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w:t>
            </w:r>
            <w:r w:rsidRPr="00C348F9">
              <w:t xml:space="preserve">ustomers </w:t>
            </w:r>
            <w:r w:rsidRPr="00D73542">
              <w:rPr>
                <w:rFonts w:asciiTheme="majorHAnsi" w:hAnsiTheme="majorHAnsi"/>
              </w:rPr>
              <w:t xml:space="preserve">are responsible for </w:t>
            </w:r>
            <w:r>
              <w:rPr>
                <w:rFonts w:asciiTheme="majorHAnsi" w:hAnsiTheme="majorHAnsi"/>
              </w:rPr>
              <w:t>monitoring the password implementation on their AWS workloads, as well as within IAM.]</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B25A87" w:rsidRDefault="00732C81" w:rsidP="00732C81"/>
    <w:p w:rsidR="00732C81" w:rsidRDefault="00732C81" w:rsidP="00732C81">
      <w:pPr>
        <w:pStyle w:val="Heading4"/>
      </w:pPr>
      <w:bookmarkStart w:id="1926" w:name="_Toc468804917"/>
      <w:bookmarkStart w:id="1927" w:name="_Toc383429761"/>
      <w:bookmarkStart w:id="1928" w:name="_Toc383444579"/>
      <w:bookmarkStart w:id="1929" w:name="_Toc385594220"/>
      <w:bookmarkStart w:id="1930" w:name="_Toc385594612"/>
      <w:bookmarkStart w:id="1931" w:name="_Toc385595000"/>
      <w:bookmarkStart w:id="1932" w:name="_Toc388620849"/>
      <w:r w:rsidRPr="002C3786">
        <w:t>IA-5 (7)</w:t>
      </w:r>
      <w:r>
        <w:t xml:space="preserve"> </w:t>
      </w:r>
      <w:r w:rsidRPr="002C3786">
        <w:t>Control Enhancement</w:t>
      </w:r>
      <w:bookmarkEnd w:id="1926"/>
      <w:r w:rsidRPr="002C3786">
        <w:t xml:space="preserve"> </w:t>
      </w:r>
      <w:bookmarkEnd w:id="1927"/>
      <w:bookmarkEnd w:id="1928"/>
      <w:bookmarkEnd w:id="1929"/>
      <w:bookmarkEnd w:id="1930"/>
      <w:bookmarkEnd w:id="1931"/>
      <w:bookmarkEnd w:id="1932"/>
    </w:p>
    <w:p w:rsidR="00732C81" w:rsidRPr="00F01982" w:rsidRDefault="00732C81" w:rsidP="00732C81">
      <w:r w:rsidRPr="002A66D0">
        <w:t>The organization ensures that unencrypted static authenticators are not embedded in applications or access scripts or stored on function keys.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IA-5 (7)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217969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019262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251865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53603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502317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5275069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549299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643874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29697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618204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4123531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1362113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B25A87">
              <w:t xml:space="preserve">IA-5 (7)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w:t>
            </w:r>
            <w:r w:rsidRPr="00C348F9">
              <w:t xml:space="preserve">ustomers </w:t>
            </w:r>
            <w:r w:rsidRPr="00D73542">
              <w:rPr>
                <w:rFonts w:asciiTheme="majorHAnsi" w:hAnsiTheme="majorHAnsi"/>
              </w:rPr>
              <w:t xml:space="preserve">are responsible for </w:t>
            </w:r>
            <w:r>
              <w:rPr>
                <w:rFonts w:asciiTheme="majorHAnsi" w:hAnsiTheme="majorHAnsi"/>
              </w:rPr>
              <w:t>monitoring the password implementation on their AWS workloads, as well as within IAM.]</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933" w:name="_Toc468804918"/>
      <w:bookmarkStart w:id="1934" w:name="_Toc383429762"/>
      <w:bookmarkStart w:id="1935" w:name="_Toc383444580"/>
      <w:bookmarkStart w:id="1936" w:name="_Toc385594221"/>
      <w:bookmarkStart w:id="1937" w:name="_Toc385594613"/>
      <w:bookmarkStart w:id="1938" w:name="_Toc385595001"/>
      <w:bookmarkStart w:id="1939" w:name="_Toc388620850"/>
      <w:r>
        <w:t>IA-5 (11</w:t>
      </w:r>
      <w:r w:rsidRPr="002C3786">
        <w:t>)</w:t>
      </w:r>
      <w:r>
        <w:t xml:space="preserve"> Control Enhancement</w:t>
      </w:r>
      <w:bookmarkEnd w:id="1933"/>
      <w:r>
        <w:t xml:space="preserve"> </w:t>
      </w:r>
      <w:bookmarkEnd w:id="1934"/>
      <w:bookmarkEnd w:id="1935"/>
      <w:bookmarkEnd w:id="1936"/>
      <w:bookmarkEnd w:id="1937"/>
      <w:bookmarkEnd w:id="1938"/>
      <w:bookmarkEnd w:id="1939"/>
    </w:p>
    <w:p w:rsidR="00732C81" w:rsidRPr="00F01982" w:rsidRDefault="00732C81" w:rsidP="00732C81">
      <w:r w:rsidRPr="002A66D0">
        <w:t>The information system, for hardware token-based authentication, employs mechanisms that satisfy [</w:t>
      </w:r>
      <w:r w:rsidRPr="002B4E6E">
        <w:rPr>
          <w:rStyle w:val="GSAItalicEmphasisChar"/>
        </w:rPr>
        <w:t>Assignment: organization-defined token quality requirements</w:t>
      </w:r>
      <w:r w:rsidRPr="002A66D0">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IA-5 (11</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3359B9">
              <w:t>Parameter IA-5(11):</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01387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705407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792507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188325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927008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631281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3563796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311587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273580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622266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793875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741735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3359B9">
              <w:t xml:space="preserve">IA-5 (11)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w:t>
            </w:r>
            <w:r w:rsidRPr="00C348F9">
              <w:t xml:space="preserve">ustomers </w:t>
            </w:r>
            <w:r w:rsidRPr="00D73542">
              <w:rPr>
                <w:rFonts w:asciiTheme="majorHAnsi" w:hAnsiTheme="majorHAnsi"/>
              </w:rPr>
              <w:t xml:space="preserve">are responsible for </w:t>
            </w:r>
            <w:r>
              <w:rPr>
                <w:rFonts w:asciiTheme="majorHAnsi" w:hAnsiTheme="majorHAnsi"/>
              </w:rPr>
              <w:t>either using MFA provided by AWS, or implementing one that satisfies their requirements, and using that solution through federation.]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1940" w:name="_Toc149090530"/>
      <w:bookmarkStart w:id="1941" w:name="_Toc383429763"/>
      <w:bookmarkStart w:id="1942" w:name="_Toc383444581"/>
      <w:bookmarkStart w:id="1943" w:name="_Toc385594222"/>
      <w:bookmarkStart w:id="1944" w:name="_Toc385594614"/>
      <w:bookmarkStart w:id="1945" w:name="_Toc385595002"/>
      <w:bookmarkStart w:id="1946" w:name="_Toc388620851"/>
      <w:bookmarkStart w:id="1947" w:name="_Toc468804919"/>
      <w:bookmarkStart w:id="1948" w:name="_Toc449543381"/>
      <w:r w:rsidRPr="002C3786">
        <w:t>IA-6</w:t>
      </w:r>
      <w:r>
        <w:t xml:space="preserve"> </w:t>
      </w:r>
      <w:r w:rsidRPr="002C3786">
        <w:t>Authenticator Feedback</w:t>
      </w:r>
      <w:bookmarkEnd w:id="1940"/>
      <w:bookmarkEnd w:id="1941"/>
      <w:bookmarkEnd w:id="1942"/>
      <w:bookmarkEnd w:id="1943"/>
      <w:bookmarkEnd w:id="1944"/>
      <w:bookmarkEnd w:id="1945"/>
      <w:bookmarkEnd w:id="1946"/>
      <w:bookmarkEnd w:id="1947"/>
      <w:r>
        <w:t xml:space="preserve"> </w:t>
      </w:r>
      <w:bookmarkEnd w:id="1948"/>
    </w:p>
    <w:p w:rsidR="00732C81" w:rsidRDefault="00732C81" w:rsidP="00732C81">
      <w:r w:rsidRPr="004B5C7A">
        <w:t>The information system obscures feedback of authentication information during the authentication process to protect the information from possible exploitation/use by unauthorized individuals.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[TBD by Customer]</w:t>
            </w:r>
            <w:r w:rsidRPr="00AF3591">
              <w:t xml:space="preserve">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2121770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297225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794979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211026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209494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25819169"/>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094225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004348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080207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306761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6148833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9139863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IA-6</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w:t>
            </w:r>
            <w:r w:rsidRPr="00C348F9">
              <w:t xml:space="preserve">ustomers </w:t>
            </w:r>
            <w:r w:rsidRPr="00D73542">
              <w:rPr>
                <w:rFonts w:asciiTheme="majorHAnsi" w:hAnsiTheme="majorHAnsi"/>
              </w:rPr>
              <w:t xml:space="preserve">are responsible for </w:t>
            </w:r>
            <w:r>
              <w:rPr>
                <w:rFonts w:asciiTheme="majorHAnsi" w:hAnsiTheme="majorHAnsi"/>
              </w:rPr>
              <w:t>obfuscating passwords that are used in conjunction with system being run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3359B9" w:rsidRDefault="00732C81" w:rsidP="00732C81"/>
    <w:p w:rsidR="00732C81" w:rsidRDefault="00732C81" w:rsidP="00732C81">
      <w:pPr>
        <w:pStyle w:val="Heading3"/>
      </w:pPr>
      <w:bookmarkStart w:id="1949" w:name="_Toc468804920"/>
      <w:bookmarkStart w:id="1950" w:name="_Toc149090531"/>
      <w:bookmarkStart w:id="1951" w:name="_Toc383429764"/>
      <w:bookmarkStart w:id="1952" w:name="_Toc383444582"/>
      <w:bookmarkStart w:id="1953" w:name="_Toc385594223"/>
      <w:bookmarkStart w:id="1954" w:name="_Toc385594615"/>
      <w:bookmarkStart w:id="1955" w:name="_Toc385595003"/>
      <w:bookmarkStart w:id="1956" w:name="_Toc388620852"/>
      <w:bookmarkStart w:id="1957" w:name="_Toc449543382"/>
      <w:r w:rsidRPr="002C3786">
        <w:t>IA-7</w:t>
      </w:r>
      <w:r>
        <w:t xml:space="preserve"> </w:t>
      </w:r>
      <w:r w:rsidRPr="002C3786">
        <w:t>Cryptographic Module Authentication</w:t>
      </w:r>
      <w:bookmarkEnd w:id="1949"/>
      <w:r w:rsidRPr="002C3786">
        <w:t xml:space="preserve"> </w:t>
      </w:r>
      <w:bookmarkEnd w:id="1950"/>
      <w:bookmarkEnd w:id="1951"/>
      <w:bookmarkEnd w:id="1952"/>
      <w:bookmarkEnd w:id="1953"/>
      <w:bookmarkEnd w:id="1954"/>
      <w:bookmarkEnd w:id="1955"/>
      <w:bookmarkEnd w:id="1956"/>
      <w:bookmarkEnd w:id="1957"/>
    </w:p>
    <w:p w:rsidR="00732C81" w:rsidRDefault="00732C81" w:rsidP="00732C81">
      <w:r w:rsidRPr="004B5C7A">
        <w:t>The information system implements mechanisms for authentication to a cryptographic module that meet the requirements of applicable federal laws, Executive Orders, directives, policies, regulations, standards, and guidance for such authentication.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882084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111520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843566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763363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760409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7347030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252653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482753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154046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108357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185220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628508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IA-7</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implementing authentication to cryptographic modules in accordance with applicable laws and regulations.]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3359B9" w:rsidRDefault="00732C81" w:rsidP="00732C81"/>
    <w:p w:rsidR="00732C81" w:rsidRDefault="00732C81" w:rsidP="00732C81">
      <w:pPr>
        <w:pStyle w:val="Heading3"/>
      </w:pPr>
      <w:bookmarkStart w:id="1958" w:name="_Toc468804921"/>
      <w:bookmarkStart w:id="1959" w:name="_Toc383429765"/>
      <w:bookmarkStart w:id="1960" w:name="_Toc383444583"/>
      <w:bookmarkStart w:id="1961" w:name="_Toc385594224"/>
      <w:bookmarkStart w:id="1962" w:name="_Toc385594616"/>
      <w:bookmarkStart w:id="1963" w:name="_Toc385595004"/>
      <w:bookmarkStart w:id="1964" w:name="_Toc388620853"/>
      <w:bookmarkStart w:id="1965" w:name="_Toc449543383"/>
      <w:r w:rsidRPr="002C3786">
        <w:t>IA-8</w:t>
      </w:r>
      <w:r>
        <w:t xml:space="preserve"> </w:t>
      </w:r>
      <w:r w:rsidRPr="002C3786">
        <w:t>Identification and Authentication (Non-Organizational Users)</w:t>
      </w:r>
      <w:bookmarkEnd w:id="1958"/>
      <w:r w:rsidRPr="002C3786">
        <w:t xml:space="preserve"> </w:t>
      </w:r>
      <w:bookmarkEnd w:id="1959"/>
      <w:bookmarkEnd w:id="1960"/>
      <w:bookmarkEnd w:id="1961"/>
      <w:bookmarkEnd w:id="1962"/>
      <w:bookmarkEnd w:id="1963"/>
      <w:bookmarkEnd w:id="1964"/>
      <w:bookmarkEnd w:id="1965"/>
    </w:p>
    <w:p w:rsidR="00732C81" w:rsidRDefault="00732C81" w:rsidP="00732C81">
      <w:r w:rsidRPr="004E4713">
        <w:t>The information system uniquely identifies and authenticates non-organizational users (or processes acting on behalf of non-organizational users).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IA-8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251390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337601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874062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13111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70442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523174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315373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828356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827809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361050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8855081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650816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IA-8</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E7A0E">
              <w:t>The master account and IAM accounts are use</w:t>
            </w:r>
            <w:r>
              <w:t>d by customers to manage identification and authorization of their AWS account</w:t>
            </w:r>
            <w:r w:rsidRPr="00DE7A0E">
              <w:t xml:space="preserve">. They can be configured with varying levels of permissions, and are used to set up and design the system: </w:t>
            </w:r>
            <w:hyperlink r:id="rId56" w:history="1">
              <w:r w:rsidRPr="0063323E">
                <w:rPr>
                  <w:rStyle w:val="Hyperlink"/>
                </w:rPr>
                <w:t>http://docs.aws.amazon.com/IAM/latest/UserGuide/best-practices.html</w:t>
              </w:r>
            </w:hyperlink>
            <w:r>
              <w:t xml:space="preserve"> </w:t>
            </w:r>
            <w:r w:rsidRPr="00DE7A0E">
              <w:t>The accounts that customers create on their guest operating systems and VMs are completely separate and are the responsibility of the customer to manage.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1966" w:name="_Toc468804922"/>
      <w:bookmarkStart w:id="1967" w:name="_Toc383429767"/>
      <w:bookmarkStart w:id="1968" w:name="_Toc383444584"/>
      <w:bookmarkStart w:id="1969" w:name="_Toc385594225"/>
      <w:bookmarkStart w:id="1970" w:name="_Toc385594617"/>
      <w:bookmarkStart w:id="1971" w:name="_Toc385595005"/>
      <w:bookmarkStart w:id="1972" w:name="_Toc388620854"/>
      <w:r>
        <w:t>IA-8</w:t>
      </w:r>
      <w:r w:rsidRPr="002C3786">
        <w:t xml:space="preserve"> (1)</w:t>
      </w:r>
      <w:r>
        <w:t xml:space="preserve"> Control Enhancement</w:t>
      </w:r>
      <w:bookmarkEnd w:id="1966"/>
      <w:r>
        <w:t xml:space="preserve"> </w:t>
      </w:r>
      <w:bookmarkEnd w:id="1967"/>
      <w:bookmarkEnd w:id="1968"/>
      <w:bookmarkEnd w:id="1969"/>
      <w:bookmarkEnd w:id="1970"/>
      <w:bookmarkEnd w:id="1971"/>
      <w:bookmarkEnd w:id="1972"/>
    </w:p>
    <w:p w:rsidR="00732C81" w:rsidRPr="002C3786" w:rsidRDefault="00732C81" w:rsidP="00732C81">
      <w:r w:rsidRPr="00894345">
        <w:t>The information system accepts and electronically verifies Personal Identity Verification (PIV) credentials from other federal agencies.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44D25">
              <w:t>IA-8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662234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290616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607379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34675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119386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2237737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168480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8245140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5650362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5073153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9753862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52943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444D25">
              <w:t>IA-8 (1)</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B853E7" w:rsidRDefault="00732C81" w:rsidP="00963369">
            <w:pPr>
              <w:pStyle w:val="GSATableText"/>
              <w:rPr>
                <w:i/>
              </w:rPr>
            </w:pPr>
            <w:r w:rsidRPr="002A19FC">
              <w:rPr>
                <w:i/>
              </w:rPr>
              <w:t xml:space="preserve">[AWS provides federation capabilities, which can be used by customers to establish PIV authentication for IAM users within their account. Implementing PIV authentication for any application deployed </w:t>
            </w:r>
            <w:r>
              <w:rPr>
                <w:i/>
              </w:rPr>
              <w:t>on an AWS workload</w:t>
            </w:r>
            <w:r w:rsidRPr="002A19FC">
              <w:rPr>
                <w:i/>
              </w:rPr>
              <w:t xml:space="preserve"> is the responsibility of the customer.]</w:t>
            </w:r>
          </w:p>
        </w:tc>
      </w:tr>
    </w:tbl>
    <w:p w:rsidR="00732C81" w:rsidRPr="00444D25" w:rsidRDefault="00732C81" w:rsidP="00732C81">
      <w:bookmarkStart w:id="1973" w:name="_Toc383429768"/>
    </w:p>
    <w:p w:rsidR="00732C81" w:rsidRDefault="00732C81" w:rsidP="00732C81">
      <w:pPr>
        <w:pStyle w:val="Heading4"/>
      </w:pPr>
      <w:bookmarkStart w:id="1974" w:name="_Toc468804923"/>
      <w:bookmarkStart w:id="1975" w:name="_Toc383444585"/>
      <w:bookmarkStart w:id="1976" w:name="_Toc385594226"/>
      <w:bookmarkStart w:id="1977" w:name="_Toc385594618"/>
      <w:bookmarkStart w:id="1978" w:name="_Toc385595006"/>
      <w:bookmarkStart w:id="1979" w:name="_Toc388620855"/>
      <w:r>
        <w:t>IA-8 (2</w:t>
      </w:r>
      <w:r w:rsidRPr="002C3786">
        <w:t>)</w:t>
      </w:r>
      <w:r>
        <w:t xml:space="preserve"> Control Enhancement</w:t>
      </w:r>
      <w:bookmarkEnd w:id="1974"/>
      <w:r>
        <w:t xml:space="preserve"> </w:t>
      </w:r>
      <w:bookmarkEnd w:id="1973"/>
      <w:bookmarkEnd w:id="1975"/>
      <w:bookmarkEnd w:id="1976"/>
      <w:bookmarkEnd w:id="1977"/>
      <w:bookmarkEnd w:id="1978"/>
      <w:bookmarkEnd w:id="1979"/>
    </w:p>
    <w:p w:rsidR="00732C81" w:rsidRPr="002C3786" w:rsidRDefault="00732C81" w:rsidP="00732C81">
      <w:r w:rsidRPr="00894345">
        <w:t>The information system accepts only FICAM-approved third-party credentials.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44D25">
              <w:t>IA-8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968327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927725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173820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518531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472288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7422914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089015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8776606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8644215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370122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0358129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596207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444D25">
              <w:t>IA-8 (2)</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B853E7" w:rsidRDefault="00732C81" w:rsidP="00963369">
            <w:pPr>
              <w:pStyle w:val="GSATableText"/>
              <w:rPr>
                <w:i/>
              </w:rPr>
            </w:pPr>
            <w:r>
              <w:rPr>
                <w:i/>
              </w:rPr>
              <w:t>[</w:t>
            </w:r>
            <w:r w:rsidRPr="00B853E7">
              <w:rPr>
                <w:i/>
              </w:rPr>
              <w:t>AWS provides identity federation capabilities that can be used to implement FICAM-approved credentials for IAM users within an AWS account. Implementation of F</w:t>
            </w:r>
            <w:r>
              <w:rPr>
                <w:i/>
              </w:rPr>
              <w:t xml:space="preserve">ICAM-approved credentials </w:t>
            </w:r>
            <w:r w:rsidRPr="00B853E7">
              <w:rPr>
                <w:i/>
              </w:rPr>
              <w:t>is the responsibility of the customer.</w:t>
            </w:r>
            <w:r>
              <w:rPr>
                <w:i/>
              </w:rPr>
              <w:t>]</w:t>
            </w:r>
          </w:p>
        </w:tc>
      </w:tr>
    </w:tbl>
    <w:p w:rsidR="00732C81" w:rsidRPr="00444D25" w:rsidRDefault="00732C81" w:rsidP="00732C81"/>
    <w:p w:rsidR="00732C81" w:rsidRDefault="00732C81" w:rsidP="00732C81">
      <w:pPr>
        <w:pStyle w:val="Heading4"/>
      </w:pPr>
      <w:bookmarkStart w:id="1980" w:name="_Toc468804924"/>
      <w:bookmarkStart w:id="1981" w:name="_Toc383429769"/>
      <w:bookmarkStart w:id="1982" w:name="_Toc383444586"/>
      <w:bookmarkStart w:id="1983" w:name="_Toc385594227"/>
      <w:bookmarkStart w:id="1984" w:name="_Toc385594619"/>
      <w:bookmarkStart w:id="1985" w:name="_Toc385595007"/>
      <w:bookmarkStart w:id="1986" w:name="_Toc388620856"/>
      <w:r>
        <w:t>IA-8 (3</w:t>
      </w:r>
      <w:r w:rsidRPr="002C3786">
        <w:t>)</w:t>
      </w:r>
      <w:r>
        <w:t xml:space="preserve"> Control Enhancement</w:t>
      </w:r>
      <w:bookmarkEnd w:id="1980"/>
      <w:r>
        <w:t xml:space="preserve"> </w:t>
      </w:r>
      <w:bookmarkEnd w:id="1981"/>
      <w:bookmarkEnd w:id="1982"/>
      <w:bookmarkEnd w:id="1983"/>
      <w:bookmarkEnd w:id="1984"/>
      <w:bookmarkEnd w:id="1985"/>
      <w:bookmarkEnd w:id="1986"/>
    </w:p>
    <w:p w:rsidR="00732C81" w:rsidRPr="002C3786" w:rsidRDefault="00732C81" w:rsidP="00732C81">
      <w:r w:rsidRPr="00894345">
        <w:t>The organization employs only FICAM-approved information system components in [</w:t>
      </w:r>
      <w:r w:rsidRPr="002B4E6E">
        <w:rPr>
          <w:rStyle w:val="GSAItalicEmphasisChar"/>
        </w:rPr>
        <w:t>Assignment: organization-defined information systems</w:t>
      </w:r>
      <w:r w:rsidRPr="00894345">
        <w:t>] to accept third-party credentials.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92E1A">
              <w:t>IA-8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92E1A">
              <w:t>Parameter IA-8(3):</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370649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808604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197089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567281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125692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884546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335522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001548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8574204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172716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053809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492E1A">
              <w:t>IA-8 (3)</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rPr>
                <w:i/>
              </w:rPr>
              <w:t>[</w:t>
            </w:r>
            <w:r w:rsidRPr="00B853E7">
              <w:rPr>
                <w:i/>
              </w:rPr>
              <w:t>AWS provides identity federation capabilities that can be used to implement FICAM-approved credentials for IAM users within an AWS account. Implementation of F</w:t>
            </w:r>
            <w:r>
              <w:rPr>
                <w:i/>
              </w:rPr>
              <w:t xml:space="preserve">ICAM-approved credentials </w:t>
            </w:r>
            <w:r w:rsidRPr="00B853E7">
              <w:rPr>
                <w:i/>
              </w:rPr>
              <w:t>is the responsibility of the customer.</w:t>
            </w:r>
            <w:r>
              <w:rPr>
                <w:i/>
              </w:rPr>
              <w:t>]</w:t>
            </w:r>
          </w:p>
        </w:tc>
      </w:tr>
    </w:tbl>
    <w:p w:rsidR="00732C81" w:rsidRPr="00F24392" w:rsidRDefault="00732C81" w:rsidP="00732C81"/>
    <w:p w:rsidR="00732C81" w:rsidRDefault="00732C81" w:rsidP="00732C81">
      <w:pPr>
        <w:pStyle w:val="Heading4"/>
      </w:pPr>
      <w:bookmarkStart w:id="1987" w:name="_Toc468804925"/>
      <w:bookmarkStart w:id="1988" w:name="_Toc383429770"/>
      <w:bookmarkStart w:id="1989" w:name="_Toc383444587"/>
      <w:bookmarkStart w:id="1990" w:name="_Toc385594228"/>
      <w:bookmarkStart w:id="1991" w:name="_Toc385594620"/>
      <w:bookmarkStart w:id="1992" w:name="_Toc385595008"/>
      <w:bookmarkStart w:id="1993" w:name="_Toc388620857"/>
      <w:r>
        <w:t>IA-8 (4</w:t>
      </w:r>
      <w:r w:rsidRPr="002C3786">
        <w:t>)</w:t>
      </w:r>
      <w:r>
        <w:t xml:space="preserve"> Control Enhancement</w:t>
      </w:r>
      <w:bookmarkEnd w:id="1987"/>
      <w:r>
        <w:t xml:space="preserve"> </w:t>
      </w:r>
      <w:bookmarkEnd w:id="1988"/>
      <w:bookmarkEnd w:id="1989"/>
      <w:bookmarkEnd w:id="1990"/>
      <w:bookmarkEnd w:id="1991"/>
      <w:bookmarkEnd w:id="1992"/>
      <w:bookmarkEnd w:id="1993"/>
    </w:p>
    <w:p w:rsidR="00732C81" w:rsidRDefault="00732C81" w:rsidP="00732C81">
      <w:r w:rsidRPr="00894345">
        <w:t>The information system conforms to FICAM-issued profiles.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24392">
              <w:t>IA-8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170631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952850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650140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207866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672229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0841603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615809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244733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3356876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486983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1167415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F24392">
              <w:t>IA-8 (4)</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rPr>
                <w:i/>
              </w:rPr>
              <w:t>[</w:t>
            </w:r>
            <w:r w:rsidRPr="00B853E7">
              <w:rPr>
                <w:i/>
              </w:rPr>
              <w:t>AWS provides identity federation capabilities that can be used to implement FICAM-approved credentials for IAM users within an AWS account. Implementation of F</w:t>
            </w:r>
            <w:r>
              <w:rPr>
                <w:i/>
              </w:rPr>
              <w:t xml:space="preserve">ICAM-approved credentials </w:t>
            </w:r>
            <w:r w:rsidRPr="00B853E7">
              <w:rPr>
                <w:i/>
              </w:rPr>
              <w:t>is the responsibility of the customer.</w:t>
            </w:r>
            <w:r>
              <w:rPr>
                <w:i/>
              </w:rPr>
              <w:t>]</w:t>
            </w:r>
          </w:p>
        </w:tc>
      </w:tr>
    </w:tbl>
    <w:p w:rsidR="00732C81" w:rsidRPr="00F24392"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1994" w:name="_Toc383429771"/>
      <w:bookmarkStart w:id="1995" w:name="_Toc383444588"/>
      <w:bookmarkStart w:id="1996" w:name="_Toc385594229"/>
      <w:bookmarkStart w:id="1997" w:name="_Toc385594621"/>
      <w:bookmarkStart w:id="1998" w:name="_Toc385595009"/>
      <w:bookmarkStart w:id="1999" w:name="_Toc449543384"/>
      <w:bookmarkStart w:id="2000" w:name="_Toc468804926"/>
      <w:r w:rsidRPr="002C3786">
        <w:t>Incident Response (IR)</w:t>
      </w:r>
      <w:bookmarkEnd w:id="1994"/>
      <w:bookmarkEnd w:id="1995"/>
      <w:bookmarkEnd w:id="1996"/>
      <w:bookmarkEnd w:id="1997"/>
      <w:bookmarkEnd w:id="1998"/>
      <w:bookmarkEnd w:id="1999"/>
      <w:bookmarkEnd w:id="2000"/>
    </w:p>
    <w:p w:rsidR="00732C81" w:rsidRDefault="00732C81" w:rsidP="00732C81">
      <w:pPr>
        <w:pStyle w:val="Heading3"/>
      </w:pPr>
      <w:bookmarkStart w:id="2001" w:name="_Toc468804927"/>
      <w:bookmarkStart w:id="2002" w:name="_Toc449543386"/>
      <w:r w:rsidRPr="002C3786">
        <w:t>IR-1</w:t>
      </w:r>
      <w:r>
        <w:t xml:space="preserve"> </w:t>
      </w:r>
      <w:r w:rsidRPr="002C3786">
        <w:t>Incident Response Policy and Procedures</w:t>
      </w:r>
      <w:bookmarkEnd w:id="2001"/>
      <w:r w:rsidRPr="002C3786">
        <w:t xml:space="preserve"> </w:t>
      </w:r>
      <w:bookmarkEnd w:id="2002"/>
    </w:p>
    <w:p w:rsidR="00732C81" w:rsidRPr="00A955D6" w:rsidRDefault="00732C81" w:rsidP="00732C81">
      <w:pPr>
        <w:keepNext/>
      </w:pPr>
      <w:r w:rsidRPr="00A955D6">
        <w:t xml:space="preserve">The organization: </w:t>
      </w:r>
    </w:p>
    <w:p w:rsidR="00732C81" w:rsidRDefault="00732C81" w:rsidP="00732C81">
      <w:pPr>
        <w:pStyle w:val="GSAListParagraphalpha"/>
        <w:numPr>
          <w:ilvl w:val="0"/>
          <w:numId w:val="146"/>
        </w:numPr>
      </w:pPr>
      <w:r w:rsidRPr="006B29D5">
        <w:t>Develops, documents, and disseminates to [</w:t>
      </w:r>
      <w:r w:rsidRPr="00D62A31">
        <w:rPr>
          <w:rStyle w:val="GSAItalicEmphasisChar"/>
        </w:rPr>
        <w:t>Assignment: organization-defined personnel or roles</w:t>
      </w:r>
      <w:r w:rsidRPr="006B29D5">
        <w:t xml:space="preserve">]: </w:t>
      </w:r>
    </w:p>
    <w:p w:rsidR="00732C81" w:rsidRDefault="00732C81" w:rsidP="00732C81">
      <w:pPr>
        <w:pStyle w:val="GSAListParagraphalpha2"/>
        <w:numPr>
          <w:ilvl w:val="1"/>
          <w:numId w:val="140"/>
        </w:numPr>
      </w:pPr>
      <w:r w:rsidRPr="00C4261B">
        <w:t xml:space="preserve">An incident response policy that addresses purpose, scope, roles, responsibilities, management commitment, coordination among organizational entities, and compliance; and </w:t>
      </w:r>
    </w:p>
    <w:p w:rsidR="00732C81" w:rsidRDefault="00732C81" w:rsidP="00732C81">
      <w:pPr>
        <w:pStyle w:val="GSAListParagraphalpha2"/>
        <w:numPr>
          <w:ilvl w:val="1"/>
          <w:numId w:val="140"/>
        </w:numPr>
      </w:pPr>
      <w:r w:rsidRPr="00C4261B">
        <w:t xml:space="preserve">Procedures to facilitate the implementation of the incident response policy and associated incident response controls; and </w:t>
      </w:r>
    </w:p>
    <w:p w:rsidR="00732C81" w:rsidRDefault="00732C81" w:rsidP="00732C81">
      <w:pPr>
        <w:pStyle w:val="GSAListParagraphalpha"/>
        <w:numPr>
          <w:ilvl w:val="0"/>
          <w:numId w:val="140"/>
        </w:numPr>
      </w:pPr>
      <w:r w:rsidRPr="00C4261B">
        <w:t xml:space="preserve">Reviews and updates the current: </w:t>
      </w:r>
    </w:p>
    <w:p w:rsidR="00732C81" w:rsidRDefault="00732C81" w:rsidP="00732C81">
      <w:pPr>
        <w:pStyle w:val="GSAListParagraphalpha2"/>
        <w:numPr>
          <w:ilvl w:val="1"/>
          <w:numId w:val="140"/>
        </w:numPr>
      </w:pPr>
      <w:r w:rsidRPr="006B29D5">
        <w:t>Incident response policy [</w:t>
      </w:r>
      <w:r>
        <w:rPr>
          <w:rStyle w:val="GSAItalicEmphasisChar"/>
        </w:rPr>
        <w:t>FedRAMP</w:t>
      </w:r>
      <w:r w:rsidRPr="00D62A31">
        <w:rPr>
          <w:rStyle w:val="GSAItalicEmphasisChar"/>
        </w:rPr>
        <w:t xml:space="preserve"> Assignment: </w:t>
      </w:r>
      <w:r w:rsidRPr="00FB3B87">
        <w:rPr>
          <w:rStyle w:val="GSAItalicEmphasisChar"/>
        </w:rPr>
        <w:t>at least annually</w:t>
      </w:r>
      <w:r w:rsidRPr="006B29D5">
        <w:t xml:space="preserve">]; and </w:t>
      </w:r>
    </w:p>
    <w:p w:rsidR="00732C81" w:rsidRDefault="00732C81" w:rsidP="00732C81">
      <w:pPr>
        <w:pStyle w:val="GSAListParagraphalpha2"/>
        <w:numPr>
          <w:ilvl w:val="1"/>
          <w:numId w:val="140"/>
        </w:numPr>
      </w:pPr>
      <w:r w:rsidRPr="006B29D5">
        <w:t>Incident response procedures [</w:t>
      </w:r>
      <w:r>
        <w:rPr>
          <w:rStyle w:val="GSAItalicEmphasisChar"/>
        </w:rPr>
        <w:t>FedRAMP</w:t>
      </w:r>
      <w:r w:rsidRPr="00D62A31">
        <w:rPr>
          <w:rStyle w:val="GSAItalicEmphasisChar"/>
        </w:rPr>
        <w:t xml:space="preserve"> Assignment: </w:t>
      </w:r>
      <w:r w:rsidRPr="000C4054">
        <w:rPr>
          <w:rStyle w:val="GSAItalicEmphasisChar"/>
        </w:rPr>
        <w:t>at least annually or whenever a significant change occurs</w:t>
      </w:r>
      <w:r w:rsidRPr="006B29D5">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24392">
              <w:t>IR-1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24392">
              <w:t>Parameter IR-1(a):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24392">
              <w:t>Parameter IR-1(b)(1):</w:t>
            </w:r>
            <w:r>
              <w:t xml:space="preserve"> </w:t>
            </w:r>
            <w:r w:rsidRPr="00D40DE9">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24392">
              <w:t>Parameter IR-1(b)(2):</w:t>
            </w:r>
            <w:r>
              <w:t xml:space="preserve"> </w:t>
            </w:r>
            <w:r w:rsidRPr="00D40DE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112454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425299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67158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996846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850320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3900107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022277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484716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24392">
              <w:t xml:space="preserve">IR-1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24392" w:rsidRDefault="00732C81" w:rsidP="00732C81"/>
    <w:p w:rsidR="00732C81" w:rsidRDefault="00732C81" w:rsidP="00732C81">
      <w:pPr>
        <w:pStyle w:val="Heading3"/>
      </w:pPr>
      <w:bookmarkStart w:id="2003" w:name="_Toc468804928"/>
      <w:bookmarkStart w:id="2004" w:name="_Toc149090510"/>
      <w:bookmarkStart w:id="2005" w:name="_Toc383429773"/>
      <w:bookmarkStart w:id="2006" w:name="_Toc383444590"/>
      <w:bookmarkStart w:id="2007" w:name="_Toc385594231"/>
      <w:bookmarkStart w:id="2008" w:name="_Toc385594623"/>
      <w:bookmarkStart w:id="2009" w:name="_Toc385595011"/>
      <w:bookmarkStart w:id="2010" w:name="_Toc388620859"/>
      <w:bookmarkStart w:id="2011" w:name="_Toc449543388"/>
      <w:r w:rsidRPr="002C3786">
        <w:t>IR-2</w:t>
      </w:r>
      <w:r>
        <w:t xml:space="preserve"> </w:t>
      </w:r>
      <w:r w:rsidRPr="002C3786">
        <w:t>Incident Response Training</w:t>
      </w:r>
      <w:bookmarkEnd w:id="2003"/>
      <w:r w:rsidRPr="002C3786">
        <w:t xml:space="preserve"> </w:t>
      </w:r>
      <w:bookmarkEnd w:id="2004"/>
      <w:bookmarkEnd w:id="2005"/>
      <w:bookmarkEnd w:id="2006"/>
      <w:bookmarkEnd w:id="2007"/>
      <w:bookmarkEnd w:id="2008"/>
      <w:bookmarkEnd w:id="2009"/>
      <w:bookmarkEnd w:id="2010"/>
      <w:bookmarkEnd w:id="2011"/>
    </w:p>
    <w:p w:rsidR="00732C81" w:rsidRDefault="00732C81" w:rsidP="00732C81">
      <w:r>
        <w:t xml:space="preserve">The organization provides incident response training to information system users consistent with assigned roles and responsibilities </w:t>
      </w:r>
      <w:r w:rsidRPr="007B731A">
        <w:t>in accordance with NIST SP 800-53 Rev 4</w:t>
      </w:r>
      <w:r>
        <w:t xml:space="preserve">: </w:t>
      </w:r>
    </w:p>
    <w:p w:rsidR="00732C81" w:rsidRDefault="00732C81" w:rsidP="00732C81">
      <w:pPr>
        <w:pStyle w:val="GSAListParagraphalpha"/>
        <w:numPr>
          <w:ilvl w:val="0"/>
          <w:numId w:val="147"/>
        </w:numPr>
      </w:pPr>
      <w:r>
        <w:t xml:space="preserve">Within </w:t>
      </w:r>
      <w:r w:rsidRPr="00AE3199">
        <w:t>[</w:t>
      </w:r>
      <w:r>
        <w:rPr>
          <w:rStyle w:val="GSAItalicEmphasisChar"/>
        </w:rPr>
        <w:t>FedRAMP</w:t>
      </w:r>
      <w:r w:rsidRPr="005E523D">
        <w:rPr>
          <w:rStyle w:val="GSAItalicEmphasisChar"/>
        </w:rPr>
        <w:t xml:space="preserve"> </w:t>
      </w:r>
      <w:r w:rsidRPr="00D62A31">
        <w:rPr>
          <w:rStyle w:val="GSAItalicEmphasisChar"/>
        </w:rPr>
        <w:t xml:space="preserve">Assignment: </w:t>
      </w:r>
      <w:r>
        <w:rPr>
          <w:rStyle w:val="GSAItalicEmphasisChar"/>
        </w:rPr>
        <w:t>ten (</w:t>
      </w:r>
      <w:r w:rsidRPr="00FB3B87">
        <w:rPr>
          <w:rStyle w:val="GSAItalicEmphasisChar"/>
        </w:rPr>
        <w:t>10</w:t>
      </w:r>
      <w:r>
        <w:rPr>
          <w:rStyle w:val="GSAItalicEmphasisChar"/>
        </w:rPr>
        <w:t>)</w:t>
      </w:r>
      <w:r w:rsidRPr="00FB3B87">
        <w:rPr>
          <w:rStyle w:val="GSAItalicEmphasisChar"/>
        </w:rPr>
        <w:t xml:space="preserve"> days</w:t>
      </w:r>
      <w:r w:rsidRPr="00AE3199">
        <w:t>]</w:t>
      </w:r>
      <w:r>
        <w:t xml:space="preserve"> of assuming an incident response role or responsibility; </w:t>
      </w:r>
    </w:p>
    <w:p w:rsidR="00732C81" w:rsidRDefault="00732C81" w:rsidP="00732C81">
      <w:pPr>
        <w:pStyle w:val="GSAListParagraphalpha"/>
        <w:numPr>
          <w:ilvl w:val="0"/>
          <w:numId w:val="23"/>
        </w:numPr>
      </w:pPr>
      <w:r>
        <w:t xml:space="preserve">When required by information system changes; and </w:t>
      </w:r>
    </w:p>
    <w:p w:rsidR="00732C81" w:rsidRDefault="00732C81" w:rsidP="00732C81">
      <w:pPr>
        <w:pStyle w:val="GSAListParagraphalpha"/>
        <w:numPr>
          <w:ilvl w:val="0"/>
          <w:numId w:val="23"/>
        </w:numPr>
      </w:pPr>
      <w:r>
        <w:t>[</w:t>
      </w:r>
      <w:r>
        <w:rPr>
          <w:rStyle w:val="GSAItalicEmphasisChar"/>
        </w:rPr>
        <w:t>FedRAMP</w:t>
      </w:r>
      <w:r w:rsidRPr="00D62A31">
        <w:rPr>
          <w:rStyle w:val="GSAItalicEmphasisChar"/>
        </w:rPr>
        <w:t xml:space="preserve"> Assignment: at least annually</w:t>
      </w:r>
      <w:r w:rsidRPr="276E276E">
        <w:t>] thereafter</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A3C81">
              <w:t>IR-2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24392">
              <w:t>Parameter IR-2(a):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24392">
              <w:t>Parameter IR-2(c):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633910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689859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603968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268960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123871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786947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938877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320070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024377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13599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5576499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832437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24392">
              <w:t xml:space="preserve">IR-2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providing incident response training when new personnel assume an incident response role, as required by system changes and annually thereafter</w:t>
            </w:r>
            <w:r w:rsidRPr="00734C79">
              <w:t>.</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providing incident response training when new personnel assume an incident response role, as required by system changes and annually thereafter</w:t>
            </w:r>
            <w:r w:rsidRPr="00734C79">
              <w:t>.</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Borders>
              <w:top w:val="single" w:sz="4" w:space="0" w:color="auto"/>
              <w:left w:val="single" w:sz="4" w:space="0" w:color="auto"/>
              <w:bottom w:val="single" w:sz="4" w:space="0" w:color="auto"/>
              <w:right w:val="single" w:sz="4" w:space="0" w:color="auto"/>
            </w:tcBorders>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providing incident response training when new personnel assume an incident response role, as required by system changes and annually thereafter</w:t>
            </w:r>
            <w:r w:rsidRPr="00734C79">
              <w:t>.</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012" w:name="_Toc468804929"/>
      <w:bookmarkStart w:id="2013" w:name="_Toc149090511"/>
      <w:bookmarkStart w:id="2014" w:name="_Toc383429774"/>
      <w:bookmarkStart w:id="2015" w:name="_Toc383444591"/>
      <w:bookmarkStart w:id="2016" w:name="_Toc385594236"/>
      <w:bookmarkStart w:id="2017" w:name="_Toc385594624"/>
      <w:bookmarkStart w:id="2018" w:name="_Toc385595012"/>
      <w:bookmarkStart w:id="2019" w:name="_Toc388620860"/>
      <w:bookmarkStart w:id="2020" w:name="_Toc449543389"/>
      <w:r w:rsidRPr="002C3786">
        <w:t>IR-3</w:t>
      </w:r>
      <w:r>
        <w:t xml:space="preserve"> </w:t>
      </w:r>
      <w:r w:rsidRPr="002C3786">
        <w:t>Incident Response Testing</w:t>
      </w:r>
      <w:bookmarkEnd w:id="2012"/>
      <w:r w:rsidRPr="002C3786">
        <w:t xml:space="preserve"> </w:t>
      </w:r>
      <w:bookmarkEnd w:id="2013"/>
      <w:bookmarkEnd w:id="2014"/>
      <w:bookmarkEnd w:id="2015"/>
      <w:bookmarkEnd w:id="2016"/>
      <w:bookmarkEnd w:id="2017"/>
      <w:bookmarkEnd w:id="2018"/>
      <w:bookmarkEnd w:id="2019"/>
      <w:bookmarkEnd w:id="2020"/>
    </w:p>
    <w:p w:rsidR="00732C81" w:rsidRPr="002C3786" w:rsidRDefault="00732C81" w:rsidP="00732C81">
      <w:r w:rsidRPr="00475E4D">
        <w:t>The organization tests the incident response capability for the information system [</w:t>
      </w:r>
      <w:r>
        <w:rPr>
          <w:rStyle w:val="GSAItalicEmphasisChar"/>
        </w:rPr>
        <w:t>FedRAMP</w:t>
      </w:r>
      <w:r w:rsidRPr="002B4E6E">
        <w:rPr>
          <w:rStyle w:val="GSAItalicEmphasisChar"/>
        </w:rPr>
        <w:t xml:space="preserve"> Assignment: at least </w:t>
      </w:r>
      <w:r w:rsidRPr="006A3421">
        <w:rPr>
          <w:rStyle w:val="GSAItalicEmphasisChar"/>
        </w:rPr>
        <w:t>every six (6) months</w:t>
      </w:r>
      <w:r w:rsidRPr="00536A31">
        <w:t>] using [</w:t>
      </w:r>
      <w:r>
        <w:rPr>
          <w:rStyle w:val="GSAItalicEmphasisChar"/>
        </w:rPr>
        <w:t>FedRAMP</w:t>
      </w:r>
      <w:r w:rsidRPr="002B4E6E">
        <w:rPr>
          <w:rStyle w:val="GSAItalicEmphasisChar"/>
        </w:rPr>
        <w:t xml:space="preserve"> Assignment: </w:t>
      </w:r>
      <w:r>
        <w:rPr>
          <w:rStyle w:val="GSAItalicEmphasisChar"/>
        </w:rPr>
        <w:t>s</w:t>
      </w:r>
      <w:r w:rsidRPr="002B4E6E">
        <w:rPr>
          <w:rStyle w:val="GSAItalicEmphasisChar"/>
        </w:rPr>
        <w:t xml:space="preserve">ee </w:t>
      </w:r>
      <w:r>
        <w:rPr>
          <w:rStyle w:val="GSAItalicEmphasisChar"/>
        </w:rPr>
        <w:t>a</w:t>
      </w:r>
      <w:r w:rsidRPr="002B4E6E">
        <w:rPr>
          <w:rStyle w:val="GSAItalicEmphasisChar"/>
        </w:rPr>
        <w:t xml:space="preserve">dditional </w:t>
      </w:r>
      <w:r>
        <w:rPr>
          <w:rStyle w:val="GSAItalicEmphasisChar"/>
        </w:rPr>
        <w:t>FedRAMP</w:t>
      </w:r>
      <w:r w:rsidRPr="002B4E6E">
        <w:rPr>
          <w:rStyle w:val="GSAItalicEmphasisChar"/>
        </w:rPr>
        <w:t xml:space="preserve"> Requirements and Guidance</w:t>
      </w:r>
      <w:r w:rsidRPr="00475E4D">
        <w:t>] to determine the incident response effectiveness and documents the results</w:t>
      </w:r>
      <w:r>
        <w:t>.</w:t>
      </w:r>
    </w:p>
    <w:p w:rsidR="00732C81" w:rsidRDefault="00732C81" w:rsidP="00732C81">
      <w:pPr>
        <w:pStyle w:val="GSAGuidance"/>
        <w:rPr>
          <w:rStyle w:val="GSAGuidanceBoldChar"/>
        </w:rPr>
      </w:pPr>
      <w:r>
        <w:rPr>
          <w:rStyle w:val="GSAGuidanceBoldChar"/>
        </w:rPr>
        <w:t xml:space="preserve">IR-3 </w:t>
      </w:r>
      <w:r w:rsidRPr="00447C62">
        <w:rPr>
          <w:rStyle w:val="GSAGuidanceBoldChar"/>
        </w:rPr>
        <w:t xml:space="preserve">Additional </w:t>
      </w:r>
      <w:r>
        <w:rPr>
          <w:rStyle w:val="GSAGuidanceBoldChar"/>
        </w:rPr>
        <w:t>FedRAMP</w:t>
      </w:r>
      <w:r w:rsidRPr="00447C62">
        <w:rPr>
          <w:rStyle w:val="GSAGuidanceBoldChar"/>
        </w:rPr>
        <w:t xml:space="preserve"> Requirements and Guidance: </w:t>
      </w:r>
    </w:p>
    <w:p w:rsidR="00732C81" w:rsidRDefault="00732C81" w:rsidP="00732C81">
      <w:pPr>
        <w:pStyle w:val="GSAGuidance"/>
      </w:pPr>
      <w:r w:rsidRPr="00447C62">
        <w:rPr>
          <w:rStyle w:val="GSAGuidanceBoldChar"/>
        </w:rPr>
        <w:t>Requirement</w:t>
      </w:r>
      <w:r>
        <w:rPr>
          <w:rStyle w:val="GSAGuidanceBoldChar"/>
        </w:rPr>
        <w:t>s</w:t>
      </w:r>
      <w:r w:rsidRPr="00447C62">
        <w:rPr>
          <w:rStyle w:val="GSAGuidanceBoldChar"/>
        </w:rPr>
        <w:t>:</w:t>
      </w:r>
      <w:r w:rsidRPr="00340E59">
        <w:t xml:space="preserve"> The service provider defines tests and/or exercises in accordance with NIST Special Publication 800-61 (as amended</w:t>
      </w:r>
      <w:r>
        <w:t xml:space="preserve">). </w:t>
      </w:r>
      <w:r w:rsidRPr="00340E59">
        <w:t xml:space="preserve">For JAB authorization, the service provider provides test plans to the </w:t>
      </w:r>
      <w:r>
        <w:t>JAB/AO</w:t>
      </w:r>
      <w:r w:rsidRPr="00340E59">
        <w:t xml:space="preserve"> annually</w:t>
      </w:r>
      <w:r>
        <w:t xml:space="preserve">. </w:t>
      </w:r>
      <w:r w:rsidRPr="00340E59">
        <w:t xml:space="preserve">Test plans are approved and accepted by the </w:t>
      </w:r>
      <w:r>
        <w:t>JAB/AO</w:t>
      </w:r>
      <w:r w:rsidRPr="00340E59">
        <w:t xml:space="preserve"> prior to the test commencing</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47C62">
              <w:t>IR-3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47C62">
              <w:t>Parameter IR-3-1: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47C62">
              <w:t>Parameter IR-3-2: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145338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458592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765632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508200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1298895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765277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720242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159961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543853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191329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6386511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642014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447C62">
              <w:t>IR-3</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447C62" w:rsidRDefault="00732C81" w:rsidP="00732C81"/>
    <w:p w:rsidR="00732C81" w:rsidRDefault="00732C81" w:rsidP="00732C81">
      <w:pPr>
        <w:pStyle w:val="Heading4"/>
      </w:pPr>
      <w:bookmarkStart w:id="2021" w:name="_Toc468804930"/>
      <w:bookmarkStart w:id="2022" w:name="_Toc383429775"/>
      <w:bookmarkStart w:id="2023" w:name="_Toc383444592"/>
      <w:bookmarkStart w:id="2024" w:name="_Toc385594237"/>
      <w:bookmarkStart w:id="2025" w:name="_Toc385594625"/>
      <w:bookmarkStart w:id="2026" w:name="_Toc385595013"/>
      <w:bookmarkStart w:id="2027" w:name="_Toc388620861"/>
      <w:r w:rsidRPr="006F3117">
        <w:t>IR-3 (2</w:t>
      </w:r>
      <w:r w:rsidRPr="00AF5C3D">
        <w:t>)</w:t>
      </w:r>
      <w:r>
        <w:t xml:space="preserve"> </w:t>
      </w:r>
      <w:r w:rsidRPr="006F3117">
        <w:t>Control Enhancement</w:t>
      </w:r>
      <w:bookmarkEnd w:id="2021"/>
      <w:r w:rsidRPr="006F3117">
        <w:t xml:space="preserve"> </w:t>
      </w:r>
      <w:bookmarkEnd w:id="2022"/>
      <w:bookmarkEnd w:id="2023"/>
      <w:bookmarkEnd w:id="2024"/>
      <w:bookmarkEnd w:id="2025"/>
      <w:bookmarkEnd w:id="2026"/>
      <w:bookmarkEnd w:id="2027"/>
    </w:p>
    <w:p w:rsidR="00732C81" w:rsidRDefault="00732C81" w:rsidP="00732C81">
      <w:r>
        <w:t xml:space="preserve">The organization </w:t>
      </w:r>
      <w:r w:rsidRPr="5BDF4491">
        <w:t>coordinates incident response testing with organizational elements responsible for related plans.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47C62">
              <w:t>IR-3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747941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316648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393392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983766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980191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5120946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5737190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870604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579764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335839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2723783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774884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447C62">
              <w:t>IR-3 (2)</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447C62" w:rsidRDefault="00732C81" w:rsidP="00732C81"/>
    <w:p w:rsidR="00732C81" w:rsidRDefault="00732C81" w:rsidP="00732C81">
      <w:pPr>
        <w:pStyle w:val="Heading3"/>
      </w:pPr>
      <w:bookmarkStart w:id="2028" w:name="_Toc468804931"/>
      <w:bookmarkStart w:id="2029" w:name="_Toc149090512"/>
      <w:bookmarkStart w:id="2030" w:name="_Toc383429776"/>
      <w:bookmarkStart w:id="2031" w:name="_Toc383444593"/>
      <w:bookmarkStart w:id="2032" w:name="_Toc385594238"/>
      <w:bookmarkStart w:id="2033" w:name="_Toc385594626"/>
      <w:bookmarkStart w:id="2034" w:name="_Toc385595014"/>
      <w:bookmarkStart w:id="2035" w:name="_Toc388620862"/>
      <w:bookmarkStart w:id="2036" w:name="_Toc449543390"/>
      <w:r w:rsidRPr="002C3786">
        <w:t>IR-4</w:t>
      </w:r>
      <w:r>
        <w:t xml:space="preserve"> </w:t>
      </w:r>
      <w:r w:rsidRPr="002C3786">
        <w:t>Incident Handling</w:t>
      </w:r>
      <w:bookmarkEnd w:id="2028"/>
      <w:r w:rsidRPr="002C3786">
        <w:t xml:space="preserve"> </w:t>
      </w:r>
      <w:bookmarkEnd w:id="2029"/>
      <w:bookmarkEnd w:id="2030"/>
      <w:bookmarkEnd w:id="2031"/>
      <w:bookmarkEnd w:id="2032"/>
      <w:bookmarkEnd w:id="2033"/>
      <w:bookmarkEnd w:id="2034"/>
      <w:bookmarkEnd w:id="2035"/>
      <w:bookmarkEnd w:id="2036"/>
    </w:p>
    <w:p w:rsidR="00732C81" w:rsidRDefault="00732C81" w:rsidP="00732C81">
      <w:pPr>
        <w:keepNext/>
      </w:pPr>
      <w:r w:rsidRPr="00475E4D">
        <w:t>The organization:</w:t>
      </w:r>
      <w:r w:rsidRPr="002C3786">
        <w:t xml:space="preserve"> </w:t>
      </w:r>
    </w:p>
    <w:p w:rsidR="00732C81" w:rsidRDefault="00732C81" w:rsidP="00732C81">
      <w:pPr>
        <w:pStyle w:val="GSAListParagraphalpha"/>
        <w:numPr>
          <w:ilvl w:val="0"/>
          <w:numId w:val="24"/>
        </w:numPr>
      </w:pPr>
      <w:r w:rsidRPr="002C3786">
        <w:t xml:space="preserve">Implements an incident handling capability for security incidents that includes preparation, detection and analysis, containment, eradication, and recovery;  </w:t>
      </w:r>
    </w:p>
    <w:p w:rsidR="00732C81" w:rsidRDefault="00732C81" w:rsidP="00732C81">
      <w:pPr>
        <w:pStyle w:val="GSAListParagraphalpha"/>
        <w:numPr>
          <w:ilvl w:val="0"/>
          <w:numId w:val="24"/>
        </w:numPr>
      </w:pPr>
      <w:r w:rsidRPr="002C3786">
        <w:t>Coordinates incident handling activities with contingency planning activities; and</w:t>
      </w:r>
    </w:p>
    <w:p w:rsidR="00732C81" w:rsidRDefault="00732C81" w:rsidP="00732C81">
      <w:pPr>
        <w:pStyle w:val="GSAListParagraphalpha"/>
        <w:numPr>
          <w:ilvl w:val="0"/>
          <w:numId w:val="24"/>
        </w:numPr>
      </w:pPr>
      <w:r w:rsidRPr="002C3786">
        <w:t>Incorporates lessons learned from ongoing incident handling activities into incident response procedures, training, and testing/exercises, and implements the resulting changes accordingly.</w:t>
      </w:r>
    </w:p>
    <w:p w:rsidR="00732C81" w:rsidRDefault="00732C81" w:rsidP="00732C81">
      <w:pPr>
        <w:pStyle w:val="GSAGuidance"/>
        <w:rPr>
          <w:rStyle w:val="GSAGuidanceBoldChar"/>
        </w:rPr>
      </w:pPr>
      <w:r w:rsidRPr="00385E57">
        <w:rPr>
          <w:rStyle w:val="GSAGuidanceBoldChar"/>
        </w:rPr>
        <w:t xml:space="preserve">IR-4 </w:t>
      </w:r>
      <w:r w:rsidRPr="00447C62">
        <w:rPr>
          <w:rStyle w:val="GSAGuidanceBoldChar"/>
        </w:rPr>
        <w:t xml:space="preserve">Additional </w:t>
      </w:r>
      <w:r>
        <w:rPr>
          <w:rStyle w:val="GSAGuidanceBoldChar"/>
        </w:rPr>
        <w:t>FedRAMP</w:t>
      </w:r>
      <w:r w:rsidRPr="00447C62">
        <w:rPr>
          <w:rStyle w:val="GSAGuidanceBoldChar"/>
        </w:rPr>
        <w:t xml:space="preserve"> Requirements and Guidance: </w:t>
      </w:r>
    </w:p>
    <w:p w:rsidR="00732C81" w:rsidRPr="003D7ADD" w:rsidRDefault="00732C81" w:rsidP="00732C81">
      <w:pPr>
        <w:pStyle w:val="GSAGuidance"/>
      </w:pPr>
      <w:r w:rsidRPr="00447C62">
        <w:rPr>
          <w:rStyle w:val="GSAGuidanceBoldChar"/>
        </w:rPr>
        <w:t>Requirement:</w:t>
      </w:r>
      <w:r w:rsidRPr="003D7ADD">
        <w:t xml:space="preserve"> The service provider ensures that individuals conducting incident handling meet personnel security requirements commensurate with the criticality/sensitivity of the information being processed, stored, and transmitted by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IR-4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418363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015876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583481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496324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461342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7843709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96703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611156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877986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781999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4153629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601973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24392">
              <w:t xml:space="preserve">IR-2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w:t>
            </w:r>
            <w:r>
              <w:t>implementing an incident handling capability</w:t>
            </w:r>
            <w:r w:rsidRPr="00734C79">
              <w:t xml:space="preserve">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w:t>
            </w:r>
            <w:r>
              <w:t>implementing an incident handling capability</w:t>
            </w:r>
            <w:r w:rsidRPr="00734C79">
              <w:t xml:space="preserve">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w:t>
            </w:r>
            <w:r>
              <w:t>implementing an incident handling capability</w:t>
            </w:r>
            <w:r w:rsidRPr="00734C79">
              <w:t xml:space="preserve">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447C62" w:rsidRDefault="00732C81" w:rsidP="00732C81"/>
    <w:p w:rsidR="00732C81" w:rsidRDefault="00732C81" w:rsidP="00732C81">
      <w:pPr>
        <w:pStyle w:val="Heading4"/>
      </w:pPr>
      <w:bookmarkStart w:id="2037" w:name="_Toc468804932"/>
      <w:bookmarkStart w:id="2038" w:name="_Toc383429778"/>
      <w:bookmarkStart w:id="2039" w:name="_Toc383444594"/>
      <w:bookmarkStart w:id="2040" w:name="_Toc385594239"/>
      <w:bookmarkStart w:id="2041" w:name="_Toc385594627"/>
      <w:bookmarkStart w:id="2042" w:name="_Toc385595015"/>
      <w:bookmarkStart w:id="2043" w:name="_Toc388620863"/>
      <w:r w:rsidRPr="002C3786">
        <w:t>IR-4 (1)</w:t>
      </w:r>
      <w:r>
        <w:t xml:space="preserve"> </w:t>
      </w:r>
      <w:r w:rsidRPr="002C3786">
        <w:t>Control Enhancement</w:t>
      </w:r>
      <w:bookmarkEnd w:id="2037"/>
      <w:r w:rsidRPr="002C3786">
        <w:t xml:space="preserve"> </w:t>
      </w:r>
      <w:bookmarkEnd w:id="2038"/>
      <w:bookmarkEnd w:id="2039"/>
      <w:bookmarkEnd w:id="2040"/>
      <w:bookmarkEnd w:id="2041"/>
      <w:bookmarkEnd w:id="2042"/>
      <w:bookmarkEnd w:id="2043"/>
    </w:p>
    <w:p w:rsidR="00732C81" w:rsidRPr="002C3786" w:rsidRDefault="00732C81" w:rsidP="00732C81">
      <w:pPr>
        <w:rPr>
          <w:rFonts w:eastAsia="Calibri"/>
        </w:rPr>
      </w:pPr>
      <w:r w:rsidRPr="002C3786">
        <w:t>The organization employs automated mechanisms to support the incident handling process.</w:t>
      </w:r>
      <w:r>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47C62">
              <w:t>IR-4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430352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465975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031662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626390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092324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8537046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476626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503815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999634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716112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5623804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596800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447C62">
              <w:t>IR-4 (1)</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w:t>
            </w:r>
            <w:r>
              <w:t>employing automated mechanisms to support the incident handling process</w:t>
            </w:r>
            <w:r w:rsidRPr="00734C79">
              <w:t>.</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044" w:name="_Toc468804933"/>
      <w:bookmarkStart w:id="2045" w:name="_Toc149090513"/>
      <w:bookmarkStart w:id="2046" w:name="_Toc383429779"/>
      <w:bookmarkStart w:id="2047" w:name="_Toc383444595"/>
      <w:bookmarkStart w:id="2048" w:name="_Toc385594240"/>
      <w:bookmarkStart w:id="2049" w:name="_Toc385594628"/>
      <w:bookmarkStart w:id="2050" w:name="_Toc385595016"/>
      <w:bookmarkStart w:id="2051" w:name="_Toc388620864"/>
      <w:bookmarkStart w:id="2052" w:name="_Toc449543391"/>
      <w:r w:rsidRPr="002C3786">
        <w:t>IR-5</w:t>
      </w:r>
      <w:r>
        <w:t xml:space="preserve"> </w:t>
      </w:r>
      <w:r w:rsidRPr="002C3786">
        <w:t>Incident Monitoring</w:t>
      </w:r>
      <w:bookmarkEnd w:id="2044"/>
      <w:r w:rsidRPr="002C3786">
        <w:t xml:space="preserve"> </w:t>
      </w:r>
      <w:bookmarkEnd w:id="2045"/>
      <w:bookmarkEnd w:id="2046"/>
      <w:bookmarkEnd w:id="2047"/>
      <w:bookmarkEnd w:id="2048"/>
      <w:bookmarkEnd w:id="2049"/>
      <w:bookmarkEnd w:id="2050"/>
      <w:bookmarkEnd w:id="2051"/>
      <w:bookmarkEnd w:id="2052"/>
    </w:p>
    <w:p w:rsidR="00732C81" w:rsidRPr="00785EC6" w:rsidRDefault="00732C81" w:rsidP="00732C81">
      <w:r w:rsidRPr="002C3786">
        <w:t>The organization tracks and documents information system security incidents.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IR-5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115293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562028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524811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213166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262697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4615319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627636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779676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768645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8482497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862986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575394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IR-5</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tracking and documenting their information system security incidents.]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053" w:name="_Toc468804934"/>
      <w:bookmarkStart w:id="2054" w:name="_Toc149090514"/>
      <w:bookmarkStart w:id="2055" w:name="_Toc383429780"/>
      <w:bookmarkStart w:id="2056" w:name="_Toc383444596"/>
      <w:bookmarkStart w:id="2057" w:name="_Toc385594241"/>
      <w:bookmarkStart w:id="2058" w:name="_Toc385594629"/>
      <w:bookmarkStart w:id="2059" w:name="_Toc385595017"/>
      <w:bookmarkStart w:id="2060" w:name="_Toc388620865"/>
      <w:bookmarkStart w:id="2061" w:name="_Toc449543392"/>
      <w:r w:rsidRPr="002C3786">
        <w:t>IR-6</w:t>
      </w:r>
      <w:r>
        <w:t xml:space="preserve"> </w:t>
      </w:r>
      <w:r w:rsidRPr="002C3786">
        <w:t>Incident Reporting</w:t>
      </w:r>
      <w:bookmarkEnd w:id="2053"/>
      <w:r w:rsidRPr="002C3786">
        <w:t xml:space="preserve"> </w:t>
      </w:r>
      <w:bookmarkEnd w:id="2054"/>
      <w:bookmarkEnd w:id="2055"/>
      <w:bookmarkEnd w:id="2056"/>
      <w:bookmarkEnd w:id="2057"/>
      <w:bookmarkEnd w:id="2058"/>
      <w:bookmarkEnd w:id="2059"/>
      <w:bookmarkEnd w:id="2060"/>
      <w:bookmarkEnd w:id="2061"/>
    </w:p>
    <w:p w:rsidR="00732C81" w:rsidRPr="002C3786" w:rsidRDefault="00732C81" w:rsidP="00732C81">
      <w:pPr>
        <w:keepNext/>
      </w:pPr>
      <w:r w:rsidRPr="002C3786">
        <w:t>The organization:</w:t>
      </w:r>
    </w:p>
    <w:p w:rsidR="00732C81" w:rsidRPr="00965288" w:rsidRDefault="00732C81" w:rsidP="00732C81">
      <w:pPr>
        <w:pStyle w:val="GSAListParagraphalpha"/>
        <w:numPr>
          <w:ilvl w:val="0"/>
          <w:numId w:val="25"/>
        </w:numPr>
        <w:rPr>
          <w:bCs/>
        </w:rPr>
      </w:pPr>
      <w:r w:rsidRPr="006B29D5">
        <w:t>Requires personnel to report suspected security incidents to the organizational incident response cap</w:t>
      </w:r>
      <w:r w:rsidRPr="008E3320">
        <w:t>ability within [</w:t>
      </w:r>
      <w:r>
        <w:rPr>
          <w:rStyle w:val="GSAItalicEmphasisChar"/>
        </w:rPr>
        <w:t>FedRAMP</w:t>
      </w:r>
      <w:r w:rsidRPr="00D62A31">
        <w:rPr>
          <w:rStyle w:val="GSAItalicEmphasisChar"/>
        </w:rPr>
        <w:t xml:space="preserve"> Assignment: US-CERT incident reporting timelines as specified in NIST SP800-61 (as amended)</w:t>
      </w:r>
      <w:r w:rsidRPr="008E3320">
        <w:t>];</w:t>
      </w:r>
      <w:r w:rsidRPr="006B29D5">
        <w:t xml:space="preserve"> and</w:t>
      </w:r>
    </w:p>
    <w:p w:rsidR="00732C81" w:rsidRPr="00965288" w:rsidRDefault="00732C81" w:rsidP="00732C81">
      <w:pPr>
        <w:pStyle w:val="GSAListParagraphalpha"/>
        <w:numPr>
          <w:ilvl w:val="0"/>
          <w:numId w:val="25"/>
        </w:numPr>
        <w:rPr>
          <w:bCs/>
        </w:rPr>
      </w:pPr>
      <w:r w:rsidRPr="006B29D5">
        <w:t>Reports security incident information to [</w:t>
      </w:r>
      <w:r w:rsidRPr="00D62A31">
        <w:rPr>
          <w:rStyle w:val="GSAItalicEmphasisChar"/>
        </w:rPr>
        <w:t>Assignment: organization-defined authorities</w:t>
      </w:r>
      <w:r w:rsidRPr="006B29D5">
        <w:t>].</w:t>
      </w:r>
    </w:p>
    <w:p w:rsidR="00732C81" w:rsidRDefault="00732C81" w:rsidP="00732C81">
      <w:pPr>
        <w:pStyle w:val="GSAGuidance"/>
        <w:rPr>
          <w:rStyle w:val="GSAGuidanceBoldChar"/>
        </w:rPr>
      </w:pPr>
      <w:r w:rsidRPr="00601E55">
        <w:rPr>
          <w:rStyle w:val="GSAGuidanceBoldChar"/>
        </w:rPr>
        <w:t xml:space="preserve">IR-6 Additional </w:t>
      </w:r>
      <w:r>
        <w:rPr>
          <w:rStyle w:val="GSAGuidanceBoldChar"/>
        </w:rPr>
        <w:t>FedRAMP Requirements and Guidance</w:t>
      </w:r>
      <w:r w:rsidRPr="00601E55">
        <w:rPr>
          <w:rStyle w:val="GSAGuidanceBoldChar"/>
        </w:rPr>
        <w:t xml:space="preserve"> </w:t>
      </w:r>
    </w:p>
    <w:p w:rsidR="00732C81" w:rsidRPr="00601E55" w:rsidRDefault="00732C81" w:rsidP="00732C81">
      <w:pPr>
        <w:pStyle w:val="GSAGuidance"/>
      </w:pPr>
      <w:r w:rsidRPr="00601E55">
        <w:rPr>
          <w:rStyle w:val="GSAGuidanceBoldChar"/>
        </w:rPr>
        <w:t>Requirement:</w:t>
      </w:r>
      <w:r w:rsidRPr="00601E55">
        <w:t xml:space="preserve"> Report security incident information according to </w:t>
      </w:r>
      <w:r>
        <w:t>FedRAMP</w:t>
      </w:r>
      <w:r w:rsidRPr="00601E55">
        <w:t xml:space="preserve"> Incident Communications Procedure</w:t>
      </w:r>
      <w:r>
        <w:t>.</w:t>
      </w:r>
      <w:r w:rsidRPr="00601E55">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E446B" w:rsidRDefault="00732C81" w:rsidP="00963369">
            <w:pPr>
              <w:pStyle w:val="GSATableHeading"/>
            </w:pPr>
            <w:r w:rsidRPr="00601E55">
              <w:t>IR-6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01E55">
              <w:t>Parameter IR-6(a):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01E55">
              <w:t>Parameter IR-6(b):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084564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845580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00581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456505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815542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0966678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891554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582142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349955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816014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7982150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66598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C3786">
              <w:t>IR-6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601E55" w:rsidRDefault="00732C81" w:rsidP="00732C81"/>
    <w:p w:rsidR="00732C81" w:rsidRDefault="00732C81" w:rsidP="00732C81">
      <w:pPr>
        <w:pStyle w:val="Heading4"/>
      </w:pPr>
      <w:bookmarkStart w:id="2062" w:name="_Toc468804935"/>
      <w:bookmarkStart w:id="2063" w:name="_Toc383429782"/>
      <w:bookmarkStart w:id="2064" w:name="_Toc383444597"/>
      <w:bookmarkStart w:id="2065" w:name="_Toc385594242"/>
      <w:bookmarkStart w:id="2066" w:name="_Toc385594630"/>
      <w:bookmarkStart w:id="2067" w:name="_Toc385595018"/>
      <w:bookmarkStart w:id="2068" w:name="_Toc388620866"/>
      <w:r w:rsidRPr="002C3786">
        <w:t>IR-6 (1)</w:t>
      </w:r>
      <w:r>
        <w:t xml:space="preserve"> </w:t>
      </w:r>
      <w:r w:rsidRPr="002C3786">
        <w:t>Control Enhancement</w:t>
      </w:r>
      <w:bookmarkEnd w:id="2062"/>
      <w:r w:rsidRPr="002C3786">
        <w:t xml:space="preserve"> </w:t>
      </w:r>
      <w:bookmarkEnd w:id="2063"/>
      <w:bookmarkEnd w:id="2064"/>
      <w:bookmarkEnd w:id="2065"/>
      <w:bookmarkEnd w:id="2066"/>
      <w:bookmarkEnd w:id="2067"/>
      <w:bookmarkEnd w:id="2068"/>
    </w:p>
    <w:p w:rsidR="00732C81" w:rsidRDefault="00732C81" w:rsidP="00732C81">
      <w:r w:rsidRPr="002C3786">
        <w:t>The organization employs automated mechanisms to assist in the reporting of security incidents</w:t>
      </w:r>
      <w:r w:rsidRPr="00F01982">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IR-6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177217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240529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604652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752329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862179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9491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27550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594074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723826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3147730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118261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239212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A7100">
              <w:t xml:space="preserve">IR-6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 xml:space="preserve">[AWS customers are </w:t>
            </w:r>
            <w:r w:rsidRPr="00734C79">
              <w:t>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069" w:name="_Toc468804936"/>
      <w:bookmarkStart w:id="2070" w:name="_Toc149090515"/>
      <w:bookmarkStart w:id="2071" w:name="_Toc383429783"/>
      <w:bookmarkStart w:id="2072" w:name="_Toc383444598"/>
      <w:bookmarkStart w:id="2073" w:name="_Toc385594243"/>
      <w:bookmarkStart w:id="2074" w:name="_Toc385594631"/>
      <w:bookmarkStart w:id="2075" w:name="_Toc385595019"/>
      <w:bookmarkStart w:id="2076" w:name="_Toc388620867"/>
      <w:bookmarkStart w:id="2077" w:name="_Toc449543393"/>
      <w:r w:rsidRPr="002C3786">
        <w:t>IR-7</w:t>
      </w:r>
      <w:r>
        <w:t xml:space="preserve"> </w:t>
      </w:r>
      <w:r w:rsidRPr="002C3786">
        <w:t>Incident Response Assistance</w:t>
      </w:r>
      <w:bookmarkEnd w:id="2069"/>
      <w:r w:rsidRPr="002C3786">
        <w:t xml:space="preserve"> </w:t>
      </w:r>
      <w:bookmarkEnd w:id="2070"/>
      <w:bookmarkEnd w:id="2071"/>
      <w:bookmarkEnd w:id="2072"/>
      <w:bookmarkEnd w:id="2073"/>
      <w:bookmarkEnd w:id="2074"/>
      <w:bookmarkEnd w:id="2075"/>
      <w:bookmarkEnd w:id="2076"/>
      <w:bookmarkEnd w:id="2077"/>
    </w:p>
    <w:p w:rsidR="00732C81" w:rsidRPr="002C3786" w:rsidRDefault="00732C81" w:rsidP="00732C8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IR-7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423878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240873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959601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7953668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371039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1100451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121960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897105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588261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854011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1693691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963493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A7100">
              <w:t xml:space="preserve">IR-7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providing an incident response support resource, integral to the organizational incident response capability that offers advice and assistance to users of the information system for the handling and reporting of security incidents.]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5A7100" w:rsidRDefault="00732C81" w:rsidP="00732C81"/>
    <w:p w:rsidR="00732C81" w:rsidRDefault="00732C81" w:rsidP="00732C81">
      <w:pPr>
        <w:pStyle w:val="Heading4"/>
      </w:pPr>
      <w:bookmarkStart w:id="2078" w:name="_Toc468804937"/>
      <w:bookmarkStart w:id="2079" w:name="_Toc383429785"/>
      <w:bookmarkStart w:id="2080" w:name="_Toc383444599"/>
      <w:bookmarkStart w:id="2081" w:name="_Toc385594244"/>
      <w:bookmarkStart w:id="2082" w:name="_Toc385594632"/>
      <w:bookmarkStart w:id="2083" w:name="_Toc385595020"/>
      <w:bookmarkStart w:id="2084" w:name="_Toc388620868"/>
      <w:r w:rsidRPr="002C3786">
        <w:t>IR-7 (1)</w:t>
      </w:r>
      <w:r>
        <w:t xml:space="preserve"> </w:t>
      </w:r>
      <w:r w:rsidRPr="002C3786">
        <w:t>Control Enhancement</w:t>
      </w:r>
      <w:bookmarkEnd w:id="2078"/>
      <w:r w:rsidRPr="002C3786">
        <w:t xml:space="preserve"> </w:t>
      </w:r>
      <w:bookmarkEnd w:id="2079"/>
      <w:bookmarkEnd w:id="2080"/>
      <w:bookmarkEnd w:id="2081"/>
      <w:bookmarkEnd w:id="2082"/>
      <w:bookmarkEnd w:id="2083"/>
      <w:bookmarkEnd w:id="2084"/>
    </w:p>
    <w:p w:rsidR="00732C81" w:rsidRPr="002C3786" w:rsidRDefault="00732C81" w:rsidP="00732C81">
      <w:r w:rsidRPr="002C3786">
        <w:t>The organization employs automated mechanisms to increase the availability of incident response related information and support.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IR-7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022474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932928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141863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906126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408360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5872962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424702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319172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809438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4576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556504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364239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A7100">
              <w:t xml:space="preserve">IR-7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providing an incident response support resource, integral to the organizational incident response capability that offers advice and assistance to users of the information system for the handling and reporting of security incidents.]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5A7100" w:rsidRDefault="00732C81" w:rsidP="00732C81"/>
    <w:p w:rsidR="00732C81" w:rsidRDefault="00732C81" w:rsidP="00732C81">
      <w:pPr>
        <w:pStyle w:val="Heading4"/>
      </w:pPr>
      <w:bookmarkStart w:id="2085" w:name="_Toc468804938"/>
      <w:bookmarkStart w:id="2086" w:name="_Toc383429786"/>
      <w:bookmarkStart w:id="2087" w:name="_Toc383444600"/>
      <w:bookmarkStart w:id="2088" w:name="_Toc385594245"/>
      <w:bookmarkStart w:id="2089" w:name="_Toc385594633"/>
      <w:bookmarkStart w:id="2090" w:name="_Toc385595021"/>
      <w:bookmarkStart w:id="2091" w:name="_Toc388620869"/>
      <w:r w:rsidRPr="002C3786">
        <w:t>IR-7 (2)</w:t>
      </w:r>
      <w:r>
        <w:t xml:space="preserve"> </w:t>
      </w:r>
      <w:r w:rsidRPr="002C3786">
        <w:t>Control Enhancement</w:t>
      </w:r>
      <w:bookmarkEnd w:id="2085"/>
      <w:r w:rsidRPr="002C3786">
        <w:t xml:space="preserve"> </w:t>
      </w:r>
      <w:bookmarkEnd w:id="2086"/>
      <w:bookmarkEnd w:id="2087"/>
      <w:bookmarkEnd w:id="2088"/>
      <w:bookmarkEnd w:id="2089"/>
      <w:bookmarkEnd w:id="2090"/>
      <w:bookmarkEnd w:id="2091"/>
    </w:p>
    <w:p w:rsidR="00732C81" w:rsidRPr="002C3786" w:rsidRDefault="00732C81" w:rsidP="00732C81">
      <w:pPr>
        <w:keepNext/>
      </w:pPr>
      <w:r w:rsidRPr="002C3786">
        <w:t>The organization:</w:t>
      </w:r>
    </w:p>
    <w:p w:rsidR="00732C81" w:rsidRDefault="00732C81" w:rsidP="00732C81">
      <w:pPr>
        <w:pStyle w:val="GSAListParagraphalpha"/>
        <w:numPr>
          <w:ilvl w:val="0"/>
          <w:numId w:val="26"/>
        </w:numPr>
      </w:pPr>
      <w:r w:rsidRPr="002C3786">
        <w:t>Establishes a direct, cooperative relationship between its incident response capability and external providers of information system protection capability; and</w:t>
      </w:r>
    </w:p>
    <w:p w:rsidR="00732C81" w:rsidRDefault="00732C81" w:rsidP="00732C81">
      <w:pPr>
        <w:pStyle w:val="GSAListParagraphalpha"/>
        <w:numPr>
          <w:ilvl w:val="0"/>
          <w:numId w:val="26"/>
        </w:numPr>
      </w:pPr>
      <w:r w:rsidRPr="002C3786">
        <w:t>Identifies organizational incident response team members to the external providers.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IR-7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377"/>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377"/>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760807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891571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1458801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64856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282120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377"/>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037318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961644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93126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261552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786806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3311315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301047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C25EC">
              <w:t xml:space="preserve">IR-7 (2)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establishing external cooperative relationships with providers of information system protection capabilities and identifying internal incident response team members as applicable.]</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establishing external cooperative relationships with providers of information system protection capabilities and identifying internal incident response team members as applicable.]</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8C25EC" w:rsidRDefault="00732C81" w:rsidP="00732C81"/>
    <w:p w:rsidR="00732C81" w:rsidRDefault="00732C81" w:rsidP="00732C81">
      <w:pPr>
        <w:pStyle w:val="Heading3"/>
      </w:pPr>
      <w:bookmarkStart w:id="2092" w:name="_Toc149090516"/>
      <w:bookmarkStart w:id="2093" w:name="_Toc383429787"/>
      <w:bookmarkStart w:id="2094" w:name="_Toc383444601"/>
      <w:bookmarkStart w:id="2095" w:name="_Toc385594246"/>
      <w:bookmarkStart w:id="2096" w:name="_Toc385594634"/>
      <w:bookmarkStart w:id="2097" w:name="_Toc385595022"/>
      <w:bookmarkStart w:id="2098" w:name="_Toc388620870"/>
      <w:bookmarkStart w:id="2099" w:name="_Toc468804939"/>
      <w:bookmarkStart w:id="2100" w:name="_Toc449543394"/>
      <w:r w:rsidRPr="002C3786">
        <w:t>IR-8</w:t>
      </w:r>
      <w:r>
        <w:t xml:space="preserve"> </w:t>
      </w:r>
      <w:r w:rsidRPr="002C3786">
        <w:t>Incident Response Plan</w:t>
      </w:r>
      <w:bookmarkEnd w:id="2092"/>
      <w:bookmarkEnd w:id="2093"/>
      <w:bookmarkEnd w:id="2094"/>
      <w:bookmarkEnd w:id="2095"/>
      <w:bookmarkEnd w:id="2096"/>
      <w:bookmarkEnd w:id="2097"/>
      <w:bookmarkEnd w:id="2098"/>
      <w:bookmarkEnd w:id="2099"/>
      <w:r>
        <w:t xml:space="preserve"> </w:t>
      </w:r>
      <w:bookmarkEnd w:id="2100"/>
    </w:p>
    <w:p w:rsidR="00732C81" w:rsidRPr="002C3786" w:rsidRDefault="00732C81" w:rsidP="00732C81">
      <w:pPr>
        <w:keepNext/>
      </w:pPr>
      <w:r w:rsidRPr="002C3786">
        <w:t>The organization:</w:t>
      </w:r>
    </w:p>
    <w:p w:rsidR="00732C81" w:rsidRDefault="00732C81" w:rsidP="00732C81">
      <w:pPr>
        <w:pStyle w:val="GSAListParagraphalpha"/>
        <w:numPr>
          <w:ilvl w:val="0"/>
          <w:numId w:val="27"/>
        </w:numPr>
      </w:pPr>
      <w:r w:rsidRPr="002C3786">
        <w:t>Develops an incident response plan that:</w:t>
      </w:r>
    </w:p>
    <w:p w:rsidR="00732C81" w:rsidRDefault="00732C81" w:rsidP="00732C81">
      <w:pPr>
        <w:pStyle w:val="GSAListParagraphalpha2"/>
        <w:numPr>
          <w:ilvl w:val="1"/>
          <w:numId w:val="140"/>
        </w:numPr>
      </w:pPr>
      <w:r w:rsidRPr="002C3786">
        <w:t>Provides the organization with a roadmap for implementing its incident response capability;</w:t>
      </w:r>
    </w:p>
    <w:p w:rsidR="00732C81" w:rsidRDefault="00732C81" w:rsidP="00732C81">
      <w:pPr>
        <w:pStyle w:val="GSAListParagraphalpha2"/>
        <w:numPr>
          <w:ilvl w:val="1"/>
          <w:numId w:val="140"/>
        </w:numPr>
      </w:pPr>
      <w:r w:rsidRPr="002C3786">
        <w:t>Describes the structure and organization of the incident response capability;</w:t>
      </w:r>
    </w:p>
    <w:p w:rsidR="00732C81" w:rsidRDefault="00732C81" w:rsidP="00732C81">
      <w:pPr>
        <w:pStyle w:val="GSAListParagraphalpha2"/>
        <w:numPr>
          <w:ilvl w:val="1"/>
          <w:numId w:val="140"/>
        </w:numPr>
      </w:pPr>
      <w:r w:rsidRPr="002C3786">
        <w:t>Provides a high-level approach for how the incident response capability fits into the overall organization;</w:t>
      </w:r>
    </w:p>
    <w:p w:rsidR="00732C81" w:rsidRDefault="00732C81" w:rsidP="00732C81">
      <w:pPr>
        <w:pStyle w:val="GSAListParagraphalpha2"/>
        <w:numPr>
          <w:ilvl w:val="1"/>
          <w:numId w:val="140"/>
        </w:numPr>
      </w:pPr>
      <w:r w:rsidRPr="002C3786">
        <w:t>Meets the unique requirements of the organization, which relate to mission, size, structure, and functions;</w:t>
      </w:r>
    </w:p>
    <w:p w:rsidR="00732C81" w:rsidRDefault="00732C81" w:rsidP="00732C81">
      <w:pPr>
        <w:pStyle w:val="GSAListParagraphalpha2"/>
        <w:numPr>
          <w:ilvl w:val="1"/>
          <w:numId w:val="140"/>
        </w:numPr>
      </w:pPr>
      <w:r w:rsidRPr="002C3786">
        <w:t>Defines reportable incidents;</w:t>
      </w:r>
    </w:p>
    <w:p w:rsidR="00732C81" w:rsidRDefault="00732C81" w:rsidP="00732C81">
      <w:pPr>
        <w:pStyle w:val="GSAListParagraphalpha2"/>
        <w:numPr>
          <w:ilvl w:val="1"/>
          <w:numId w:val="140"/>
        </w:numPr>
      </w:pPr>
      <w:r w:rsidRPr="002C3786">
        <w:t>Provides metrics for measuring the incident response capability within the organization</w:t>
      </w:r>
      <w:r>
        <w:t>;</w:t>
      </w:r>
    </w:p>
    <w:p w:rsidR="00732C81" w:rsidRDefault="00732C81" w:rsidP="00732C81">
      <w:pPr>
        <w:pStyle w:val="GSAListParagraphalpha2"/>
        <w:numPr>
          <w:ilvl w:val="1"/>
          <w:numId w:val="140"/>
        </w:numPr>
      </w:pPr>
      <w:r w:rsidRPr="002C3786">
        <w:t>Defines the resources and management support needed to effectively maintain and mature an incident response capability; and</w:t>
      </w:r>
    </w:p>
    <w:p w:rsidR="00732C81" w:rsidRDefault="00732C81" w:rsidP="00732C81">
      <w:pPr>
        <w:pStyle w:val="GSAListParagraphalpha2"/>
        <w:numPr>
          <w:ilvl w:val="1"/>
          <w:numId w:val="140"/>
        </w:numPr>
      </w:pPr>
      <w:r w:rsidRPr="002C3786">
        <w:t xml:space="preserve">Is reviewed and approved by </w:t>
      </w:r>
      <w:r>
        <w:t>[</w:t>
      </w:r>
      <w:r w:rsidRPr="00D62A31">
        <w:rPr>
          <w:rStyle w:val="GSAItalicEmphasisChar"/>
        </w:rPr>
        <w:t>Assignment: organization-defined personnel or roles</w:t>
      </w:r>
      <w:r>
        <w:t>]</w:t>
      </w:r>
      <w:r w:rsidRPr="002C3786">
        <w:t>;</w:t>
      </w:r>
    </w:p>
    <w:p w:rsidR="00732C81" w:rsidRDefault="00732C81" w:rsidP="00732C81">
      <w:pPr>
        <w:pStyle w:val="GSAListParagraphalpha"/>
        <w:keepLines/>
        <w:numPr>
          <w:ilvl w:val="0"/>
          <w:numId w:val="140"/>
        </w:numPr>
      </w:pPr>
      <w:r w:rsidRPr="006B29D5">
        <w:t>Distributes copies of the incident response plan to [</w:t>
      </w:r>
      <w:r>
        <w:rPr>
          <w:rStyle w:val="GSAItalicEmphasisChar"/>
        </w:rPr>
        <w:t>FedRAMP</w:t>
      </w:r>
      <w:r w:rsidRPr="00D62A31">
        <w:rPr>
          <w:rStyle w:val="GSAItalicEmphasisChar"/>
        </w:rPr>
        <w:t xml:space="preserve"> Assignment: see additional </w:t>
      </w:r>
      <w:r>
        <w:rPr>
          <w:rStyle w:val="GSAItalicEmphasisChar"/>
        </w:rPr>
        <w:t>FedRAMP</w:t>
      </w:r>
      <w:r w:rsidRPr="00D62A31">
        <w:rPr>
          <w:rStyle w:val="GSAItalicEmphasisChar"/>
        </w:rPr>
        <w:t xml:space="preserve"> Requirements and Guidance</w:t>
      </w:r>
      <w:r w:rsidRPr="006B29D5">
        <w:t>]</w:t>
      </w:r>
      <w:r>
        <w:t>.</w:t>
      </w:r>
    </w:p>
    <w:p w:rsidR="00732C81" w:rsidRDefault="00732C81" w:rsidP="00732C81">
      <w:pPr>
        <w:pStyle w:val="GSAGuidance"/>
        <w:rPr>
          <w:rStyle w:val="GSAGuidanceBoldChar"/>
        </w:rPr>
      </w:pPr>
      <w:r w:rsidRPr="008C25EC">
        <w:rPr>
          <w:rStyle w:val="GSAGuidanceBoldChar"/>
        </w:rPr>
        <w:t xml:space="preserve">IR-8(b) Additional </w:t>
      </w:r>
      <w:r>
        <w:rPr>
          <w:rStyle w:val="GSAGuidanceBoldChar"/>
        </w:rPr>
        <w:t>FedRAMP</w:t>
      </w:r>
      <w:r w:rsidRPr="008C25EC">
        <w:rPr>
          <w:rStyle w:val="GSAGuidanceBoldChar"/>
        </w:rPr>
        <w:t xml:space="preserve"> Requirements and Guidance: </w:t>
      </w:r>
    </w:p>
    <w:p w:rsidR="00732C81" w:rsidRPr="00340E59" w:rsidRDefault="00732C81" w:rsidP="00732C81">
      <w:pPr>
        <w:pStyle w:val="GSAGuidance"/>
      </w:pPr>
      <w:r w:rsidRPr="008C25EC">
        <w:rPr>
          <w:rStyle w:val="GSAGuidanceBoldChar"/>
        </w:rPr>
        <w:t>Requirement:</w:t>
      </w:r>
      <w:r w:rsidRPr="00340E59">
        <w:t xml:space="preserve"> The service provider defines a list of incident response personnel (identified by name and/or by role) and organizational elements.  The incident response list includes designated </w:t>
      </w:r>
      <w:r>
        <w:t>FedRAMP</w:t>
      </w:r>
      <w:r w:rsidRPr="00340E59">
        <w:t xml:space="preserve"> personnel.</w:t>
      </w:r>
    </w:p>
    <w:p w:rsidR="00732C81" w:rsidRPr="00965288" w:rsidRDefault="00732C81" w:rsidP="00732C81">
      <w:pPr>
        <w:pStyle w:val="GSAListParagraphalpha"/>
        <w:numPr>
          <w:ilvl w:val="0"/>
          <w:numId w:val="140"/>
        </w:numPr>
        <w:rPr>
          <w:bCs/>
        </w:rPr>
      </w:pPr>
      <w:r w:rsidRPr="006B29D5">
        <w:t>Reviews the incident response plan [</w:t>
      </w:r>
      <w:r>
        <w:rPr>
          <w:rStyle w:val="GSAItalicEmphasisChar"/>
        </w:rPr>
        <w:t>FedRAMP</w:t>
      </w:r>
      <w:r w:rsidRPr="00D62A31">
        <w:rPr>
          <w:rStyle w:val="GSAItalicEmphasisChar"/>
        </w:rPr>
        <w:t xml:space="preserve"> Assignment: at least annually</w:t>
      </w:r>
      <w:r w:rsidRPr="006B29D5">
        <w:t>];</w:t>
      </w:r>
    </w:p>
    <w:p w:rsidR="00732C81" w:rsidRDefault="00732C81" w:rsidP="00732C81">
      <w:pPr>
        <w:pStyle w:val="GSAListParagraphalpha"/>
        <w:numPr>
          <w:ilvl w:val="0"/>
          <w:numId w:val="140"/>
        </w:numPr>
      </w:pPr>
      <w:r>
        <w:t>Updates the incident response plan to address system/organizational changes or problems encountered during plan implementation, execution, or testing</w:t>
      </w:r>
      <w:r w:rsidRPr="002C3786">
        <w:t>;</w:t>
      </w:r>
    </w:p>
    <w:p w:rsidR="00732C81" w:rsidRPr="00965288" w:rsidRDefault="00732C81" w:rsidP="00732C81">
      <w:pPr>
        <w:pStyle w:val="GSAListParagraphalpha"/>
        <w:numPr>
          <w:ilvl w:val="0"/>
          <w:numId w:val="140"/>
        </w:numPr>
        <w:rPr>
          <w:bCs/>
        </w:rPr>
      </w:pPr>
      <w:r w:rsidRPr="006B29D5">
        <w:t>Communicates incident response plan changes to [</w:t>
      </w:r>
      <w:r>
        <w:rPr>
          <w:rStyle w:val="GSAItalicEmphasisChar"/>
        </w:rPr>
        <w:t>FedRAMP</w:t>
      </w:r>
      <w:r w:rsidRPr="00D62A31">
        <w:rPr>
          <w:rStyle w:val="GSAItalicEmphasisChar"/>
        </w:rPr>
        <w:t xml:space="preserve"> Assignment: </w:t>
      </w:r>
      <w:r>
        <w:rPr>
          <w:rStyle w:val="GSAItalicEmphasisChar"/>
        </w:rPr>
        <w:t>s</w:t>
      </w:r>
      <w:r w:rsidRPr="00D62A31">
        <w:rPr>
          <w:rStyle w:val="GSAItalicEmphasisChar"/>
        </w:rPr>
        <w:t xml:space="preserve">ee </w:t>
      </w:r>
      <w:r>
        <w:rPr>
          <w:rStyle w:val="GSAItalicEmphasisChar"/>
        </w:rPr>
        <w:t>a</w:t>
      </w:r>
      <w:r w:rsidRPr="00D62A31">
        <w:rPr>
          <w:rStyle w:val="GSAItalicEmphasisChar"/>
        </w:rPr>
        <w:t xml:space="preserve">dditional </w:t>
      </w:r>
      <w:r>
        <w:rPr>
          <w:rStyle w:val="GSAItalicEmphasisChar"/>
        </w:rPr>
        <w:t>FedRAMP</w:t>
      </w:r>
      <w:r w:rsidRPr="00D62A31">
        <w:rPr>
          <w:rStyle w:val="GSAItalicEmphasisChar"/>
        </w:rPr>
        <w:t xml:space="preserve"> Requirements and Guidance</w:t>
      </w:r>
      <w:r w:rsidRPr="008E3320">
        <w:t>]</w:t>
      </w:r>
      <w:r>
        <w:t>.</w:t>
      </w:r>
    </w:p>
    <w:p w:rsidR="00732C81" w:rsidRDefault="00732C81" w:rsidP="00732C81">
      <w:pPr>
        <w:pStyle w:val="GSAGuidance"/>
        <w:keepNext/>
        <w:rPr>
          <w:rStyle w:val="GSAGuidanceBoldChar"/>
        </w:rPr>
      </w:pPr>
      <w:r w:rsidRPr="008C25EC">
        <w:rPr>
          <w:rStyle w:val="GSAGuidanceBoldChar"/>
        </w:rPr>
        <w:t xml:space="preserve">IR-8(e) Additional </w:t>
      </w:r>
      <w:r>
        <w:rPr>
          <w:rStyle w:val="GSAGuidanceBoldChar"/>
        </w:rPr>
        <w:t>FedRAMP</w:t>
      </w:r>
      <w:r w:rsidRPr="008C25EC">
        <w:rPr>
          <w:rStyle w:val="GSAGuidanceBoldChar"/>
        </w:rPr>
        <w:t xml:space="preserve"> Requirements and Guidance: </w:t>
      </w:r>
    </w:p>
    <w:p w:rsidR="00732C81" w:rsidRPr="00340E59" w:rsidRDefault="00732C81" w:rsidP="00732C81">
      <w:pPr>
        <w:pStyle w:val="GSAGuidance"/>
        <w:rPr>
          <w:rFonts w:eastAsia="Calibri"/>
        </w:rPr>
      </w:pPr>
      <w:r w:rsidRPr="008C25EC">
        <w:rPr>
          <w:rStyle w:val="GSAGuidanceBoldChar"/>
        </w:rPr>
        <w:t>Requirement:</w:t>
      </w:r>
      <w:r w:rsidRPr="00340E59">
        <w:t xml:space="preserve">  The service provider defines a list of incident response personnel (identified by name and/or by role) and organizational elements.  The incident response list includes designated </w:t>
      </w:r>
      <w:r>
        <w:t>FedRAMP</w:t>
      </w:r>
      <w:r w:rsidRPr="00340E59">
        <w:t xml:space="preserve"> personnel.</w:t>
      </w:r>
    </w:p>
    <w:p w:rsidR="00732C81" w:rsidRPr="00965288" w:rsidRDefault="00732C81" w:rsidP="00732C81">
      <w:pPr>
        <w:pStyle w:val="GSAListParagraphalpha"/>
        <w:numPr>
          <w:ilvl w:val="0"/>
          <w:numId w:val="140"/>
        </w:numPr>
        <w:rPr>
          <w:bCs/>
        </w:rPr>
      </w:pPr>
      <w:r w:rsidRPr="006B29D5">
        <w:t>Protects the incident response plan from unauthorized disclosure and modification</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3E60E0">
              <w:t>IR-8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3E60E0">
              <w:t>Parameter IR-8(a)(8):</w:t>
            </w:r>
            <w:r w:rsidRPr="00B66633">
              <w:t xml:space="preserve"> [TBD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3E60E0">
              <w:t>Parameter IR-8(b):</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3E60E0">
              <w:t>Parameter IR-8(c):</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3E60E0">
              <w:t>Parameter IR-8(e):</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652759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473594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755681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10681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271856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84072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6040363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673747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857112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952775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736833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41650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3E60E0">
              <w:t xml:space="preserve">IR-8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w:t>
            </w:r>
            <w:r w:rsidRPr="00734C79">
              <w:t xml:space="preserve"> responsible for developing IR plans and testing that includes consideration for any controls deferred to the customer relating to shared touch points included in the AWS authorization boundary and any customer applications leveraging the AWS infrastructure.</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3E60E0" w:rsidRDefault="00732C81" w:rsidP="00732C81"/>
    <w:p w:rsidR="00732C81" w:rsidRDefault="00732C81" w:rsidP="00732C81">
      <w:pPr>
        <w:pStyle w:val="Heading3"/>
      </w:pPr>
      <w:bookmarkStart w:id="2101" w:name="_Toc468804940"/>
      <w:bookmarkStart w:id="2102" w:name="_Toc383429788"/>
      <w:bookmarkStart w:id="2103" w:name="_Toc383444602"/>
      <w:bookmarkStart w:id="2104" w:name="_Toc385594247"/>
      <w:bookmarkStart w:id="2105" w:name="_Toc385594635"/>
      <w:bookmarkStart w:id="2106" w:name="_Toc385595023"/>
      <w:bookmarkStart w:id="2107" w:name="_Toc388620871"/>
      <w:bookmarkStart w:id="2108" w:name="_Toc449543395"/>
      <w:r w:rsidRPr="00AF5C3D">
        <w:t>IR-9</w:t>
      </w:r>
      <w:r>
        <w:t xml:space="preserve"> </w:t>
      </w:r>
      <w:r w:rsidRPr="006F3117">
        <w:t>I</w:t>
      </w:r>
      <w:r w:rsidRPr="00AF5C3D">
        <w:t>nformation Spillage Response</w:t>
      </w:r>
      <w:bookmarkEnd w:id="2101"/>
      <w:r w:rsidRPr="00AF5C3D">
        <w:t xml:space="preserve"> </w:t>
      </w:r>
      <w:bookmarkEnd w:id="2102"/>
      <w:bookmarkEnd w:id="2103"/>
      <w:bookmarkEnd w:id="2104"/>
      <w:bookmarkEnd w:id="2105"/>
      <w:bookmarkEnd w:id="2106"/>
      <w:bookmarkEnd w:id="2107"/>
      <w:bookmarkEnd w:id="2108"/>
    </w:p>
    <w:p w:rsidR="00732C81" w:rsidRDefault="00732C81" w:rsidP="00732C81">
      <w:r w:rsidRPr="006F3117">
        <w:t xml:space="preserve">The organization responds to information spills by: </w:t>
      </w:r>
    </w:p>
    <w:p w:rsidR="00732C81" w:rsidRDefault="00732C81" w:rsidP="00732C81">
      <w:pPr>
        <w:pStyle w:val="GSAListParagraphalpha"/>
        <w:numPr>
          <w:ilvl w:val="0"/>
          <w:numId w:val="28"/>
        </w:numPr>
      </w:pPr>
      <w:r w:rsidRPr="006F3117">
        <w:t>Identifying the specific information invol</w:t>
      </w:r>
      <w:r w:rsidRPr="00AF5C3D">
        <w:t xml:space="preserve">ved in the information system contamination; </w:t>
      </w:r>
    </w:p>
    <w:p w:rsidR="00732C81" w:rsidRDefault="00732C81" w:rsidP="00732C81">
      <w:pPr>
        <w:pStyle w:val="GSAListParagraphalpha"/>
        <w:numPr>
          <w:ilvl w:val="0"/>
          <w:numId w:val="28"/>
        </w:numPr>
      </w:pPr>
      <w:r w:rsidRPr="006F3117">
        <w:t>Alerting [</w:t>
      </w:r>
      <w:r w:rsidRPr="00D62A31">
        <w:rPr>
          <w:rStyle w:val="GSAItalicEmphasisChar"/>
        </w:rPr>
        <w:t>Assignment: organization-defined personnel or roles</w:t>
      </w:r>
      <w:r w:rsidRPr="00AF5C3D">
        <w:t xml:space="preserve">] of the information spill using a method of communication not associated with the spill; </w:t>
      </w:r>
    </w:p>
    <w:p w:rsidR="00732C81" w:rsidRDefault="00732C81" w:rsidP="00732C81">
      <w:pPr>
        <w:pStyle w:val="GSAListParagraphalpha"/>
        <w:numPr>
          <w:ilvl w:val="0"/>
          <w:numId w:val="28"/>
        </w:numPr>
      </w:pPr>
      <w:r w:rsidRPr="006F3117">
        <w:t xml:space="preserve">Isolating the contaminated information system or system </w:t>
      </w:r>
      <w:r w:rsidRPr="00AF5C3D">
        <w:t xml:space="preserve">component; </w:t>
      </w:r>
    </w:p>
    <w:p w:rsidR="00732C81" w:rsidRDefault="00732C81" w:rsidP="00732C81">
      <w:pPr>
        <w:pStyle w:val="GSAListParagraphalpha"/>
        <w:numPr>
          <w:ilvl w:val="0"/>
          <w:numId w:val="28"/>
        </w:numPr>
      </w:pPr>
      <w:r w:rsidRPr="006F3117">
        <w:t xml:space="preserve">Eradicating the information from the contaminated information system or component; </w:t>
      </w:r>
    </w:p>
    <w:p w:rsidR="00732C81" w:rsidRPr="00771B9A" w:rsidRDefault="00732C81" w:rsidP="00732C81">
      <w:pPr>
        <w:pStyle w:val="GSAListParagraphalpha"/>
        <w:numPr>
          <w:ilvl w:val="0"/>
          <w:numId w:val="28"/>
        </w:numPr>
      </w:pPr>
      <w:r w:rsidRPr="00771B9A">
        <w:t xml:space="preserve">Identifying other information systems or system components that may have been subsequently contaminated; and </w:t>
      </w:r>
    </w:p>
    <w:p w:rsidR="00732C81" w:rsidRDefault="00732C81" w:rsidP="00732C81">
      <w:pPr>
        <w:pStyle w:val="GSAListParagraphalpha"/>
        <w:numPr>
          <w:ilvl w:val="0"/>
          <w:numId w:val="28"/>
        </w:numPr>
      </w:pPr>
      <w:r>
        <w:t>Performing other [</w:t>
      </w:r>
      <w:r w:rsidRPr="0047007A">
        <w:rPr>
          <w:rStyle w:val="GSAItalicEmphasisChar"/>
        </w:rPr>
        <w:t>Assignment: organization-defined actions</w:t>
      </w:r>
      <w:r>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F3117">
              <w:t>IR-</w:t>
            </w:r>
            <w:r w:rsidRPr="00AF5C3D">
              <w:t>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3E60E0">
              <w:t>Parameter IR-9(b):</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3E60E0">
              <w:t>Parameter IR-9(f):</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200964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079222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908201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771669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642300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699575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827355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236408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014497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862210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1090309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32428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6F3117">
              <w:t xml:space="preserve">IR-9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identifying the information involved in an information system contamination, as AWS does not manage customer data or determine its categorization. AWS has no insight into the sensitivity of customer data, and must consequently treat all customer data as sensitive. As such, only a customer can determine whether data has been spilled on an EC2 instance, an EBS volume or S3 object.]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identifying the information involved in an information system contamination, as AWS does not manage customer data or determine its categorization. AWS has no insight into the sensitivity of customer data, and must consequently treat all customer data as sensitive. As such, only a customer can determine whether data has been spilled on an EC2 instance, an EBS volume or S3 object.]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properly isolating any EC2 instance or EBS volume that is currently hosting spilled data. Similarly, the customer is responsible for removing logical access to any S3 object that contains spillage.]</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t>[</w:t>
            </w:r>
            <w:r w:rsidRPr="00FB0E50">
              <w:rPr>
                <w:rFonts w:asciiTheme="minorHAnsi" w:eastAsiaTheme="minorEastAsia" w:hAnsiTheme="minorHAnsi"/>
                <w:i/>
                <w:kern w:val="24"/>
                <w:sz w:val="20"/>
                <w:lang w:eastAsia="zh-TW"/>
              </w:rPr>
              <w:t xml:space="preserve">AWS customers can perform traditional overwrite practices on EC2 instances and EBS volumes in order to sanitize the environment, and subsequently terminate the EC2 instance or delete of the EBS volume. To destroy an S3 object, the customer will delete the encryption key that controls access to it, and delete the S3 object, breaking the mapping to it. </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determining which of their AWS assets contains spillage, or if the spillage extends to their on-premise assets.]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146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6169A6">
              <w:t>AWS customers are responsible for conducting forensic and remediation activities in accordance with their organization’s spillage policies.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3E60E0" w:rsidRDefault="00732C81" w:rsidP="00732C81"/>
    <w:p w:rsidR="00732C81" w:rsidRDefault="00732C81" w:rsidP="00732C81">
      <w:pPr>
        <w:pStyle w:val="Heading4"/>
      </w:pPr>
      <w:bookmarkStart w:id="2109" w:name="_Toc468804941"/>
      <w:bookmarkStart w:id="2110" w:name="_Toc383444603"/>
      <w:bookmarkStart w:id="2111" w:name="_Toc385594248"/>
      <w:bookmarkStart w:id="2112" w:name="_Toc385594636"/>
      <w:bookmarkStart w:id="2113" w:name="_Toc385595024"/>
      <w:bookmarkStart w:id="2114" w:name="_Toc388620872"/>
      <w:r w:rsidRPr="00AE3199">
        <w:t>IR-9 (1)</w:t>
      </w:r>
      <w:r>
        <w:t xml:space="preserve"> </w:t>
      </w:r>
      <w:r w:rsidRPr="00AE3199">
        <w:t>Control Enhancement</w:t>
      </w:r>
      <w:bookmarkEnd w:id="2109"/>
      <w:r w:rsidRPr="00AE3199">
        <w:t xml:space="preserve"> </w:t>
      </w:r>
      <w:bookmarkEnd w:id="2110"/>
      <w:bookmarkEnd w:id="2111"/>
      <w:bookmarkEnd w:id="2112"/>
      <w:bookmarkEnd w:id="2113"/>
      <w:bookmarkEnd w:id="2114"/>
    </w:p>
    <w:p w:rsidR="00732C81" w:rsidRDefault="00732C81" w:rsidP="00732C81">
      <w:r>
        <w:t>The organization assigns [</w:t>
      </w:r>
      <w:r w:rsidRPr="002B4E6E">
        <w:rPr>
          <w:rStyle w:val="GSAItalicEmphasisChar"/>
        </w:rPr>
        <w:t>Assignment: organization-defined personnel or roles</w:t>
      </w:r>
      <w:r w:rsidRPr="36510456">
        <w:t>] with responsibility for responding to information spills.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3E60E0">
              <w:t>IR-9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3E60E0">
              <w:t>Parameter IR-</w:t>
            </w:r>
            <w:r>
              <w:t>9(1)</w:t>
            </w:r>
            <w:r w:rsidRPr="003E60E0">
              <w:t>:</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261930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830381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362415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0045592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730144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0484070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665144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867373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90742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579026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10741141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344574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66A1B">
              <w:t xml:space="preserve">IR-9 (1) </w:t>
            </w:r>
            <w:r w:rsidRPr="0036708B">
              <w:t>What is the solution and how is it implemented?</w:t>
            </w:r>
          </w:p>
        </w:tc>
      </w:tr>
      <w:tr w:rsidR="00732C81" w:rsidRPr="002C3786" w:rsidTr="00963369">
        <w:trPr>
          <w:trHeight w:val="1970"/>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t>[</w:t>
            </w:r>
            <w:r w:rsidRPr="006169A6">
              <w:rPr>
                <w:rFonts w:asciiTheme="minorHAnsi" w:eastAsiaTheme="minorEastAsia" w:hAnsiTheme="minorHAnsi"/>
                <w:i/>
                <w:kern w:val="24"/>
                <w:sz w:val="20"/>
                <w:lang w:eastAsia="zh-TW"/>
              </w:rPr>
              <w:t>AWS customers are responsible for identifying the information involved in an information system contamination, as AWS does not manage customer data or determine its categorization. AWS has no insight into the sensitivity of customer data, and must consequently treat all customer data as sensitive. As such, only a customer can determine whether data has been spilled on an EC2 instance, an EBS volume or S3 object.</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866A1B" w:rsidRDefault="00732C81" w:rsidP="00732C81"/>
    <w:p w:rsidR="00732C81" w:rsidRDefault="00732C81" w:rsidP="00732C81">
      <w:pPr>
        <w:pStyle w:val="Heading4"/>
      </w:pPr>
      <w:bookmarkStart w:id="2115" w:name="_Toc468804942"/>
      <w:bookmarkStart w:id="2116" w:name="_Toc383444604"/>
      <w:bookmarkStart w:id="2117" w:name="_Toc385594249"/>
      <w:bookmarkStart w:id="2118" w:name="_Toc385594637"/>
      <w:bookmarkStart w:id="2119" w:name="_Toc385595025"/>
      <w:bookmarkStart w:id="2120" w:name="_Toc388620873"/>
      <w:r w:rsidRPr="00AE3199">
        <w:t>IR</w:t>
      </w:r>
      <w:r>
        <w:t xml:space="preserve">-9 (2) </w:t>
      </w:r>
      <w:r w:rsidRPr="00AE3199">
        <w:t>Control Enhancement</w:t>
      </w:r>
      <w:bookmarkEnd w:id="2115"/>
      <w:r w:rsidRPr="00AE3199">
        <w:t xml:space="preserve"> </w:t>
      </w:r>
      <w:bookmarkEnd w:id="2116"/>
      <w:bookmarkEnd w:id="2117"/>
      <w:bookmarkEnd w:id="2118"/>
      <w:bookmarkEnd w:id="2119"/>
      <w:bookmarkEnd w:id="2120"/>
    </w:p>
    <w:p w:rsidR="00732C81" w:rsidRDefault="00732C81" w:rsidP="00732C81">
      <w:r w:rsidRPr="006F3117">
        <w:t>The organization provides information spillage response training [</w:t>
      </w:r>
      <w:r>
        <w:rPr>
          <w:rStyle w:val="GSAItalicEmphasisChar"/>
        </w:rPr>
        <w:t>FedRAMP</w:t>
      </w:r>
      <w:r w:rsidRPr="00CD210E">
        <w:rPr>
          <w:rStyle w:val="GSAItalicEmphasisChar"/>
        </w:rPr>
        <w:t xml:space="preserve"> </w:t>
      </w:r>
      <w:r w:rsidRPr="002B4E6E">
        <w:rPr>
          <w:rStyle w:val="GSAItalicEmphasisChar"/>
        </w:rPr>
        <w:t xml:space="preserve">Assignment: </w:t>
      </w:r>
      <w:r w:rsidRPr="0004208C">
        <w:rPr>
          <w:rStyle w:val="GSAItalicEmphasisChar"/>
        </w:rPr>
        <w:t>at least annually</w:t>
      </w:r>
      <w:r w:rsidRPr="00AF5C3D">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F3117">
              <w:t>IR-9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3203">
              <w:t>Parameter IR-9(2):</w:t>
            </w:r>
            <w:r w:rsidRPr="00B66633">
              <w:t xml:space="preserve"> [TBD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908364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116309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956222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911145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783274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7661147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226521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843043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590323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753893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05482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781782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D7326">
              <w:t xml:space="preserve">IR-9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t>[</w:t>
            </w:r>
            <w:r w:rsidRPr="006169A6">
              <w:rPr>
                <w:rFonts w:asciiTheme="minorHAnsi" w:eastAsiaTheme="minorEastAsia" w:hAnsiTheme="minorHAnsi"/>
                <w:i/>
                <w:kern w:val="24"/>
                <w:sz w:val="20"/>
                <w:lang w:eastAsia="zh-TW"/>
              </w:rPr>
              <w:t xml:space="preserve">AWS customers are responsible for </w:t>
            </w:r>
            <w:r>
              <w:rPr>
                <w:rFonts w:asciiTheme="minorHAnsi" w:eastAsiaTheme="minorEastAsia" w:hAnsiTheme="minorHAnsi"/>
                <w:i/>
                <w:kern w:val="24"/>
                <w:sz w:val="20"/>
                <w:lang w:eastAsia="zh-TW"/>
              </w:rPr>
              <w:t>providing information spillage response training</w:t>
            </w:r>
            <w:r w:rsidRPr="006169A6">
              <w:rPr>
                <w:rFonts w:asciiTheme="minorHAnsi" w:eastAsiaTheme="minorEastAsia" w:hAnsiTheme="minorHAnsi"/>
                <w:i/>
                <w:kern w:val="24"/>
                <w:sz w:val="20"/>
                <w:lang w:eastAsia="zh-TW"/>
              </w:rPr>
              <w:t>.</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7D7326" w:rsidRDefault="00732C81" w:rsidP="00732C81"/>
    <w:p w:rsidR="00732C81" w:rsidRDefault="00732C81" w:rsidP="00732C81">
      <w:pPr>
        <w:pStyle w:val="Heading4"/>
      </w:pPr>
      <w:bookmarkStart w:id="2121" w:name="_Toc468804943"/>
      <w:bookmarkStart w:id="2122" w:name="_Toc383444605"/>
      <w:bookmarkStart w:id="2123" w:name="_Toc385594250"/>
      <w:bookmarkStart w:id="2124" w:name="_Toc385594638"/>
      <w:bookmarkStart w:id="2125" w:name="_Toc385595026"/>
      <w:bookmarkStart w:id="2126" w:name="_Toc388620874"/>
      <w:r>
        <w:t xml:space="preserve">IR-9 (3) </w:t>
      </w:r>
      <w:r w:rsidRPr="00AE3199">
        <w:t>Control Enhancement</w:t>
      </w:r>
      <w:bookmarkEnd w:id="2121"/>
      <w:r>
        <w:t xml:space="preserve"> </w:t>
      </w:r>
      <w:bookmarkEnd w:id="2122"/>
      <w:bookmarkEnd w:id="2123"/>
      <w:bookmarkEnd w:id="2124"/>
      <w:bookmarkEnd w:id="2125"/>
      <w:bookmarkEnd w:id="2126"/>
    </w:p>
    <w:p w:rsidR="00732C81" w:rsidRDefault="00732C81" w:rsidP="00732C81">
      <w:r w:rsidRPr="006F3117">
        <w:t>The organization implements [</w:t>
      </w:r>
      <w:r w:rsidRPr="002B4E6E">
        <w:rPr>
          <w:rStyle w:val="GSAItalicEmphasisChar"/>
        </w:rPr>
        <w:t>Assignment: organization-defined procedures</w:t>
      </w:r>
      <w:r w:rsidRPr="00AF5C3D">
        <w:t>] to ensure that organizational personnel impacted by information spills can continue to carry out assigned tasks while contaminated systems are undergoing corrective actions.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F3117">
              <w:t>IR-9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B5FAB">
              <w:t>Parameter IR-9(3):</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003171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103842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149923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561680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698958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833317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291247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584425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8072656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6020568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892525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722083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B5FAB">
              <w:t xml:space="preserve">IR-9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6169A6" w:rsidRDefault="00732C81" w:rsidP="00963369">
            <w:pPr>
              <w:pStyle w:val="GSATableText"/>
              <w:rPr>
                <w:i/>
              </w:rPr>
            </w:pPr>
            <w:r w:rsidRPr="006169A6">
              <w:rPr>
                <w:i/>
              </w:rPr>
              <w:t>[AWS customers are responsible for developing procedures that allow operations to be maintained while responding to a data spill within their AWS environment. The AWS environment allows customers to easily deploy a known good version of their environment while preserving contaminated instances for forensic investigation.</w:t>
            </w:r>
          </w:p>
          <w:p w:rsidR="00732C81" w:rsidRPr="006169A6" w:rsidRDefault="00732C81" w:rsidP="00963369">
            <w:pPr>
              <w:pStyle w:val="GSATableText"/>
              <w:rPr>
                <w:i/>
              </w:rPr>
            </w:pPr>
          </w:p>
          <w:p w:rsidR="00732C81" w:rsidRPr="002C3786" w:rsidRDefault="00732C81" w:rsidP="00963369">
            <w:pPr>
              <w:pStyle w:val="GSATableText"/>
            </w:pPr>
            <w:r w:rsidRPr="006169A6">
              <w:rPr>
                <w:i/>
              </w:rPr>
              <w:t>AWS customers are responsible for identifying the information involved in an information system contamination, as AWS does not manage customer data or determine its categorization. AWS has no insight into the sensitivity of customer data, and must consequently treat all customer data as sensitive. As such, only a customer can determine whether data has been spilled on an EC2 instance, an EBS volume or S3 object.]</w:t>
            </w:r>
          </w:p>
        </w:tc>
      </w:tr>
    </w:tbl>
    <w:p w:rsidR="00732C81" w:rsidRPr="005B5FAB" w:rsidRDefault="00732C81" w:rsidP="00732C81"/>
    <w:p w:rsidR="00732C81" w:rsidRDefault="00732C81" w:rsidP="00732C81">
      <w:pPr>
        <w:pStyle w:val="Heading4"/>
      </w:pPr>
      <w:bookmarkStart w:id="2127" w:name="_Toc468804944"/>
      <w:bookmarkStart w:id="2128" w:name="_Toc383444606"/>
      <w:bookmarkStart w:id="2129" w:name="_Toc385594251"/>
      <w:bookmarkStart w:id="2130" w:name="_Toc385594639"/>
      <w:bookmarkStart w:id="2131" w:name="_Toc385595027"/>
      <w:bookmarkStart w:id="2132" w:name="_Toc388620875"/>
      <w:r>
        <w:t xml:space="preserve">IR-9 (4) </w:t>
      </w:r>
      <w:r w:rsidRPr="00AE3199">
        <w:t>Control Enhancement</w:t>
      </w:r>
      <w:bookmarkEnd w:id="2127"/>
      <w:r w:rsidRPr="00AE3199">
        <w:t xml:space="preserve"> </w:t>
      </w:r>
      <w:bookmarkEnd w:id="2128"/>
      <w:bookmarkEnd w:id="2129"/>
      <w:bookmarkEnd w:id="2130"/>
      <w:bookmarkEnd w:id="2131"/>
      <w:bookmarkEnd w:id="2132"/>
    </w:p>
    <w:p w:rsidR="00732C81" w:rsidRDefault="00732C81" w:rsidP="00732C81">
      <w:r w:rsidRPr="006F3117">
        <w:t>The organization</w:t>
      </w:r>
      <w:r w:rsidRPr="00AF5C3D">
        <w:t xml:space="preserve"> employs [</w:t>
      </w:r>
      <w:r w:rsidRPr="002B4E6E">
        <w:rPr>
          <w:rStyle w:val="GSAItalicEmphasisChar"/>
        </w:rPr>
        <w:t>Assignment: organization-defined security safeguards</w:t>
      </w:r>
      <w:r w:rsidRPr="00AF5C3D">
        <w:t>] for personnel exposed to information not within assigned access authorizations.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F3117">
              <w:t>IR-9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B5FAB">
              <w:t>Parameter IR-9(4):</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192507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768397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038912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559141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590286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2362919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251039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894404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9923825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9018696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345638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251392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B5310">
              <w:t xml:space="preserve">IR-9 (4)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6169A6" w:rsidRDefault="00732C81" w:rsidP="00963369">
            <w:pPr>
              <w:pStyle w:val="GSATableText"/>
              <w:rPr>
                <w:i/>
              </w:rPr>
            </w:pPr>
            <w:r w:rsidRPr="006169A6">
              <w:rPr>
                <w:i/>
              </w:rPr>
              <w:t>[AWS customers are responsible for developing procedures that allow operations to be maintained while responding to a data spill within their AWS environment. The AWS environment allows customers to easily deploy a known good version of their environment while preserving contaminated instances for forensic investigation.</w:t>
            </w:r>
          </w:p>
          <w:p w:rsidR="00732C81" w:rsidRPr="006169A6" w:rsidRDefault="00732C81" w:rsidP="00963369">
            <w:pPr>
              <w:pStyle w:val="GSATableText"/>
              <w:rPr>
                <w:i/>
              </w:rPr>
            </w:pPr>
          </w:p>
          <w:p w:rsidR="00732C81" w:rsidRPr="002C3786" w:rsidRDefault="00732C81" w:rsidP="00963369">
            <w:pPr>
              <w:pStyle w:val="GSATableText"/>
            </w:pPr>
            <w:r w:rsidRPr="006169A6">
              <w:rPr>
                <w:i/>
              </w:rPr>
              <w:t>AWS customers are responsible for identifying the information involved in an information system contamination, as AWS does not manage customer data or determine its categorization. AWS has no insight into the sensitivity of customer data, and must consequently treat all customer data as sensitive. As such, only a customer can determine whether data has been spilled on an EC2 instance, an EBS volume or S3 object.]</w:t>
            </w:r>
          </w:p>
        </w:tc>
      </w:tr>
    </w:tbl>
    <w:p w:rsidR="00732C81" w:rsidRPr="000B5310"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133" w:name="_Toc383429789"/>
      <w:bookmarkStart w:id="2134" w:name="_Toc383444607"/>
      <w:bookmarkStart w:id="2135" w:name="_Toc385594252"/>
      <w:bookmarkStart w:id="2136" w:name="_Toc385594640"/>
      <w:bookmarkStart w:id="2137" w:name="_Toc385595028"/>
      <w:bookmarkStart w:id="2138" w:name="_Toc449543396"/>
      <w:bookmarkStart w:id="2139" w:name="_Toc468804945"/>
      <w:r w:rsidRPr="002C3786">
        <w:t>Maintenance (MA)</w:t>
      </w:r>
      <w:bookmarkEnd w:id="2133"/>
      <w:bookmarkEnd w:id="2134"/>
      <w:bookmarkEnd w:id="2135"/>
      <w:bookmarkEnd w:id="2136"/>
      <w:bookmarkEnd w:id="2137"/>
      <w:bookmarkEnd w:id="2138"/>
      <w:bookmarkEnd w:id="2139"/>
    </w:p>
    <w:p w:rsidR="00732C81" w:rsidRDefault="00732C81" w:rsidP="00732C81">
      <w:pPr>
        <w:pStyle w:val="Heading3"/>
      </w:pPr>
      <w:bookmarkStart w:id="2140" w:name="_Toc468804946"/>
      <w:bookmarkStart w:id="2141" w:name="_Toc149090482"/>
      <w:bookmarkStart w:id="2142" w:name="_Toc383429790"/>
      <w:bookmarkStart w:id="2143" w:name="_Toc383444608"/>
      <w:bookmarkStart w:id="2144" w:name="_Toc385594253"/>
      <w:bookmarkStart w:id="2145" w:name="_Toc385594641"/>
      <w:bookmarkStart w:id="2146" w:name="_Toc385595029"/>
      <w:bookmarkStart w:id="2147" w:name="_Toc388620876"/>
      <w:bookmarkStart w:id="2148" w:name="_Toc449543398"/>
      <w:r w:rsidRPr="006F3117">
        <w:t>MA-1</w:t>
      </w:r>
      <w:r>
        <w:t xml:space="preserve"> </w:t>
      </w:r>
      <w:r w:rsidRPr="006F3117">
        <w:t>System Maintenance Policy and Procedures</w:t>
      </w:r>
      <w:bookmarkEnd w:id="2140"/>
      <w:r w:rsidRPr="006F3117">
        <w:t xml:space="preserve"> </w:t>
      </w:r>
      <w:bookmarkEnd w:id="2141"/>
      <w:bookmarkEnd w:id="2142"/>
      <w:bookmarkEnd w:id="2143"/>
      <w:bookmarkEnd w:id="2144"/>
      <w:bookmarkEnd w:id="2145"/>
      <w:bookmarkEnd w:id="2146"/>
      <w:bookmarkEnd w:id="2147"/>
      <w:bookmarkEnd w:id="2148"/>
    </w:p>
    <w:p w:rsidR="00732C81" w:rsidRDefault="00732C81" w:rsidP="00732C81">
      <w:pPr>
        <w:keepNext/>
      </w:pPr>
      <w:r w:rsidRPr="008B3F01">
        <w:t>The organization:</w:t>
      </w:r>
    </w:p>
    <w:p w:rsidR="00732C81" w:rsidRDefault="00732C81" w:rsidP="00732C81">
      <w:pPr>
        <w:pStyle w:val="GSAListParagraphalpha"/>
        <w:numPr>
          <w:ilvl w:val="0"/>
          <w:numId w:val="170"/>
        </w:numPr>
      </w:pPr>
      <w:r w:rsidRPr="008B3F01">
        <w:t>Develops, documents, and disseminates to [</w:t>
      </w:r>
      <w:r w:rsidRPr="00D62A31">
        <w:rPr>
          <w:rStyle w:val="GSAItalicEmphasisChar"/>
        </w:rPr>
        <w:t>Assignment: organization-defined personnel or roles</w:t>
      </w:r>
      <w:r w:rsidRPr="008B3F01">
        <w:t>]:</w:t>
      </w:r>
    </w:p>
    <w:p w:rsidR="00732C81" w:rsidRDefault="00732C81" w:rsidP="00732C81">
      <w:pPr>
        <w:pStyle w:val="GSAListParagraphalpha2"/>
        <w:numPr>
          <w:ilvl w:val="1"/>
          <w:numId w:val="140"/>
        </w:numPr>
      </w:pPr>
      <w:r w:rsidRPr="008B3F01">
        <w:t>A system maintenance policy that addresses purpose, scope, roles, responsibilities, management commitment, coordination among organizational entities, and compliance; and</w:t>
      </w:r>
    </w:p>
    <w:p w:rsidR="00732C81" w:rsidRDefault="00732C81" w:rsidP="00732C81">
      <w:pPr>
        <w:pStyle w:val="GSAListParagraphalpha2"/>
        <w:numPr>
          <w:ilvl w:val="1"/>
          <w:numId w:val="140"/>
        </w:numPr>
      </w:pPr>
      <w:r w:rsidRPr="008B3F01">
        <w:t>Procedures to facilitate the implementation of the system maintenance policy and associated system maintenance controls; and</w:t>
      </w:r>
    </w:p>
    <w:p w:rsidR="00732C81" w:rsidRDefault="00732C81" w:rsidP="00732C81">
      <w:pPr>
        <w:pStyle w:val="GSAListParagraphalpha"/>
        <w:numPr>
          <w:ilvl w:val="0"/>
          <w:numId w:val="140"/>
        </w:numPr>
      </w:pPr>
      <w:r w:rsidRPr="008B3F01">
        <w:t>Reviews and updates the current:</w:t>
      </w:r>
    </w:p>
    <w:p w:rsidR="00732C81" w:rsidRDefault="00732C81" w:rsidP="00732C81">
      <w:pPr>
        <w:pStyle w:val="GSAListParagraphalpha2"/>
        <w:numPr>
          <w:ilvl w:val="1"/>
          <w:numId w:val="140"/>
        </w:numPr>
      </w:pPr>
      <w:r w:rsidRPr="008B3F01">
        <w:t>System maintenance policy [</w:t>
      </w:r>
      <w:r>
        <w:rPr>
          <w:rStyle w:val="GSAItalicEmphasisChar"/>
        </w:rPr>
        <w:t>FedRAMP</w:t>
      </w:r>
      <w:r w:rsidRPr="00D62A31">
        <w:rPr>
          <w:rStyle w:val="GSAItalicEmphasisChar"/>
        </w:rPr>
        <w:t xml:space="preserve"> Assignment: </w:t>
      </w:r>
      <w:r w:rsidRPr="006A0848">
        <w:rPr>
          <w:rStyle w:val="GSAItalicEmphasisChar"/>
        </w:rPr>
        <w:t>at least annually</w:t>
      </w:r>
      <w:r>
        <w:t>]; and</w:t>
      </w:r>
    </w:p>
    <w:p w:rsidR="00732C81" w:rsidRDefault="00732C81" w:rsidP="00732C81">
      <w:pPr>
        <w:pStyle w:val="GSAListParagraphalpha2"/>
        <w:numPr>
          <w:ilvl w:val="1"/>
          <w:numId w:val="140"/>
        </w:numPr>
      </w:pPr>
      <w:r w:rsidRPr="008B3F01">
        <w:t>System maintenance procedures [</w:t>
      </w:r>
      <w:r>
        <w:rPr>
          <w:rStyle w:val="GSAItalicEmphasisChar"/>
        </w:rPr>
        <w:t>FedRAMP</w:t>
      </w:r>
      <w:r w:rsidRPr="00D62A31">
        <w:rPr>
          <w:rStyle w:val="GSAItalicEmphasisChar"/>
        </w:rPr>
        <w:t xml:space="preserve"> Assignment: </w:t>
      </w:r>
      <w:r w:rsidRPr="00637B17">
        <w:rPr>
          <w:rStyle w:val="GSAItalicEmphasisChar"/>
        </w:rPr>
        <w:t>at least annually or whenever a significant change occurs</w:t>
      </w:r>
      <w:r w:rsidRPr="008B3F01">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F5330">
              <w:t>MA-1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Security</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F5330">
              <w:t>Parameter MA-1(a):</w:t>
            </w:r>
            <w:r>
              <w:t xml:space="preserve"> AWS Security</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tabs>
                <w:tab w:val="left" w:pos="2527"/>
              </w:tabs>
            </w:pPr>
            <w:r w:rsidRPr="00DF5330">
              <w:t>Parameter MA-1(b)(1):</w:t>
            </w:r>
            <w:r>
              <w:t xml:space="preserve"> </w:t>
            </w:r>
            <w:r w:rsidRPr="000975AB">
              <w:t>[TBD by Customer]</w:t>
            </w:r>
          </w:p>
        </w:tc>
      </w:tr>
      <w:tr w:rsidR="00732C81" w:rsidRPr="00D00D47" w:rsidTr="00963369">
        <w:trPr>
          <w:trHeight w:val="288"/>
        </w:trPr>
        <w:tc>
          <w:tcPr>
            <w:tcW w:w="5000" w:type="pct"/>
            <w:gridSpan w:val="2"/>
            <w:tcMar>
              <w:top w:w="43" w:type="dxa"/>
              <w:bottom w:w="43" w:type="dxa"/>
            </w:tcMar>
          </w:tcPr>
          <w:p w:rsidR="00732C81" w:rsidRPr="00DF5330" w:rsidRDefault="00732C81" w:rsidP="00963369">
            <w:pPr>
              <w:pStyle w:val="GSATableText"/>
            </w:pPr>
            <w:r w:rsidRPr="00DF5330">
              <w:t>Parameter MA-1(b)(</w:t>
            </w:r>
            <w:r>
              <w:t>2</w:t>
            </w:r>
            <w:r w:rsidRPr="00DF5330">
              <w:t>):</w:t>
            </w:r>
            <w:r>
              <w:t xml:space="preserve"> </w:t>
            </w:r>
            <w:r w:rsidRPr="000975AB">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4090511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518855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461900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309004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003677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772913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50119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238694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Service Provider Hybrid (Corporate and System Specific)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EB582B">
              <w:t xml:space="preserve">MA-1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A8568D" w:rsidRDefault="00732C81" w:rsidP="00963369">
            <w:pPr>
              <w:pStyle w:val="Instructions"/>
            </w:pPr>
            <w:r w:rsidRPr="00E77536">
              <w:t>[AWS develops, disseminates, and reviews/updates a formal, documented information system maintenance policy that addresses purpose, scope, roles, responsibilities, management commitment, coordination among organizational entities, and compliance</w:t>
            </w:r>
            <w:r>
              <w:t>.</w:t>
            </w:r>
            <w:r w:rsidRPr="00E77536">
              <w:t>]</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E77536" w:rsidRDefault="00732C81" w:rsidP="00963369">
            <w:pPr>
              <w:pStyle w:val="Instructions"/>
            </w:pPr>
            <w:r w:rsidRPr="00E77536">
              <w:t>[AWS has developed formal, documented procedures to facilitate the implementation of the information system maintenance policy and associated system maintenance controls. Processes and procedures are reviewed annually.]</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EB582B" w:rsidRDefault="00732C81" w:rsidP="00732C81"/>
    <w:p w:rsidR="00732C81" w:rsidRDefault="00732C81" w:rsidP="00732C81">
      <w:pPr>
        <w:pStyle w:val="Heading3"/>
      </w:pPr>
      <w:bookmarkStart w:id="2149" w:name="_Toc149090483"/>
      <w:bookmarkStart w:id="2150" w:name="_Toc383429791"/>
      <w:bookmarkStart w:id="2151" w:name="_Toc383444609"/>
      <w:bookmarkStart w:id="2152" w:name="_Toc385594254"/>
      <w:bookmarkStart w:id="2153" w:name="_Toc385594642"/>
      <w:bookmarkStart w:id="2154" w:name="_Toc385595030"/>
      <w:bookmarkStart w:id="2155" w:name="_Toc388620877"/>
      <w:bookmarkStart w:id="2156" w:name="_Toc468804947"/>
      <w:bookmarkStart w:id="2157" w:name="_Toc449543399"/>
      <w:r w:rsidRPr="002C3786">
        <w:t>MA-2</w:t>
      </w:r>
      <w:r>
        <w:t xml:space="preserve"> </w:t>
      </w:r>
      <w:r w:rsidRPr="002C3786">
        <w:t>Controlled Maintenance</w:t>
      </w:r>
      <w:bookmarkEnd w:id="2149"/>
      <w:bookmarkEnd w:id="2150"/>
      <w:bookmarkEnd w:id="2151"/>
      <w:bookmarkEnd w:id="2152"/>
      <w:bookmarkEnd w:id="2153"/>
      <w:bookmarkEnd w:id="2154"/>
      <w:bookmarkEnd w:id="2155"/>
      <w:bookmarkEnd w:id="2156"/>
      <w:r>
        <w:t xml:space="preserve"> </w:t>
      </w:r>
      <w:bookmarkEnd w:id="2157"/>
    </w:p>
    <w:p w:rsidR="00732C81" w:rsidRDefault="00732C81" w:rsidP="00732C81">
      <w:pPr>
        <w:keepNext/>
      </w:pPr>
      <w:r w:rsidRPr="009264BD">
        <w:t>The organization:</w:t>
      </w:r>
    </w:p>
    <w:p w:rsidR="00732C81" w:rsidRDefault="00732C81" w:rsidP="00732C81">
      <w:pPr>
        <w:pStyle w:val="GSAListParagraphalpha"/>
        <w:numPr>
          <w:ilvl w:val="0"/>
          <w:numId w:val="44"/>
        </w:numPr>
      </w:pPr>
      <w:r w:rsidRPr="009264BD">
        <w:t>Schedules, performs, documents, and reviews records of maintenance and repairs on information system components in accordance with manufacturer or vendor specifications and/or organizational requirements;</w:t>
      </w:r>
    </w:p>
    <w:p w:rsidR="00732C81" w:rsidRDefault="00732C81" w:rsidP="00732C81">
      <w:pPr>
        <w:pStyle w:val="GSAListParagraphalpha"/>
        <w:numPr>
          <w:ilvl w:val="0"/>
          <w:numId w:val="44"/>
        </w:numPr>
      </w:pPr>
      <w:r w:rsidRPr="009264BD">
        <w:t>Approves and monitors all maintenance activities, whether performed on site or remotely and whether the equipment is serviced on site or removed to another location;</w:t>
      </w:r>
    </w:p>
    <w:p w:rsidR="00732C81" w:rsidRDefault="00732C81" w:rsidP="00732C81">
      <w:pPr>
        <w:pStyle w:val="GSAListParagraphalpha"/>
        <w:numPr>
          <w:ilvl w:val="0"/>
          <w:numId w:val="44"/>
        </w:numPr>
      </w:pPr>
      <w:r w:rsidRPr="009264BD">
        <w:t>Requires that [</w:t>
      </w:r>
      <w:r w:rsidRPr="00D62A31">
        <w:rPr>
          <w:rStyle w:val="GSAItalicEmphasisChar"/>
        </w:rPr>
        <w:t>Assignment: organization-defined personnel or roles</w:t>
      </w:r>
      <w:r w:rsidRPr="009264BD">
        <w:t>] explicitly approve the removal of the information system or system components from organizational facilities for off-site maintenance or repairs;</w:t>
      </w:r>
    </w:p>
    <w:p w:rsidR="00732C81" w:rsidRDefault="00732C81" w:rsidP="00732C81">
      <w:pPr>
        <w:pStyle w:val="GSAListParagraphalpha"/>
        <w:numPr>
          <w:ilvl w:val="0"/>
          <w:numId w:val="44"/>
        </w:numPr>
      </w:pPr>
      <w:r w:rsidRPr="009264BD">
        <w:t>Sanitizes equipment to remove all information from associated media prior to removal from organizational facilities for off-site maintenance or repairs;</w:t>
      </w:r>
    </w:p>
    <w:p w:rsidR="00732C81" w:rsidRDefault="00732C81" w:rsidP="00732C81">
      <w:pPr>
        <w:pStyle w:val="GSAListParagraphalpha"/>
        <w:numPr>
          <w:ilvl w:val="0"/>
          <w:numId w:val="44"/>
        </w:numPr>
      </w:pPr>
      <w:r w:rsidRPr="009264BD">
        <w:t>Checks all potentially impacted security controls to verify that the controls are still functioning properly following maintenance or repair actions; and</w:t>
      </w:r>
    </w:p>
    <w:p w:rsidR="00732C81" w:rsidRDefault="00732C81" w:rsidP="00732C81">
      <w:pPr>
        <w:pStyle w:val="GSAListParagraphalpha"/>
        <w:numPr>
          <w:ilvl w:val="0"/>
          <w:numId w:val="44"/>
        </w:numPr>
      </w:pPr>
      <w:r w:rsidRPr="009264BD">
        <w:t xml:space="preserve">Includes </w:t>
      </w:r>
      <w:r w:rsidRPr="00D62A31">
        <w:rPr>
          <w:rStyle w:val="GSAItalicEmphasisChar"/>
        </w:rPr>
        <w:t>[Assignment: organization-defined maintenance-related information</w:t>
      </w:r>
      <w:r w:rsidRPr="009264BD">
        <w:t>] in organizational maintenance records.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F5330">
              <w:t>MA-2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Security Assurance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F5330">
              <w:t>Parameter MA-2(c):</w:t>
            </w:r>
            <w:r>
              <w:t xml:space="preserve"> Data center techs</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F5330">
              <w:t>Parameter MA-2(f):</w:t>
            </w:r>
            <w:r>
              <w:t xml:space="preserve"> records in InfraDB</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0154364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794995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103138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002440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383794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7203960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545420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302087" w:rsidRDefault="00E36097" w:rsidP="00963369">
            <w:pPr>
              <w:pStyle w:val="GSATableText"/>
            </w:pPr>
            <w:sdt>
              <w:sdtPr>
                <w:id w:val="12030559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123C13" w:rsidRDefault="00E36097" w:rsidP="00963369">
            <w:pPr>
              <w:pStyle w:val="GSATableText"/>
            </w:pPr>
            <w:sdt>
              <w:sdtPr>
                <w:id w:val="489687349"/>
                <w14:checkbox>
                  <w14:checked w14:val="0"/>
                  <w14:checkedState w14:val="2612" w14:font="MS Gothic"/>
                  <w14:uncheckedState w14:val="2610" w14:font="MS Gothic"/>
                </w14:checkbox>
              </w:sdtPr>
              <w:sdtEndPr/>
              <w:sdtContent>
                <w:r w:rsidR="00732C81" w:rsidRPr="00123C13">
                  <w:rPr>
                    <w:rFonts w:eastAsia="MS Gothic" w:hint="eastAsia"/>
                  </w:rPr>
                  <w:t>☐</w:t>
                </w:r>
              </w:sdtContent>
            </w:sdt>
            <w:r w:rsidR="00732C81" w:rsidRPr="00123C13">
              <w:t xml:space="preserve"> Configured by Customer (Customer System Specific) </w:t>
            </w:r>
          </w:p>
          <w:p w:rsidR="00732C81" w:rsidRPr="00123C13" w:rsidRDefault="00E36097" w:rsidP="00963369">
            <w:pPr>
              <w:pStyle w:val="GSATableText"/>
            </w:pPr>
            <w:sdt>
              <w:sdtPr>
                <w:id w:val="-2029094060"/>
                <w14:checkbox>
                  <w14:checked w14:val="0"/>
                  <w14:checkedState w14:val="2612" w14:font="MS Gothic"/>
                  <w14:uncheckedState w14:val="2610" w14:font="MS Gothic"/>
                </w14:checkbox>
              </w:sdtPr>
              <w:sdtEndPr/>
              <w:sdtContent>
                <w:r w:rsidR="00732C81" w:rsidRPr="00123C13">
                  <w:rPr>
                    <w:rFonts w:eastAsia="MS Gothic" w:hint="eastAsia"/>
                  </w:rPr>
                  <w:t>☐</w:t>
                </w:r>
              </w:sdtContent>
            </w:sdt>
            <w:r w:rsidR="00732C81" w:rsidRPr="00123C13">
              <w:t xml:space="preserve"> Provided by Customer (Customer System Specific) </w:t>
            </w:r>
          </w:p>
          <w:p w:rsidR="00732C81" w:rsidRPr="00123C13" w:rsidRDefault="00E36097" w:rsidP="00963369">
            <w:pPr>
              <w:pStyle w:val="GSATableText"/>
            </w:pPr>
            <w:sdt>
              <w:sdtPr>
                <w:id w:val="-1380156982"/>
                <w14:checkbox>
                  <w14:checked w14:val="0"/>
                  <w14:checkedState w14:val="2612" w14:font="MS Gothic"/>
                  <w14:uncheckedState w14:val="2610" w14:font="MS Gothic"/>
                </w14:checkbox>
              </w:sdtPr>
              <w:sdtEndPr/>
              <w:sdtContent>
                <w:r w:rsidR="00732C81" w:rsidRPr="00123C13">
                  <w:rPr>
                    <w:rFonts w:eastAsia="MS Gothic" w:hint="eastAsia"/>
                  </w:rPr>
                  <w:t>☐</w:t>
                </w:r>
              </w:sdtContent>
            </w:sdt>
            <w:r w:rsidR="00732C81" w:rsidRPr="00123C13">
              <w:t xml:space="preserve"> Shared (Service Provider and Customer Responsibility)</w:t>
            </w:r>
          </w:p>
          <w:p w:rsidR="00732C81" w:rsidRPr="002C3786" w:rsidRDefault="00E36097" w:rsidP="00963369">
            <w:pPr>
              <w:pStyle w:val="GSATableText"/>
            </w:pPr>
            <w:sdt>
              <w:sdtPr>
                <w:id w:val="-166854427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rsidRPr="00123C13">
              <w:t xml:space="preserve"> Inherited from pre-existing </w:t>
            </w:r>
            <w:r w:rsidR="00732C81">
              <w:t xml:space="preserve">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DF5330">
              <w:t xml:space="preserve">MA-2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158" w:name="_Toc468804948"/>
      <w:bookmarkStart w:id="2159" w:name="_Toc149090484"/>
      <w:bookmarkStart w:id="2160" w:name="_Toc383429792"/>
      <w:bookmarkStart w:id="2161" w:name="_Toc383444610"/>
      <w:bookmarkStart w:id="2162" w:name="_Toc385594255"/>
      <w:bookmarkStart w:id="2163" w:name="_Toc385594643"/>
      <w:bookmarkStart w:id="2164" w:name="_Toc385595031"/>
      <w:bookmarkStart w:id="2165" w:name="_Toc388620878"/>
      <w:bookmarkStart w:id="2166" w:name="_Toc449543400"/>
      <w:r w:rsidRPr="002C3786">
        <w:t>MA-3</w:t>
      </w:r>
      <w:r>
        <w:t xml:space="preserve"> </w:t>
      </w:r>
      <w:r w:rsidRPr="002C3786">
        <w:t>Maintenance Tools</w:t>
      </w:r>
      <w:bookmarkEnd w:id="2158"/>
      <w:r w:rsidRPr="002C3786">
        <w:t xml:space="preserve"> </w:t>
      </w:r>
      <w:bookmarkEnd w:id="2159"/>
      <w:bookmarkEnd w:id="2160"/>
      <w:bookmarkEnd w:id="2161"/>
      <w:bookmarkEnd w:id="2162"/>
      <w:bookmarkEnd w:id="2163"/>
      <w:bookmarkEnd w:id="2164"/>
      <w:bookmarkEnd w:id="2165"/>
      <w:bookmarkEnd w:id="2166"/>
    </w:p>
    <w:p w:rsidR="00732C81" w:rsidRPr="00DF5330" w:rsidRDefault="00732C81" w:rsidP="00732C81">
      <w:r w:rsidRPr="00DF5330">
        <w:t>The organization approves, controls, and monitors information system maintenance tools.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F5330">
              <w:t>MA-3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Security Assurance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0083108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43092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811573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509096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38521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525263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009571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781955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800724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380407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730693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9170198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DF5330">
              <w:t xml:space="preserve">MA-3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F01982" w:rsidRDefault="00732C81" w:rsidP="00732C81"/>
    <w:p w:rsidR="00732C81" w:rsidRDefault="00732C81" w:rsidP="00732C81">
      <w:pPr>
        <w:pStyle w:val="Heading4"/>
      </w:pPr>
      <w:bookmarkStart w:id="2167" w:name="_Toc383429794"/>
      <w:bookmarkStart w:id="2168" w:name="_Toc468804949"/>
      <w:bookmarkStart w:id="2169" w:name="_Toc383429795"/>
      <w:bookmarkStart w:id="2170" w:name="_Toc383444611"/>
      <w:bookmarkStart w:id="2171" w:name="_Toc385594256"/>
      <w:bookmarkStart w:id="2172" w:name="_Toc385594644"/>
      <w:bookmarkStart w:id="2173" w:name="_Toc385595032"/>
      <w:bookmarkStart w:id="2174" w:name="_Toc388620879"/>
      <w:bookmarkEnd w:id="2167"/>
      <w:r w:rsidRPr="002C3786">
        <w:t>MA-3 (1)</w:t>
      </w:r>
      <w:r>
        <w:t xml:space="preserve"> </w:t>
      </w:r>
      <w:r w:rsidRPr="002C3786">
        <w:t>Control Enhancement</w:t>
      </w:r>
      <w:bookmarkEnd w:id="2168"/>
      <w:r w:rsidRPr="002C3786">
        <w:t xml:space="preserve"> </w:t>
      </w:r>
      <w:bookmarkEnd w:id="2169"/>
      <w:bookmarkEnd w:id="2170"/>
      <w:bookmarkEnd w:id="2171"/>
      <w:bookmarkEnd w:id="2172"/>
      <w:bookmarkEnd w:id="2173"/>
      <w:bookmarkEnd w:id="2174"/>
    </w:p>
    <w:p w:rsidR="00732C81" w:rsidRPr="002C3786" w:rsidRDefault="00732C81" w:rsidP="00732C81">
      <w:r w:rsidRPr="002C3786">
        <w:t xml:space="preserve">The organization inspects </w:t>
      </w:r>
      <w:r w:rsidRPr="009264BD">
        <w:t>the maintenance tools carried into a facility by maintenance personnel for improper or unauthorized modifications.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MA-3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Security Assurance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4079420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264437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750815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0291001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979500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8200875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492868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915247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502370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777558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6995889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183561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DF5330">
              <w:t xml:space="preserve">MA-3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175" w:name="_Toc468804950"/>
      <w:bookmarkStart w:id="2176" w:name="_Toc383429796"/>
      <w:bookmarkStart w:id="2177" w:name="_Toc383444612"/>
      <w:bookmarkStart w:id="2178" w:name="_Toc385594257"/>
      <w:bookmarkStart w:id="2179" w:name="_Toc385594645"/>
      <w:bookmarkStart w:id="2180" w:name="_Toc385595033"/>
      <w:bookmarkStart w:id="2181" w:name="_Toc388620880"/>
      <w:r w:rsidRPr="002C3786">
        <w:t>MA-3 (2)</w:t>
      </w:r>
      <w:r>
        <w:t xml:space="preserve"> </w:t>
      </w:r>
      <w:r w:rsidRPr="002C3786">
        <w:t>Control Enhancement</w:t>
      </w:r>
      <w:bookmarkEnd w:id="2175"/>
      <w:r w:rsidRPr="002C3786">
        <w:t xml:space="preserve"> </w:t>
      </w:r>
      <w:bookmarkEnd w:id="2176"/>
      <w:bookmarkEnd w:id="2177"/>
      <w:bookmarkEnd w:id="2178"/>
      <w:bookmarkEnd w:id="2179"/>
      <w:bookmarkEnd w:id="2180"/>
      <w:bookmarkEnd w:id="2181"/>
    </w:p>
    <w:p w:rsidR="00732C81" w:rsidRDefault="00732C81" w:rsidP="00732C81">
      <w:r w:rsidRPr="00C441D3">
        <w:t>The organization checks media containing diagnostic and test programs for malicious code before the media are used in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MA-3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Security Assurance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01609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323667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552472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640902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2766746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7214779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89900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09289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739922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490508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1354700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9309567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DF5330">
              <w:t xml:space="preserve">MA-3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F01982" w:rsidRDefault="00732C81" w:rsidP="00732C81"/>
    <w:p w:rsidR="00732C81" w:rsidRDefault="00732C81" w:rsidP="00732C81">
      <w:pPr>
        <w:pStyle w:val="Heading4"/>
      </w:pPr>
      <w:bookmarkStart w:id="2182" w:name="_Toc468804951"/>
      <w:bookmarkStart w:id="2183" w:name="_Toc383429797"/>
      <w:bookmarkStart w:id="2184" w:name="_Toc383444613"/>
      <w:bookmarkStart w:id="2185" w:name="_Toc385594258"/>
      <w:bookmarkStart w:id="2186" w:name="_Toc385594646"/>
      <w:bookmarkStart w:id="2187" w:name="_Toc385595034"/>
      <w:bookmarkStart w:id="2188" w:name="_Toc388620881"/>
      <w:r w:rsidRPr="002C3786">
        <w:t>MA-3 (3)</w:t>
      </w:r>
      <w:r>
        <w:t xml:space="preserve"> </w:t>
      </w:r>
      <w:r w:rsidRPr="002C3786">
        <w:t>Control Enhancement</w:t>
      </w:r>
      <w:bookmarkEnd w:id="2182"/>
      <w:r w:rsidRPr="002C3786">
        <w:t xml:space="preserve"> </w:t>
      </w:r>
      <w:bookmarkEnd w:id="2183"/>
      <w:bookmarkEnd w:id="2184"/>
      <w:bookmarkEnd w:id="2185"/>
      <w:bookmarkEnd w:id="2186"/>
      <w:bookmarkEnd w:id="2187"/>
      <w:bookmarkEnd w:id="2188"/>
    </w:p>
    <w:p w:rsidR="00732C81" w:rsidRDefault="00732C81" w:rsidP="00732C81">
      <w:r w:rsidRPr="002C3786">
        <w:t xml:space="preserve">The organization prevents the unauthorized removal of maintenance equipment </w:t>
      </w:r>
      <w:r w:rsidRPr="00C441D3">
        <w:t>containing organizational information by:</w:t>
      </w:r>
    </w:p>
    <w:p w:rsidR="00732C81" w:rsidRDefault="00732C81" w:rsidP="00732C81">
      <w:pPr>
        <w:pStyle w:val="GSAListParagraphalpha"/>
        <w:numPr>
          <w:ilvl w:val="0"/>
          <w:numId w:val="46"/>
        </w:numPr>
      </w:pPr>
      <w:r w:rsidRPr="00C441D3">
        <w:t>Verifying that there is no organizational information contained on the equipment;</w:t>
      </w:r>
    </w:p>
    <w:p w:rsidR="00732C81" w:rsidRDefault="00732C81" w:rsidP="00732C81">
      <w:pPr>
        <w:pStyle w:val="GSAListParagraphalpha"/>
        <w:numPr>
          <w:ilvl w:val="0"/>
          <w:numId w:val="46"/>
        </w:numPr>
      </w:pPr>
      <w:r w:rsidRPr="00C441D3">
        <w:t>Sanitizing or destroying the equipment;</w:t>
      </w:r>
    </w:p>
    <w:p w:rsidR="00732C81" w:rsidRDefault="00732C81" w:rsidP="00732C81">
      <w:pPr>
        <w:pStyle w:val="GSAListParagraphalpha"/>
        <w:numPr>
          <w:ilvl w:val="0"/>
          <w:numId w:val="46"/>
        </w:numPr>
      </w:pPr>
      <w:r w:rsidRPr="00C441D3">
        <w:t>Retaining the equipment within the facility; or</w:t>
      </w:r>
    </w:p>
    <w:p w:rsidR="00732C81" w:rsidRDefault="00732C81" w:rsidP="00732C81">
      <w:pPr>
        <w:pStyle w:val="GSAListParagraphalpha"/>
        <w:numPr>
          <w:ilvl w:val="0"/>
          <w:numId w:val="46"/>
        </w:numPr>
      </w:pPr>
      <w:r w:rsidRPr="00C441D3">
        <w:t>Obtaining an exemption from [</w:t>
      </w:r>
      <w:r>
        <w:rPr>
          <w:rStyle w:val="GSAItalicEmphasisChar"/>
        </w:rPr>
        <w:t>FedRAMP</w:t>
      </w:r>
      <w:r w:rsidRPr="00D62A31">
        <w:rPr>
          <w:rStyle w:val="GSAItalicEmphasisChar"/>
        </w:rPr>
        <w:t xml:space="preserve"> Assignment: the information owner </w:t>
      </w:r>
      <w:r w:rsidRPr="00C13010">
        <w:rPr>
          <w:rStyle w:val="GSAItalicEmphasisChar"/>
        </w:rPr>
        <w:t>explicitly a</w:t>
      </w:r>
      <w:r>
        <w:rPr>
          <w:rStyle w:val="GSAItalicEmphasisChar"/>
        </w:rPr>
        <w:t>uthorizes</w:t>
      </w:r>
      <w:r w:rsidRPr="00C13010">
        <w:rPr>
          <w:rStyle w:val="GSAItalicEmphasisChar"/>
        </w:rPr>
        <w:t xml:space="preserve"> removal of the equipment from the facility</w:t>
      </w:r>
      <w:r w:rsidRPr="00AE3199">
        <w:t>]</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MA-3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Security Assurance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24173">
              <w:t>Parameter MA-3(3)(d):</w:t>
            </w:r>
            <w:r>
              <w:t xml:space="preserve"> </w:t>
            </w:r>
            <w:r w:rsidRPr="00E01E61">
              <w:t>the information owner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221582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865497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484415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669646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423454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3657208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789138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856120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114391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371615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809850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077469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CD10B8">
              <w:t xml:space="preserve">MA-3 (3)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189" w:name="_Toc468804952"/>
      <w:bookmarkStart w:id="2190" w:name="_Toc149090485"/>
      <w:bookmarkStart w:id="2191" w:name="_Toc383429798"/>
      <w:bookmarkStart w:id="2192" w:name="_Toc383444614"/>
      <w:bookmarkStart w:id="2193" w:name="_Toc385594259"/>
      <w:bookmarkStart w:id="2194" w:name="_Toc385594647"/>
      <w:bookmarkStart w:id="2195" w:name="_Toc385595035"/>
      <w:bookmarkStart w:id="2196" w:name="_Toc388620882"/>
      <w:bookmarkStart w:id="2197" w:name="_Toc449543401"/>
      <w:r w:rsidRPr="002C3786">
        <w:t>MA-4</w:t>
      </w:r>
      <w:r>
        <w:t xml:space="preserve"> Nonlocal</w:t>
      </w:r>
      <w:r w:rsidRPr="002C3786">
        <w:t xml:space="preserve"> Maintenance</w:t>
      </w:r>
      <w:bookmarkEnd w:id="2189"/>
      <w:r w:rsidRPr="002C3786">
        <w:t xml:space="preserve"> </w:t>
      </w:r>
      <w:bookmarkEnd w:id="2190"/>
      <w:bookmarkEnd w:id="2191"/>
      <w:bookmarkEnd w:id="2192"/>
      <w:bookmarkEnd w:id="2193"/>
      <w:bookmarkEnd w:id="2194"/>
      <w:bookmarkEnd w:id="2195"/>
      <w:bookmarkEnd w:id="2196"/>
      <w:bookmarkEnd w:id="2197"/>
    </w:p>
    <w:p w:rsidR="00732C81" w:rsidRDefault="00732C81" w:rsidP="00732C81">
      <w:pPr>
        <w:keepNext/>
      </w:pPr>
      <w:r w:rsidRPr="00C441D3">
        <w:t>The organization:</w:t>
      </w:r>
    </w:p>
    <w:p w:rsidR="00732C81" w:rsidRDefault="00732C81" w:rsidP="00732C81">
      <w:pPr>
        <w:pStyle w:val="GSAListParagraphalpha"/>
        <w:numPr>
          <w:ilvl w:val="0"/>
          <w:numId w:val="45"/>
        </w:numPr>
      </w:pPr>
      <w:r w:rsidRPr="00C441D3">
        <w:t>Approves and monitors nonlocal maintenance and diagnostic activities;</w:t>
      </w:r>
    </w:p>
    <w:p w:rsidR="00732C81" w:rsidRDefault="00732C81" w:rsidP="00732C81">
      <w:pPr>
        <w:pStyle w:val="GSAListParagraphalpha"/>
        <w:numPr>
          <w:ilvl w:val="0"/>
          <w:numId w:val="45"/>
        </w:numPr>
      </w:pPr>
      <w:r w:rsidRPr="00C441D3">
        <w:t>Allows the use of nonlocal maintenance and diagnostic tools only as consistent with organizational policy and documented in the security plan for the information system;</w:t>
      </w:r>
    </w:p>
    <w:p w:rsidR="00732C81" w:rsidRDefault="00732C81" w:rsidP="00732C81">
      <w:pPr>
        <w:pStyle w:val="GSAListParagraphalpha"/>
        <w:numPr>
          <w:ilvl w:val="0"/>
          <w:numId w:val="45"/>
        </w:numPr>
      </w:pPr>
      <w:r w:rsidRPr="00C441D3">
        <w:t>Employs strong authenticators in the establishment of nonlocal maintenance and diagnostic sessions;</w:t>
      </w:r>
    </w:p>
    <w:p w:rsidR="00732C81" w:rsidRDefault="00732C81" w:rsidP="00732C81">
      <w:pPr>
        <w:pStyle w:val="GSAListParagraphalpha"/>
        <w:numPr>
          <w:ilvl w:val="0"/>
          <w:numId w:val="45"/>
        </w:numPr>
      </w:pPr>
      <w:r w:rsidRPr="00C441D3">
        <w:t>Maintains records for nonlocal maintenance and diagnostic activities; and</w:t>
      </w:r>
    </w:p>
    <w:p w:rsidR="00732C81" w:rsidRDefault="00732C81" w:rsidP="00732C81">
      <w:pPr>
        <w:pStyle w:val="GSAListParagraphalpha"/>
        <w:numPr>
          <w:ilvl w:val="0"/>
          <w:numId w:val="45"/>
        </w:numPr>
      </w:pPr>
      <w:r w:rsidRPr="00C441D3">
        <w:t>Terminates session and network connections when nonlocal maintenance is completed.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MA-4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146187">
              <w:rPr>
                <w:rFonts w:cs="Calibri"/>
              </w:rPr>
              <w:t>AWS Security Assurance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4778781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644743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767482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096450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025047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7083019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063257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491582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012653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404406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958821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441371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34461">
              <w:t xml:space="preserve">MA-4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bl>
    <w:p w:rsidR="00732C81" w:rsidRPr="00785EC6" w:rsidRDefault="00732C81" w:rsidP="00732C81"/>
    <w:p w:rsidR="00732C81" w:rsidRDefault="00732C81" w:rsidP="00732C81">
      <w:pPr>
        <w:pStyle w:val="Heading4"/>
      </w:pPr>
      <w:bookmarkStart w:id="2198" w:name="_Toc468804953"/>
      <w:bookmarkStart w:id="2199" w:name="_Toc383429800"/>
      <w:bookmarkStart w:id="2200" w:name="_Toc383444615"/>
      <w:bookmarkStart w:id="2201" w:name="_Toc385594260"/>
      <w:bookmarkStart w:id="2202" w:name="_Toc385594648"/>
      <w:bookmarkStart w:id="2203" w:name="_Toc385595036"/>
      <w:bookmarkStart w:id="2204" w:name="_Toc388620883"/>
      <w:r w:rsidRPr="002C3786">
        <w:t>MA-4 (2)</w:t>
      </w:r>
      <w:r>
        <w:t xml:space="preserve"> </w:t>
      </w:r>
      <w:r w:rsidRPr="002C3786">
        <w:t>Control Enhancement</w:t>
      </w:r>
      <w:bookmarkEnd w:id="2198"/>
      <w:r w:rsidRPr="002C3786">
        <w:t xml:space="preserve"> </w:t>
      </w:r>
      <w:bookmarkEnd w:id="2199"/>
      <w:bookmarkEnd w:id="2200"/>
      <w:bookmarkEnd w:id="2201"/>
      <w:bookmarkEnd w:id="2202"/>
      <w:bookmarkEnd w:id="2203"/>
      <w:bookmarkEnd w:id="2204"/>
    </w:p>
    <w:p w:rsidR="00732C81" w:rsidRPr="002C3786" w:rsidRDefault="00732C81" w:rsidP="00732C81">
      <w:pPr>
        <w:rPr>
          <w:rFonts w:eastAsia="Calibri"/>
        </w:rPr>
      </w:pPr>
      <w:r w:rsidRPr="00AE3199">
        <w:t>The organization documents in the security plan for the information system, the policies and procedures for the establishment and use of nonlocal maintenance and diagnostic connections.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MA-4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Responsible Role: [TBD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644389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858885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915119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776042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114364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9417533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357994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758841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398832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586895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775457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104923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34461">
              <w:t xml:space="preserve">MA-4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205" w:name="_Toc468804954"/>
      <w:bookmarkStart w:id="2206" w:name="_Toc149090486"/>
      <w:bookmarkStart w:id="2207" w:name="_Toc383429801"/>
      <w:bookmarkStart w:id="2208" w:name="_Toc383444616"/>
      <w:bookmarkStart w:id="2209" w:name="_Toc385594261"/>
      <w:bookmarkStart w:id="2210" w:name="_Toc385594649"/>
      <w:bookmarkStart w:id="2211" w:name="_Toc385595037"/>
      <w:bookmarkStart w:id="2212" w:name="_Toc388620884"/>
      <w:bookmarkStart w:id="2213" w:name="_Toc449543402"/>
      <w:r w:rsidRPr="002C3786">
        <w:t>MA-5</w:t>
      </w:r>
      <w:r>
        <w:t xml:space="preserve"> </w:t>
      </w:r>
      <w:r w:rsidRPr="002C3786">
        <w:t>Maintenance Personnel</w:t>
      </w:r>
      <w:bookmarkEnd w:id="2205"/>
      <w:r w:rsidRPr="002C3786">
        <w:t xml:space="preserve"> </w:t>
      </w:r>
      <w:bookmarkEnd w:id="2206"/>
      <w:bookmarkEnd w:id="2207"/>
      <w:bookmarkEnd w:id="2208"/>
      <w:bookmarkEnd w:id="2209"/>
      <w:bookmarkEnd w:id="2210"/>
      <w:bookmarkEnd w:id="2211"/>
      <w:bookmarkEnd w:id="2212"/>
      <w:bookmarkEnd w:id="2213"/>
    </w:p>
    <w:p w:rsidR="00732C81" w:rsidRPr="00866E4D" w:rsidRDefault="00732C81" w:rsidP="00732C81">
      <w:pPr>
        <w:keepNext/>
        <w:keepLines/>
      </w:pPr>
      <w:r w:rsidRPr="00866E4D">
        <w:t>The organization:</w:t>
      </w:r>
    </w:p>
    <w:p w:rsidR="00732C81" w:rsidRDefault="00732C81" w:rsidP="00732C81">
      <w:pPr>
        <w:pStyle w:val="GSAListParagraphalpha"/>
        <w:numPr>
          <w:ilvl w:val="0"/>
          <w:numId w:val="47"/>
        </w:numPr>
      </w:pPr>
      <w:r w:rsidRPr="00FE6CF9">
        <w:t>Establishes a process for maintenance personnel authorization and maintains a list of authorized maintenance organizations or personnel;</w:t>
      </w:r>
    </w:p>
    <w:p w:rsidR="00732C81" w:rsidRDefault="00732C81" w:rsidP="00732C81">
      <w:pPr>
        <w:pStyle w:val="GSAListParagraphalpha"/>
        <w:numPr>
          <w:ilvl w:val="0"/>
          <w:numId w:val="47"/>
        </w:numPr>
      </w:pPr>
      <w:r w:rsidRPr="00FE6CF9">
        <w:t>Ensures that non-escorted personnel performing maintenance on the information system have required access authorizations; and</w:t>
      </w:r>
    </w:p>
    <w:p w:rsidR="00732C81" w:rsidRDefault="00732C81" w:rsidP="00732C81">
      <w:pPr>
        <w:pStyle w:val="GSAListParagraphalpha"/>
        <w:numPr>
          <w:ilvl w:val="0"/>
          <w:numId w:val="47"/>
        </w:numPr>
      </w:pPr>
      <w:r w:rsidRPr="00FE6CF9">
        <w:t>Designates organizational personnel with required access authorizations and technical competence to supervise the maintenance activities of personnel who do not possess the required access authorizations.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MA-5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0632EE">
              <w:t>AWS Security Assurance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1186719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598450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667254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390920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141811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1038327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012181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583133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397326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706188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582390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03604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34461">
              <w:t xml:space="preserve">MA-5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bl>
    <w:p w:rsidR="00732C81" w:rsidRPr="00F01982" w:rsidRDefault="00732C81" w:rsidP="00732C81"/>
    <w:p w:rsidR="00732C81" w:rsidRDefault="00732C81" w:rsidP="00732C81">
      <w:pPr>
        <w:pStyle w:val="Heading4"/>
      </w:pPr>
      <w:bookmarkStart w:id="2214" w:name="_Toc468804955"/>
      <w:bookmarkStart w:id="2215" w:name="_Toc149090487"/>
      <w:r>
        <w:t>MA-5 (1</w:t>
      </w:r>
      <w:r w:rsidRPr="002C3786">
        <w:t>)</w:t>
      </w:r>
      <w:r>
        <w:t xml:space="preserve"> Control Enhancement</w:t>
      </w:r>
      <w:bookmarkEnd w:id="2214"/>
      <w:r>
        <w:t xml:space="preserve"> </w:t>
      </w:r>
    </w:p>
    <w:p w:rsidR="00732C81" w:rsidRDefault="00732C81" w:rsidP="00732C81">
      <w:pPr>
        <w:keepNext/>
        <w:tabs>
          <w:tab w:val="left" w:pos="2100"/>
        </w:tabs>
      </w:pPr>
      <w:r w:rsidRPr="00FE6CF9">
        <w:t>The organization:</w:t>
      </w:r>
    </w:p>
    <w:p w:rsidR="00732C81" w:rsidRDefault="00732C81" w:rsidP="00732C81">
      <w:pPr>
        <w:pStyle w:val="GSAListParagraphalpha"/>
        <w:numPr>
          <w:ilvl w:val="0"/>
          <w:numId w:val="163"/>
        </w:numPr>
      </w:pPr>
      <w:r w:rsidRPr="00FE6CF9">
        <w:t>Implements procedures for the use of maintenance personnel that lack appropriate security clearances or are not U.S. citizens, that include the following requirements:</w:t>
      </w:r>
    </w:p>
    <w:p w:rsidR="00732C81" w:rsidRDefault="00732C81" w:rsidP="00732C81">
      <w:pPr>
        <w:pStyle w:val="GSAListParagraphalpha2"/>
        <w:numPr>
          <w:ilvl w:val="1"/>
          <w:numId w:val="115"/>
        </w:numPr>
      </w:pPr>
      <w:r w:rsidRPr="00FE6CF9">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rsidR="00732C81" w:rsidRDefault="00732C81" w:rsidP="00732C81">
      <w:pPr>
        <w:pStyle w:val="GSAListParagraphalpha2"/>
        <w:numPr>
          <w:ilvl w:val="1"/>
          <w:numId w:val="115"/>
        </w:numPr>
      </w:pPr>
      <w:r w:rsidRPr="00FE6CF9">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rsidR="00732C81" w:rsidRDefault="00732C81" w:rsidP="00732C81">
      <w:pPr>
        <w:pStyle w:val="GSAListParagraphalpha"/>
        <w:numPr>
          <w:ilvl w:val="0"/>
          <w:numId w:val="115"/>
        </w:numPr>
      </w:pPr>
      <w:r w:rsidRPr="00FE6CF9">
        <w:t>Develops and implements alternate security safeguards in the event an information system component cannot be sanitized, removed, or disconnected from the system</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MA-5</w:t>
            </w:r>
            <w:r>
              <w:t xml:space="preserve">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0632EE">
              <w:t>AWS Security Assurance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4915372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69322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617281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480155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672467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9980237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615184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11713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513039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381938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392783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5852202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F1DF3">
              <w:t xml:space="preserve">MA-5 (1)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216" w:name="_Toc468804956"/>
      <w:bookmarkStart w:id="2217" w:name="_Toc383429803"/>
      <w:bookmarkStart w:id="2218" w:name="_Toc383444618"/>
      <w:bookmarkStart w:id="2219" w:name="_Toc385594263"/>
      <w:bookmarkStart w:id="2220" w:name="_Toc385594651"/>
      <w:bookmarkStart w:id="2221" w:name="_Toc385595039"/>
      <w:bookmarkStart w:id="2222" w:name="_Toc388620886"/>
      <w:bookmarkStart w:id="2223" w:name="_Toc449543403"/>
      <w:r w:rsidRPr="002C3786">
        <w:t>MA-6</w:t>
      </w:r>
      <w:r>
        <w:t xml:space="preserve"> </w:t>
      </w:r>
      <w:r w:rsidRPr="002C3786">
        <w:t>Timely Maintenance</w:t>
      </w:r>
      <w:bookmarkEnd w:id="2216"/>
      <w:r w:rsidRPr="002C3786">
        <w:t xml:space="preserve"> </w:t>
      </w:r>
      <w:bookmarkEnd w:id="2215"/>
      <w:bookmarkEnd w:id="2217"/>
      <w:bookmarkEnd w:id="2218"/>
      <w:bookmarkEnd w:id="2219"/>
      <w:bookmarkEnd w:id="2220"/>
      <w:bookmarkEnd w:id="2221"/>
      <w:bookmarkEnd w:id="2222"/>
      <w:bookmarkEnd w:id="2223"/>
    </w:p>
    <w:p w:rsidR="00732C81" w:rsidRDefault="00732C81" w:rsidP="00732C81">
      <w:r w:rsidRPr="005235B1">
        <w:t xml:space="preserve">The organization obtains maintenance support and/or spare parts for </w:t>
      </w:r>
      <w:r w:rsidRPr="00586D6E">
        <w:t>[</w:t>
      </w:r>
      <w:r w:rsidRPr="002B4E6E">
        <w:rPr>
          <w:rStyle w:val="GSAItalicEmphasisChar"/>
        </w:rPr>
        <w:t>Assignment: organization-defined information system components</w:t>
      </w:r>
      <w:r>
        <w:t>]</w:t>
      </w:r>
      <w:r w:rsidRPr="005235B1">
        <w:t xml:space="preserve"> within [</w:t>
      </w:r>
      <w:r w:rsidRPr="002B4E6E">
        <w:rPr>
          <w:rStyle w:val="GSAItalicEmphasisChar"/>
        </w:rPr>
        <w:t>Assignment: organization-defined time period</w:t>
      </w:r>
      <w:r w:rsidRPr="005277F7">
        <w:t>]</w:t>
      </w:r>
      <w:r w:rsidRPr="002B4E6E">
        <w:rPr>
          <w:rStyle w:val="GSAItalicEmphasisChar"/>
        </w:rPr>
        <w:t xml:space="preserve"> </w:t>
      </w:r>
      <w:r w:rsidRPr="005235B1">
        <w:t>of failure.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F5330">
              <w:t>MA-</w:t>
            </w:r>
            <w:r>
              <w:t>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7166DA">
              <w:t>AWS Security Assurance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F120C">
              <w:t>Parameter MA-6(1):</w:t>
            </w:r>
            <w:r>
              <w:t xml:space="preserve"> </w:t>
            </w:r>
            <w:r w:rsidRPr="00BD1A5E">
              <w:t>Arbor Network’s Peakflow SP Threat Management System, Firewalls, Authlog servers, Eye of Sauron, Sauron</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F120C">
              <w:t>Parameter MA-6(2):</w:t>
            </w:r>
            <w:r>
              <w:t xml:space="preserve"> </w:t>
            </w:r>
            <w:r w:rsidRPr="002E0069">
              <w:t>Spare parts not used. Redundant nature of architecture provides uninterrupted service. Replacement hardware is already in place in an active state.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1948828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9656824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200119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718853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223408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7670332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184285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286519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113717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443661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061979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2408950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85D90">
              <w:t xml:space="preserve">MA-6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61E3A" w:rsidRDefault="00732C81" w:rsidP="00963369">
            <w:pPr>
              <w:rPr>
                <w:sz w:val="20"/>
                <w:szCs w:val="20"/>
              </w:rPr>
            </w:pPr>
            <w:r>
              <w:rPr>
                <w:rFonts w:asciiTheme="minorHAnsi" w:hAnsiTheme="minorHAnsi"/>
                <w:sz w:val="20"/>
                <w:szCs w:val="20"/>
              </w:rPr>
              <w:t>Inherited from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224" w:name="_Toc383429804"/>
      <w:bookmarkStart w:id="2225" w:name="_Toc383444619"/>
      <w:bookmarkStart w:id="2226" w:name="_Toc385594264"/>
      <w:bookmarkStart w:id="2227" w:name="_Toc385594652"/>
      <w:bookmarkStart w:id="2228" w:name="_Toc385595040"/>
      <w:bookmarkStart w:id="2229" w:name="_Toc449543404"/>
      <w:bookmarkStart w:id="2230" w:name="_Toc468804957"/>
      <w:r w:rsidRPr="002C3786">
        <w:t>Media Protection (MP)</w:t>
      </w:r>
      <w:bookmarkEnd w:id="2224"/>
      <w:bookmarkEnd w:id="2225"/>
      <w:bookmarkEnd w:id="2226"/>
      <w:bookmarkEnd w:id="2227"/>
      <w:bookmarkEnd w:id="2228"/>
      <w:bookmarkEnd w:id="2229"/>
      <w:bookmarkEnd w:id="2230"/>
    </w:p>
    <w:p w:rsidR="00732C81" w:rsidRDefault="00732C81" w:rsidP="00732C81">
      <w:pPr>
        <w:pStyle w:val="Heading3"/>
      </w:pPr>
      <w:bookmarkStart w:id="2231" w:name="_Toc468804958"/>
      <w:bookmarkStart w:id="2232" w:name="_Toc383429805"/>
      <w:bookmarkStart w:id="2233" w:name="_Toc383444620"/>
      <w:bookmarkStart w:id="2234" w:name="_Toc385594265"/>
      <w:bookmarkStart w:id="2235" w:name="_Toc385594653"/>
      <w:bookmarkStart w:id="2236" w:name="_Toc385595041"/>
      <w:bookmarkStart w:id="2237" w:name="_Toc388620887"/>
      <w:bookmarkStart w:id="2238" w:name="_Toc449543406"/>
      <w:r w:rsidRPr="006F3117">
        <w:t>MP-1</w:t>
      </w:r>
      <w:r>
        <w:t xml:space="preserve"> </w:t>
      </w:r>
      <w:r w:rsidRPr="006F3117">
        <w:t>Media Protection Policy and Procedures</w:t>
      </w:r>
      <w:bookmarkEnd w:id="2231"/>
      <w:r w:rsidRPr="006F3117">
        <w:t xml:space="preserve"> </w:t>
      </w:r>
      <w:bookmarkEnd w:id="2232"/>
      <w:bookmarkEnd w:id="2233"/>
      <w:bookmarkEnd w:id="2234"/>
      <w:bookmarkEnd w:id="2235"/>
      <w:bookmarkEnd w:id="2236"/>
      <w:bookmarkEnd w:id="2237"/>
      <w:bookmarkEnd w:id="2238"/>
    </w:p>
    <w:p w:rsidR="00732C81" w:rsidRPr="002C3786" w:rsidRDefault="00732C81" w:rsidP="00732C81">
      <w:pPr>
        <w:keepNext/>
        <w:rPr>
          <w:bCs/>
        </w:rPr>
      </w:pPr>
      <w:r w:rsidRPr="006B29D5">
        <w:t>The organization</w:t>
      </w:r>
      <w:r w:rsidRPr="00BA1FCB">
        <w:t>:</w:t>
      </w:r>
    </w:p>
    <w:p w:rsidR="00732C81" w:rsidRPr="000F147C" w:rsidRDefault="00732C81" w:rsidP="00732C81">
      <w:pPr>
        <w:pStyle w:val="GSAListParagraphalpha"/>
        <w:numPr>
          <w:ilvl w:val="0"/>
          <w:numId w:val="148"/>
        </w:numPr>
        <w:rPr>
          <w:bCs/>
        </w:rPr>
      </w:pPr>
      <w:r w:rsidRPr="006B29D5">
        <w:t>Develops, documents, and disseminates to [</w:t>
      </w:r>
      <w:r w:rsidRPr="00D62A31">
        <w:rPr>
          <w:rStyle w:val="GSAItalicEmphasisChar"/>
        </w:rPr>
        <w:t>Assignment: organization-defined personnel or roles</w:t>
      </w:r>
      <w:r w:rsidRPr="006B29D5">
        <w:t>]:</w:t>
      </w:r>
    </w:p>
    <w:p w:rsidR="00732C81" w:rsidRDefault="00732C81" w:rsidP="00732C81">
      <w:pPr>
        <w:pStyle w:val="GSAListParagraphalpha2"/>
        <w:numPr>
          <w:ilvl w:val="1"/>
          <w:numId w:val="115"/>
        </w:numPr>
      </w:pPr>
      <w:r w:rsidRPr="006F3117">
        <w:t>A media protec</w:t>
      </w:r>
      <w:r w:rsidRPr="00AF5C3D">
        <w:t>tion policy that addresses purpose, scope, roles, responsibilities, management commitment, coordination among organizational entities, and compliance; and</w:t>
      </w:r>
    </w:p>
    <w:p w:rsidR="00732C81" w:rsidRDefault="00732C81" w:rsidP="00732C81">
      <w:pPr>
        <w:pStyle w:val="GSAListParagraphalpha2"/>
        <w:numPr>
          <w:ilvl w:val="1"/>
          <w:numId w:val="115"/>
        </w:numPr>
      </w:pPr>
      <w:r w:rsidRPr="006F3117">
        <w:t>Procedures to facilitate</w:t>
      </w:r>
      <w:r w:rsidRPr="00AF5C3D">
        <w:t xml:space="preserve"> the implementation of the media protection policy and associated media protection controls; and</w:t>
      </w:r>
    </w:p>
    <w:p w:rsidR="00732C81" w:rsidRPr="00965288" w:rsidRDefault="00732C81" w:rsidP="00732C81">
      <w:pPr>
        <w:pStyle w:val="GSAListParagraphalpha"/>
        <w:numPr>
          <w:ilvl w:val="0"/>
          <w:numId w:val="115"/>
        </w:numPr>
        <w:rPr>
          <w:bCs/>
        </w:rPr>
      </w:pPr>
      <w:r w:rsidRPr="006B29D5">
        <w:t>Reviews and updates the current:</w:t>
      </w:r>
    </w:p>
    <w:p w:rsidR="00732C81" w:rsidRPr="00965288" w:rsidRDefault="00732C81" w:rsidP="00732C81">
      <w:pPr>
        <w:pStyle w:val="GSAListParagraphalpha2"/>
        <w:numPr>
          <w:ilvl w:val="1"/>
          <w:numId w:val="115"/>
        </w:numPr>
        <w:rPr>
          <w:bCs/>
        </w:rPr>
      </w:pPr>
      <w:r w:rsidRPr="006B29D5">
        <w:t>Media protection policy [</w:t>
      </w:r>
      <w:r>
        <w:rPr>
          <w:rStyle w:val="GSAItalicEmphasisChar"/>
        </w:rPr>
        <w:t>FedRAMP</w:t>
      </w:r>
      <w:r w:rsidRPr="00D62A31">
        <w:rPr>
          <w:rStyle w:val="GSAItalicEmphasisChar"/>
        </w:rPr>
        <w:t xml:space="preserve"> Assignment: </w:t>
      </w:r>
      <w:r w:rsidRPr="00897B01">
        <w:rPr>
          <w:rStyle w:val="GSAItalicEmphasisChar"/>
        </w:rPr>
        <w:t>at least annually</w:t>
      </w:r>
      <w:r w:rsidRPr="006B29D5">
        <w:t>]; and</w:t>
      </w:r>
    </w:p>
    <w:p w:rsidR="00732C81" w:rsidRPr="00BD26BB" w:rsidRDefault="00732C81" w:rsidP="00732C81">
      <w:pPr>
        <w:pStyle w:val="GSAListParagraphalpha2"/>
        <w:numPr>
          <w:ilvl w:val="1"/>
          <w:numId w:val="115"/>
        </w:numPr>
        <w:rPr>
          <w:bCs/>
        </w:rPr>
      </w:pPr>
      <w:r w:rsidRPr="006B29D5">
        <w:t>Media protection procedures [</w:t>
      </w:r>
      <w:r>
        <w:rPr>
          <w:rStyle w:val="GSAItalicEmphasisChar"/>
        </w:rPr>
        <w:t>FedRAMP</w:t>
      </w:r>
      <w:r w:rsidRPr="00D62A31">
        <w:rPr>
          <w:rStyle w:val="GSAItalicEmphasisChar"/>
        </w:rPr>
        <w:t xml:space="preserve"> Assignment: at least annually</w:t>
      </w:r>
      <w:r>
        <w:rPr>
          <w:rStyle w:val="GSAItalicEmphasisChar"/>
        </w:rPr>
        <w:t xml:space="preserve"> </w:t>
      </w:r>
      <w:r w:rsidRPr="00BD26BB">
        <w:rPr>
          <w:rStyle w:val="GSAItalicEmphasisChar"/>
        </w:rPr>
        <w:t>or whenever a significant change occurs</w:t>
      </w:r>
      <w:r w:rsidRPr="006B29D5">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70EA4">
              <w:t>MP-1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Security</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70EA4">
              <w:t>Parameter MP-1(a):</w:t>
            </w:r>
            <w:r>
              <w:t xml:space="preserve"> AWS Security</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70EA4">
              <w:t>Parameter MP-1(b)(1):</w:t>
            </w:r>
            <w:r>
              <w:t xml:space="preserve"> </w:t>
            </w:r>
            <w:r w:rsidRPr="000975AB">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70EA4">
              <w:t>Parameter MP-1(b)(2)</w:t>
            </w:r>
            <w:r>
              <w:t xml:space="preserve">: </w:t>
            </w:r>
            <w:r w:rsidRPr="000975AB">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416899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625500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854187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164101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578660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9417971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361844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659635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Service Provider Hybrid (Corporate and System Specific)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70EA4">
              <w:t xml:space="preserve">MP-1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9F4AE5" w:rsidRDefault="00732C81" w:rsidP="00963369">
            <w:pPr>
              <w:pStyle w:val="Instructions"/>
              <w:rPr>
                <w:rFonts w:ascii="Times New Roman" w:hAnsi="Times New Roman"/>
                <w:sz w:val="24"/>
              </w:rPr>
            </w:pPr>
            <w:r w:rsidRPr="009F4AE5">
              <w:t>[AWS develops, disseminates, and reviews/updates annually a formal, documented media protection policy that addresses purpose, scope, roles, responsibilities, management commitment, coordination among organizational entities, and compliance</w:t>
            </w:r>
            <w:r>
              <w:t>.]</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9F4AE5" w:rsidRDefault="00732C81" w:rsidP="00963369">
            <w:pPr>
              <w:pStyle w:val="Instructions"/>
            </w:pPr>
            <w:r w:rsidRPr="009F4AE5">
              <w:t>[AWS has developed formal, documented procedures to facilitate the implementation of the media protection policy and associated media protection controls.]</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239" w:name="_Toc149090503"/>
      <w:bookmarkStart w:id="2240" w:name="_Toc383429806"/>
      <w:bookmarkStart w:id="2241" w:name="_Toc383444621"/>
      <w:bookmarkStart w:id="2242" w:name="_Toc385594266"/>
      <w:bookmarkStart w:id="2243" w:name="_Toc385594654"/>
      <w:bookmarkStart w:id="2244" w:name="_Toc385595042"/>
      <w:bookmarkStart w:id="2245" w:name="_Toc388620888"/>
      <w:bookmarkStart w:id="2246" w:name="_Toc468804959"/>
      <w:bookmarkStart w:id="2247" w:name="_Toc449543407"/>
      <w:r w:rsidRPr="002C3786">
        <w:t>MP-2</w:t>
      </w:r>
      <w:r>
        <w:t xml:space="preserve"> </w:t>
      </w:r>
      <w:r w:rsidRPr="002C3786">
        <w:t>Media Access</w:t>
      </w:r>
      <w:bookmarkEnd w:id="2239"/>
      <w:bookmarkEnd w:id="2240"/>
      <w:bookmarkEnd w:id="2241"/>
      <w:bookmarkEnd w:id="2242"/>
      <w:bookmarkEnd w:id="2243"/>
      <w:bookmarkEnd w:id="2244"/>
      <w:bookmarkEnd w:id="2245"/>
      <w:bookmarkEnd w:id="2246"/>
      <w:r>
        <w:t xml:space="preserve"> </w:t>
      </w:r>
      <w:bookmarkEnd w:id="2247"/>
    </w:p>
    <w:p w:rsidR="00732C81" w:rsidRPr="002B4E6E" w:rsidRDefault="00732C81" w:rsidP="00732C81">
      <w:pPr>
        <w:rPr>
          <w:rStyle w:val="GSAItalicEmphasisChar"/>
        </w:rPr>
      </w:pPr>
      <w:r w:rsidRPr="006B29D5">
        <w:t xml:space="preserve">The organization restricts access to </w:t>
      </w:r>
      <w:r w:rsidRPr="00AE3199">
        <w:t>[</w:t>
      </w:r>
      <w:r w:rsidRPr="00BD4558">
        <w:rPr>
          <w:rStyle w:val="GSAItalicEmphasisChar"/>
        </w:rPr>
        <w:t xml:space="preserve">FedRAMP </w:t>
      </w:r>
      <w:r w:rsidRPr="002B4E6E">
        <w:rPr>
          <w:rStyle w:val="GSAItalicEmphasisChar"/>
        </w:rPr>
        <w:t xml:space="preserve">Assignment: </w:t>
      </w:r>
      <w:r w:rsidRPr="00BD4558">
        <w:rPr>
          <w:rStyle w:val="GSAItalicEmphasisChar"/>
        </w:rPr>
        <w:t>any digital and non-digital media deemed sensitive</w:t>
      </w:r>
      <w:r w:rsidRPr="00AE3199">
        <w:t>] to [</w:t>
      </w:r>
      <w:r w:rsidRPr="002B4E6E">
        <w:rPr>
          <w:rStyle w:val="GSAItalicEmphasisChar"/>
        </w:rPr>
        <w:t>Assignment: organization-defined personnel or roles</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70EA4">
              <w:t>MP-2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EF61D5">
              <w:t>AWS Physical Security Manager</w:t>
            </w:r>
          </w:p>
        </w:tc>
      </w:tr>
      <w:tr w:rsidR="00732C81" w:rsidRPr="00D00D47" w:rsidTr="00963369">
        <w:trPr>
          <w:trHeight w:val="288"/>
        </w:trPr>
        <w:tc>
          <w:tcPr>
            <w:tcW w:w="5000" w:type="pct"/>
            <w:gridSpan w:val="2"/>
            <w:tcMar>
              <w:top w:w="43" w:type="dxa"/>
              <w:bottom w:w="43" w:type="dxa"/>
            </w:tcMar>
          </w:tcPr>
          <w:p w:rsidR="00732C81" w:rsidRDefault="00732C81" w:rsidP="00963369">
            <w:pPr>
              <w:pStyle w:val="GSATableText"/>
              <w:rPr>
                <w:rFonts w:cs="Times New Roman"/>
                <w:kern w:val="2"/>
              </w:rPr>
            </w:pPr>
            <w:r w:rsidRPr="00F70EA4">
              <w:t>Parameter MP-2-1:</w:t>
            </w:r>
            <w:r>
              <w:t xml:space="preserve"> </w:t>
            </w:r>
            <w:r w:rsidRPr="004329E8">
              <w:rPr>
                <w:rFonts w:cs="Times New Roman"/>
                <w:kern w:val="2"/>
              </w:rPr>
              <w:t>Digital</w:t>
            </w:r>
            <w:r w:rsidRPr="00146187">
              <w:rPr>
                <w:rFonts w:cs="Times New Roman"/>
                <w:kern w:val="2"/>
              </w:rPr>
              <w:t>: Magnetic and non-magnetic (external hard drives, floppy disks, storage tapes, compact discs, digital video discs, USB flash/thumb drives, and diskettes)</w:t>
            </w:r>
            <w:r>
              <w:rPr>
                <w:rFonts w:cs="Times New Roman"/>
                <w:kern w:val="2"/>
              </w:rPr>
              <w:t xml:space="preserve"> </w:t>
            </w:r>
          </w:p>
          <w:p w:rsidR="00732C81" w:rsidRPr="00D00D47" w:rsidRDefault="00732C81" w:rsidP="00963369">
            <w:pPr>
              <w:pStyle w:val="GSATableText"/>
            </w:pPr>
            <w:r w:rsidRPr="00146187">
              <w:rPr>
                <w:rFonts w:cs="Times New Roman"/>
                <w:kern w:val="2"/>
              </w:rPr>
              <w:t>Non-digital: Printing (Paper Output)</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70EA4">
              <w:t>Parameter MP-2-2:</w:t>
            </w:r>
            <w:r>
              <w:t xml:space="preserve"> All personnel granted access to GovCloud data center facilities (via a badge swipe and PIN combination) are screened against a pre-authorized list of those needing access in order to perform their duties or are fully escorted, as appropriate.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6006653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495800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483450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270335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348049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9685490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128793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236357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915184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849051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104911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8558624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F70EA4">
              <w:t xml:space="preserve">MP-2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853984" w:rsidRDefault="00732C81" w:rsidP="00963369">
            <w:pPr>
              <w:rPr>
                <w:sz w:val="20"/>
                <w:szCs w:val="20"/>
              </w:rPr>
            </w:pPr>
            <w:r>
              <w:rPr>
                <w:rFonts w:asciiTheme="minorHAnsi" w:hAnsiTheme="minorHAnsi"/>
                <w:sz w:val="20"/>
                <w:szCs w:val="20"/>
              </w:rPr>
              <w:t>Inherited from pre-existing FedRAMP [Provisional OR Agency] Authorization to Operate for [AWS Region], [Date of Authorization].</w:t>
            </w:r>
          </w:p>
        </w:tc>
      </w:tr>
    </w:tbl>
    <w:p w:rsidR="00732C81" w:rsidRPr="00A17E3F" w:rsidRDefault="00732C81" w:rsidP="00732C81"/>
    <w:p w:rsidR="00732C81" w:rsidRDefault="00732C81" w:rsidP="00732C81">
      <w:pPr>
        <w:pStyle w:val="Heading3"/>
      </w:pPr>
      <w:bookmarkStart w:id="2248" w:name="_Toc149090504"/>
      <w:bookmarkStart w:id="2249" w:name="_Toc383429807"/>
      <w:bookmarkStart w:id="2250" w:name="_Toc383444622"/>
      <w:bookmarkStart w:id="2251" w:name="_Toc385594267"/>
      <w:bookmarkStart w:id="2252" w:name="_Toc385594655"/>
      <w:bookmarkStart w:id="2253" w:name="_Toc385595043"/>
      <w:bookmarkStart w:id="2254" w:name="_Toc388620889"/>
      <w:bookmarkStart w:id="2255" w:name="_Toc449543408"/>
      <w:bookmarkStart w:id="2256" w:name="_Toc468804960"/>
      <w:r w:rsidRPr="002C3786">
        <w:t>MP-3</w:t>
      </w:r>
      <w:r>
        <w:t xml:space="preserve"> </w:t>
      </w:r>
      <w:r w:rsidRPr="002C3786">
        <w:t xml:space="preserve">Media </w:t>
      </w:r>
      <w:bookmarkEnd w:id="2248"/>
      <w:bookmarkEnd w:id="2249"/>
      <w:bookmarkEnd w:id="2250"/>
      <w:bookmarkEnd w:id="2251"/>
      <w:bookmarkEnd w:id="2252"/>
      <w:bookmarkEnd w:id="2253"/>
      <w:bookmarkEnd w:id="2254"/>
      <w:bookmarkEnd w:id="2255"/>
      <w:r>
        <w:t>Marking</w:t>
      </w:r>
      <w:bookmarkEnd w:id="2256"/>
      <w:r w:rsidRPr="002C3786">
        <w:t xml:space="preserve"> </w:t>
      </w:r>
    </w:p>
    <w:p w:rsidR="00732C81" w:rsidRPr="002C3786" w:rsidRDefault="00732C81" w:rsidP="00732C81">
      <w:pPr>
        <w:keepNext/>
      </w:pPr>
      <w:r w:rsidRPr="00475E4D">
        <w:t>The organization:</w:t>
      </w:r>
    </w:p>
    <w:p w:rsidR="00732C81" w:rsidRPr="00965288" w:rsidRDefault="00732C81" w:rsidP="00732C81">
      <w:pPr>
        <w:pStyle w:val="GSAListParagraphalpha"/>
        <w:numPr>
          <w:ilvl w:val="0"/>
          <w:numId w:val="48"/>
        </w:numPr>
        <w:rPr>
          <w:bCs/>
        </w:rPr>
      </w:pPr>
      <w:r w:rsidRPr="006B29D5">
        <w:t>Marks information system media indicating the distribution limitations, handling caveats, and applicable security markings (if any) of the information; and</w:t>
      </w:r>
    </w:p>
    <w:p w:rsidR="00732C81" w:rsidRPr="00B825CE" w:rsidRDefault="00732C81" w:rsidP="00732C81">
      <w:pPr>
        <w:pStyle w:val="GSAListParagraphalpha"/>
        <w:numPr>
          <w:ilvl w:val="0"/>
          <w:numId w:val="48"/>
        </w:numPr>
        <w:rPr>
          <w:bCs/>
        </w:rPr>
      </w:pPr>
      <w:r w:rsidRPr="006B29D5">
        <w:t>Exempts [</w:t>
      </w:r>
      <w:r>
        <w:rPr>
          <w:rStyle w:val="GSAItalicEmphasisChar"/>
        </w:rPr>
        <w:t>FedRAMP</w:t>
      </w:r>
      <w:r w:rsidRPr="00D62A31">
        <w:rPr>
          <w:rStyle w:val="GSAItalicEmphasisChar"/>
        </w:rPr>
        <w:t xml:space="preserve"> Assignment: no </w:t>
      </w:r>
      <w:r w:rsidRPr="00D62A31" w:rsidDel="4A82951E">
        <w:rPr>
          <w:rStyle w:val="GSAItalicEmphasisChar"/>
        </w:rPr>
        <w:t xml:space="preserve">removable </w:t>
      </w:r>
      <w:r w:rsidRPr="00D62A31">
        <w:rPr>
          <w:rStyle w:val="GSAItalicEmphasisChar"/>
        </w:rPr>
        <w:t xml:space="preserve">media </w:t>
      </w:r>
      <w:r w:rsidRPr="00D62A31" w:rsidDel="4A82951E">
        <w:rPr>
          <w:rStyle w:val="GSAItalicEmphasisChar"/>
        </w:rPr>
        <w:t>types</w:t>
      </w:r>
      <w:r w:rsidRPr="008E3320">
        <w:t>] from marking as</w:t>
      </w:r>
      <w:r w:rsidRPr="006B29D5">
        <w:t xml:space="preserve"> long as the media remain within [</w:t>
      </w:r>
      <w:r w:rsidRPr="00B825CE">
        <w:rPr>
          <w:rStyle w:val="GSAItalicEmphasisChar"/>
        </w:rPr>
        <w:t>Assignment: organization-defined controlled areas</w:t>
      </w:r>
      <w:r w:rsidRPr="006B29D5">
        <w:t>]</w:t>
      </w:r>
      <w:r>
        <w:t>.</w:t>
      </w:r>
    </w:p>
    <w:p w:rsidR="00732C81" w:rsidRDefault="00732C81" w:rsidP="00732C81">
      <w:pPr>
        <w:pStyle w:val="GSAGuidance"/>
        <w:rPr>
          <w:rStyle w:val="GSAGuidanceBoldChar"/>
        </w:rPr>
      </w:pPr>
      <w:r w:rsidRPr="00F70EA4">
        <w:rPr>
          <w:rStyle w:val="GSAGuidanceBoldChar"/>
        </w:rPr>
        <w:t xml:space="preserve">MP-3(b) Additional </w:t>
      </w:r>
      <w:r>
        <w:rPr>
          <w:rStyle w:val="GSAGuidanceBoldChar"/>
        </w:rPr>
        <w:t>FedRAMP</w:t>
      </w:r>
      <w:r w:rsidRPr="00F70EA4">
        <w:rPr>
          <w:rStyle w:val="GSAGuidanceBoldChar"/>
        </w:rPr>
        <w:t xml:space="preserve"> Requirements and Guidance: </w:t>
      </w:r>
    </w:p>
    <w:p w:rsidR="00732C81" w:rsidRPr="007F3432" w:rsidRDefault="00732C81" w:rsidP="00732C81">
      <w:pPr>
        <w:pStyle w:val="GSAGuidance"/>
        <w:rPr>
          <w:bCs/>
        </w:rPr>
      </w:pPr>
      <w:r w:rsidRPr="00F70EA4">
        <w:rPr>
          <w:rStyle w:val="GSAGuidanceBoldChar"/>
        </w:rPr>
        <w:t>Guidance:</w:t>
      </w:r>
      <w:r>
        <w:t xml:space="preserve"> Second parameter in MP-3(b)-2 is not applicable.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70EA4">
              <w:t>MP-3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shd w:val="clear" w:color="auto" w:fill="auto"/>
            <w:tcMar>
              <w:top w:w="43" w:type="dxa"/>
              <w:bottom w:w="43" w:type="dxa"/>
            </w:tcMar>
          </w:tcPr>
          <w:p w:rsidR="00732C81" w:rsidRPr="002C3786" w:rsidRDefault="00732C81" w:rsidP="00963369">
            <w:pPr>
              <w:pStyle w:val="GSATableText"/>
            </w:pPr>
            <w:r w:rsidRPr="00C56CA0">
              <w:rPr>
                <w:rFonts w:cs="Calibri"/>
              </w:rPr>
              <w:t>Responsible Role: AWS Physical Security Manager</w:t>
            </w:r>
          </w:p>
        </w:tc>
      </w:tr>
      <w:tr w:rsidR="00732C81" w:rsidRPr="00D00D47" w:rsidTr="00963369">
        <w:trPr>
          <w:trHeight w:val="288"/>
        </w:trPr>
        <w:tc>
          <w:tcPr>
            <w:tcW w:w="5000" w:type="pct"/>
            <w:gridSpan w:val="2"/>
            <w:shd w:val="clear" w:color="auto" w:fill="auto"/>
            <w:tcMar>
              <w:top w:w="43" w:type="dxa"/>
              <w:bottom w:w="43" w:type="dxa"/>
            </w:tcMar>
          </w:tcPr>
          <w:p w:rsidR="00732C81" w:rsidRPr="00D00D47" w:rsidRDefault="00732C81" w:rsidP="00963369">
            <w:pPr>
              <w:pStyle w:val="GSATableText"/>
            </w:pPr>
            <w:r w:rsidRPr="003554E2">
              <w:rPr>
                <w:rFonts w:cs="Calibri"/>
              </w:rPr>
              <w:t>Parameter MP-3(b)-1:</w:t>
            </w:r>
            <w:r w:rsidRPr="00C56CA0">
              <w:rPr>
                <w:rFonts w:cs="Calibri"/>
              </w:rPr>
              <w:t xml:space="preserve"> None.</w:t>
            </w:r>
          </w:p>
        </w:tc>
      </w:tr>
      <w:tr w:rsidR="00732C81" w:rsidRPr="00D00D47" w:rsidTr="00963369">
        <w:trPr>
          <w:trHeight w:val="288"/>
        </w:trPr>
        <w:tc>
          <w:tcPr>
            <w:tcW w:w="5000" w:type="pct"/>
            <w:gridSpan w:val="2"/>
            <w:shd w:val="clear" w:color="auto" w:fill="auto"/>
            <w:tcMar>
              <w:top w:w="43" w:type="dxa"/>
              <w:bottom w:w="43" w:type="dxa"/>
            </w:tcMar>
          </w:tcPr>
          <w:p w:rsidR="00732C81" w:rsidRPr="00D00D47" w:rsidRDefault="00732C81" w:rsidP="00963369">
            <w:pPr>
              <w:pStyle w:val="GSATableText"/>
            </w:pPr>
            <w:r w:rsidRPr="003554E2">
              <w:rPr>
                <w:rFonts w:cs="Calibri"/>
              </w:rPr>
              <w:t>Parameter MP-3(b)-1:</w:t>
            </w:r>
            <w:r>
              <w:rPr>
                <w:rFonts w:cs="Calibri"/>
              </w:rPr>
              <w:t xml:space="preserve"> </w:t>
            </w:r>
            <w:r w:rsidRPr="00C56CA0">
              <w:rPr>
                <w:rFonts w:cs="Calibri"/>
              </w:rPr>
              <w:t>N/A</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229569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28522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12080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967603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4716587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8842669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152911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952519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590750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159463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8824212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3104318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70EA4">
              <w:t xml:space="preserve">MP-3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257" w:name="_Toc468804961"/>
      <w:bookmarkStart w:id="2258" w:name="_Toc149090505"/>
      <w:bookmarkStart w:id="2259" w:name="_Toc383429808"/>
      <w:bookmarkStart w:id="2260" w:name="_Toc383444623"/>
      <w:bookmarkStart w:id="2261" w:name="_Toc385594268"/>
      <w:bookmarkStart w:id="2262" w:name="_Toc385594656"/>
      <w:bookmarkStart w:id="2263" w:name="_Toc385595044"/>
      <w:bookmarkStart w:id="2264" w:name="_Toc388620890"/>
      <w:bookmarkStart w:id="2265" w:name="_Toc449543409"/>
      <w:r w:rsidRPr="002C3786">
        <w:t>MP-4</w:t>
      </w:r>
      <w:r>
        <w:t xml:space="preserve"> </w:t>
      </w:r>
      <w:r w:rsidRPr="002C3786">
        <w:t>Media Storage</w:t>
      </w:r>
      <w:bookmarkEnd w:id="2257"/>
      <w:r w:rsidRPr="002C3786">
        <w:t xml:space="preserve"> </w:t>
      </w:r>
      <w:bookmarkEnd w:id="2258"/>
      <w:bookmarkEnd w:id="2259"/>
      <w:bookmarkEnd w:id="2260"/>
      <w:bookmarkEnd w:id="2261"/>
      <w:bookmarkEnd w:id="2262"/>
      <w:bookmarkEnd w:id="2263"/>
      <w:bookmarkEnd w:id="2264"/>
      <w:bookmarkEnd w:id="2265"/>
    </w:p>
    <w:p w:rsidR="00732C81" w:rsidRPr="002C3786" w:rsidRDefault="00732C81" w:rsidP="00732C81">
      <w:pPr>
        <w:keepNext/>
      </w:pPr>
      <w:r w:rsidRPr="00475E4D">
        <w:t>The organization:</w:t>
      </w:r>
    </w:p>
    <w:p w:rsidR="00732C81" w:rsidRPr="00965288" w:rsidRDefault="00732C81" w:rsidP="00732C81">
      <w:pPr>
        <w:pStyle w:val="GSAListParagraphalpha"/>
        <w:numPr>
          <w:ilvl w:val="0"/>
          <w:numId w:val="49"/>
        </w:numPr>
        <w:rPr>
          <w:bCs/>
        </w:rPr>
      </w:pPr>
      <w:r w:rsidRPr="006B29D5">
        <w:t>Physically controls and securely stores [</w:t>
      </w:r>
      <w:r>
        <w:rPr>
          <w:rStyle w:val="GSAItalicEmphasisChar"/>
        </w:rPr>
        <w:t>FedRAMP</w:t>
      </w:r>
      <w:r w:rsidRPr="00D62A31">
        <w:rPr>
          <w:rStyle w:val="GSAItalicEmphasisChar"/>
        </w:rPr>
        <w:t xml:space="preserve"> Assignment: [all types of digital and non-digital media with sensitive information</w:t>
      </w:r>
      <w:r w:rsidRPr="00AF5C3D">
        <w:t>]</w:t>
      </w:r>
      <w:r>
        <w:t>]</w:t>
      </w:r>
      <w:r w:rsidRPr="00AF5C3D">
        <w:t xml:space="preserve"> within [</w:t>
      </w:r>
      <w:r>
        <w:rPr>
          <w:rStyle w:val="GSAItalicEmphasisChar"/>
        </w:rPr>
        <w:t>FedRAMP</w:t>
      </w:r>
      <w:r w:rsidRPr="00D62A31">
        <w:rPr>
          <w:rStyle w:val="GSAItalicEmphasisChar"/>
        </w:rPr>
        <w:t xml:space="preserve"> Assignment: see additional </w:t>
      </w:r>
      <w:r>
        <w:rPr>
          <w:rStyle w:val="GSAItalicEmphasisChar"/>
        </w:rPr>
        <w:t>FedRAMP</w:t>
      </w:r>
      <w:r w:rsidRPr="00D62A31">
        <w:rPr>
          <w:rStyle w:val="GSAItalicEmphasisChar"/>
        </w:rPr>
        <w:t xml:space="preserve"> requirements and guidance</w:t>
      </w:r>
      <w:r w:rsidRPr="00965288" w:rsidDel="42B2EA56">
        <w:rPr>
          <w:bCs/>
        </w:rPr>
        <w:t>]</w:t>
      </w:r>
      <w:r w:rsidRPr="006B29D5">
        <w:t xml:space="preserve">; and </w:t>
      </w:r>
    </w:p>
    <w:p w:rsidR="00732C81" w:rsidRDefault="00732C81" w:rsidP="00732C81">
      <w:pPr>
        <w:pStyle w:val="GSAGuidance"/>
        <w:rPr>
          <w:rStyle w:val="GSAGuidanceBoldChar"/>
        </w:rPr>
      </w:pPr>
      <w:r w:rsidRPr="00F70EA4">
        <w:rPr>
          <w:rStyle w:val="GSAGuidanceBoldChar"/>
        </w:rPr>
        <w:t xml:space="preserve">MP-4a Additional </w:t>
      </w:r>
      <w:r>
        <w:rPr>
          <w:rStyle w:val="GSAGuidanceBoldChar"/>
        </w:rPr>
        <w:t>FedRAMP</w:t>
      </w:r>
      <w:r w:rsidRPr="00F70EA4">
        <w:rPr>
          <w:rStyle w:val="GSAGuidanceBoldChar"/>
        </w:rPr>
        <w:t xml:space="preserve"> Requirements and Guidance: </w:t>
      </w:r>
    </w:p>
    <w:p w:rsidR="00732C81" w:rsidRPr="00F70EA4" w:rsidRDefault="00732C81" w:rsidP="00732C81">
      <w:pPr>
        <w:pStyle w:val="GSAGuidance"/>
      </w:pPr>
      <w:r w:rsidRPr="00F70EA4">
        <w:rPr>
          <w:rStyle w:val="GSAGuidanceBoldChar"/>
        </w:rPr>
        <w:t>Requirement:</w:t>
      </w:r>
      <w:r w:rsidRPr="00F70EA4">
        <w:t xml:space="preserve"> The service provider defines controlled areas within facilities where the information and information system reside.</w:t>
      </w:r>
    </w:p>
    <w:p w:rsidR="00732C81" w:rsidRPr="00F70EA4" w:rsidRDefault="00732C81" w:rsidP="00732C81">
      <w:pPr>
        <w:pStyle w:val="GSAListParagraphalpha"/>
        <w:numPr>
          <w:ilvl w:val="0"/>
          <w:numId w:val="115"/>
        </w:numPr>
      </w:pPr>
      <w:r w:rsidRPr="00F70EA4">
        <w:t>Protects information system media until the media are destroyed or sanitized using approved equipment, techniques, and procedures.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70EA4">
              <w:t>MP-4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shd w:val="clear" w:color="auto" w:fill="auto"/>
            <w:tcMar>
              <w:top w:w="43" w:type="dxa"/>
              <w:bottom w:w="43" w:type="dxa"/>
            </w:tcMar>
          </w:tcPr>
          <w:p w:rsidR="00732C81" w:rsidRPr="002C3786" w:rsidRDefault="00732C81" w:rsidP="00963369">
            <w:pPr>
              <w:pStyle w:val="GSATableText"/>
            </w:pPr>
            <w:r w:rsidRPr="00C56CA0">
              <w:rPr>
                <w:rFonts w:cs="Calibri"/>
              </w:rPr>
              <w:t>Responsible Role: AWS Physical Security Manager</w:t>
            </w:r>
          </w:p>
        </w:tc>
      </w:tr>
      <w:tr w:rsidR="00732C81" w:rsidRPr="00D00D47" w:rsidTr="00963369">
        <w:trPr>
          <w:trHeight w:val="288"/>
        </w:trPr>
        <w:tc>
          <w:tcPr>
            <w:tcW w:w="5000" w:type="pct"/>
            <w:gridSpan w:val="2"/>
            <w:shd w:val="clear" w:color="auto" w:fill="auto"/>
            <w:tcMar>
              <w:top w:w="43" w:type="dxa"/>
              <w:bottom w:w="43" w:type="dxa"/>
            </w:tcMar>
          </w:tcPr>
          <w:p w:rsidR="00732C81" w:rsidRPr="00C56CA0" w:rsidRDefault="00732C81" w:rsidP="00963369">
            <w:pPr>
              <w:pStyle w:val="GSATableText"/>
              <w:rPr>
                <w:rFonts w:cs="Calibri"/>
              </w:rPr>
            </w:pPr>
            <w:r w:rsidRPr="00F74D4E">
              <w:rPr>
                <w:rFonts w:cs="Calibri"/>
              </w:rPr>
              <w:t>Parameter MP-4(a)-1:</w:t>
            </w:r>
          </w:p>
          <w:p w:rsidR="00732C81" w:rsidRPr="00C56CA0" w:rsidRDefault="00732C81" w:rsidP="00963369">
            <w:pPr>
              <w:pStyle w:val="GSATableText"/>
              <w:rPr>
                <w:rFonts w:cs="Calibri"/>
              </w:rPr>
            </w:pPr>
            <w:r w:rsidRPr="00C56CA0">
              <w:rPr>
                <w:rFonts w:cs="Calibri"/>
              </w:rPr>
              <w:t>Digital (Magnetic and Non-Magnetic) Media (further defined by the organization in MP-2)</w:t>
            </w:r>
          </w:p>
          <w:p w:rsidR="00732C81" w:rsidRPr="00853984" w:rsidRDefault="00732C81" w:rsidP="00963369">
            <w:pPr>
              <w:pStyle w:val="GSATableText"/>
              <w:rPr>
                <w:rFonts w:cs="Calibri"/>
              </w:rPr>
            </w:pPr>
            <w:r w:rsidRPr="00C56CA0">
              <w:rPr>
                <w:rFonts w:cs="Calibri"/>
              </w:rPr>
              <w:t>Non-digital (printing output/paper) Media</w:t>
            </w:r>
          </w:p>
        </w:tc>
      </w:tr>
      <w:tr w:rsidR="00732C81" w:rsidRPr="00D00D47" w:rsidTr="00963369">
        <w:trPr>
          <w:trHeight w:val="288"/>
        </w:trPr>
        <w:tc>
          <w:tcPr>
            <w:tcW w:w="5000" w:type="pct"/>
            <w:gridSpan w:val="2"/>
            <w:shd w:val="clear" w:color="auto" w:fill="auto"/>
            <w:tcMar>
              <w:top w:w="43" w:type="dxa"/>
              <w:bottom w:w="43" w:type="dxa"/>
            </w:tcMar>
          </w:tcPr>
          <w:p w:rsidR="00732C81" w:rsidRPr="00853984" w:rsidRDefault="00732C81" w:rsidP="00963369">
            <w:pPr>
              <w:pStyle w:val="GSATableText"/>
              <w:rPr>
                <w:rFonts w:cs="Calibri"/>
              </w:rPr>
            </w:pPr>
            <w:r w:rsidRPr="00F74D4E">
              <w:rPr>
                <w:rFonts w:cs="Calibri"/>
              </w:rPr>
              <w:t xml:space="preserve">Parameter MP-4(a)-2: </w:t>
            </w:r>
            <w:r w:rsidRPr="00C56CA0">
              <w:rPr>
                <w:rFonts w:cs="Calibri"/>
              </w:rPr>
              <w:t xml:space="preserve"> Data Centers</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5433428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753226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122463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276920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3115041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1949521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122512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280250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985352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536038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357317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8920664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70EA4">
              <w:t xml:space="preserve">MP-4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266" w:name="_Toc468804962"/>
      <w:bookmarkStart w:id="2267" w:name="_Toc149090506"/>
      <w:bookmarkStart w:id="2268" w:name="_Toc383429809"/>
      <w:bookmarkStart w:id="2269" w:name="_Toc383444624"/>
      <w:bookmarkStart w:id="2270" w:name="_Toc385594269"/>
      <w:bookmarkStart w:id="2271" w:name="_Toc385594657"/>
      <w:bookmarkStart w:id="2272" w:name="_Toc385595045"/>
      <w:bookmarkStart w:id="2273" w:name="_Toc388620891"/>
      <w:bookmarkStart w:id="2274" w:name="_Toc449543410"/>
      <w:r w:rsidRPr="002C3786">
        <w:t>MP-5</w:t>
      </w:r>
      <w:r>
        <w:t xml:space="preserve"> </w:t>
      </w:r>
      <w:r w:rsidRPr="002C3786">
        <w:t>Media Transport</w:t>
      </w:r>
      <w:bookmarkEnd w:id="2266"/>
      <w:r w:rsidRPr="002C3786">
        <w:t xml:space="preserve"> </w:t>
      </w:r>
      <w:bookmarkEnd w:id="2267"/>
      <w:bookmarkEnd w:id="2268"/>
      <w:bookmarkEnd w:id="2269"/>
      <w:bookmarkEnd w:id="2270"/>
      <w:bookmarkEnd w:id="2271"/>
      <w:bookmarkEnd w:id="2272"/>
      <w:bookmarkEnd w:id="2273"/>
      <w:bookmarkEnd w:id="2274"/>
    </w:p>
    <w:p w:rsidR="00732C81" w:rsidRPr="002C3786" w:rsidRDefault="00732C81" w:rsidP="00732C81">
      <w:pPr>
        <w:keepNext/>
      </w:pPr>
      <w:r w:rsidRPr="002C3786">
        <w:t>The organization:</w:t>
      </w:r>
    </w:p>
    <w:p w:rsidR="00732C81" w:rsidRPr="00965288" w:rsidRDefault="00732C81" w:rsidP="00732C81">
      <w:pPr>
        <w:pStyle w:val="GSAListParagraphalpha"/>
        <w:numPr>
          <w:ilvl w:val="0"/>
          <w:numId w:val="50"/>
        </w:numPr>
        <w:rPr>
          <w:bCs/>
        </w:rPr>
      </w:pPr>
      <w:r w:rsidRPr="006B29D5">
        <w:t>Protects and controls [</w:t>
      </w:r>
      <w:r>
        <w:rPr>
          <w:rStyle w:val="GSAItalicEmphasisChar"/>
        </w:rPr>
        <w:t>FedRAMP</w:t>
      </w:r>
      <w:r w:rsidRPr="00D62A31">
        <w:rPr>
          <w:rStyle w:val="GSAItalicEmphasisChar"/>
        </w:rPr>
        <w:t xml:space="preserve"> Assignment: all media with sensitive information</w:t>
      </w:r>
      <w:r w:rsidRPr="00AF5C3D">
        <w:t>] during transport outside of controlled areas using [</w:t>
      </w:r>
      <w:r>
        <w:rPr>
          <w:rStyle w:val="GSAItalicEmphasisChar"/>
        </w:rPr>
        <w:t>FedRAMP</w:t>
      </w:r>
      <w:r w:rsidRPr="00D62A31">
        <w:rPr>
          <w:rStyle w:val="GSAItalicEmphasisChar"/>
        </w:rPr>
        <w:t xml:space="preserve"> Assignment:</w:t>
      </w:r>
      <w:r w:rsidRPr="00AF5C3D">
        <w:t xml:space="preserve"> </w:t>
      </w:r>
      <w:r w:rsidRPr="00D62A31">
        <w:rPr>
          <w:rStyle w:val="GSAItalicEmphasisChar"/>
        </w:rPr>
        <w:t>for digital media, encryption using a FIPS 140-2 validated encryption module; for non-digital media, secured in locked container</w:t>
      </w:r>
      <w:r w:rsidRPr="009B7C62">
        <w:t>];</w:t>
      </w:r>
    </w:p>
    <w:p w:rsidR="00732C81" w:rsidRDefault="00732C81" w:rsidP="00732C81">
      <w:pPr>
        <w:pStyle w:val="GSAGuidance"/>
        <w:rPr>
          <w:rStyle w:val="GSAGuidanceBoldChar"/>
        </w:rPr>
      </w:pPr>
      <w:r w:rsidRPr="00683FB6">
        <w:rPr>
          <w:rStyle w:val="GSAGuidanceBoldChar"/>
        </w:rPr>
        <w:t xml:space="preserve">MP-5a Additional </w:t>
      </w:r>
      <w:r>
        <w:rPr>
          <w:rStyle w:val="GSAGuidanceBoldChar"/>
        </w:rPr>
        <w:t>FedRAMP</w:t>
      </w:r>
      <w:r w:rsidRPr="00683FB6">
        <w:rPr>
          <w:rStyle w:val="GSAGuidanceBoldChar"/>
        </w:rPr>
        <w:t xml:space="preserve"> Requirements and Guidance: </w:t>
      </w:r>
    </w:p>
    <w:p w:rsidR="00732C81" w:rsidRPr="00683FB6" w:rsidRDefault="00732C81" w:rsidP="00732C81">
      <w:pPr>
        <w:pStyle w:val="GSAGuidance"/>
      </w:pPr>
      <w:r w:rsidRPr="00683FB6">
        <w:rPr>
          <w:rStyle w:val="GSAGuidanceBoldChar"/>
        </w:rPr>
        <w:t xml:space="preserve">Requirement: </w:t>
      </w:r>
      <w:r w:rsidRPr="00683FB6">
        <w:t>The service provider defines security measures to protect digital and non-digital media in transport.  The security measures are approved and accepted by the JAB</w:t>
      </w:r>
      <w:r>
        <w:t>/AO</w:t>
      </w:r>
      <w:r w:rsidRPr="00683FB6">
        <w:t>.</w:t>
      </w:r>
    </w:p>
    <w:p w:rsidR="00732C81" w:rsidRPr="00965288" w:rsidRDefault="00732C81" w:rsidP="00732C81">
      <w:pPr>
        <w:pStyle w:val="GSAListParagraphalpha"/>
        <w:numPr>
          <w:ilvl w:val="0"/>
          <w:numId w:val="115"/>
        </w:numPr>
        <w:rPr>
          <w:bCs/>
        </w:rPr>
      </w:pPr>
      <w:r w:rsidRPr="006B29D5">
        <w:t>Maintains accountability for information system media during transport outside of controlled areas;</w:t>
      </w:r>
    </w:p>
    <w:p w:rsidR="00732C81" w:rsidRPr="00965288" w:rsidRDefault="00732C81" w:rsidP="00732C81">
      <w:pPr>
        <w:pStyle w:val="GSAListParagraphalpha"/>
        <w:numPr>
          <w:ilvl w:val="0"/>
          <w:numId w:val="115"/>
        </w:numPr>
        <w:rPr>
          <w:bCs/>
        </w:rPr>
      </w:pPr>
      <w:r w:rsidRPr="006B29D5">
        <w:t xml:space="preserve">Documents activities associated with the transport of information system media; and </w:t>
      </w:r>
    </w:p>
    <w:p w:rsidR="00732C81" w:rsidRPr="00965288" w:rsidRDefault="00732C81" w:rsidP="00732C81">
      <w:pPr>
        <w:pStyle w:val="GSAListParagraphalpha"/>
        <w:numPr>
          <w:ilvl w:val="0"/>
          <w:numId w:val="115"/>
        </w:numPr>
        <w:rPr>
          <w:bCs/>
        </w:rPr>
      </w:pPr>
      <w:r w:rsidRPr="006B29D5">
        <w:t xml:space="preserve">Restricts the activities associated with transport of information system </w:t>
      </w:r>
      <w:r w:rsidRPr="008E3320">
        <w:t>media to authorized personnel.</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EF7CAB">
              <w:t>MP-5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61291C" w:rsidTr="00963369">
        <w:trPr>
          <w:trHeight w:val="288"/>
        </w:trPr>
        <w:tc>
          <w:tcPr>
            <w:tcW w:w="5000" w:type="pct"/>
            <w:gridSpan w:val="2"/>
            <w:tcMar>
              <w:top w:w="43" w:type="dxa"/>
              <w:bottom w:w="43" w:type="dxa"/>
            </w:tcMar>
          </w:tcPr>
          <w:p w:rsidR="00732C81" w:rsidRPr="0061291C" w:rsidRDefault="00732C81" w:rsidP="00963369">
            <w:pPr>
              <w:pStyle w:val="GSATableText"/>
            </w:pPr>
            <w:r w:rsidRPr="0061291C">
              <w:t xml:space="preserve">Responsible Role: </w:t>
            </w:r>
            <w:r>
              <w:t>AWS Physical Security Manager</w:t>
            </w:r>
          </w:p>
        </w:tc>
      </w:tr>
      <w:tr w:rsidR="00732C81" w:rsidRPr="0061291C" w:rsidTr="00963369">
        <w:trPr>
          <w:trHeight w:val="288"/>
        </w:trPr>
        <w:tc>
          <w:tcPr>
            <w:tcW w:w="5000" w:type="pct"/>
            <w:gridSpan w:val="2"/>
            <w:tcMar>
              <w:top w:w="43" w:type="dxa"/>
              <w:bottom w:w="43" w:type="dxa"/>
            </w:tcMar>
          </w:tcPr>
          <w:p w:rsidR="00732C81" w:rsidRPr="0061291C" w:rsidRDefault="00732C81" w:rsidP="00963369">
            <w:pPr>
              <w:pStyle w:val="GSATableText"/>
            </w:pPr>
            <w:r w:rsidRPr="0061291C">
              <w:t xml:space="preserve">Parameter MP-5(a)-1: </w:t>
            </w:r>
            <w:r w:rsidRPr="00146187">
              <w:rPr>
                <w:rFonts w:cs="Times New Roman"/>
                <w:kern w:val="2"/>
              </w:rPr>
              <w:t>Digital (Magnetic and Non-Magnetic) Media (further defined by the organization in MP-2)</w:t>
            </w:r>
            <w:r>
              <w:rPr>
                <w:rFonts w:cs="Times New Roman"/>
                <w:kern w:val="2"/>
              </w:rPr>
              <w:t xml:space="preserve"> </w:t>
            </w:r>
            <w:r w:rsidRPr="00146187">
              <w:rPr>
                <w:rFonts w:cs="Times New Roman"/>
                <w:kern w:val="2"/>
              </w:rPr>
              <w:t>Non-digital (printing output/paper) Media</w:t>
            </w:r>
            <w:r w:rsidRPr="00146187">
              <w:rPr>
                <w:rFonts w:cs="Times New Roman"/>
                <w:kern w:val="2"/>
              </w:rPr>
              <w:tab/>
            </w:r>
          </w:p>
        </w:tc>
      </w:tr>
      <w:tr w:rsidR="00732C81" w:rsidRPr="0061291C" w:rsidTr="00963369">
        <w:trPr>
          <w:trHeight w:val="288"/>
        </w:trPr>
        <w:tc>
          <w:tcPr>
            <w:tcW w:w="5000" w:type="pct"/>
            <w:gridSpan w:val="2"/>
            <w:tcMar>
              <w:top w:w="43" w:type="dxa"/>
              <w:bottom w:w="43" w:type="dxa"/>
            </w:tcMar>
          </w:tcPr>
          <w:p w:rsidR="00732C81" w:rsidRPr="0061291C" w:rsidRDefault="00732C81" w:rsidP="00963369">
            <w:pPr>
              <w:pStyle w:val="GSATableText"/>
            </w:pPr>
            <w:r w:rsidRPr="0061291C">
              <w:t xml:space="preserve">Parameter MP-5(a)-2: </w:t>
            </w:r>
            <w:r>
              <w:t xml:space="preserve">: N/A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632797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992482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822858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77214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4033528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7559053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591941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198258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03436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215586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016948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9885243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EF7CAB">
              <w:t xml:space="preserve">MP-5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bl>
    <w:p w:rsidR="00732C81" w:rsidRPr="00F01982" w:rsidRDefault="00732C81" w:rsidP="00732C81"/>
    <w:p w:rsidR="00732C81" w:rsidRDefault="00732C81" w:rsidP="00732C81">
      <w:pPr>
        <w:pStyle w:val="Heading4"/>
      </w:pPr>
      <w:bookmarkStart w:id="2275" w:name="_Toc468804963"/>
      <w:bookmarkStart w:id="2276" w:name="_Toc383429811"/>
      <w:bookmarkStart w:id="2277" w:name="_Toc383444625"/>
      <w:bookmarkStart w:id="2278" w:name="_Toc385594270"/>
      <w:bookmarkStart w:id="2279" w:name="_Toc385594658"/>
      <w:bookmarkStart w:id="2280" w:name="_Toc385595046"/>
      <w:bookmarkStart w:id="2281" w:name="_Toc388620892"/>
      <w:r w:rsidRPr="002C3786">
        <w:t>MP-5 (4)</w:t>
      </w:r>
      <w:r>
        <w:t xml:space="preserve"> </w:t>
      </w:r>
      <w:r w:rsidRPr="002C3786">
        <w:t>Control Enhancement</w:t>
      </w:r>
      <w:bookmarkEnd w:id="2275"/>
      <w:r w:rsidRPr="002C3786">
        <w:t xml:space="preserve"> </w:t>
      </w:r>
      <w:bookmarkEnd w:id="2276"/>
      <w:bookmarkEnd w:id="2277"/>
      <w:bookmarkEnd w:id="2278"/>
      <w:bookmarkEnd w:id="2279"/>
      <w:bookmarkEnd w:id="2280"/>
      <w:bookmarkEnd w:id="2281"/>
    </w:p>
    <w:p w:rsidR="00732C81" w:rsidRPr="002C3786" w:rsidRDefault="00732C81" w:rsidP="00732C81">
      <w:pPr>
        <w:rPr>
          <w:rFonts w:eastAsia="Calibri"/>
        </w:rPr>
      </w:pPr>
      <w:r w:rsidRPr="002C3786">
        <w:t>The organization employs cryptographic mechanisms to protect the confidentiality and integrity of information stored on digital media during transport outside of controlled areas.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MP-5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AA713E">
              <w:t>Responsible Role: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19111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827015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267287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484103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2029476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836908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200036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561069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295553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008977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64369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6867296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3C04AC">
              <w:t xml:space="preserve">MP-5 (4)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282" w:name="_Toc468804964"/>
      <w:bookmarkStart w:id="2283" w:name="_Toc449543412"/>
      <w:r w:rsidRPr="002C3786">
        <w:t>MP-6</w:t>
      </w:r>
      <w:r>
        <w:t xml:space="preserve"> </w:t>
      </w:r>
      <w:r w:rsidRPr="002C3786">
        <w:t>Media Sanitization</w:t>
      </w:r>
      <w:bookmarkEnd w:id="2282"/>
      <w:r w:rsidRPr="002C3786">
        <w:t xml:space="preserve"> </w:t>
      </w:r>
      <w:bookmarkEnd w:id="2283"/>
    </w:p>
    <w:p w:rsidR="00732C81" w:rsidRPr="002C3786" w:rsidRDefault="00732C81" w:rsidP="00732C81">
      <w:pPr>
        <w:keepNext/>
      </w:pPr>
      <w:r w:rsidRPr="00475E4D">
        <w:t>The organization:</w:t>
      </w:r>
    </w:p>
    <w:p w:rsidR="00732C81" w:rsidRPr="00103038" w:rsidRDefault="00732C81" w:rsidP="00732C81">
      <w:pPr>
        <w:pStyle w:val="GSAListParagraphalpha"/>
        <w:numPr>
          <w:ilvl w:val="0"/>
          <w:numId w:val="174"/>
        </w:numPr>
        <w:rPr>
          <w:bCs/>
        </w:rPr>
      </w:pPr>
      <w:r w:rsidRPr="006B29D5">
        <w:t>Sanitizes [</w:t>
      </w:r>
      <w:r w:rsidRPr="00D62A31">
        <w:rPr>
          <w:rStyle w:val="GSAItalicEmphasisChar"/>
        </w:rPr>
        <w:t>Assignment: organization-defined information system media</w:t>
      </w:r>
      <w:r w:rsidRPr="006B29D5">
        <w:t>] prior to disposal, release out of organizational control, or release for reuse using [</w:t>
      </w:r>
      <w:r w:rsidRPr="00BD4558">
        <w:rPr>
          <w:rStyle w:val="GSAItalicEmphasisChar"/>
        </w:rPr>
        <w:t xml:space="preserve">FedRAMP </w:t>
      </w:r>
      <w:r w:rsidRPr="00D62A31">
        <w:rPr>
          <w:rStyle w:val="GSAItalicEmphasisChar"/>
        </w:rPr>
        <w:t>Assignment: techniques and procedures</w:t>
      </w:r>
      <w:r w:rsidRPr="00BD4558">
        <w:rPr>
          <w:rStyle w:val="GSAItalicEmphasisChar"/>
        </w:rPr>
        <w:t xml:space="preserve"> IAW NIST SP 800-88 and Section 5.9: Reuse and Disposal of Storage Media and Hardware </w:t>
      </w:r>
      <w:r w:rsidRPr="006B29D5">
        <w:t>] in accordance with applicable federal and organizational standards and policies; and</w:t>
      </w:r>
    </w:p>
    <w:p w:rsidR="00732C81" w:rsidRPr="00965288" w:rsidRDefault="00732C81" w:rsidP="00732C81">
      <w:pPr>
        <w:pStyle w:val="GSAListParagraphalpha"/>
        <w:numPr>
          <w:ilvl w:val="0"/>
          <w:numId w:val="51"/>
        </w:numPr>
        <w:rPr>
          <w:bCs/>
        </w:rPr>
      </w:pPr>
      <w:r w:rsidRPr="006B29D5">
        <w:t>Employs sanitization mechanisms with strength and integrity commensurate with the classification or classification of the information.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MP-6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232CF">
              <w:t>Parameter MP-6(a)-1:</w:t>
            </w:r>
            <w:r>
              <w:t xml:space="preserve"> all media as referenced in MP-2</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232CF">
              <w:t>Parameter MP-6(a)-2</w:t>
            </w:r>
            <w:r>
              <w:t xml:space="preserve">:  degaussing and/or destruction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0148316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942704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994085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982249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793644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7406747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533711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817843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626488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8705649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614553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7398483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C3786">
              <w:t>MP-6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rPr>
                <w:rFonts w:asciiTheme="minorHAnsi" w:hAnsiTheme="minorHAnsi"/>
                <w:szCs w:val="20"/>
              </w:rPr>
              <w:t>Inherited from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284" w:name="_Toc468804965"/>
      <w:bookmarkStart w:id="2285" w:name="_Toc383429813"/>
      <w:bookmarkStart w:id="2286" w:name="_Toc383444627"/>
      <w:bookmarkStart w:id="2287" w:name="_Toc385594272"/>
      <w:bookmarkStart w:id="2288" w:name="_Toc385594660"/>
      <w:bookmarkStart w:id="2289" w:name="_Toc385595048"/>
      <w:bookmarkStart w:id="2290" w:name="_Toc388620894"/>
      <w:r w:rsidRPr="002C3786">
        <w:t>MP-6 (2)</w:t>
      </w:r>
      <w:r>
        <w:t xml:space="preserve"> </w:t>
      </w:r>
      <w:r w:rsidRPr="002C3786">
        <w:t>Control Enhancement</w:t>
      </w:r>
      <w:bookmarkEnd w:id="2284"/>
      <w:r>
        <w:t xml:space="preserve"> </w:t>
      </w:r>
      <w:bookmarkEnd w:id="2285"/>
      <w:bookmarkEnd w:id="2286"/>
      <w:bookmarkEnd w:id="2287"/>
      <w:bookmarkEnd w:id="2288"/>
      <w:bookmarkEnd w:id="2289"/>
      <w:bookmarkEnd w:id="2290"/>
    </w:p>
    <w:p w:rsidR="00732C81" w:rsidRPr="002C3786" w:rsidRDefault="00732C81" w:rsidP="00732C81">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sidRPr="00BD4558">
        <w:rPr>
          <w:rStyle w:val="GSAItalicEmphasisChar"/>
        </w:rPr>
        <w:t>every six (6) months</w:t>
      </w:r>
      <w:r w:rsidRPr="00AF5C3D">
        <w:t>] to verify that the intended sanitization is being achieved.</w:t>
      </w:r>
    </w:p>
    <w:p w:rsidR="00732C81" w:rsidRDefault="00732C81" w:rsidP="00732C81">
      <w:pPr>
        <w:pStyle w:val="GSAGuidance"/>
        <w:rPr>
          <w:rStyle w:val="GSAGuidanceBoldChar"/>
        </w:rPr>
      </w:pPr>
      <w:r w:rsidRPr="00D232CF">
        <w:rPr>
          <w:rStyle w:val="GSAGuidanceBoldChar"/>
        </w:rPr>
        <w:t xml:space="preserve">MP-6(2) Additional </w:t>
      </w:r>
      <w:r>
        <w:rPr>
          <w:rStyle w:val="GSAGuidanceBoldChar"/>
        </w:rPr>
        <w:t>FedRAMP</w:t>
      </w:r>
      <w:r w:rsidRPr="00D232CF">
        <w:rPr>
          <w:rStyle w:val="GSAGuidanceBoldChar"/>
        </w:rPr>
        <w:t xml:space="preserve"> Requirements and Guidance: </w:t>
      </w:r>
    </w:p>
    <w:p w:rsidR="00732C81" w:rsidRPr="006F3117" w:rsidRDefault="00732C81" w:rsidP="00732C81">
      <w:pPr>
        <w:pStyle w:val="GSAGuidance"/>
      </w:pPr>
      <w:r w:rsidRPr="00D232CF">
        <w:rPr>
          <w:rStyle w:val="GSAGuidanceBoldChar"/>
        </w:rPr>
        <w:t>Guidance:</w:t>
      </w:r>
      <w:r w:rsidRPr="00F01982">
        <w:t xml:space="preserve"> </w:t>
      </w:r>
      <w:r w:rsidRPr="0036370E">
        <w:t>Equipment</w:t>
      </w:r>
      <w:r>
        <w:t xml:space="preserve"> and procedures may be tested or evaluated for effectiveness.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B29D5">
              <w:t>MP-6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750BA">
              <w:t>Parameter MP-6(2):</w:t>
            </w:r>
            <w:r>
              <w:t xml:space="preserve"> at least quarterly</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734521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554419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953228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090837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650899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6565740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317840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918009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591191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692935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236990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7567959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750BA">
              <w:t xml:space="preserve">MP-6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291" w:name="_Toc468804966"/>
      <w:bookmarkStart w:id="2292" w:name="_Toc383429814"/>
      <w:bookmarkStart w:id="2293" w:name="_Toc383444628"/>
      <w:bookmarkStart w:id="2294" w:name="_Toc385594273"/>
      <w:bookmarkStart w:id="2295" w:name="_Toc385594661"/>
      <w:bookmarkStart w:id="2296" w:name="_Toc385595049"/>
      <w:bookmarkStart w:id="2297" w:name="_Toc388620895"/>
      <w:bookmarkStart w:id="2298" w:name="_Toc449543413"/>
      <w:r w:rsidRPr="00AF5C3D">
        <w:t>MP-7</w:t>
      </w:r>
      <w:r>
        <w:t xml:space="preserve"> </w:t>
      </w:r>
      <w:r w:rsidRPr="006F3117">
        <w:t xml:space="preserve">Media </w:t>
      </w:r>
      <w:r w:rsidRPr="00AF5C3D">
        <w:t>Use</w:t>
      </w:r>
      <w:bookmarkEnd w:id="2291"/>
      <w:r w:rsidRPr="00AF5C3D">
        <w:t xml:space="preserve"> </w:t>
      </w:r>
      <w:bookmarkEnd w:id="2292"/>
      <w:bookmarkEnd w:id="2293"/>
      <w:bookmarkEnd w:id="2294"/>
      <w:bookmarkEnd w:id="2295"/>
      <w:bookmarkEnd w:id="2296"/>
      <w:bookmarkEnd w:id="2297"/>
      <w:bookmarkEnd w:id="2298"/>
    </w:p>
    <w:p w:rsidR="00732C81" w:rsidRDefault="00732C81" w:rsidP="00732C81">
      <w:r w:rsidRPr="006F3117">
        <w:t>The organization</w:t>
      </w:r>
      <w:r w:rsidRPr="00AF5C3D">
        <w:t xml:space="preserve"> [</w:t>
      </w:r>
      <w:r w:rsidRPr="002B4E6E">
        <w:rPr>
          <w:rStyle w:val="GSAItalicEmphasisChar"/>
        </w:rPr>
        <w:t>Selection: restricts; prohibits</w:t>
      </w:r>
      <w:r w:rsidRPr="00AF5C3D">
        <w:t>] the use of [</w:t>
      </w:r>
      <w:r w:rsidRPr="002B4E6E">
        <w:rPr>
          <w:rStyle w:val="GSAItalicEmphasisChar"/>
        </w:rPr>
        <w:t>Assignment: organization-defined types of information system media</w:t>
      </w:r>
      <w:r w:rsidRPr="00786C3F">
        <w:t>] on [</w:t>
      </w:r>
      <w:r w:rsidRPr="002B4E6E">
        <w:rPr>
          <w:rStyle w:val="GSAItalicEmphasisChar"/>
        </w:rPr>
        <w:t>Assignment: organization-defined information systems or system components</w:t>
      </w:r>
      <w:r w:rsidRPr="00A351E8">
        <w:t>] using [</w:t>
      </w:r>
      <w:r w:rsidRPr="002B4E6E">
        <w:rPr>
          <w:rStyle w:val="GSAItalicEmphasisChar"/>
        </w:rPr>
        <w:t>Assignment: organization-defined security safeguards</w:t>
      </w:r>
      <w:r w:rsidRPr="00A351E8">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750BA">
              <w:t>MP-7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750BA">
              <w:t>Parameter MP-7-1:</w:t>
            </w:r>
            <w:r>
              <w:t xml:space="preserve"> See MP-2</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750BA">
              <w:t>Parameter MP-7-2:</w:t>
            </w:r>
            <w:r>
              <w:t xml:space="preserve"> See MP-2</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750BA">
              <w:t>Parameter MP-7-3:</w:t>
            </w:r>
            <w:r>
              <w:t xml:space="preserve"> See MP-2</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750BA">
              <w:t>Parameter MP-7-4:</w:t>
            </w:r>
            <w:r>
              <w:t xml:space="preserve"> See MP-2</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0671913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432742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143483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059211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185305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870431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423423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320026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632452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132820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326023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0631490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3D6ABA">
              <w:t xml:space="preserve">MP-7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3D6ABA" w:rsidRDefault="00732C81" w:rsidP="00732C81"/>
    <w:p w:rsidR="00732C81" w:rsidRDefault="00732C81" w:rsidP="00732C81">
      <w:pPr>
        <w:pStyle w:val="Heading4"/>
      </w:pPr>
      <w:bookmarkStart w:id="2299" w:name="_Toc383429815"/>
      <w:bookmarkStart w:id="2300" w:name="_Toc468804967"/>
      <w:bookmarkStart w:id="2301" w:name="_Toc383429816"/>
      <w:bookmarkStart w:id="2302" w:name="_Toc383444629"/>
      <w:bookmarkStart w:id="2303" w:name="_Toc385594274"/>
      <w:bookmarkStart w:id="2304" w:name="_Toc385594662"/>
      <w:bookmarkStart w:id="2305" w:name="_Toc385595050"/>
      <w:bookmarkStart w:id="2306" w:name="_Toc388620896"/>
      <w:bookmarkEnd w:id="2299"/>
      <w:r w:rsidRPr="006F3117">
        <w:t>MP-7 (1)</w:t>
      </w:r>
      <w:r>
        <w:t xml:space="preserve"> </w:t>
      </w:r>
      <w:r w:rsidRPr="006F3117">
        <w:t>Control Enhancement</w:t>
      </w:r>
      <w:bookmarkEnd w:id="2300"/>
      <w:r w:rsidRPr="006F3117">
        <w:t xml:space="preserve"> </w:t>
      </w:r>
      <w:bookmarkEnd w:id="2301"/>
      <w:bookmarkEnd w:id="2302"/>
      <w:bookmarkEnd w:id="2303"/>
      <w:bookmarkEnd w:id="2304"/>
      <w:bookmarkEnd w:id="2305"/>
      <w:bookmarkEnd w:id="2306"/>
    </w:p>
    <w:p w:rsidR="00732C81" w:rsidRDefault="00732C81" w:rsidP="00732C81">
      <w:r w:rsidRPr="006F3117">
        <w:t>The organization prohibits the use of porta</w:t>
      </w:r>
      <w:r w:rsidRPr="00AF5C3D">
        <w:t>ble storage devices in organizational information systems when such devices have no identifiable owner</w:t>
      </w:r>
      <w:r w:rsidRPr="00786C3F">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81039">
              <w:t>MP-7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0070201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597297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603548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325664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542493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3765677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976231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402553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017653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449107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276840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2509119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F3117">
              <w:t xml:space="preserve">MP-7 (1) </w:t>
            </w:r>
            <w:r w:rsidRPr="0036708B">
              <w:t>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307" w:name="_Toc383429817"/>
      <w:bookmarkStart w:id="2308" w:name="_Toc383444630"/>
      <w:bookmarkStart w:id="2309" w:name="_Toc385594275"/>
      <w:bookmarkStart w:id="2310" w:name="_Toc385594663"/>
      <w:bookmarkStart w:id="2311" w:name="_Toc385595051"/>
      <w:bookmarkStart w:id="2312" w:name="_Toc449543414"/>
      <w:bookmarkStart w:id="2313" w:name="_Toc468804968"/>
      <w:r w:rsidRPr="002C3786">
        <w:t>Physical and Environmental Protection (PE)</w:t>
      </w:r>
      <w:bookmarkEnd w:id="2307"/>
      <w:bookmarkEnd w:id="2308"/>
      <w:bookmarkEnd w:id="2309"/>
      <w:bookmarkEnd w:id="2310"/>
      <w:bookmarkEnd w:id="2311"/>
      <w:bookmarkEnd w:id="2312"/>
      <w:bookmarkEnd w:id="2313"/>
    </w:p>
    <w:p w:rsidR="00732C81" w:rsidRDefault="00732C81" w:rsidP="00732C81">
      <w:pPr>
        <w:pStyle w:val="Heading3"/>
      </w:pPr>
      <w:bookmarkStart w:id="2314" w:name="_Toc468804969"/>
      <w:bookmarkStart w:id="2315" w:name="_Toc149090443"/>
      <w:bookmarkStart w:id="2316" w:name="_Toc383429818"/>
      <w:bookmarkStart w:id="2317" w:name="_Toc383444631"/>
      <w:bookmarkStart w:id="2318" w:name="_Toc385594276"/>
      <w:bookmarkStart w:id="2319" w:name="_Toc385594664"/>
      <w:bookmarkStart w:id="2320" w:name="_Toc385595052"/>
      <w:bookmarkStart w:id="2321" w:name="_Toc388620897"/>
      <w:bookmarkStart w:id="2322" w:name="_Toc449543416"/>
      <w:r w:rsidRPr="00AF5C3D">
        <w:t>PE-1</w:t>
      </w:r>
      <w:r>
        <w:t xml:space="preserve"> </w:t>
      </w:r>
      <w:r w:rsidRPr="006F3117">
        <w:t>Physical</w:t>
      </w:r>
      <w:r w:rsidRPr="00AF5C3D">
        <w:t xml:space="preserve"> and Environmental Protection Policy and Procedures</w:t>
      </w:r>
      <w:bookmarkEnd w:id="2314"/>
      <w:r w:rsidRPr="00AF5C3D">
        <w:t xml:space="preserve"> </w:t>
      </w:r>
      <w:bookmarkEnd w:id="2315"/>
      <w:bookmarkEnd w:id="2316"/>
      <w:bookmarkEnd w:id="2317"/>
      <w:bookmarkEnd w:id="2318"/>
      <w:bookmarkEnd w:id="2319"/>
      <w:bookmarkEnd w:id="2320"/>
      <w:bookmarkEnd w:id="2321"/>
      <w:bookmarkEnd w:id="2322"/>
    </w:p>
    <w:p w:rsidR="00732C81" w:rsidRPr="002C3786" w:rsidRDefault="00732C81" w:rsidP="00732C81">
      <w:pPr>
        <w:keepNext/>
      </w:pPr>
      <w:r w:rsidRPr="006F3117">
        <w:t xml:space="preserve">The organization: </w:t>
      </w:r>
    </w:p>
    <w:p w:rsidR="00732C81" w:rsidRDefault="00732C81" w:rsidP="00732C81">
      <w:pPr>
        <w:pStyle w:val="GSAListParagraphalpha"/>
        <w:numPr>
          <w:ilvl w:val="0"/>
          <w:numId w:val="165"/>
        </w:numPr>
      </w:pPr>
      <w:r w:rsidRPr="006F3117">
        <w:t>Develops, documents, and disseminates to [</w:t>
      </w:r>
      <w:r w:rsidRPr="00D62A31">
        <w:rPr>
          <w:rStyle w:val="GSAItalicEmphasisChar"/>
        </w:rPr>
        <w:t>Assignment: organization-defined personnel or roles</w:t>
      </w:r>
      <w:r w:rsidRPr="00AF5C3D">
        <w:t xml:space="preserve">]: </w:t>
      </w:r>
    </w:p>
    <w:p w:rsidR="00732C81" w:rsidRDefault="00732C81" w:rsidP="00732C81">
      <w:pPr>
        <w:pStyle w:val="GSAListParagraphalpha2"/>
        <w:numPr>
          <w:ilvl w:val="1"/>
          <w:numId w:val="115"/>
        </w:numPr>
      </w:pPr>
      <w:r w:rsidRPr="006F3117">
        <w:t xml:space="preserve">A physical and environmental protection policy that addresses purpose, scope, </w:t>
      </w:r>
      <w:r w:rsidRPr="00AF5C3D">
        <w:t xml:space="preserve">roles, responsibilities, management commitment, coordination among organizational entities, and compliance; and </w:t>
      </w:r>
    </w:p>
    <w:p w:rsidR="00732C81" w:rsidRDefault="00732C81" w:rsidP="00732C81">
      <w:pPr>
        <w:pStyle w:val="GSAListParagraphalpha2"/>
        <w:numPr>
          <w:ilvl w:val="1"/>
          <w:numId w:val="115"/>
        </w:numPr>
      </w:pPr>
      <w:r w:rsidRPr="006F3117">
        <w:t>Procedures to facilitate the implementation of the physical and environmental protection</w:t>
      </w:r>
      <w:r w:rsidRPr="00AF5C3D">
        <w:t xml:space="preserve"> policy and associated physical and environmental protection controls; and </w:t>
      </w:r>
    </w:p>
    <w:p w:rsidR="00732C81" w:rsidRDefault="00732C81" w:rsidP="00732C81">
      <w:pPr>
        <w:pStyle w:val="GSAListParagraphalpha"/>
        <w:numPr>
          <w:ilvl w:val="0"/>
          <w:numId w:val="115"/>
        </w:numPr>
      </w:pPr>
      <w:r w:rsidRPr="006F3117">
        <w:t xml:space="preserve">Reviews and updates the current: </w:t>
      </w:r>
    </w:p>
    <w:p w:rsidR="00732C81" w:rsidRDefault="00732C81" w:rsidP="00732C81">
      <w:pPr>
        <w:pStyle w:val="GSAListParagraphalpha2"/>
        <w:numPr>
          <w:ilvl w:val="1"/>
          <w:numId w:val="115"/>
        </w:numPr>
      </w:pPr>
      <w:r w:rsidRPr="006F3117">
        <w:t>Physical and environmental protection policy [</w:t>
      </w:r>
      <w:r>
        <w:rPr>
          <w:rStyle w:val="GSAItalicEmphasisChar"/>
        </w:rPr>
        <w:t>FedRAMP</w:t>
      </w:r>
      <w:r w:rsidRPr="00D62A31">
        <w:rPr>
          <w:rStyle w:val="GSAItalicEmphasisChar"/>
        </w:rPr>
        <w:t xml:space="preserve"> Assignment: </w:t>
      </w:r>
      <w:r w:rsidRPr="00897B01">
        <w:rPr>
          <w:rStyle w:val="GSAItalicEmphasisChar"/>
        </w:rPr>
        <w:t>at least annually</w:t>
      </w:r>
      <w:r w:rsidRPr="00AF5C3D">
        <w:t xml:space="preserve">]; and </w:t>
      </w:r>
    </w:p>
    <w:p w:rsidR="00732C81" w:rsidRDefault="00732C81" w:rsidP="00732C81">
      <w:pPr>
        <w:pStyle w:val="GSAListParagraphalpha2"/>
        <w:numPr>
          <w:ilvl w:val="1"/>
          <w:numId w:val="115"/>
        </w:numPr>
      </w:pPr>
      <w:r w:rsidRPr="006F3117">
        <w:t>Physical and environmental protection procedures [</w:t>
      </w:r>
      <w:r>
        <w:rPr>
          <w:rStyle w:val="GSAItalicEmphasisChar"/>
        </w:rPr>
        <w:t>FedRAMP</w:t>
      </w:r>
      <w:r w:rsidRPr="00D62A31">
        <w:rPr>
          <w:rStyle w:val="GSAItalicEmphasisChar"/>
        </w:rPr>
        <w:t xml:space="preserve"> Assignment</w:t>
      </w:r>
      <w:r>
        <w:rPr>
          <w:rStyle w:val="GSAItalicEmphasisChar"/>
        </w:rPr>
        <w:t xml:space="preserve">: </w:t>
      </w:r>
      <w:r w:rsidRPr="00CD7D22">
        <w:rPr>
          <w:rStyle w:val="GSAItalicEmphasisChar"/>
        </w:rPr>
        <w:t>at least annually or whenever a significant change occurs</w:t>
      </w:r>
      <w:r w:rsidRPr="00AF5C3D">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16B55">
              <w:t>PE-1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Security</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16B55">
              <w:t>Parameter PE-1(a):</w:t>
            </w:r>
            <w:r>
              <w:t xml:space="preserve"> AWS Security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16B55">
              <w:t>Parameter PE-1(b)(1):</w:t>
            </w:r>
            <w:r>
              <w:t xml:space="preserve"> </w:t>
            </w:r>
            <w:r w:rsidRPr="000975AB">
              <w:t>[TBD by Customer]</w:t>
            </w:r>
          </w:p>
        </w:tc>
      </w:tr>
      <w:tr w:rsidR="00732C81" w:rsidRPr="00D00D47" w:rsidTr="00963369">
        <w:trPr>
          <w:trHeight w:val="288"/>
        </w:trPr>
        <w:tc>
          <w:tcPr>
            <w:tcW w:w="5000" w:type="pct"/>
            <w:gridSpan w:val="2"/>
            <w:tcMar>
              <w:top w:w="43" w:type="dxa"/>
              <w:bottom w:w="43" w:type="dxa"/>
            </w:tcMar>
          </w:tcPr>
          <w:p w:rsidR="00732C81" w:rsidRPr="00D16B55" w:rsidRDefault="00732C81" w:rsidP="00963369">
            <w:pPr>
              <w:pStyle w:val="GSATableText"/>
            </w:pPr>
            <w:r>
              <w:t>Parameter PE-1(b)(2</w:t>
            </w:r>
            <w:r w:rsidRPr="00D16B55">
              <w:t>):</w:t>
            </w:r>
            <w:r>
              <w:t xml:space="preserve"> </w:t>
            </w:r>
            <w:r w:rsidRPr="000975AB">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9887915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6741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252824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494190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778540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5238465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771636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997705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D3383F">
              <w:t xml:space="preserve">PE-1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2F74D4" w:rsidRDefault="00732C81" w:rsidP="00963369">
            <w:pPr>
              <w:pStyle w:val="Instructions"/>
            </w:pPr>
            <w:r w:rsidRPr="002E0F54">
              <w:t>[</w:t>
            </w:r>
            <w:r w:rsidRPr="002F74D4">
              <w:t>AWS customers are responsible for developing policies and procedures that apply specifically to the application]</w:t>
            </w:r>
          </w:p>
          <w:p w:rsidR="00732C81"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BB4145" w:rsidRDefault="00732C81" w:rsidP="00963369">
            <w:pPr>
              <w:pStyle w:val="Instructions"/>
            </w:pPr>
            <w:r w:rsidRPr="00BB4145">
              <w:t xml:space="preserve"> [AWS has developed formal, documented physical and environmental protection policy and procedures that addresses purpose, scope, roles, responsibilities, management commitment, coordination among organizational entities, and compliance.  The policy is reviewed on an annual basis.]</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BB4145" w:rsidRDefault="00732C81" w:rsidP="00963369">
            <w:pPr>
              <w:pStyle w:val="Instructions"/>
            </w:pPr>
            <w:r w:rsidRPr="00BB4145">
              <w:t xml:space="preserve"> [AWS has developed formal, documented physical and environmental protection policy and procedures that addresses purpose, scope, roles, responsibilities, management commitment, coordination among organizational entities, and compliance.  The policy is reviewed on an annual basis.]</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323" w:name="_Toc468804970"/>
      <w:bookmarkStart w:id="2324" w:name="_Toc149090444"/>
      <w:bookmarkStart w:id="2325" w:name="_Toc383429819"/>
      <w:bookmarkStart w:id="2326" w:name="_Toc383444632"/>
      <w:bookmarkStart w:id="2327" w:name="_Toc385594277"/>
      <w:bookmarkStart w:id="2328" w:name="_Toc385594665"/>
      <w:bookmarkStart w:id="2329" w:name="_Toc385595053"/>
      <w:bookmarkStart w:id="2330" w:name="_Toc388620898"/>
      <w:bookmarkStart w:id="2331" w:name="_Toc449543418"/>
      <w:r w:rsidRPr="002C3786">
        <w:t>PE-2</w:t>
      </w:r>
      <w:r>
        <w:t xml:space="preserve"> </w:t>
      </w:r>
      <w:r w:rsidRPr="002C3786">
        <w:t>Physical Access Authorizations</w:t>
      </w:r>
      <w:bookmarkEnd w:id="2323"/>
      <w:r w:rsidRPr="002C3786">
        <w:t xml:space="preserve"> </w:t>
      </w:r>
      <w:bookmarkEnd w:id="2324"/>
      <w:bookmarkEnd w:id="2325"/>
      <w:bookmarkEnd w:id="2326"/>
      <w:bookmarkEnd w:id="2327"/>
      <w:bookmarkEnd w:id="2328"/>
      <w:bookmarkEnd w:id="2329"/>
      <w:bookmarkEnd w:id="2330"/>
      <w:bookmarkEnd w:id="2331"/>
    </w:p>
    <w:p w:rsidR="00732C81" w:rsidRPr="002C3786" w:rsidRDefault="00732C81" w:rsidP="00732C81">
      <w:pPr>
        <w:keepNext/>
      </w:pPr>
      <w:r w:rsidRPr="006B29D5">
        <w:t>The organization:</w:t>
      </w:r>
    </w:p>
    <w:p w:rsidR="00732C81" w:rsidRDefault="00732C81" w:rsidP="00732C81">
      <w:pPr>
        <w:pStyle w:val="GSAListParagraphalpha"/>
        <w:numPr>
          <w:ilvl w:val="0"/>
          <w:numId w:val="166"/>
        </w:numPr>
      </w:pPr>
      <w:r w:rsidRPr="006F3117">
        <w:t>Develops, approves, and maint</w:t>
      </w:r>
      <w:r w:rsidRPr="00AF5C3D">
        <w:t xml:space="preserve">ains a list of individuals with authorized access to the facility where the information system resides; </w:t>
      </w:r>
    </w:p>
    <w:p w:rsidR="00732C81" w:rsidRDefault="00732C81" w:rsidP="00732C81">
      <w:pPr>
        <w:pStyle w:val="GSAListParagraphalpha"/>
        <w:numPr>
          <w:ilvl w:val="0"/>
          <w:numId w:val="115"/>
        </w:numPr>
      </w:pPr>
      <w:r w:rsidRPr="006F3117">
        <w:t xml:space="preserve">Issues authorization credentials for facility access; </w:t>
      </w:r>
    </w:p>
    <w:p w:rsidR="00732C81" w:rsidRDefault="00732C81" w:rsidP="00732C81">
      <w:pPr>
        <w:pStyle w:val="GSAListParagraphalpha"/>
        <w:numPr>
          <w:ilvl w:val="0"/>
          <w:numId w:val="115"/>
        </w:numPr>
      </w:pPr>
      <w:r w:rsidRPr="006F3117">
        <w:t>Reviews the access list detailing authorized facility access by individuals [</w:t>
      </w:r>
      <w:r>
        <w:rPr>
          <w:rStyle w:val="GSAItalicEmphasisChar"/>
        </w:rPr>
        <w:t>FedRAMP</w:t>
      </w:r>
      <w:r w:rsidRPr="00D62A31">
        <w:rPr>
          <w:rStyle w:val="GSAItalicEmphasisChar"/>
        </w:rPr>
        <w:t xml:space="preserve"> Assignment: </w:t>
      </w:r>
      <w:r w:rsidRPr="00395312">
        <w:rPr>
          <w:rStyle w:val="GSAItalicEmphasisChar"/>
        </w:rPr>
        <w:t xml:space="preserve">at least every </w:t>
      </w:r>
      <w:r>
        <w:rPr>
          <w:rStyle w:val="GSAItalicEmphasisChar"/>
        </w:rPr>
        <w:t>ninety (</w:t>
      </w:r>
      <w:r w:rsidRPr="00395312">
        <w:rPr>
          <w:rStyle w:val="GSAItalicEmphasisChar"/>
        </w:rPr>
        <w:t>90</w:t>
      </w:r>
      <w:r>
        <w:rPr>
          <w:rStyle w:val="GSAItalicEmphasisChar"/>
        </w:rPr>
        <w:t>)</w:t>
      </w:r>
      <w:r w:rsidRPr="00395312">
        <w:rPr>
          <w:rStyle w:val="GSAItalicEmphasisChar"/>
        </w:rPr>
        <w:t xml:space="preserve"> days</w:t>
      </w:r>
      <w:r w:rsidRPr="006F3117">
        <w:t xml:space="preserve">]; and </w:t>
      </w:r>
    </w:p>
    <w:p w:rsidR="00732C81" w:rsidRDefault="00732C81" w:rsidP="00732C81">
      <w:pPr>
        <w:pStyle w:val="GSAListParagraphalpha"/>
        <w:numPr>
          <w:ilvl w:val="0"/>
          <w:numId w:val="115"/>
        </w:numPr>
      </w:pPr>
      <w:r w:rsidRPr="006F3117">
        <w:t xml:space="preserve">Removes individuals from the facility access list when access is no longer required.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231F3">
              <w:t>PE-2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231F3">
              <w:t>Parameter PE-2(c):</w:t>
            </w:r>
            <w:r>
              <w:t xml:space="preserve"> at least every 90 days</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2279381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149836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666191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148133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841071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2612741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364501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027533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632034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848378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268647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0317471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231F3">
              <w:t xml:space="preserve">PE-2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332" w:name="_Toc468804971"/>
      <w:bookmarkStart w:id="2333" w:name="_Toc149090445"/>
      <w:bookmarkStart w:id="2334" w:name="_Toc383429820"/>
      <w:bookmarkStart w:id="2335" w:name="_Toc383444633"/>
      <w:bookmarkStart w:id="2336" w:name="_Toc385594278"/>
      <w:bookmarkStart w:id="2337" w:name="_Toc385594666"/>
      <w:bookmarkStart w:id="2338" w:name="_Toc385595054"/>
      <w:bookmarkStart w:id="2339" w:name="_Toc388620899"/>
      <w:bookmarkStart w:id="2340" w:name="_Toc449543419"/>
      <w:r w:rsidRPr="006F3117">
        <w:t>PE-3</w:t>
      </w:r>
      <w:r>
        <w:t xml:space="preserve"> </w:t>
      </w:r>
      <w:r w:rsidRPr="006F3117">
        <w:t>Physical Access Control</w:t>
      </w:r>
      <w:bookmarkEnd w:id="2332"/>
      <w:r w:rsidRPr="006F3117">
        <w:t xml:space="preserve"> </w:t>
      </w:r>
      <w:bookmarkEnd w:id="2333"/>
      <w:bookmarkEnd w:id="2334"/>
      <w:bookmarkEnd w:id="2335"/>
      <w:bookmarkEnd w:id="2336"/>
      <w:bookmarkEnd w:id="2337"/>
      <w:bookmarkEnd w:id="2338"/>
      <w:bookmarkEnd w:id="2339"/>
      <w:bookmarkEnd w:id="2340"/>
    </w:p>
    <w:p w:rsidR="00732C81" w:rsidRPr="002C3786" w:rsidRDefault="00732C81" w:rsidP="00732C81">
      <w:pPr>
        <w:keepNext/>
      </w:pPr>
      <w:r w:rsidRPr="006B29D5">
        <w:t>The organization:</w:t>
      </w:r>
    </w:p>
    <w:p w:rsidR="00732C81" w:rsidRDefault="00732C81" w:rsidP="00732C81">
      <w:pPr>
        <w:pStyle w:val="GSAListParagraphalpha"/>
        <w:numPr>
          <w:ilvl w:val="0"/>
          <w:numId w:val="52"/>
        </w:numPr>
      </w:pPr>
      <w:r w:rsidRPr="006F3117">
        <w:t>Enforces physical access authorizations at [</w:t>
      </w:r>
      <w:r w:rsidRPr="00D62A31">
        <w:rPr>
          <w:rStyle w:val="GSAItalicEmphasisChar"/>
        </w:rPr>
        <w:t>Assignment: organization-defined entry/exit points to the facility where the information system resides</w:t>
      </w:r>
      <w:r w:rsidRPr="00AF5C3D">
        <w:t>] by</w:t>
      </w:r>
      <w:r>
        <w:t>:</w:t>
      </w:r>
      <w:r w:rsidRPr="00AF5C3D">
        <w:t xml:space="preserve"> </w:t>
      </w:r>
    </w:p>
    <w:p w:rsidR="00732C81" w:rsidRDefault="00732C81" w:rsidP="00732C81">
      <w:pPr>
        <w:pStyle w:val="GSAListParagraphalpha2"/>
        <w:numPr>
          <w:ilvl w:val="1"/>
          <w:numId w:val="115"/>
        </w:numPr>
      </w:pPr>
      <w:r w:rsidRPr="006F3117">
        <w:t xml:space="preserve">Verifying individual </w:t>
      </w:r>
      <w:r w:rsidRPr="00AF5C3D">
        <w:t xml:space="preserve">access authorizations before granting access to the facility; and </w:t>
      </w:r>
    </w:p>
    <w:p w:rsidR="00732C81" w:rsidRDefault="00732C81" w:rsidP="00732C81">
      <w:pPr>
        <w:pStyle w:val="GSAListParagraphalpha2"/>
        <w:numPr>
          <w:ilvl w:val="1"/>
          <w:numId w:val="115"/>
        </w:numPr>
      </w:pPr>
      <w:r w:rsidRPr="006F3117">
        <w:t>Controlling ingress/egress to the facility using [</w:t>
      </w:r>
      <w:r>
        <w:rPr>
          <w:rStyle w:val="GSAItalicEmphasisChar"/>
        </w:rPr>
        <w:t>FedRAMP</w:t>
      </w:r>
      <w:r w:rsidRPr="00D62A31">
        <w:rPr>
          <w:rStyle w:val="GSAItalicEmphasisChar"/>
        </w:rPr>
        <w:t xml:space="preserve"> Assignment: CSP defined physical access control systems/devices </w:t>
      </w:r>
      <w:r>
        <w:rPr>
          <w:rStyle w:val="GSAItalicEmphasisChar"/>
        </w:rPr>
        <w:t>AND</w:t>
      </w:r>
      <w:r w:rsidRPr="00D62A31">
        <w:rPr>
          <w:rStyle w:val="GSAItalicEmphasisChar"/>
        </w:rPr>
        <w:t xml:space="preserve"> guards</w:t>
      </w:r>
      <w:r w:rsidRPr="00AF5C3D">
        <w:t xml:space="preserve">]; </w:t>
      </w:r>
    </w:p>
    <w:p w:rsidR="00732C81" w:rsidRDefault="00732C81" w:rsidP="00732C81">
      <w:pPr>
        <w:pStyle w:val="GSAListParagraphalpha"/>
        <w:numPr>
          <w:ilvl w:val="0"/>
          <w:numId w:val="115"/>
        </w:numPr>
      </w:pPr>
      <w:r w:rsidRPr="006F3117">
        <w:t>Maintains physical access audit logs for [</w:t>
      </w:r>
      <w:r w:rsidRPr="00D62A31">
        <w:rPr>
          <w:rStyle w:val="GSAItalicEmphasisChar"/>
        </w:rPr>
        <w:t>Assignment: organization-defined entry/exit points</w:t>
      </w:r>
      <w:r w:rsidRPr="00AF5C3D">
        <w:t xml:space="preserve">]; </w:t>
      </w:r>
    </w:p>
    <w:p w:rsidR="00732C81" w:rsidRDefault="00732C81" w:rsidP="00732C81">
      <w:pPr>
        <w:pStyle w:val="GSAListParagraphalpha"/>
        <w:numPr>
          <w:ilvl w:val="0"/>
          <w:numId w:val="115"/>
        </w:numPr>
      </w:pPr>
      <w:r w:rsidRPr="006F3117">
        <w:t>Provides [</w:t>
      </w:r>
      <w:r w:rsidRPr="00D62A31">
        <w:rPr>
          <w:rStyle w:val="GSAItalicEmphasisChar"/>
        </w:rPr>
        <w:t>Assignment: organization-defined security safeguards</w:t>
      </w:r>
      <w:r w:rsidRPr="00AF5C3D">
        <w:t xml:space="preserve">] to control access to areas within the facility officially designated as publicly accessible; </w:t>
      </w:r>
    </w:p>
    <w:p w:rsidR="00732C81" w:rsidRDefault="00732C81" w:rsidP="00732C81">
      <w:pPr>
        <w:pStyle w:val="GSAListParagraphalpha"/>
        <w:numPr>
          <w:ilvl w:val="0"/>
          <w:numId w:val="115"/>
        </w:numPr>
      </w:pPr>
      <w:r w:rsidRPr="006F3117">
        <w:t>Escorts visitors and monitors visitor activity [</w:t>
      </w:r>
      <w:r>
        <w:rPr>
          <w:rStyle w:val="GSAItalicEmphasisChar"/>
        </w:rPr>
        <w:t>FedRAMP</w:t>
      </w:r>
      <w:r w:rsidRPr="00D62A31">
        <w:rPr>
          <w:rStyle w:val="GSAItalicEmphasisChar"/>
        </w:rPr>
        <w:t xml:space="preserve"> Assignment: in all circumstances within restricted access area where the information system resides</w:t>
      </w:r>
      <w:r w:rsidRPr="00A351E8">
        <w:t xml:space="preserve">]; </w:t>
      </w:r>
    </w:p>
    <w:p w:rsidR="00732C81" w:rsidRDefault="00732C81" w:rsidP="00732C81">
      <w:pPr>
        <w:pStyle w:val="GSAListParagraphalpha"/>
        <w:numPr>
          <w:ilvl w:val="0"/>
          <w:numId w:val="115"/>
        </w:numPr>
      </w:pPr>
      <w:r w:rsidRPr="006F3117">
        <w:t xml:space="preserve">Secures keys, combinations, and other physical access devices; </w:t>
      </w:r>
    </w:p>
    <w:p w:rsidR="00732C81" w:rsidRDefault="00732C81" w:rsidP="00732C81">
      <w:pPr>
        <w:pStyle w:val="GSAListParagraphalpha"/>
        <w:numPr>
          <w:ilvl w:val="0"/>
          <w:numId w:val="115"/>
        </w:numPr>
      </w:pPr>
      <w:r w:rsidRPr="006F3117">
        <w:t>Inventories [</w:t>
      </w:r>
      <w:r w:rsidRPr="00D62A31">
        <w:rPr>
          <w:rStyle w:val="GSAItalicEmphasisChar"/>
        </w:rPr>
        <w:t>Assignment: organization-defined physical access devices</w:t>
      </w:r>
      <w:r w:rsidRPr="00AF5C3D">
        <w:t>] every [</w:t>
      </w:r>
      <w:r>
        <w:rPr>
          <w:rStyle w:val="GSAItalicEmphasisChar"/>
        </w:rPr>
        <w:t>FedRAMP</w:t>
      </w:r>
      <w:r w:rsidRPr="00D62A31">
        <w:rPr>
          <w:rStyle w:val="GSAItalicEmphasisChar"/>
        </w:rPr>
        <w:t xml:space="preserve"> Assignment: at least annually</w:t>
      </w:r>
      <w:r w:rsidRPr="00AF5C3D">
        <w:t>]; and</w:t>
      </w:r>
    </w:p>
    <w:p w:rsidR="00732C81" w:rsidRPr="00965288" w:rsidRDefault="00732C81" w:rsidP="00732C81">
      <w:pPr>
        <w:pStyle w:val="GSAListParagraphalpha"/>
        <w:numPr>
          <w:ilvl w:val="0"/>
          <w:numId w:val="115"/>
        </w:numPr>
        <w:rPr>
          <w:bCs/>
        </w:rPr>
      </w:pPr>
      <w:r w:rsidRPr="00475E4D">
        <w:t>Changes combinations and keys [</w:t>
      </w:r>
      <w:r>
        <w:rPr>
          <w:rStyle w:val="GSAItalicEmphasisChar"/>
        </w:rPr>
        <w:t>FedRAMP</w:t>
      </w:r>
      <w:r w:rsidRPr="00D62A31">
        <w:rPr>
          <w:rStyle w:val="GSAItalicEmphasisChar"/>
        </w:rPr>
        <w:t xml:space="preserve"> Assignment: at least annually</w:t>
      </w:r>
      <w:r w:rsidRPr="00BA1FCB">
        <w:t>]</w:t>
      </w:r>
      <w:r w:rsidRPr="00475E4D">
        <w:t xml:space="preserve"> and</w:t>
      </w:r>
      <w:r w:rsidRPr="006B29D5">
        <w:t>/or when keys are lost, combinations are compromised, or individuals are transferred or terminated.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B2626">
              <w:t>PE-3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B2626">
              <w:t>Parameter PE-3(a):</w:t>
            </w:r>
            <w:r>
              <w:t xml:space="preserve"> restricted areas</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B2626">
              <w:t>Parameter PE-3(b):</w:t>
            </w:r>
            <w:r>
              <w:t xml:space="preserve"> Lenel access system and security guards</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B2626">
              <w:t>Parameter PE-3(c):</w:t>
            </w:r>
            <w:r>
              <w:t xml:space="preserve"> restricted areas</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B2626">
              <w:t>Parameter PE-3(d):</w:t>
            </w:r>
            <w:r>
              <w:t xml:space="preserve"> in all circumstances within restricted access area where the information system resides</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tabs>
                <w:tab w:val="left" w:pos="2227"/>
              </w:tabs>
            </w:pPr>
            <w:r w:rsidRPr="008B2626">
              <w:t xml:space="preserve">Parameter PE-3(f): </w:t>
            </w:r>
            <w:r w:rsidRPr="00701049">
              <w:t>Lenel access system</w:t>
            </w:r>
          </w:p>
        </w:tc>
      </w:tr>
      <w:tr w:rsidR="00732C81" w:rsidRPr="008B2626" w:rsidTr="00963369">
        <w:trPr>
          <w:trHeight w:val="288"/>
        </w:trPr>
        <w:tc>
          <w:tcPr>
            <w:tcW w:w="5000" w:type="pct"/>
            <w:gridSpan w:val="2"/>
            <w:tcMar>
              <w:top w:w="43" w:type="dxa"/>
              <w:bottom w:w="43" w:type="dxa"/>
            </w:tcMar>
          </w:tcPr>
          <w:p w:rsidR="00732C81" w:rsidRPr="008B2626" w:rsidRDefault="00732C81" w:rsidP="00963369">
            <w:pPr>
              <w:pStyle w:val="GSATableText"/>
            </w:pPr>
            <w:r w:rsidRPr="008B2626">
              <w:t>Parameter PE-3(f)</w:t>
            </w:r>
            <w:r>
              <w:t>-2</w:t>
            </w:r>
            <w:r w:rsidRPr="008B2626">
              <w:t>:</w:t>
            </w:r>
            <w:r>
              <w:t xml:space="preserve"> at least annually</w:t>
            </w:r>
          </w:p>
        </w:tc>
      </w:tr>
      <w:tr w:rsidR="00732C81" w:rsidRPr="008B2626" w:rsidTr="00963369">
        <w:trPr>
          <w:trHeight w:val="288"/>
        </w:trPr>
        <w:tc>
          <w:tcPr>
            <w:tcW w:w="5000" w:type="pct"/>
            <w:gridSpan w:val="2"/>
            <w:tcBorders>
              <w:top w:val="single" w:sz="4" w:space="0" w:color="auto"/>
              <w:left w:val="single" w:sz="4" w:space="0" w:color="auto"/>
              <w:bottom w:val="single" w:sz="4" w:space="0" w:color="auto"/>
              <w:right w:val="single" w:sz="4" w:space="0" w:color="auto"/>
            </w:tcBorders>
            <w:shd w:val="clear" w:color="auto" w:fill="auto"/>
            <w:tcMar>
              <w:top w:w="43" w:type="dxa"/>
              <w:bottom w:w="43" w:type="dxa"/>
            </w:tcMar>
          </w:tcPr>
          <w:p w:rsidR="00732C81" w:rsidRPr="008B2626" w:rsidRDefault="00732C81" w:rsidP="00963369">
            <w:pPr>
              <w:pStyle w:val="GSATableText"/>
            </w:pPr>
            <w:r w:rsidRPr="00701049">
              <w:t>Parameter PE-3(g):</w:t>
            </w:r>
            <w:r>
              <w:t xml:space="preserve"> at least annually</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1115675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707183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523002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082997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123660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4500198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091322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258393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482396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530941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492293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6960805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B2626">
              <w:t>PE-3</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g</w:t>
            </w:r>
          </w:p>
        </w:tc>
        <w:tc>
          <w:tcPr>
            <w:tcW w:w="4516" w:type="pct"/>
            <w:tcMar>
              <w:top w:w="43" w:type="dxa"/>
              <w:bottom w:w="43" w:type="dxa"/>
            </w:tcMar>
          </w:tcPr>
          <w:p w:rsidR="00732C81"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341" w:name="_Toc468804972"/>
      <w:bookmarkStart w:id="2342" w:name="_Toc149090446"/>
      <w:bookmarkStart w:id="2343" w:name="_Toc383429821"/>
      <w:bookmarkStart w:id="2344" w:name="_Toc383444634"/>
      <w:bookmarkStart w:id="2345" w:name="_Toc385594279"/>
      <w:bookmarkStart w:id="2346" w:name="_Toc385594667"/>
      <w:bookmarkStart w:id="2347" w:name="_Toc385595055"/>
      <w:bookmarkStart w:id="2348" w:name="_Toc388620900"/>
      <w:bookmarkStart w:id="2349" w:name="_Toc449543420"/>
      <w:r w:rsidRPr="002C3786">
        <w:t>PE-4</w:t>
      </w:r>
      <w:r>
        <w:t xml:space="preserve"> </w:t>
      </w:r>
      <w:r w:rsidRPr="002C3786">
        <w:t>Access Control for Transmission Medium</w:t>
      </w:r>
      <w:bookmarkEnd w:id="2341"/>
      <w:r w:rsidRPr="002C3786">
        <w:t xml:space="preserve"> </w:t>
      </w:r>
      <w:bookmarkEnd w:id="2342"/>
      <w:bookmarkEnd w:id="2343"/>
      <w:bookmarkEnd w:id="2344"/>
      <w:bookmarkEnd w:id="2345"/>
      <w:bookmarkEnd w:id="2346"/>
      <w:bookmarkEnd w:id="2347"/>
      <w:bookmarkEnd w:id="2348"/>
      <w:bookmarkEnd w:id="2349"/>
    </w:p>
    <w:p w:rsidR="00732C81" w:rsidRPr="002C3786" w:rsidRDefault="00732C81" w:rsidP="00732C81">
      <w:r w:rsidRPr="006F3117">
        <w:t>The organization controls physical access to [</w:t>
      </w:r>
      <w:r w:rsidRPr="002B4E6E">
        <w:rPr>
          <w:rStyle w:val="GSAItalicEmphasisChar"/>
        </w:rPr>
        <w:t>Assignment: organization-defined information system distribution and transmission lines</w:t>
      </w:r>
      <w:r w:rsidRPr="00AF5C3D">
        <w:t>] within organizational facilities using [</w:t>
      </w:r>
      <w:r w:rsidRPr="002B4E6E">
        <w:rPr>
          <w:rStyle w:val="GSAItalicEmphasisChar"/>
        </w:rPr>
        <w:t>Assignment: organization-defined security safeguards</w:t>
      </w:r>
      <w:r w:rsidRPr="00AF5C3D">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3631C">
              <w:t>PE-4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tabs>
                <w:tab w:val="left" w:pos="1758"/>
              </w:tabs>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3631C">
              <w:t>Parameter PE-4-1</w:t>
            </w:r>
            <w:r>
              <w:t>: server rooms and assets</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3631C">
              <w:t>Parameter PE-4-2</w:t>
            </w:r>
            <w:r>
              <w:t>: badge and PIN</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276942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986049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072079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561517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199560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7264426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9749777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7777536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26505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642924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997699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6878217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3631C">
              <w:t xml:space="preserve">PE-4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350" w:name="_Toc468804973"/>
      <w:bookmarkStart w:id="2351" w:name="_Toc149090447"/>
      <w:bookmarkStart w:id="2352" w:name="_Toc383429822"/>
      <w:bookmarkStart w:id="2353" w:name="_Toc383444635"/>
      <w:bookmarkStart w:id="2354" w:name="_Toc385594280"/>
      <w:bookmarkStart w:id="2355" w:name="_Toc385594668"/>
      <w:bookmarkStart w:id="2356" w:name="_Toc385595056"/>
      <w:bookmarkStart w:id="2357" w:name="_Toc388620901"/>
      <w:bookmarkStart w:id="2358" w:name="_Toc449543421"/>
      <w:r w:rsidRPr="006F3117">
        <w:t>PE-5</w:t>
      </w:r>
      <w:r>
        <w:t xml:space="preserve"> </w:t>
      </w:r>
      <w:r w:rsidRPr="006F3117">
        <w:t xml:space="preserve">Access Control for </w:t>
      </w:r>
      <w:r w:rsidRPr="00AF5C3D">
        <w:t xml:space="preserve">Output </w:t>
      </w:r>
      <w:r w:rsidRPr="00BA1FCB">
        <w:t>Devices</w:t>
      </w:r>
      <w:bookmarkEnd w:id="2350"/>
      <w:r w:rsidRPr="006F3117">
        <w:t xml:space="preserve"> </w:t>
      </w:r>
      <w:bookmarkEnd w:id="2351"/>
      <w:bookmarkEnd w:id="2352"/>
      <w:bookmarkEnd w:id="2353"/>
      <w:bookmarkEnd w:id="2354"/>
      <w:bookmarkEnd w:id="2355"/>
      <w:bookmarkEnd w:id="2356"/>
      <w:bookmarkEnd w:id="2357"/>
      <w:bookmarkEnd w:id="2358"/>
    </w:p>
    <w:p w:rsidR="00732C81" w:rsidRPr="002C3786" w:rsidRDefault="00732C81" w:rsidP="00732C81">
      <w:r w:rsidRPr="002C3786">
        <w:t>The organization controls physical access to information system output devices to prevent unauthorized individuals from obtaining the output.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PE-5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9240641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36611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270477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472368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124337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0472099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305438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894181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918683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255366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189230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8482708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 xml:space="preserve">PE-5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359" w:name="_Toc468804974"/>
      <w:bookmarkStart w:id="2360" w:name="_Toc149090448"/>
      <w:bookmarkStart w:id="2361" w:name="_Toc383429823"/>
      <w:bookmarkStart w:id="2362" w:name="_Toc383444636"/>
      <w:bookmarkStart w:id="2363" w:name="_Toc385594281"/>
      <w:bookmarkStart w:id="2364" w:name="_Toc385594669"/>
      <w:bookmarkStart w:id="2365" w:name="_Toc385595057"/>
      <w:bookmarkStart w:id="2366" w:name="_Toc388620902"/>
      <w:bookmarkStart w:id="2367" w:name="_Toc449543422"/>
      <w:r w:rsidRPr="002C3786">
        <w:t>PE-6</w:t>
      </w:r>
      <w:r>
        <w:t xml:space="preserve"> </w:t>
      </w:r>
      <w:r w:rsidRPr="002C3786">
        <w:t>Monitoring Physical Access</w:t>
      </w:r>
      <w:bookmarkEnd w:id="2359"/>
      <w:r w:rsidRPr="002C3786">
        <w:t xml:space="preserve"> </w:t>
      </w:r>
      <w:bookmarkEnd w:id="2360"/>
      <w:bookmarkEnd w:id="2361"/>
      <w:bookmarkEnd w:id="2362"/>
      <w:bookmarkEnd w:id="2363"/>
      <w:bookmarkEnd w:id="2364"/>
      <w:bookmarkEnd w:id="2365"/>
      <w:bookmarkEnd w:id="2366"/>
      <w:bookmarkEnd w:id="2367"/>
    </w:p>
    <w:p w:rsidR="00732C81" w:rsidRPr="002C3786" w:rsidRDefault="00732C81" w:rsidP="00732C81">
      <w:pPr>
        <w:keepNext/>
      </w:pPr>
      <w:r w:rsidRPr="002C3786">
        <w:t>The organization:</w:t>
      </w:r>
    </w:p>
    <w:p w:rsidR="00732C81" w:rsidRPr="00965288" w:rsidRDefault="00732C81" w:rsidP="00732C81">
      <w:pPr>
        <w:pStyle w:val="GSAListParagraphalpha"/>
        <w:numPr>
          <w:ilvl w:val="0"/>
          <w:numId w:val="53"/>
        </w:numPr>
        <w:rPr>
          <w:bCs/>
        </w:rPr>
      </w:pPr>
      <w:r w:rsidRPr="006B29D5">
        <w:t xml:space="preserve">Monitors physical access to the facility where the information system resides to detect and respond to physical security </w:t>
      </w:r>
      <w:r w:rsidRPr="00965288" w:rsidDel="6FC9A089">
        <w:rPr>
          <w:bCs/>
        </w:rPr>
        <w:t>incidents</w:t>
      </w:r>
      <w:r w:rsidRPr="006B29D5">
        <w:t>;</w:t>
      </w:r>
    </w:p>
    <w:p w:rsidR="00732C81" w:rsidRPr="00965288" w:rsidRDefault="00732C81" w:rsidP="00732C81">
      <w:pPr>
        <w:pStyle w:val="GSAListParagraphalpha"/>
        <w:numPr>
          <w:ilvl w:val="0"/>
          <w:numId w:val="53"/>
        </w:numPr>
        <w:rPr>
          <w:bCs/>
        </w:rPr>
      </w:pPr>
      <w:r w:rsidRPr="00475E4D">
        <w:t>Reviews physical access logs [</w:t>
      </w:r>
      <w:r>
        <w:rPr>
          <w:rStyle w:val="GSAItalicEmphasisChar"/>
        </w:rPr>
        <w:t>FedRAMP</w:t>
      </w:r>
      <w:r w:rsidRPr="00D62A31">
        <w:rPr>
          <w:rStyle w:val="GSAItalicEmphasisChar"/>
        </w:rPr>
        <w:t xml:space="preserve"> Assignment: at least monthly</w:t>
      </w:r>
      <w:r w:rsidRPr="006B29D5">
        <w:t>] and upon occurrence of [</w:t>
      </w:r>
      <w:r w:rsidRPr="00D62A31">
        <w:rPr>
          <w:rStyle w:val="GSAItalicEmphasisChar"/>
        </w:rPr>
        <w:t>Assignment: organization-defined events or potential indications of events</w:t>
      </w:r>
      <w:r w:rsidRPr="006B29D5">
        <w:t>]; and</w:t>
      </w:r>
    </w:p>
    <w:p w:rsidR="00732C81" w:rsidRPr="00416940" w:rsidRDefault="00732C81" w:rsidP="00732C81">
      <w:pPr>
        <w:pStyle w:val="GSAListParagraphalpha"/>
        <w:numPr>
          <w:ilvl w:val="0"/>
          <w:numId w:val="53"/>
        </w:numPr>
      </w:pPr>
      <w:r w:rsidRPr="00416940">
        <w:t>Coordinates results of reviews and investigations with the organization’s incident response capability.</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078ED">
              <w:t>PE-6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tabs>
                <w:tab w:val="left" w:pos="1808"/>
              </w:tabs>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078ED">
              <w:t>Parameter PE-6(b)-1:</w:t>
            </w:r>
            <w:r>
              <w:t xml:space="preserve"> daily</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078ED">
              <w:t>Parameter PE-6(b)-2:</w:t>
            </w:r>
            <w:r>
              <w:t xml:space="preserve"> suspicious activity</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408186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356668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521438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7734813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360655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1186828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956094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520478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500687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617749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124792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4543201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5078ED">
              <w:t xml:space="preserve">PE-6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368" w:name="_Toc468804975"/>
      <w:bookmarkStart w:id="2369" w:name="_Toc383429825"/>
      <w:bookmarkStart w:id="2370" w:name="_Toc383444637"/>
      <w:bookmarkStart w:id="2371" w:name="_Toc385594282"/>
      <w:bookmarkStart w:id="2372" w:name="_Toc385594670"/>
      <w:bookmarkStart w:id="2373" w:name="_Toc385595058"/>
      <w:bookmarkStart w:id="2374" w:name="_Toc388620903"/>
      <w:r w:rsidRPr="002C3786">
        <w:t>PE-6 (1)</w:t>
      </w:r>
      <w:r>
        <w:t xml:space="preserve"> </w:t>
      </w:r>
      <w:r w:rsidRPr="002C3786">
        <w:t>Control Enhancement</w:t>
      </w:r>
      <w:bookmarkEnd w:id="2368"/>
      <w:r w:rsidRPr="002C3786">
        <w:t xml:space="preserve"> </w:t>
      </w:r>
      <w:bookmarkEnd w:id="2369"/>
      <w:bookmarkEnd w:id="2370"/>
      <w:bookmarkEnd w:id="2371"/>
      <w:bookmarkEnd w:id="2372"/>
      <w:bookmarkEnd w:id="2373"/>
      <w:bookmarkEnd w:id="2374"/>
    </w:p>
    <w:p w:rsidR="00732C81" w:rsidRPr="002C3786" w:rsidRDefault="00732C81" w:rsidP="00732C81">
      <w:pPr>
        <w:rPr>
          <w:rFonts w:eastAsia="Calibri"/>
        </w:rPr>
      </w:pPr>
      <w:r w:rsidRPr="002C3786">
        <w:t>The organization monitors physical intrusion alarms and surveillance equipment.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73ECA">
              <w:t>PE-6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288542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847498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344443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835030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659569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2382652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379137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51573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321128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241470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258718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6074361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D73ECA">
              <w:t xml:space="preserve">PE-6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375" w:name="_Toc468804976"/>
      <w:bookmarkStart w:id="2376" w:name="_Toc149090450"/>
      <w:bookmarkStart w:id="2377" w:name="_Toc383429826"/>
      <w:bookmarkStart w:id="2378" w:name="_Toc383444638"/>
      <w:bookmarkStart w:id="2379" w:name="_Toc385594283"/>
      <w:bookmarkStart w:id="2380" w:name="_Toc385594671"/>
      <w:bookmarkStart w:id="2381" w:name="_Toc385595059"/>
      <w:bookmarkStart w:id="2382" w:name="_Toc388620904"/>
      <w:bookmarkStart w:id="2383" w:name="_Toc449543423"/>
      <w:r w:rsidRPr="002C3786">
        <w:t>PE-8</w:t>
      </w:r>
      <w:r>
        <w:t xml:space="preserve"> Visitor </w:t>
      </w:r>
      <w:r w:rsidRPr="002C3786">
        <w:t>Access Records</w:t>
      </w:r>
      <w:bookmarkEnd w:id="2375"/>
      <w:r w:rsidRPr="002C3786">
        <w:t xml:space="preserve"> </w:t>
      </w:r>
      <w:bookmarkEnd w:id="2376"/>
      <w:bookmarkEnd w:id="2377"/>
      <w:bookmarkEnd w:id="2378"/>
      <w:bookmarkEnd w:id="2379"/>
      <w:bookmarkEnd w:id="2380"/>
      <w:bookmarkEnd w:id="2381"/>
      <w:bookmarkEnd w:id="2382"/>
      <w:bookmarkEnd w:id="2383"/>
    </w:p>
    <w:p w:rsidR="00732C81" w:rsidRPr="002C3786" w:rsidRDefault="00732C81" w:rsidP="00732C81">
      <w:pPr>
        <w:keepNext/>
      </w:pPr>
      <w:r w:rsidRPr="002C3786">
        <w:t>The organization:</w:t>
      </w:r>
    </w:p>
    <w:p w:rsidR="00732C81" w:rsidRPr="00965288" w:rsidRDefault="00732C81" w:rsidP="00732C81">
      <w:pPr>
        <w:pStyle w:val="GSAListParagraphalpha"/>
        <w:numPr>
          <w:ilvl w:val="0"/>
          <w:numId w:val="54"/>
        </w:numPr>
        <w:rPr>
          <w:bCs/>
        </w:rPr>
      </w:pPr>
      <w:r w:rsidRPr="006B29D5">
        <w:t>Maintains visitor access records to the facility where the information system resides for [</w:t>
      </w:r>
      <w:r>
        <w:rPr>
          <w:rStyle w:val="GSAItalicEmphasisChar"/>
        </w:rPr>
        <w:t>FedRAMP</w:t>
      </w:r>
      <w:r w:rsidRPr="00D62A31">
        <w:rPr>
          <w:rStyle w:val="GSAItalicEmphasisChar"/>
        </w:rPr>
        <w:t xml:space="preserve"> Assignment: for a minimum of one </w:t>
      </w:r>
      <w:r>
        <w:rPr>
          <w:rStyle w:val="GSAItalicEmphasisChar"/>
        </w:rPr>
        <w:t xml:space="preserve">(1) </w:t>
      </w:r>
      <w:r w:rsidRPr="00D62A31">
        <w:rPr>
          <w:rStyle w:val="GSAItalicEmphasisChar"/>
        </w:rPr>
        <w:t>year</w:t>
      </w:r>
      <w:r w:rsidRPr="006B29D5">
        <w:t>]; and</w:t>
      </w:r>
    </w:p>
    <w:p w:rsidR="00732C81" w:rsidRPr="00965288" w:rsidRDefault="00732C81" w:rsidP="00732C81">
      <w:pPr>
        <w:pStyle w:val="GSAListParagraphalpha"/>
        <w:numPr>
          <w:ilvl w:val="0"/>
          <w:numId w:val="54"/>
        </w:numPr>
        <w:rPr>
          <w:bCs/>
        </w:rPr>
      </w:pPr>
      <w:r w:rsidRPr="006B29D5">
        <w:t>Reviews visitor access records [</w:t>
      </w:r>
      <w:r>
        <w:rPr>
          <w:rStyle w:val="GSAItalicEmphasisChar"/>
        </w:rPr>
        <w:t>FedRAMP</w:t>
      </w:r>
      <w:r w:rsidRPr="00D62A31">
        <w:rPr>
          <w:rStyle w:val="GSAItalicEmphasisChar"/>
        </w:rPr>
        <w:t xml:space="preserve"> Assignment: at least monthly</w:t>
      </w:r>
      <w:r w:rsidRPr="006B29D5">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73ECA">
              <w:t>PE-8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73ECA">
              <w:t>Parameter PE-8(a):</w:t>
            </w:r>
            <w:r>
              <w:t xml:space="preserve"> at least one year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73ECA">
              <w:t>Parameter PE-8(b):</w:t>
            </w:r>
            <w:r>
              <w:t xml:space="preserve"> at least monthly</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0441756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997886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259792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770392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667133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602086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806048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711682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630007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684926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447794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4535192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D73ECA">
              <w:t xml:space="preserve">PE-8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384" w:name="_Toc468804977"/>
      <w:bookmarkStart w:id="2385" w:name="_Toc149090451"/>
      <w:bookmarkStart w:id="2386" w:name="_Toc383429827"/>
      <w:bookmarkStart w:id="2387" w:name="_Toc383444639"/>
      <w:bookmarkStart w:id="2388" w:name="_Toc385594284"/>
      <w:bookmarkStart w:id="2389" w:name="_Toc385594672"/>
      <w:bookmarkStart w:id="2390" w:name="_Toc385595060"/>
      <w:bookmarkStart w:id="2391" w:name="_Toc388620905"/>
      <w:bookmarkStart w:id="2392" w:name="_Toc449543424"/>
      <w:r w:rsidRPr="002C3786">
        <w:t>PE-9</w:t>
      </w:r>
      <w:r>
        <w:t xml:space="preserve"> </w:t>
      </w:r>
      <w:r w:rsidRPr="002C3786">
        <w:t>Power Equipment and Cabling</w:t>
      </w:r>
      <w:bookmarkEnd w:id="2384"/>
      <w:r w:rsidRPr="002C3786">
        <w:t xml:space="preserve"> </w:t>
      </w:r>
      <w:bookmarkEnd w:id="2385"/>
      <w:bookmarkEnd w:id="2386"/>
      <w:bookmarkEnd w:id="2387"/>
      <w:bookmarkEnd w:id="2388"/>
      <w:bookmarkEnd w:id="2389"/>
      <w:bookmarkEnd w:id="2390"/>
      <w:bookmarkEnd w:id="2391"/>
      <w:bookmarkEnd w:id="2392"/>
    </w:p>
    <w:p w:rsidR="00732C81" w:rsidRPr="00785EC6" w:rsidRDefault="00732C81" w:rsidP="00732C81">
      <w:r w:rsidRPr="002C3786">
        <w:t>The organization protects power equipment and power cabling for the information system from damage and destruction.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PE-9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5410759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595639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766811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098278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43811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0201950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401074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389194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812143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567177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6084290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8339876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D73ECA">
              <w:t xml:space="preserve">PE-9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785EC6" w:rsidRDefault="00732C81" w:rsidP="00732C81"/>
    <w:p w:rsidR="00732C81" w:rsidRDefault="00732C81" w:rsidP="00732C81">
      <w:pPr>
        <w:pStyle w:val="Heading3"/>
      </w:pPr>
      <w:bookmarkStart w:id="2393" w:name="_Toc468804978"/>
      <w:bookmarkStart w:id="2394" w:name="_Toc149090452"/>
      <w:bookmarkStart w:id="2395" w:name="_Toc383429828"/>
      <w:bookmarkStart w:id="2396" w:name="_Toc383444640"/>
      <w:bookmarkStart w:id="2397" w:name="_Toc385594285"/>
      <w:bookmarkStart w:id="2398" w:name="_Toc385594673"/>
      <w:bookmarkStart w:id="2399" w:name="_Toc385595061"/>
      <w:bookmarkStart w:id="2400" w:name="_Toc388620906"/>
      <w:bookmarkStart w:id="2401" w:name="_Toc449543425"/>
      <w:r w:rsidRPr="002C3786">
        <w:t>PE-10</w:t>
      </w:r>
      <w:r>
        <w:t xml:space="preserve"> </w:t>
      </w:r>
      <w:r w:rsidRPr="002C3786">
        <w:t>Emergency Shutoff</w:t>
      </w:r>
      <w:bookmarkEnd w:id="2393"/>
      <w:r w:rsidRPr="002C3786">
        <w:t xml:space="preserve"> </w:t>
      </w:r>
      <w:bookmarkEnd w:id="2394"/>
      <w:bookmarkEnd w:id="2395"/>
      <w:bookmarkEnd w:id="2396"/>
      <w:bookmarkEnd w:id="2397"/>
      <w:bookmarkEnd w:id="2398"/>
      <w:bookmarkEnd w:id="2399"/>
      <w:bookmarkEnd w:id="2400"/>
      <w:bookmarkEnd w:id="2401"/>
    </w:p>
    <w:p w:rsidR="00732C81" w:rsidRPr="002C3786" w:rsidRDefault="00732C81" w:rsidP="00732C81">
      <w:pPr>
        <w:keepNext/>
      </w:pPr>
      <w:r w:rsidRPr="006B29D5">
        <w:t>The organization:</w:t>
      </w:r>
    </w:p>
    <w:p w:rsidR="00732C81" w:rsidRDefault="00732C81" w:rsidP="00732C81">
      <w:pPr>
        <w:pStyle w:val="GSAListParagraphalpha"/>
        <w:numPr>
          <w:ilvl w:val="0"/>
          <w:numId w:val="55"/>
        </w:numPr>
      </w:pPr>
      <w:r w:rsidRPr="002C3786">
        <w:t>Provides the capability of shutting off power to the information system or individual system components in emergency situations;</w:t>
      </w:r>
    </w:p>
    <w:p w:rsidR="00732C81" w:rsidRDefault="00732C81" w:rsidP="00732C81">
      <w:pPr>
        <w:pStyle w:val="GSAListParagraphalpha"/>
        <w:numPr>
          <w:ilvl w:val="0"/>
          <w:numId w:val="55"/>
        </w:numPr>
      </w:pPr>
      <w:r w:rsidRPr="006B29D5">
        <w:t xml:space="preserve">Places emergency shutoff switches or devices in </w:t>
      </w:r>
      <w:r w:rsidRPr="0036370E">
        <w:t>[</w:t>
      </w:r>
      <w:r w:rsidRPr="00D62A31">
        <w:rPr>
          <w:rStyle w:val="GSAItalicEmphasisChar"/>
        </w:rPr>
        <w:t>Assignment: organization-defined location by information system or system component</w:t>
      </w:r>
      <w:r w:rsidRPr="0036370E">
        <w:t>]</w:t>
      </w:r>
      <w:r>
        <w:t xml:space="preserve"> </w:t>
      </w:r>
      <w:r w:rsidRPr="006B29D5">
        <w:t>to facilitate safe and easy access for personnel; and</w:t>
      </w:r>
    </w:p>
    <w:p w:rsidR="00732C81" w:rsidRDefault="00732C81" w:rsidP="00732C81">
      <w:pPr>
        <w:pStyle w:val="GSAListParagraphalpha"/>
        <w:numPr>
          <w:ilvl w:val="0"/>
          <w:numId w:val="55"/>
        </w:numPr>
      </w:pPr>
      <w:r w:rsidRPr="002C3786">
        <w:t>Protects emergency power shutoff capability from unauthorized activation.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45FED">
              <w:t>PE-10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45FED">
              <w:t>Parameter PE-10(b):</w:t>
            </w:r>
            <w:r>
              <w:t xml:space="preserve"> data center electrical rooms</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5096200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361772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163242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750308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574054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867382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075910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051878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300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992749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694255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131675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45FED">
              <w:t xml:space="preserve">PE-10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402" w:name="_Toc468804979"/>
      <w:bookmarkStart w:id="2403" w:name="_Toc149090453"/>
      <w:bookmarkStart w:id="2404" w:name="_Toc383429829"/>
      <w:bookmarkStart w:id="2405" w:name="_Toc383444641"/>
      <w:bookmarkStart w:id="2406" w:name="_Toc385594286"/>
      <w:bookmarkStart w:id="2407" w:name="_Toc385594674"/>
      <w:bookmarkStart w:id="2408" w:name="_Toc385595062"/>
      <w:bookmarkStart w:id="2409" w:name="_Toc388620907"/>
      <w:bookmarkStart w:id="2410" w:name="_Toc449543426"/>
      <w:r w:rsidRPr="002C3786">
        <w:t>PE-11</w:t>
      </w:r>
      <w:r>
        <w:t xml:space="preserve"> </w:t>
      </w:r>
      <w:r w:rsidRPr="002C3786">
        <w:t>Emergency Power</w:t>
      </w:r>
      <w:bookmarkEnd w:id="2402"/>
      <w:r w:rsidRPr="002C3786">
        <w:t xml:space="preserve"> </w:t>
      </w:r>
      <w:bookmarkEnd w:id="2403"/>
      <w:bookmarkEnd w:id="2404"/>
      <w:bookmarkEnd w:id="2405"/>
      <w:bookmarkEnd w:id="2406"/>
      <w:bookmarkEnd w:id="2407"/>
      <w:bookmarkEnd w:id="2408"/>
      <w:bookmarkEnd w:id="2409"/>
      <w:bookmarkEnd w:id="2410"/>
    </w:p>
    <w:p w:rsidR="00732C81" w:rsidRPr="002C3786" w:rsidRDefault="00732C81" w:rsidP="00732C81">
      <w:r w:rsidRPr="006B29D5">
        <w:t>The organization provides a short-term uninterruptible power supply to facilitate [</w:t>
      </w:r>
      <w:r w:rsidRPr="002B4E6E">
        <w:rPr>
          <w:rStyle w:val="GSAItalicEmphasisChar"/>
        </w:rPr>
        <w:t>Selection (one or more): an orderly shutdown of the information system; transition of the information system to long-term alternate power</w:t>
      </w:r>
      <w:r w:rsidRPr="006B29D5">
        <w:t>]</w:t>
      </w:r>
      <w:r w:rsidRPr="008E3320">
        <w:t xml:space="preserve"> </w:t>
      </w:r>
      <w:r w:rsidRPr="006B29D5">
        <w:t xml:space="preserve">in the event of a primary power source loss.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45FED">
              <w:t>PE-11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45FED">
              <w:t>Parameter PE-11:</w:t>
            </w:r>
            <w:r>
              <w:t xml:space="preserve"> transition of the information to long-term alternate power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3351222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575836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915570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104384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416705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4190764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937205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186515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104514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329900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040812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8940750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76474">
              <w:t xml:space="preserve">PE-11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411" w:name="_Toc468804980"/>
      <w:bookmarkStart w:id="2412" w:name="_Toc149090454"/>
      <w:bookmarkStart w:id="2413" w:name="_Toc383429830"/>
      <w:bookmarkStart w:id="2414" w:name="_Toc383444642"/>
      <w:bookmarkStart w:id="2415" w:name="_Toc385594287"/>
      <w:bookmarkStart w:id="2416" w:name="_Toc385594675"/>
      <w:bookmarkStart w:id="2417" w:name="_Toc385595063"/>
      <w:bookmarkStart w:id="2418" w:name="_Toc388620908"/>
      <w:bookmarkStart w:id="2419" w:name="_Toc449543427"/>
      <w:r w:rsidRPr="002C3786">
        <w:t>PE-12</w:t>
      </w:r>
      <w:r>
        <w:t xml:space="preserve"> </w:t>
      </w:r>
      <w:r w:rsidRPr="002C3786">
        <w:t>Emergency Lighting</w:t>
      </w:r>
      <w:bookmarkEnd w:id="2411"/>
      <w:r w:rsidRPr="002C3786">
        <w:t xml:space="preserve"> </w:t>
      </w:r>
      <w:bookmarkEnd w:id="2412"/>
      <w:bookmarkEnd w:id="2413"/>
      <w:bookmarkEnd w:id="2414"/>
      <w:bookmarkEnd w:id="2415"/>
      <w:bookmarkEnd w:id="2416"/>
      <w:bookmarkEnd w:id="2417"/>
      <w:bookmarkEnd w:id="2418"/>
      <w:bookmarkEnd w:id="2419"/>
    </w:p>
    <w:p w:rsidR="00732C81" w:rsidRPr="00785EC6" w:rsidRDefault="00732C81" w:rsidP="00732C81">
      <w:r w:rsidRPr="006B29D5">
        <w:t>The organization employs and maintains automatic emergency lighting for the information system that activates in the event of a power outage or disruption and that covers emergency exits and evacuation routes within the facility.</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PE-12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7157720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288266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59798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48243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750761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3968883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561567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692386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091921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112161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997032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4158894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76474">
              <w:t xml:space="preserve">PE-12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420" w:name="_Toc468804981"/>
      <w:bookmarkStart w:id="2421" w:name="_Toc149090455"/>
      <w:bookmarkStart w:id="2422" w:name="_Toc383429831"/>
      <w:bookmarkStart w:id="2423" w:name="_Toc383444643"/>
      <w:bookmarkStart w:id="2424" w:name="_Toc385594288"/>
      <w:bookmarkStart w:id="2425" w:name="_Toc385594676"/>
      <w:bookmarkStart w:id="2426" w:name="_Toc385595064"/>
      <w:bookmarkStart w:id="2427" w:name="_Toc388620909"/>
      <w:bookmarkStart w:id="2428" w:name="_Toc449543428"/>
      <w:r w:rsidRPr="002C3786">
        <w:t>PE-13</w:t>
      </w:r>
      <w:r>
        <w:t xml:space="preserve"> </w:t>
      </w:r>
      <w:r w:rsidRPr="002C3786">
        <w:t>Fire Protection</w:t>
      </w:r>
      <w:bookmarkEnd w:id="2420"/>
      <w:r>
        <w:t xml:space="preserve"> </w:t>
      </w:r>
      <w:bookmarkEnd w:id="2421"/>
      <w:bookmarkEnd w:id="2422"/>
      <w:bookmarkEnd w:id="2423"/>
      <w:bookmarkEnd w:id="2424"/>
      <w:bookmarkEnd w:id="2425"/>
      <w:bookmarkEnd w:id="2426"/>
      <w:bookmarkEnd w:id="2427"/>
      <w:bookmarkEnd w:id="2428"/>
    </w:p>
    <w:p w:rsidR="00732C81" w:rsidRPr="002C3786" w:rsidRDefault="00732C81" w:rsidP="00732C81">
      <w:r w:rsidRPr="002C3786">
        <w:t>The organization employs and maintains fire suppression and detection devices/systems for the information system that are supported by an independent energy source.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PE-13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3180913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830967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786454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871859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071491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1919294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293735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291563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260093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775147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540906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7683760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76474">
              <w:t xml:space="preserve">PE-13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429" w:name="_Toc468804982"/>
      <w:bookmarkStart w:id="2430" w:name="_Toc383429834"/>
      <w:bookmarkStart w:id="2431" w:name="_Toc383444645"/>
      <w:bookmarkStart w:id="2432" w:name="_Toc385594290"/>
      <w:bookmarkStart w:id="2433" w:name="_Toc385594678"/>
      <w:bookmarkStart w:id="2434" w:name="_Toc385595066"/>
      <w:bookmarkStart w:id="2435" w:name="_Toc388620910"/>
      <w:r w:rsidRPr="002C3786">
        <w:t>PE-13 (2)</w:t>
      </w:r>
      <w:r>
        <w:t xml:space="preserve"> </w:t>
      </w:r>
      <w:r w:rsidRPr="002C3786">
        <w:t>Control Enhancement</w:t>
      </w:r>
      <w:bookmarkEnd w:id="2429"/>
      <w:r w:rsidRPr="002C3786">
        <w:t xml:space="preserve"> </w:t>
      </w:r>
      <w:bookmarkEnd w:id="2430"/>
      <w:bookmarkEnd w:id="2431"/>
      <w:bookmarkEnd w:id="2432"/>
      <w:bookmarkEnd w:id="2433"/>
      <w:bookmarkEnd w:id="2434"/>
      <w:bookmarkEnd w:id="2435"/>
    </w:p>
    <w:p w:rsidR="00732C81" w:rsidRPr="002C3786" w:rsidRDefault="00732C81" w:rsidP="00732C81">
      <w:pPr>
        <w:rPr>
          <w:bCs/>
        </w:rPr>
      </w:pPr>
      <w:r w:rsidRPr="006B29D5">
        <w:t>The organization employs fire suppression devices/systems for the information system that provide automatic notification of any activation [</w:t>
      </w:r>
      <w:r w:rsidRPr="002B4E6E">
        <w:rPr>
          <w:rStyle w:val="GSAItalicEmphasisChar"/>
        </w:rPr>
        <w:t>Assignment: organization-defined personnel or roles</w:t>
      </w:r>
      <w:r w:rsidRPr="006B29D5">
        <w:t>] and [</w:t>
      </w:r>
      <w:r w:rsidRPr="002B4E6E">
        <w:rPr>
          <w:rStyle w:val="GSAItalicEmphasisChar"/>
        </w:rPr>
        <w:t>Assignment: organization-defined emergency responders</w:t>
      </w:r>
      <w:r w:rsidRPr="006B29D5">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PE-13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8365F">
              <w:t>Parameter PE-13(2)-1:</w:t>
            </w:r>
            <w:r>
              <w:t xml:space="preserve"> SOC and emergency responders</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8365F">
              <w:t>Parameter PE-13(2)-2:</w:t>
            </w:r>
            <w:r>
              <w:t xml:space="preserve"> SOC and emergency responders</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019319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159483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036249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786972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094168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3077818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78136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684110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102989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395232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811349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7151563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98365F">
              <w:t xml:space="preserve">PE-13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436" w:name="_Toc468804983"/>
      <w:bookmarkStart w:id="2437" w:name="_Toc383429835"/>
      <w:bookmarkStart w:id="2438" w:name="_Toc383444646"/>
      <w:bookmarkStart w:id="2439" w:name="_Toc385594291"/>
      <w:bookmarkStart w:id="2440" w:name="_Toc385594679"/>
      <w:bookmarkStart w:id="2441" w:name="_Toc385595067"/>
      <w:bookmarkStart w:id="2442" w:name="_Toc388620911"/>
      <w:r w:rsidRPr="002C3786">
        <w:t>PE-13 (3)</w:t>
      </w:r>
      <w:r>
        <w:t xml:space="preserve"> </w:t>
      </w:r>
      <w:r w:rsidRPr="002C3786">
        <w:t>Control Enhancement</w:t>
      </w:r>
      <w:bookmarkEnd w:id="2436"/>
      <w:r w:rsidRPr="002C3786">
        <w:t xml:space="preserve"> </w:t>
      </w:r>
      <w:bookmarkEnd w:id="2437"/>
      <w:bookmarkEnd w:id="2438"/>
      <w:bookmarkEnd w:id="2439"/>
      <w:bookmarkEnd w:id="2440"/>
      <w:bookmarkEnd w:id="2441"/>
      <w:bookmarkEnd w:id="2442"/>
    </w:p>
    <w:p w:rsidR="00732C81" w:rsidRPr="002C3786" w:rsidRDefault="00732C81" w:rsidP="00732C81">
      <w:pPr>
        <w:rPr>
          <w:rFonts w:eastAsia="Calibri"/>
        </w:rPr>
      </w:pPr>
      <w:r w:rsidRPr="002C3786">
        <w:t>The organization employs an automatic fire suppression capability for the information system when the facility is not staffed on a continuous basis.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PE-13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0055038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717137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95517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718537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251028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857450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901429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573203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679870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136024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483368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9459109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05C7F">
              <w:t xml:space="preserve">PE-13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443" w:name="_Toc468804984"/>
      <w:bookmarkStart w:id="2444" w:name="_Toc149090456"/>
      <w:bookmarkStart w:id="2445" w:name="_Toc383429836"/>
      <w:bookmarkStart w:id="2446" w:name="_Toc383444647"/>
      <w:bookmarkStart w:id="2447" w:name="_Toc385594292"/>
      <w:bookmarkStart w:id="2448" w:name="_Toc385594680"/>
      <w:bookmarkStart w:id="2449" w:name="_Toc385595068"/>
      <w:bookmarkStart w:id="2450" w:name="_Toc388620912"/>
      <w:bookmarkStart w:id="2451" w:name="_Toc449543429"/>
      <w:r w:rsidRPr="002C3786">
        <w:t>PE-14</w:t>
      </w:r>
      <w:r>
        <w:t xml:space="preserve"> </w:t>
      </w:r>
      <w:r w:rsidRPr="002C3786">
        <w:t>Temperature and Humidity Controls</w:t>
      </w:r>
      <w:bookmarkEnd w:id="2443"/>
      <w:r w:rsidRPr="002C3786">
        <w:t xml:space="preserve"> </w:t>
      </w:r>
      <w:bookmarkEnd w:id="2444"/>
      <w:bookmarkEnd w:id="2445"/>
      <w:bookmarkEnd w:id="2446"/>
      <w:bookmarkEnd w:id="2447"/>
      <w:bookmarkEnd w:id="2448"/>
      <w:bookmarkEnd w:id="2449"/>
      <w:bookmarkEnd w:id="2450"/>
      <w:bookmarkEnd w:id="2451"/>
    </w:p>
    <w:p w:rsidR="00732C81" w:rsidRPr="002C3786" w:rsidRDefault="00732C81" w:rsidP="00732C81">
      <w:pPr>
        <w:keepNext/>
      </w:pPr>
      <w:r w:rsidRPr="006B29D5">
        <w:t>The organization:</w:t>
      </w:r>
    </w:p>
    <w:p w:rsidR="00732C81" w:rsidRPr="00965288" w:rsidRDefault="00732C81" w:rsidP="00732C81">
      <w:pPr>
        <w:pStyle w:val="GSAListParagraphalpha"/>
        <w:numPr>
          <w:ilvl w:val="0"/>
          <w:numId w:val="56"/>
        </w:numPr>
        <w:rPr>
          <w:bCs/>
        </w:rPr>
      </w:pPr>
      <w:r w:rsidRPr="006B29D5">
        <w:t xml:space="preserve">Maintains temperature and humidity levels within the facility where the information system </w:t>
      </w:r>
      <w:r w:rsidRPr="008E3320">
        <w:t>resides at [</w:t>
      </w:r>
      <w:r>
        <w:rPr>
          <w:rStyle w:val="GSAItalicEmphasisChar"/>
        </w:rPr>
        <w:t>FedRAMP</w:t>
      </w:r>
      <w:r w:rsidRPr="00D62A31">
        <w:rPr>
          <w:rStyle w:val="GSAItalicEmphasisChar"/>
        </w:rPr>
        <w:t xml:space="preserve"> Assignment: consistent with American Society of Heating, Refrigerating and Air-conditioning Engineers (ASHRAE) document entitled "Thermal Guidelines for Data Processing Environments</w:t>
      </w:r>
      <w:r w:rsidRPr="00AF5C3D">
        <w:t>]; and</w:t>
      </w:r>
    </w:p>
    <w:p w:rsidR="00732C81" w:rsidRPr="00340E59" w:rsidRDefault="00732C81" w:rsidP="00732C81">
      <w:pPr>
        <w:pStyle w:val="GSAGuidance"/>
      </w:pPr>
      <w:r w:rsidRPr="0012791B">
        <w:rPr>
          <w:rStyle w:val="GSAGuidanceBoldChar"/>
        </w:rPr>
        <w:t>PE-14</w:t>
      </w:r>
      <w:r>
        <w:rPr>
          <w:rStyle w:val="GSAGuidanceBoldChar"/>
        </w:rPr>
        <w:t xml:space="preserve"> </w:t>
      </w:r>
      <w:r w:rsidRPr="0012791B">
        <w:rPr>
          <w:rStyle w:val="GSAGuidanceBoldChar"/>
        </w:rPr>
        <w:t>(a) Additional</w:t>
      </w:r>
      <w:r w:rsidRPr="00C05C7F">
        <w:rPr>
          <w:rStyle w:val="GSAGuidanceBoldChar"/>
        </w:rPr>
        <w:t xml:space="preserve"> </w:t>
      </w:r>
      <w:r>
        <w:rPr>
          <w:rStyle w:val="GSAGuidanceBoldChar"/>
        </w:rPr>
        <w:t>FedRAMP</w:t>
      </w:r>
      <w:r w:rsidRPr="00C05C7F">
        <w:rPr>
          <w:rStyle w:val="GSAGuidanceBoldChar"/>
        </w:rPr>
        <w:t xml:space="preserve"> Requirements and Guidance: </w:t>
      </w:r>
      <w:r>
        <w:rPr>
          <w:rStyle w:val="GSAGuidanceBoldChar"/>
        </w:rPr>
        <w:br/>
      </w:r>
      <w:r w:rsidRPr="00C05C7F">
        <w:rPr>
          <w:rStyle w:val="GSAGuidanceBoldChar"/>
        </w:rPr>
        <w:t>Requirement:</w:t>
      </w:r>
      <w:r w:rsidRPr="00340E59">
        <w:t xml:space="preserve"> </w:t>
      </w:r>
      <w:r w:rsidRPr="00744A36">
        <w:rPr>
          <w:rStyle w:val="GSAItalicEmphasisChar"/>
        </w:rPr>
        <w:t>The service provider measures temperature at server inlets and humidity levels by dew point</w:t>
      </w:r>
      <w:r w:rsidRPr="00340E59">
        <w:t>.</w:t>
      </w:r>
    </w:p>
    <w:p w:rsidR="00732C81" w:rsidRDefault="00732C81" w:rsidP="00732C81">
      <w:pPr>
        <w:pStyle w:val="GSAListParagraphalpha"/>
        <w:numPr>
          <w:ilvl w:val="0"/>
          <w:numId w:val="56"/>
        </w:numPr>
      </w:pPr>
      <w:r w:rsidRPr="006F3117">
        <w:t>Monitors temperature and humidity levels [</w:t>
      </w:r>
      <w:r>
        <w:rPr>
          <w:rStyle w:val="GSAItalicEmphasisChar"/>
        </w:rPr>
        <w:t>FedRAMP</w:t>
      </w:r>
      <w:r w:rsidRPr="002B4E6E">
        <w:rPr>
          <w:rStyle w:val="GSAItalicEmphasisChar"/>
        </w:rPr>
        <w:t xml:space="preserve"> Assignment: continuously</w:t>
      </w:r>
      <w:r w:rsidRPr="00AF5C3D">
        <w:t>]</w:t>
      </w:r>
      <w:r>
        <w:t>.</w:t>
      </w:r>
      <w:r w:rsidRPr="00AF5C3D">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C68E9">
              <w:t>PE-14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C68E9">
              <w:t>Parameter PE-14(a):</w:t>
            </w:r>
            <w:r>
              <w:t xml:space="preserve"> Consistent with American Society of Heating, Refrigerating and Air-conditioning Engineers (ASHRAE) document entitled Thermal Guidelines for Data Processing Environments.</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C68E9">
              <w:t>Parameter PE-14(b)</w:t>
            </w:r>
            <w:r>
              <w:t>:</w:t>
            </w:r>
            <w:r w:rsidRPr="00DC68E9">
              <w:t xml:space="preserve"> </w:t>
            </w:r>
            <w:r>
              <w:t>continuously</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44A36">
              <w:t>Parameter PE-14(b) Additional</w:t>
            </w:r>
            <w:r w:rsidRPr="00DC68E9">
              <w:t>:</w:t>
            </w:r>
            <w:r>
              <w:t xml:space="preserve"> The service provider measures temperature at server inlets and humidity levels by dew point.</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6357788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028187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032648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746353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110713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7283829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810731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808925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407713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07051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6626241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2777331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3623B">
              <w:t xml:space="preserve">PE-14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452" w:name="_Toc468804985"/>
      <w:bookmarkStart w:id="2453" w:name="_Toc383429837"/>
      <w:bookmarkStart w:id="2454" w:name="_Toc383444648"/>
      <w:bookmarkStart w:id="2455" w:name="_Toc385594293"/>
      <w:bookmarkStart w:id="2456" w:name="_Toc385594681"/>
      <w:bookmarkStart w:id="2457" w:name="_Toc385595069"/>
      <w:bookmarkStart w:id="2458" w:name="_Toc388620913"/>
      <w:r w:rsidRPr="00AF5C3D">
        <w:t>PE-14 (2)</w:t>
      </w:r>
      <w:r>
        <w:t xml:space="preserve"> </w:t>
      </w:r>
      <w:r w:rsidRPr="006F3117">
        <w:t>Control Enhancement</w:t>
      </w:r>
      <w:bookmarkEnd w:id="2452"/>
      <w:r w:rsidRPr="00AF5C3D">
        <w:t xml:space="preserve"> </w:t>
      </w:r>
      <w:bookmarkEnd w:id="2453"/>
      <w:bookmarkEnd w:id="2454"/>
      <w:bookmarkEnd w:id="2455"/>
      <w:bookmarkEnd w:id="2456"/>
      <w:bookmarkEnd w:id="2457"/>
      <w:bookmarkEnd w:id="2458"/>
    </w:p>
    <w:p w:rsidR="00732C81" w:rsidRDefault="00732C81" w:rsidP="00732C81">
      <w:r w:rsidRPr="00AF5C3D">
        <w:t>The organization employs temperature and humidity monitoring that provides an alarm or notification of changes potentially harmful to personnel or equipment.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F3117">
              <w:t>PE-1</w:t>
            </w:r>
            <w:r w:rsidRPr="00AF5C3D">
              <w:t>4</w:t>
            </w:r>
            <w:r>
              <w:t xml:space="preserve"> </w:t>
            </w:r>
            <w:r w:rsidRPr="00AF5C3D">
              <w:t>(2)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3137243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849083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102041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293930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622208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2124336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863153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022154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260944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850906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434592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2823755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F3117">
              <w:t>PE-1</w:t>
            </w:r>
            <w:r w:rsidRPr="00AF5C3D">
              <w:t>4</w:t>
            </w:r>
            <w:r>
              <w:t xml:space="preserve"> </w:t>
            </w:r>
            <w:r w:rsidRPr="00AF5C3D">
              <w:t>(2)</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459" w:name="_Toc468804986"/>
      <w:bookmarkStart w:id="2460" w:name="_Toc149090457"/>
      <w:bookmarkStart w:id="2461" w:name="_Toc383429838"/>
      <w:bookmarkStart w:id="2462" w:name="_Toc383444649"/>
      <w:bookmarkStart w:id="2463" w:name="_Toc385594294"/>
      <w:bookmarkStart w:id="2464" w:name="_Toc385594682"/>
      <w:bookmarkStart w:id="2465" w:name="_Toc385595070"/>
      <w:bookmarkStart w:id="2466" w:name="_Toc388620914"/>
      <w:bookmarkStart w:id="2467" w:name="_Toc449543430"/>
      <w:r w:rsidRPr="006F3117">
        <w:t>PE-15</w:t>
      </w:r>
      <w:r>
        <w:t xml:space="preserve"> </w:t>
      </w:r>
      <w:r w:rsidRPr="006F3117">
        <w:t>Water Damage Protection</w:t>
      </w:r>
      <w:bookmarkEnd w:id="2459"/>
      <w:r w:rsidRPr="006F3117">
        <w:t xml:space="preserve"> </w:t>
      </w:r>
      <w:bookmarkEnd w:id="2460"/>
      <w:bookmarkEnd w:id="2461"/>
      <w:bookmarkEnd w:id="2462"/>
      <w:bookmarkEnd w:id="2463"/>
      <w:bookmarkEnd w:id="2464"/>
      <w:bookmarkEnd w:id="2465"/>
      <w:bookmarkEnd w:id="2466"/>
      <w:bookmarkEnd w:id="2467"/>
    </w:p>
    <w:p w:rsidR="00732C81" w:rsidRPr="002C3786" w:rsidRDefault="00732C81" w:rsidP="00732C81">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PE-15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7352799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479786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76788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7931752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14238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9891164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466142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629956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281506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447463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187213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6813320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 xml:space="preserve">PE-15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468" w:name="_Toc468804987"/>
      <w:bookmarkStart w:id="2469" w:name="_Toc149090458"/>
      <w:bookmarkStart w:id="2470" w:name="_Toc383429839"/>
      <w:bookmarkStart w:id="2471" w:name="_Toc383444650"/>
      <w:bookmarkStart w:id="2472" w:name="_Toc385594295"/>
      <w:bookmarkStart w:id="2473" w:name="_Toc385594683"/>
      <w:bookmarkStart w:id="2474" w:name="_Toc385595071"/>
      <w:bookmarkStart w:id="2475" w:name="_Toc388620915"/>
      <w:bookmarkStart w:id="2476" w:name="_Toc449543431"/>
      <w:r w:rsidRPr="006F3117">
        <w:t>PE-16</w:t>
      </w:r>
      <w:r>
        <w:t xml:space="preserve"> </w:t>
      </w:r>
      <w:r w:rsidRPr="006F3117">
        <w:t>Delivery and Removal</w:t>
      </w:r>
      <w:bookmarkEnd w:id="2468"/>
      <w:r w:rsidRPr="006F3117">
        <w:t xml:space="preserve"> </w:t>
      </w:r>
      <w:bookmarkEnd w:id="2469"/>
      <w:bookmarkEnd w:id="2470"/>
      <w:bookmarkEnd w:id="2471"/>
      <w:bookmarkEnd w:id="2472"/>
      <w:bookmarkEnd w:id="2473"/>
      <w:bookmarkEnd w:id="2474"/>
      <w:bookmarkEnd w:id="2475"/>
      <w:bookmarkEnd w:id="2476"/>
    </w:p>
    <w:p w:rsidR="00732C81" w:rsidRPr="00934756" w:rsidRDefault="00732C81" w:rsidP="00732C81">
      <w:r w:rsidRPr="006B29D5">
        <w:t>The organization authorizes, monitors, and controls [</w:t>
      </w:r>
      <w:r>
        <w:rPr>
          <w:rStyle w:val="GSAItalicEmphasisChar"/>
        </w:rPr>
        <w:t>FedRAMP</w:t>
      </w:r>
      <w:r w:rsidRPr="002B4E6E">
        <w:rPr>
          <w:rStyle w:val="GSAItalicEmphasisChar"/>
        </w:rPr>
        <w:t xml:space="preserve"> Assignment: all information system components</w:t>
      </w:r>
      <w:r w:rsidRPr="006B29D5">
        <w:t>]</w:t>
      </w:r>
      <w:r w:rsidRPr="006F3117">
        <w:t xml:space="preserve"> </w:t>
      </w:r>
      <w:r w:rsidRPr="006B29D5">
        <w:t>entering and exiting the facility and maintains records of those items.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PE-16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13E5F">
              <w:t>Parameter PE-16:</w:t>
            </w:r>
            <w:r>
              <w:t xml:space="preserve"> all information system components</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6056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9920126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360418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240651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332530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5412610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394685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073504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27531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529316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79002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001453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F13E5F">
              <w:t xml:space="preserve">PE-16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477" w:name="_Toc468804988"/>
      <w:bookmarkStart w:id="2478" w:name="_Toc149090459"/>
      <w:bookmarkStart w:id="2479" w:name="_Toc383429840"/>
      <w:bookmarkStart w:id="2480" w:name="_Toc383444651"/>
      <w:bookmarkStart w:id="2481" w:name="_Toc385594296"/>
      <w:bookmarkStart w:id="2482" w:name="_Toc385594684"/>
      <w:bookmarkStart w:id="2483" w:name="_Toc385595072"/>
      <w:bookmarkStart w:id="2484" w:name="_Toc388620916"/>
      <w:bookmarkStart w:id="2485" w:name="_Toc449543432"/>
      <w:r w:rsidRPr="006F3117">
        <w:t>PE-17</w:t>
      </w:r>
      <w:r>
        <w:t xml:space="preserve"> </w:t>
      </w:r>
      <w:r w:rsidRPr="006F3117">
        <w:t>Alternate Work Site</w:t>
      </w:r>
      <w:bookmarkEnd w:id="2477"/>
      <w:r w:rsidRPr="006F3117">
        <w:t xml:space="preserve"> </w:t>
      </w:r>
      <w:bookmarkEnd w:id="2478"/>
      <w:bookmarkEnd w:id="2479"/>
      <w:bookmarkEnd w:id="2480"/>
      <w:bookmarkEnd w:id="2481"/>
      <w:bookmarkEnd w:id="2482"/>
      <w:bookmarkEnd w:id="2483"/>
      <w:bookmarkEnd w:id="2484"/>
      <w:bookmarkEnd w:id="2485"/>
    </w:p>
    <w:p w:rsidR="00732C81" w:rsidRPr="002C3786" w:rsidRDefault="00732C81" w:rsidP="00732C81">
      <w:pPr>
        <w:keepNext/>
      </w:pPr>
      <w:r w:rsidRPr="002C3786">
        <w:t>The organization:</w:t>
      </w:r>
    </w:p>
    <w:p w:rsidR="00732C81" w:rsidRPr="00965288" w:rsidRDefault="00732C81" w:rsidP="00732C81">
      <w:pPr>
        <w:pStyle w:val="GSAListParagraphalpha"/>
        <w:numPr>
          <w:ilvl w:val="0"/>
          <w:numId w:val="39"/>
        </w:numPr>
      </w:pPr>
      <w:r w:rsidRPr="00F13E5F">
        <w:t>Employs [</w:t>
      </w:r>
      <w:r w:rsidRPr="0017135B">
        <w:rPr>
          <w:rStyle w:val="GSAItalicEmphasisChar"/>
        </w:rPr>
        <w:t>Assignment: organization-defined security controls</w:t>
      </w:r>
      <w:r w:rsidRPr="00F13E5F">
        <w:t>] at alternate work sites</w:t>
      </w:r>
      <w:r w:rsidRPr="0017135B">
        <w:rPr>
          <w:rStyle w:val="GSAItalicEmphasisChar"/>
        </w:rPr>
        <w:t>;</w:t>
      </w:r>
    </w:p>
    <w:p w:rsidR="00732C81" w:rsidRPr="00F13E5F" w:rsidRDefault="00732C81" w:rsidP="00732C81">
      <w:pPr>
        <w:pStyle w:val="GSAListParagraphalpha"/>
        <w:numPr>
          <w:ilvl w:val="0"/>
          <w:numId w:val="115"/>
        </w:numPr>
      </w:pPr>
      <w:r w:rsidRPr="00F13E5F">
        <w:t>Assesses as feasible, the effectiveness of security controls at alternate work sites; and</w:t>
      </w:r>
    </w:p>
    <w:p w:rsidR="00732C81" w:rsidRPr="00F13E5F" w:rsidRDefault="00732C81" w:rsidP="00732C81">
      <w:pPr>
        <w:pStyle w:val="GSAListParagraphalpha"/>
        <w:numPr>
          <w:ilvl w:val="0"/>
          <w:numId w:val="115"/>
        </w:numPr>
      </w:pPr>
      <w:r w:rsidRPr="00F13E5F">
        <w:t>Provides a means for employees to communicate with information security personnel in case of security incidents or problems.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13E5F">
              <w:t>PE-17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AWS Physical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13E5F">
              <w:t>Parameter PE-17(a):</w:t>
            </w:r>
            <w:r>
              <w:t xml:space="preserve"> Refer to the management, operational, and technical information system security controls for alternate work sites below in part a.</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5141510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49406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147021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348072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844240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1912332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189247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300178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463978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089890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379463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0440986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C3786">
              <w:t>PE-17 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36708B" w:rsidRDefault="00732C81" w:rsidP="00963369">
            <w:pPr>
              <w:pStyle w:val="GSATableText"/>
            </w:pPr>
            <w:r>
              <w:t>Inherited from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486" w:name="_Toc383429842"/>
      <w:bookmarkStart w:id="2487" w:name="_Toc383444653"/>
      <w:bookmarkStart w:id="2488" w:name="_Toc385594298"/>
      <w:bookmarkStart w:id="2489" w:name="_Toc385594686"/>
      <w:bookmarkStart w:id="2490" w:name="_Toc385595074"/>
      <w:bookmarkStart w:id="2491" w:name="_Toc449543434"/>
      <w:bookmarkStart w:id="2492" w:name="_Toc468804989"/>
      <w:r w:rsidRPr="002C3786">
        <w:t>Planning (PL)</w:t>
      </w:r>
      <w:bookmarkEnd w:id="2486"/>
      <w:bookmarkEnd w:id="2487"/>
      <w:bookmarkEnd w:id="2488"/>
      <w:bookmarkEnd w:id="2489"/>
      <w:bookmarkEnd w:id="2490"/>
      <w:bookmarkEnd w:id="2491"/>
      <w:bookmarkEnd w:id="2492"/>
    </w:p>
    <w:p w:rsidR="00732C81" w:rsidRDefault="00732C81" w:rsidP="00732C81">
      <w:pPr>
        <w:pStyle w:val="Heading3"/>
      </w:pPr>
      <w:bookmarkStart w:id="2493" w:name="_Toc468804990"/>
      <w:bookmarkStart w:id="2494" w:name="_Toc149090407"/>
      <w:bookmarkStart w:id="2495" w:name="_Toc383429843"/>
      <w:bookmarkStart w:id="2496" w:name="_Toc383444654"/>
      <w:bookmarkStart w:id="2497" w:name="_Toc385594299"/>
      <w:bookmarkStart w:id="2498" w:name="_Toc385594687"/>
      <w:bookmarkStart w:id="2499" w:name="_Toc385595075"/>
      <w:bookmarkStart w:id="2500" w:name="_Toc388620917"/>
      <w:bookmarkStart w:id="2501" w:name="_Toc449543436"/>
      <w:r w:rsidRPr="002C3786">
        <w:t>PL-1</w:t>
      </w:r>
      <w:r>
        <w:t xml:space="preserve"> </w:t>
      </w:r>
      <w:r w:rsidRPr="002C3786">
        <w:t>Security Planning Policy and Procedures</w:t>
      </w:r>
      <w:bookmarkEnd w:id="2493"/>
      <w:r w:rsidRPr="002C3786">
        <w:t xml:space="preserve"> </w:t>
      </w:r>
      <w:bookmarkEnd w:id="2494"/>
      <w:bookmarkEnd w:id="2495"/>
      <w:bookmarkEnd w:id="2496"/>
      <w:bookmarkEnd w:id="2497"/>
      <w:bookmarkEnd w:id="2498"/>
      <w:bookmarkEnd w:id="2499"/>
      <w:bookmarkEnd w:id="2500"/>
      <w:bookmarkEnd w:id="2501"/>
    </w:p>
    <w:p w:rsidR="00732C81" w:rsidRPr="002C3786" w:rsidRDefault="00732C81" w:rsidP="00732C81">
      <w:pPr>
        <w:keepNext/>
      </w:pPr>
      <w:r w:rsidRPr="00475E4D">
        <w:t>The organization</w:t>
      </w:r>
      <w:r w:rsidRPr="006F3117">
        <w:t xml:space="preserve">: </w:t>
      </w:r>
    </w:p>
    <w:p w:rsidR="00732C81" w:rsidRDefault="00732C81" w:rsidP="00732C81">
      <w:pPr>
        <w:pStyle w:val="GSAListParagraphalpha"/>
        <w:numPr>
          <w:ilvl w:val="0"/>
          <w:numId w:val="149"/>
        </w:numPr>
      </w:pPr>
      <w:r w:rsidRPr="006F3117">
        <w:t>Develops, documents, and disseminates to [</w:t>
      </w:r>
      <w:r w:rsidRPr="002B4E6E">
        <w:rPr>
          <w:rStyle w:val="GSAItalicEmphasisChar"/>
        </w:rPr>
        <w:t>Assignment: organization-defined personnel or roles</w:t>
      </w:r>
      <w:r w:rsidRPr="00AF5C3D">
        <w:t xml:space="preserve">]: </w:t>
      </w:r>
    </w:p>
    <w:p w:rsidR="00732C81" w:rsidRDefault="00732C81" w:rsidP="00732C81">
      <w:pPr>
        <w:pStyle w:val="GSAListParagraphalpha2"/>
        <w:numPr>
          <w:ilvl w:val="1"/>
          <w:numId w:val="115"/>
        </w:numPr>
      </w:pPr>
      <w:r w:rsidRPr="006F3117">
        <w:t>A security planning policy that addresses purpose, scope, roles, responsibilities,</w:t>
      </w:r>
      <w:r w:rsidRPr="00AF5C3D">
        <w:t xml:space="preserve"> management commitment, coordination among organizational entities, and compliance; and </w:t>
      </w:r>
    </w:p>
    <w:p w:rsidR="00732C81" w:rsidRDefault="00732C81" w:rsidP="00732C81">
      <w:pPr>
        <w:pStyle w:val="GSAListParagraphalpha2"/>
        <w:numPr>
          <w:ilvl w:val="1"/>
          <w:numId w:val="115"/>
        </w:numPr>
      </w:pPr>
      <w:r w:rsidRPr="006F3117">
        <w:t>Procedures to facilitate the implementation of the security planning policy and associated</w:t>
      </w:r>
      <w:r w:rsidRPr="00AF5C3D">
        <w:t xml:space="preserve"> security planning controls; and </w:t>
      </w:r>
    </w:p>
    <w:p w:rsidR="00732C81" w:rsidRDefault="00732C81" w:rsidP="00732C81">
      <w:pPr>
        <w:pStyle w:val="GSAListParagraphalpha"/>
        <w:numPr>
          <w:ilvl w:val="0"/>
          <w:numId w:val="115"/>
        </w:numPr>
      </w:pPr>
      <w:r w:rsidRPr="006F3117">
        <w:t xml:space="preserve">Reviews and updates the current: </w:t>
      </w:r>
    </w:p>
    <w:p w:rsidR="00732C81" w:rsidRDefault="00732C81" w:rsidP="00732C81">
      <w:pPr>
        <w:pStyle w:val="GSAListParagraphalpha2"/>
        <w:numPr>
          <w:ilvl w:val="1"/>
          <w:numId w:val="115"/>
        </w:numPr>
      </w:pPr>
      <w:r w:rsidRPr="006F3117">
        <w:t>Security planning policy [</w:t>
      </w:r>
      <w:r>
        <w:rPr>
          <w:rStyle w:val="GSAItalicEmphasisChar"/>
        </w:rPr>
        <w:t>FedRAMP</w:t>
      </w:r>
      <w:r w:rsidRPr="002B4E6E">
        <w:rPr>
          <w:rStyle w:val="GSAItalicEmphasisChar"/>
        </w:rPr>
        <w:t xml:space="preserve"> Assignment: </w:t>
      </w:r>
      <w:r w:rsidRPr="00967186">
        <w:rPr>
          <w:rStyle w:val="GSAItalicEmphasisChar"/>
        </w:rPr>
        <w:t>at least annually</w:t>
      </w:r>
      <w:r w:rsidRPr="00AF5C3D">
        <w:t xml:space="preserve">]; and </w:t>
      </w:r>
    </w:p>
    <w:p w:rsidR="00732C81" w:rsidRPr="00642A5C" w:rsidRDefault="00732C81" w:rsidP="00732C81">
      <w:pPr>
        <w:pStyle w:val="GSAListParagraphalpha2"/>
        <w:numPr>
          <w:ilvl w:val="1"/>
          <w:numId w:val="115"/>
        </w:numPr>
        <w:rPr>
          <w:bCs/>
        </w:rPr>
      </w:pPr>
      <w:r w:rsidRPr="006F3117">
        <w:t>Security pl</w:t>
      </w:r>
      <w:r w:rsidRPr="00AF5C3D">
        <w:t>anning procedures [</w:t>
      </w:r>
      <w:r>
        <w:rPr>
          <w:rStyle w:val="GSAItalicEmphasisChar"/>
        </w:rPr>
        <w:t>FedRAMP</w:t>
      </w:r>
      <w:r w:rsidRPr="002B4E6E">
        <w:rPr>
          <w:rStyle w:val="GSAItalicEmphasisChar"/>
        </w:rPr>
        <w:t xml:space="preserve"> Assignment: at least annually</w:t>
      </w:r>
      <w:r>
        <w:rPr>
          <w:rStyle w:val="GSAItalicEmphasisChar"/>
        </w:rPr>
        <w:t xml:space="preserve"> </w:t>
      </w:r>
      <w:r w:rsidRPr="00642A5C">
        <w:rPr>
          <w:rStyle w:val="GSAItalicEmphasisChar"/>
        </w:rPr>
        <w:t>or whenever a significant change occurs</w:t>
      </w:r>
      <w:r w:rsidRPr="00BA1FCB">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F13E5F">
              <w:t>PL-1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13E5F">
              <w:t>Parameter PL-1(a):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F13E5F" w:rsidRDefault="00732C81" w:rsidP="00963369">
            <w:pPr>
              <w:pStyle w:val="GSATableText"/>
            </w:pPr>
            <w:r w:rsidRPr="00F13E5F">
              <w:t>Parameter PL-1(b)(1):</w:t>
            </w:r>
            <w:r>
              <w:t xml:space="preserve"> </w:t>
            </w:r>
            <w:r w:rsidRPr="00D40DE9">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13E5F">
              <w:t>Parameter PL-1(b)(2):</w:t>
            </w:r>
            <w:r>
              <w:t xml:space="preserve"> </w:t>
            </w:r>
            <w:r w:rsidRPr="00D40DE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452972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568512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994321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713883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981215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1652550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494900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392069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Service Provider Hybrid (Corporate and System Specific)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13E5F">
              <w:t xml:space="preserve">PL-1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13E5F" w:rsidRDefault="00732C81" w:rsidP="00732C81"/>
    <w:p w:rsidR="00732C81" w:rsidRDefault="00732C81" w:rsidP="00732C81">
      <w:pPr>
        <w:pStyle w:val="Heading3"/>
      </w:pPr>
      <w:bookmarkStart w:id="2502" w:name="_Toc468804991"/>
      <w:bookmarkStart w:id="2503" w:name="_Toc149090408"/>
      <w:bookmarkStart w:id="2504" w:name="_Toc383429844"/>
      <w:bookmarkStart w:id="2505" w:name="_Toc383444655"/>
      <w:bookmarkStart w:id="2506" w:name="_Toc385594300"/>
      <w:bookmarkStart w:id="2507" w:name="_Toc385594688"/>
      <w:bookmarkStart w:id="2508" w:name="_Toc385595076"/>
      <w:bookmarkStart w:id="2509" w:name="_Toc388620918"/>
      <w:bookmarkStart w:id="2510" w:name="_Toc449543437"/>
      <w:r w:rsidRPr="002C3786">
        <w:t>PL-2</w:t>
      </w:r>
      <w:r>
        <w:t xml:space="preserve"> </w:t>
      </w:r>
      <w:r w:rsidRPr="002C3786">
        <w:t>System Security Plan</w:t>
      </w:r>
      <w:bookmarkEnd w:id="2502"/>
      <w:r w:rsidRPr="002C3786">
        <w:t xml:space="preserve"> </w:t>
      </w:r>
      <w:bookmarkEnd w:id="2503"/>
      <w:bookmarkEnd w:id="2504"/>
      <w:bookmarkEnd w:id="2505"/>
      <w:bookmarkEnd w:id="2506"/>
      <w:bookmarkEnd w:id="2507"/>
      <w:bookmarkEnd w:id="2508"/>
      <w:bookmarkEnd w:id="2509"/>
      <w:bookmarkEnd w:id="2510"/>
    </w:p>
    <w:p w:rsidR="00732C81" w:rsidRPr="002C3786" w:rsidRDefault="00732C81" w:rsidP="00732C81">
      <w:pPr>
        <w:keepNext/>
      </w:pPr>
      <w:r w:rsidRPr="002C3786">
        <w:t>The organization:</w:t>
      </w:r>
    </w:p>
    <w:p w:rsidR="00732C81" w:rsidRDefault="00732C81" w:rsidP="00732C81">
      <w:pPr>
        <w:pStyle w:val="GSAListParagraphalpha"/>
        <w:numPr>
          <w:ilvl w:val="0"/>
          <w:numId w:val="57"/>
        </w:numPr>
      </w:pPr>
      <w:r w:rsidRPr="002C3786">
        <w:t>Develops a security plan for the information system that:</w:t>
      </w:r>
    </w:p>
    <w:p w:rsidR="00732C81" w:rsidRPr="00965288" w:rsidRDefault="00732C81" w:rsidP="00732C81">
      <w:pPr>
        <w:pStyle w:val="GSAListParagraphalpha2"/>
        <w:numPr>
          <w:ilvl w:val="1"/>
          <w:numId w:val="115"/>
        </w:numPr>
        <w:rPr>
          <w:bCs/>
        </w:rPr>
      </w:pPr>
      <w:r w:rsidRPr="006B29D5">
        <w:t>Is consistent with the organization’s enterprise architecture;</w:t>
      </w:r>
    </w:p>
    <w:p w:rsidR="00732C81" w:rsidRPr="00965288" w:rsidRDefault="00732C81" w:rsidP="00732C81">
      <w:pPr>
        <w:pStyle w:val="GSAListParagraphalpha2"/>
        <w:numPr>
          <w:ilvl w:val="1"/>
          <w:numId w:val="115"/>
        </w:numPr>
        <w:rPr>
          <w:bCs/>
        </w:rPr>
      </w:pPr>
      <w:r w:rsidRPr="006B29D5">
        <w:t>Explicitly defines the authorization boundary for the system;</w:t>
      </w:r>
    </w:p>
    <w:p w:rsidR="00732C81" w:rsidRPr="00965288" w:rsidRDefault="00732C81" w:rsidP="00732C81">
      <w:pPr>
        <w:pStyle w:val="GSAListParagraphalpha2"/>
        <w:numPr>
          <w:ilvl w:val="1"/>
          <w:numId w:val="115"/>
        </w:numPr>
        <w:rPr>
          <w:bCs/>
        </w:rPr>
      </w:pPr>
      <w:r w:rsidRPr="006B29D5">
        <w:t>Describes the operational context of the information system in terms of missions and business processes;</w:t>
      </w:r>
    </w:p>
    <w:p w:rsidR="00732C81" w:rsidRPr="00965288" w:rsidRDefault="00732C81" w:rsidP="00732C81">
      <w:pPr>
        <w:pStyle w:val="GSAListParagraphalpha2"/>
        <w:numPr>
          <w:ilvl w:val="1"/>
          <w:numId w:val="115"/>
        </w:numPr>
        <w:rPr>
          <w:bCs/>
        </w:rPr>
      </w:pPr>
      <w:r w:rsidRPr="006B29D5">
        <w:t>Provides the security categorization of the information system including supporting rationale;</w:t>
      </w:r>
    </w:p>
    <w:p w:rsidR="00732C81" w:rsidRPr="00965288" w:rsidRDefault="00732C81" w:rsidP="00732C81">
      <w:pPr>
        <w:pStyle w:val="GSAListParagraphalpha2"/>
        <w:numPr>
          <w:ilvl w:val="1"/>
          <w:numId w:val="115"/>
        </w:numPr>
        <w:rPr>
          <w:bCs/>
        </w:rPr>
      </w:pPr>
      <w:r w:rsidRPr="006B29D5">
        <w:t>Describes the operational environment for the information system and relationships with or connections t</w:t>
      </w:r>
      <w:r>
        <w:t>o other information</w:t>
      </w:r>
      <w:r w:rsidRPr="008E3320">
        <w:t>;</w:t>
      </w:r>
    </w:p>
    <w:p w:rsidR="00732C81" w:rsidRPr="00965288" w:rsidRDefault="00732C81" w:rsidP="00732C81">
      <w:pPr>
        <w:pStyle w:val="GSAListParagraphalpha2"/>
        <w:numPr>
          <w:ilvl w:val="1"/>
          <w:numId w:val="115"/>
        </w:numPr>
        <w:rPr>
          <w:bCs/>
        </w:rPr>
      </w:pPr>
      <w:r w:rsidRPr="006B29D5">
        <w:t>Provides an overview of the security requirements for the system;</w:t>
      </w:r>
    </w:p>
    <w:p w:rsidR="00732C81" w:rsidRDefault="00732C81" w:rsidP="00732C81">
      <w:pPr>
        <w:pStyle w:val="GSAListParagraphalpha2"/>
        <w:numPr>
          <w:ilvl w:val="1"/>
          <w:numId w:val="115"/>
        </w:numPr>
      </w:pPr>
      <w:r w:rsidRPr="006F3117">
        <w:t>Identifies any relevant overlays, if applicable;</w:t>
      </w:r>
    </w:p>
    <w:p w:rsidR="00732C81" w:rsidRPr="00965288" w:rsidRDefault="00732C81" w:rsidP="00732C81">
      <w:pPr>
        <w:pStyle w:val="GSAListParagraphalpha2"/>
        <w:numPr>
          <w:ilvl w:val="1"/>
          <w:numId w:val="115"/>
        </w:numPr>
        <w:rPr>
          <w:bCs/>
        </w:rPr>
      </w:pPr>
      <w:r w:rsidRPr="006B29D5">
        <w:t xml:space="preserve">Describes the security controls in place or planned for meeting those requirements including a rationale for the tailoring </w:t>
      </w:r>
      <w:r w:rsidRPr="008E3320">
        <w:t>decisi</w:t>
      </w:r>
      <w:r w:rsidRPr="006B29D5">
        <w:t>ons; and</w:t>
      </w:r>
    </w:p>
    <w:p w:rsidR="00732C81" w:rsidRPr="00965288" w:rsidRDefault="00732C81" w:rsidP="00732C81">
      <w:pPr>
        <w:pStyle w:val="GSAListParagraphalpha2"/>
        <w:numPr>
          <w:ilvl w:val="1"/>
          <w:numId w:val="115"/>
        </w:numPr>
        <w:rPr>
          <w:bCs/>
        </w:rPr>
      </w:pPr>
      <w:r w:rsidRPr="006B29D5">
        <w:t>Is reviewed and approved by the authorizing official or designated representative prior to plan implementation;</w:t>
      </w:r>
    </w:p>
    <w:p w:rsidR="00732C81" w:rsidRPr="00965288" w:rsidRDefault="00732C81" w:rsidP="00732C81">
      <w:pPr>
        <w:pStyle w:val="GSAListParagraphalpha"/>
        <w:numPr>
          <w:ilvl w:val="0"/>
          <w:numId w:val="115"/>
        </w:numPr>
        <w:rPr>
          <w:bCs/>
        </w:rPr>
      </w:pPr>
      <w:r w:rsidRPr="006B29D5">
        <w:t>Distributes copies of the security plan and communicates subsequent changes to the plan to [</w:t>
      </w:r>
      <w:r w:rsidRPr="00D62A31">
        <w:rPr>
          <w:rStyle w:val="GSAItalicEmphasisChar"/>
        </w:rPr>
        <w:t>Assignment: organization-defined personnel or roles</w:t>
      </w:r>
      <w:r w:rsidRPr="006B29D5">
        <w:t>];</w:t>
      </w:r>
    </w:p>
    <w:p w:rsidR="00732C81" w:rsidRDefault="00732C81" w:rsidP="00732C81">
      <w:pPr>
        <w:pStyle w:val="GSAListParagraphalpha"/>
        <w:numPr>
          <w:ilvl w:val="0"/>
          <w:numId w:val="115"/>
        </w:numPr>
      </w:pPr>
      <w:r w:rsidRPr="006F3117">
        <w:t>Reviews the security plan fo</w:t>
      </w:r>
      <w:r w:rsidRPr="00AF5C3D">
        <w:t>r the information system [</w:t>
      </w:r>
      <w:r>
        <w:rPr>
          <w:rStyle w:val="GSAItalicEmphasisChar"/>
        </w:rPr>
        <w:t>FedRAMP</w:t>
      </w:r>
      <w:r w:rsidRPr="00D62A31">
        <w:rPr>
          <w:rStyle w:val="GSAItalicEmphasisChar"/>
        </w:rPr>
        <w:t xml:space="preserve"> Assignment: at least annually</w:t>
      </w:r>
      <w:r w:rsidRPr="00AF5C3D">
        <w:t>];</w:t>
      </w:r>
    </w:p>
    <w:p w:rsidR="00732C81" w:rsidRPr="00965288" w:rsidRDefault="00732C81" w:rsidP="00732C81">
      <w:pPr>
        <w:pStyle w:val="GSAListParagraphalpha"/>
        <w:numPr>
          <w:ilvl w:val="0"/>
          <w:numId w:val="115"/>
        </w:numPr>
        <w:rPr>
          <w:bCs/>
        </w:rPr>
      </w:pPr>
      <w:r w:rsidRPr="006B29D5">
        <w:t>Updates the plan to address changes to the information system/environment of operation or problems identified during plan implementation or security control assessments; and</w:t>
      </w:r>
    </w:p>
    <w:p w:rsidR="00732C81" w:rsidRDefault="00732C81" w:rsidP="00732C81">
      <w:pPr>
        <w:pStyle w:val="GSAListParagraphalpha"/>
        <w:numPr>
          <w:ilvl w:val="0"/>
          <w:numId w:val="115"/>
        </w:numPr>
      </w:pPr>
      <w:r w:rsidRPr="006F3117">
        <w:t>Protects the security plan from unauthorized disclosure and modification.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PL-2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6677C">
              <w:t>Parameter PL-2(b):</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6677C">
              <w:t>Parameter PL-2(c):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705073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625422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663837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541507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642542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111831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899874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238518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854930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017045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7093237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931750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46677C">
              <w:t xml:space="preserve">PL-2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6B2C53">
              <w:t>AWS customers are responsible for developing an SSP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6B2C53">
              <w:t>AWS customers are responsible for developing an SSP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6B2C53">
              <w:t>AWS customers are responsible for developing an SSP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6B2C53">
              <w:t>AWS customers are responsible for developing an SSP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6B2C53">
              <w:t>AWS customers are responsible for developing an SSP for their systems hosted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511" w:name="_Toc468804992"/>
      <w:bookmarkStart w:id="2512" w:name="_Toc383429845"/>
      <w:bookmarkStart w:id="2513" w:name="_Toc383444656"/>
      <w:bookmarkStart w:id="2514" w:name="_Toc385594301"/>
      <w:bookmarkStart w:id="2515" w:name="_Toc385594689"/>
      <w:bookmarkStart w:id="2516" w:name="_Toc385595077"/>
      <w:bookmarkStart w:id="2517" w:name="_Toc388620919"/>
      <w:bookmarkStart w:id="2518" w:name="_Toc149090409"/>
      <w:r w:rsidRPr="006F3117">
        <w:t>P</w:t>
      </w:r>
      <w:r w:rsidRPr="00AF5C3D">
        <w:t>L-2 (3)</w:t>
      </w:r>
      <w:r>
        <w:t xml:space="preserve"> </w:t>
      </w:r>
      <w:r w:rsidRPr="006F3117">
        <w:t>Control Enhancement</w:t>
      </w:r>
      <w:bookmarkEnd w:id="2511"/>
      <w:r w:rsidRPr="006F3117">
        <w:t xml:space="preserve"> </w:t>
      </w:r>
      <w:bookmarkEnd w:id="2512"/>
      <w:bookmarkEnd w:id="2513"/>
      <w:bookmarkEnd w:id="2514"/>
      <w:bookmarkEnd w:id="2515"/>
      <w:bookmarkEnd w:id="2516"/>
      <w:bookmarkEnd w:id="2517"/>
    </w:p>
    <w:p w:rsidR="00732C81" w:rsidRDefault="00732C81" w:rsidP="00732C81">
      <w:r w:rsidRPr="00AF5C3D">
        <w:t>The organization plans and coordinates security-related activities affecting the information system with [</w:t>
      </w:r>
      <w:r w:rsidRPr="002B4E6E">
        <w:rPr>
          <w:rStyle w:val="GSAItalicEmphasisChar"/>
        </w:rPr>
        <w:t>Assignment: organization-defined individuals or groups</w:t>
      </w:r>
      <w:r w:rsidRPr="00AF5C3D">
        <w:t>] before conducting such activities in order to reduce the impact on other organizational entities</w:t>
      </w:r>
      <w:r w:rsidRPr="00786C3F">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F5C3D">
              <w:t>PL-2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D4D81">
              <w:t>Parameter PL-2(3):</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921171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059226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922683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52527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200018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470480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665331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734175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227883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8102811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6816774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228169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D4D81">
              <w:t xml:space="preserve">PL-2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planning and coordinating</w:t>
            </w:r>
            <w:r w:rsidRPr="00AF5C3D">
              <w:t xml:space="preserve"> security-related activities affecting the information system</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519" w:name="_Toc383429846"/>
      <w:bookmarkStart w:id="2520" w:name="_Toc383444657"/>
      <w:bookmarkStart w:id="2521" w:name="_Toc385594302"/>
      <w:bookmarkStart w:id="2522" w:name="_Toc385594690"/>
      <w:bookmarkStart w:id="2523" w:name="_Toc385595078"/>
      <w:bookmarkStart w:id="2524" w:name="_Toc388620920"/>
      <w:bookmarkStart w:id="2525" w:name="_Toc468804993"/>
      <w:bookmarkStart w:id="2526" w:name="_Toc449543439"/>
      <w:r w:rsidRPr="00AF5C3D">
        <w:t>PL-4</w:t>
      </w:r>
      <w:r>
        <w:t xml:space="preserve"> </w:t>
      </w:r>
      <w:r w:rsidRPr="006F3117">
        <w:t>R</w:t>
      </w:r>
      <w:r w:rsidRPr="00AF5C3D">
        <w:t>ules of Behavior</w:t>
      </w:r>
      <w:bookmarkEnd w:id="2518"/>
      <w:bookmarkEnd w:id="2519"/>
      <w:bookmarkEnd w:id="2520"/>
      <w:bookmarkEnd w:id="2521"/>
      <w:bookmarkEnd w:id="2522"/>
      <w:bookmarkEnd w:id="2523"/>
      <w:bookmarkEnd w:id="2524"/>
      <w:bookmarkEnd w:id="2525"/>
      <w:r>
        <w:t xml:space="preserve"> </w:t>
      </w:r>
      <w:bookmarkEnd w:id="2526"/>
    </w:p>
    <w:p w:rsidR="00732C81" w:rsidRPr="002C3786" w:rsidRDefault="00732C81" w:rsidP="00732C81">
      <w:pPr>
        <w:keepNext/>
      </w:pPr>
      <w:r w:rsidRPr="00475E4D">
        <w:t>The organization:</w:t>
      </w:r>
    </w:p>
    <w:p w:rsidR="00732C81" w:rsidRDefault="00732C81" w:rsidP="00732C81">
      <w:pPr>
        <w:pStyle w:val="GSAListParagraphalpha"/>
        <w:numPr>
          <w:ilvl w:val="0"/>
          <w:numId w:val="150"/>
        </w:numPr>
      </w:pPr>
      <w:r>
        <w:t xml:space="preserve">Establishes and makes readily available to individuals requiring access to the information system, the rules that describe their responsibilities and expected behavior with regard to information and information system usage; </w:t>
      </w:r>
    </w:p>
    <w:p w:rsidR="00732C81" w:rsidRDefault="00732C81" w:rsidP="00732C81">
      <w:pPr>
        <w:pStyle w:val="GSAListParagraphalpha"/>
        <w:numPr>
          <w:ilvl w:val="0"/>
          <w:numId w:val="58"/>
        </w:numPr>
      </w:pPr>
      <w:r>
        <w:t xml:space="preserve">Receives a signed acknowledgment from such individuals, indicating that they have read, understand, and agree to abide by the rules of behavior, before authorizing access to information and the information system; </w:t>
      </w:r>
    </w:p>
    <w:p w:rsidR="00732C81" w:rsidRDefault="00732C81" w:rsidP="00732C81">
      <w:pPr>
        <w:pStyle w:val="GSAListParagraphalpha"/>
        <w:numPr>
          <w:ilvl w:val="0"/>
          <w:numId w:val="58"/>
        </w:numPr>
      </w:pPr>
      <w:r>
        <w:t>Reviews and updates the rules of behavior [</w:t>
      </w:r>
      <w:r>
        <w:rPr>
          <w:rStyle w:val="GSAItalicEmphasisChar"/>
        </w:rPr>
        <w:t>FedRAMP</w:t>
      </w:r>
      <w:r w:rsidRPr="00D62A31">
        <w:rPr>
          <w:rStyle w:val="GSAItalicEmphasisChar"/>
        </w:rPr>
        <w:t xml:space="preserve"> Assignment: </w:t>
      </w:r>
      <w:r w:rsidRPr="000D4AA3">
        <w:rPr>
          <w:rStyle w:val="GSAItalicEmphasisChar"/>
        </w:rPr>
        <w:t>annually</w:t>
      </w:r>
      <w:r>
        <w:t xml:space="preserve">]; and </w:t>
      </w:r>
    </w:p>
    <w:p w:rsidR="00732C81" w:rsidRDefault="00732C81" w:rsidP="00732C81">
      <w:pPr>
        <w:pStyle w:val="GSAListParagraphalpha"/>
        <w:numPr>
          <w:ilvl w:val="0"/>
          <w:numId w:val="58"/>
        </w:numPr>
      </w:pPr>
      <w:r>
        <w:t>Requires individuals who have signed a previous version of the rules of behavior to read and resign when the rules of behavior are revised/updated.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PL-4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F00C39">
              <w:t>Parameter PL-4(c):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152343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399796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1941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612603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285524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9908754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406428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654968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347532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483002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7758983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438775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CE1081">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F00C39">
              <w:t xml:space="preserve">PL-4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rules of behavior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rules of behavior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rules of behavior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rules of behavior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527" w:name="_Toc468804994"/>
      <w:bookmarkStart w:id="2528" w:name="_Toc383429847"/>
      <w:bookmarkStart w:id="2529" w:name="_Toc383444658"/>
      <w:bookmarkStart w:id="2530" w:name="_Toc385594303"/>
      <w:bookmarkStart w:id="2531" w:name="_Toc385594691"/>
      <w:bookmarkStart w:id="2532" w:name="_Toc385595079"/>
      <w:bookmarkStart w:id="2533" w:name="_Toc388620921"/>
      <w:bookmarkStart w:id="2534" w:name="_Toc149090410"/>
      <w:r w:rsidRPr="006F3117">
        <w:t>PL-4 (1)</w:t>
      </w:r>
      <w:r>
        <w:t xml:space="preserve"> </w:t>
      </w:r>
      <w:r w:rsidRPr="006F3117">
        <w:t>Control Enhancement</w:t>
      </w:r>
      <w:bookmarkEnd w:id="2527"/>
      <w:r w:rsidRPr="006F3117">
        <w:t xml:space="preserve"> </w:t>
      </w:r>
      <w:bookmarkEnd w:id="2528"/>
      <w:bookmarkEnd w:id="2529"/>
      <w:bookmarkEnd w:id="2530"/>
      <w:bookmarkEnd w:id="2531"/>
      <w:bookmarkEnd w:id="2532"/>
      <w:bookmarkEnd w:id="2533"/>
    </w:p>
    <w:p w:rsidR="00732C81" w:rsidRDefault="00732C81" w:rsidP="00732C81">
      <w:r w:rsidRPr="00AF5C3D">
        <w:t>The organization includes in the rules of behavior, explicit restrictions on the use of social media/networking sites and posting organizational information on public websites.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F3117">
              <w:t>PL-</w:t>
            </w:r>
            <w:r w:rsidRPr="00AF5C3D">
              <w:t>4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424331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852917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624865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410101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014860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9716541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547686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632876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207029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076353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6294888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932405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F00C39">
              <w:t xml:space="preserve">PL-4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rules of behavior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535" w:name="_Toc468804995"/>
      <w:bookmarkStart w:id="2536" w:name="_Toc383429848"/>
      <w:bookmarkStart w:id="2537" w:name="_Toc383444659"/>
      <w:bookmarkStart w:id="2538" w:name="_Toc385594304"/>
      <w:bookmarkStart w:id="2539" w:name="_Toc385594692"/>
      <w:bookmarkStart w:id="2540" w:name="_Toc385595080"/>
      <w:bookmarkStart w:id="2541" w:name="_Toc388620922"/>
      <w:bookmarkStart w:id="2542" w:name="_Toc449543440"/>
      <w:r w:rsidRPr="00AF5C3D">
        <w:t>PL-</w:t>
      </w:r>
      <w:r w:rsidRPr="00BA1FCB">
        <w:t>8</w:t>
      </w:r>
      <w:r>
        <w:t xml:space="preserve"> </w:t>
      </w:r>
      <w:r w:rsidRPr="006F3117">
        <w:t>Information Se</w:t>
      </w:r>
      <w:r w:rsidRPr="00AF5C3D">
        <w:t>curity Architecture</w:t>
      </w:r>
      <w:bookmarkEnd w:id="2535"/>
      <w:r w:rsidRPr="00AF5C3D">
        <w:t xml:space="preserve"> </w:t>
      </w:r>
      <w:bookmarkEnd w:id="2534"/>
      <w:bookmarkEnd w:id="2536"/>
      <w:bookmarkEnd w:id="2537"/>
      <w:bookmarkEnd w:id="2538"/>
      <w:bookmarkEnd w:id="2539"/>
      <w:bookmarkEnd w:id="2540"/>
      <w:bookmarkEnd w:id="2541"/>
      <w:bookmarkEnd w:id="2542"/>
    </w:p>
    <w:p w:rsidR="00732C81" w:rsidRDefault="00732C81" w:rsidP="00732C81">
      <w:pPr>
        <w:keepNext/>
      </w:pPr>
      <w:r w:rsidRPr="006F3117">
        <w:t xml:space="preserve">The organization: </w:t>
      </w:r>
    </w:p>
    <w:p w:rsidR="00732C81" w:rsidRDefault="00732C81" w:rsidP="00732C81">
      <w:pPr>
        <w:pStyle w:val="GSAListParagraphalpha"/>
        <w:numPr>
          <w:ilvl w:val="0"/>
          <w:numId w:val="59"/>
        </w:numPr>
      </w:pPr>
      <w:r w:rsidRPr="006F3117">
        <w:t xml:space="preserve">Develops an information security architecture for the information system that: </w:t>
      </w:r>
    </w:p>
    <w:p w:rsidR="00732C81" w:rsidRDefault="00732C81" w:rsidP="00732C81">
      <w:pPr>
        <w:pStyle w:val="GSAListParagraphalpha2"/>
        <w:numPr>
          <w:ilvl w:val="1"/>
          <w:numId w:val="115"/>
        </w:numPr>
      </w:pPr>
      <w:r w:rsidRPr="006F3117">
        <w:t>Describes the overall philosophy, requirements, and approach to be taken with regard to protecting the confidentiality, integrity, and availability</w:t>
      </w:r>
      <w:r w:rsidRPr="00AF5C3D">
        <w:t xml:space="preserve"> of organizational information; </w:t>
      </w:r>
    </w:p>
    <w:p w:rsidR="00732C81" w:rsidRDefault="00732C81" w:rsidP="00732C81">
      <w:pPr>
        <w:pStyle w:val="GSAListParagraphalpha2"/>
        <w:numPr>
          <w:ilvl w:val="1"/>
          <w:numId w:val="115"/>
        </w:numPr>
      </w:pPr>
      <w:r w:rsidRPr="006F3117">
        <w:t xml:space="preserve">Describes how the information security architecture is integrated into and supports the enterprise architecture; and </w:t>
      </w:r>
    </w:p>
    <w:p w:rsidR="00732C81" w:rsidRDefault="00732C81" w:rsidP="00732C81">
      <w:pPr>
        <w:pStyle w:val="GSAListParagraphalpha2"/>
        <w:numPr>
          <w:ilvl w:val="1"/>
          <w:numId w:val="115"/>
        </w:numPr>
      </w:pPr>
      <w:r w:rsidRPr="006F3117">
        <w:t xml:space="preserve">Describes any information security assumptions about, and dependencies on, external services; </w:t>
      </w:r>
    </w:p>
    <w:p w:rsidR="00732C81" w:rsidRDefault="00732C81" w:rsidP="00732C81">
      <w:pPr>
        <w:pStyle w:val="GSAListParagraphalpha"/>
        <w:widowControl/>
        <w:numPr>
          <w:ilvl w:val="0"/>
          <w:numId w:val="115"/>
        </w:numPr>
        <w:autoSpaceDE w:val="0"/>
        <w:autoSpaceDN w:val="0"/>
        <w:adjustRightInd w:val="0"/>
      </w:pPr>
      <w:r w:rsidRPr="006F3117">
        <w:t>Reviews</w:t>
      </w:r>
      <w:r w:rsidRPr="00AF5C3D">
        <w:t xml:space="preserve"> and updates the information security architecture [</w:t>
      </w:r>
      <w:r>
        <w:rPr>
          <w:rStyle w:val="GSAItalicEmphasisChar"/>
        </w:rPr>
        <w:t>FedRAMP</w:t>
      </w:r>
      <w:r w:rsidRPr="00D62A31">
        <w:rPr>
          <w:rStyle w:val="GSAItalicEmphasisChar"/>
        </w:rPr>
        <w:t xml:space="preserve"> Assignment: at least annually</w:t>
      </w:r>
      <w:r>
        <w:rPr>
          <w:rStyle w:val="GSAItalicEmphasisChar"/>
        </w:rPr>
        <w:t xml:space="preserve"> </w:t>
      </w:r>
      <w:r w:rsidRPr="00C521E0">
        <w:rPr>
          <w:rStyle w:val="GSAItalicEmphasisChar"/>
        </w:rPr>
        <w:t>or when a significant change occurs</w:t>
      </w:r>
      <w:r w:rsidRPr="00AF5C3D">
        <w:t>] to reflect updates in the enterprise architecture; and</w:t>
      </w:r>
    </w:p>
    <w:p w:rsidR="00732C81" w:rsidRPr="00873414" w:rsidRDefault="00732C81" w:rsidP="00732C81">
      <w:pPr>
        <w:pStyle w:val="GSAGuidanceBold"/>
      </w:pPr>
      <w:r>
        <w:t>PL</w:t>
      </w:r>
      <w:r w:rsidRPr="00873414">
        <w:t>-</w:t>
      </w:r>
      <w:r>
        <w:t>8 (b</w:t>
      </w:r>
      <w:r w:rsidRPr="00873414">
        <w:t xml:space="preserve">) Additional </w:t>
      </w:r>
      <w:r>
        <w:t>FedRAMP</w:t>
      </w:r>
      <w:r w:rsidRPr="00873414">
        <w:t xml:space="preserve"> Requirements and Guidance: </w:t>
      </w:r>
    </w:p>
    <w:p w:rsidR="00732C81" w:rsidRPr="006F3117" w:rsidRDefault="00732C81" w:rsidP="00732C81">
      <w:pPr>
        <w:pStyle w:val="GSAGuidance"/>
      </w:pPr>
      <w:r w:rsidRPr="00873414">
        <w:rPr>
          <w:rStyle w:val="GSAGuidanceBoldChar"/>
        </w:rPr>
        <w:t>Guidance:</w:t>
      </w:r>
      <w:r w:rsidRPr="00F01982">
        <w:t xml:space="preserve"> </w:t>
      </w:r>
      <w:r w:rsidRPr="00873414">
        <w:t xml:space="preserve">Significant change is defined in NIST Special Publication 800-37 Revision 1, Appendix F, </w:t>
      </w:r>
      <w:r>
        <w:t>on P</w:t>
      </w:r>
      <w:r w:rsidRPr="00873414">
        <w:t>age F-7.</w:t>
      </w:r>
    </w:p>
    <w:p w:rsidR="00732C81" w:rsidRDefault="00732C81" w:rsidP="00732C81">
      <w:pPr>
        <w:pStyle w:val="GSAListParagraphalpha"/>
        <w:numPr>
          <w:ilvl w:val="0"/>
          <w:numId w:val="115"/>
        </w:numPr>
      </w:pPr>
      <w:r w:rsidRPr="006F3117">
        <w:t>Ensures that planned information security architecture changes are reflected in the security plan, the se</w:t>
      </w:r>
      <w:r w:rsidRPr="00AF5C3D">
        <w:t>curity Concept of Operations (CONOPS), and organizational procurements/acquisitions</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32213">
              <w:t>PL-8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32213">
              <w:t>Parameter PL-8(b):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806366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797931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098707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0596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531894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3347149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04837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687767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499914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577522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8800784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558463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D32213">
              <w:t xml:space="preserve">PL-8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an SSP that properly documents the security architecture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an SSP that properly documents the security architecture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an SSP that properly documents the security architecture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543" w:name="_Toc383444660"/>
      <w:bookmarkStart w:id="2544" w:name="_Toc385594305"/>
      <w:bookmarkStart w:id="2545" w:name="_Toc385594693"/>
      <w:bookmarkStart w:id="2546" w:name="_Toc385595081"/>
      <w:bookmarkStart w:id="2547" w:name="_Toc449543441"/>
      <w:bookmarkStart w:id="2548" w:name="_Toc468804996"/>
      <w:r w:rsidRPr="002C3786">
        <w:t>Personnel Security (PS)</w:t>
      </w:r>
      <w:bookmarkEnd w:id="2543"/>
      <w:bookmarkEnd w:id="2544"/>
      <w:bookmarkEnd w:id="2545"/>
      <w:bookmarkEnd w:id="2546"/>
      <w:bookmarkEnd w:id="2547"/>
      <w:bookmarkEnd w:id="2548"/>
    </w:p>
    <w:p w:rsidR="00732C81" w:rsidRDefault="00732C81" w:rsidP="00732C81">
      <w:pPr>
        <w:pStyle w:val="Heading3"/>
      </w:pPr>
      <w:bookmarkStart w:id="2549" w:name="_Toc468804997"/>
      <w:bookmarkStart w:id="2550" w:name="_Toc149090434"/>
      <w:bookmarkStart w:id="2551" w:name="_Toc383429849"/>
      <w:bookmarkStart w:id="2552" w:name="_Toc383444661"/>
      <w:bookmarkStart w:id="2553" w:name="_Toc385594306"/>
      <w:bookmarkStart w:id="2554" w:name="_Toc385594694"/>
      <w:bookmarkStart w:id="2555" w:name="_Toc385595082"/>
      <w:bookmarkStart w:id="2556" w:name="_Toc388620923"/>
      <w:bookmarkStart w:id="2557" w:name="_Toc449543443"/>
      <w:r w:rsidRPr="006F3117">
        <w:t>PS-1</w:t>
      </w:r>
      <w:r>
        <w:t xml:space="preserve"> </w:t>
      </w:r>
      <w:r w:rsidRPr="006F3117">
        <w:t>Personnel Security Policy and Procedures</w:t>
      </w:r>
      <w:bookmarkEnd w:id="2549"/>
      <w:r w:rsidRPr="006F3117">
        <w:t xml:space="preserve"> </w:t>
      </w:r>
      <w:bookmarkEnd w:id="2550"/>
      <w:bookmarkEnd w:id="2551"/>
      <w:bookmarkEnd w:id="2552"/>
      <w:bookmarkEnd w:id="2553"/>
      <w:bookmarkEnd w:id="2554"/>
      <w:bookmarkEnd w:id="2555"/>
      <w:bookmarkEnd w:id="2556"/>
      <w:bookmarkEnd w:id="2557"/>
    </w:p>
    <w:p w:rsidR="00732C81" w:rsidRPr="00D53BC8" w:rsidRDefault="00732C81" w:rsidP="00732C81">
      <w:pPr>
        <w:keepNext/>
      </w:pPr>
      <w:bookmarkStart w:id="2558" w:name="_Toc383444662"/>
      <w:bookmarkStart w:id="2559" w:name="_Toc385594307"/>
      <w:bookmarkStart w:id="2560" w:name="_Toc385594695"/>
      <w:bookmarkStart w:id="2561" w:name="_Toc385595083"/>
      <w:bookmarkStart w:id="2562" w:name="_Toc388620924"/>
      <w:r w:rsidRPr="00D53BC8">
        <w:t>The organization:</w:t>
      </w:r>
      <w:bookmarkEnd w:id="2558"/>
      <w:bookmarkEnd w:id="2559"/>
      <w:bookmarkEnd w:id="2560"/>
      <w:bookmarkEnd w:id="2561"/>
      <w:bookmarkEnd w:id="2562"/>
    </w:p>
    <w:p w:rsidR="00732C81" w:rsidRDefault="00732C81" w:rsidP="00732C81">
      <w:pPr>
        <w:pStyle w:val="GSAListParagraphalpha"/>
        <w:numPr>
          <w:ilvl w:val="0"/>
          <w:numId w:val="151"/>
        </w:numPr>
      </w:pPr>
      <w:r w:rsidRPr="00D53BC8">
        <w:t>Develops, documents, and disseminates to [</w:t>
      </w:r>
      <w:r w:rsidRPr="00D62A31">
        <w:rPr>
          <w:rStyle w:val="GSAItalicEmphasisChar"/>
        </w:rPr>
        <w:t>Assignment: organization-defined personnel or roles</w:t>
      </w:r>
      <w:r w:rsidRPr="00D53BC8">
        <w:t>]:</w:t>
      </w:r>
    </w:p>
    <w:p w:rsidR="00732C81" w:rsidRDefault="00732C81" w:rsidP="00732C81">
      <w:pPr>
        <w:pStyle w:val="GSAListParagraphalpha2"/>
        <w:numPr>
          <w:ilvl w:val="1"/>
          <w:numId w:val="115"/>
        </w:numPr>
      </w:pPr>
      <w:r w:rsidRPr="00D53BC8">
        <w:t>A personnel security policy that addresses purpose, scope, roles, responsibilities, management commitment, coordination among organizational entities, and compliance; and</w:t>
      </w:r>
    </w:p>
    <w:p w:rsidR="00732C81" w:rsidRDefault="00732C81" w:rsidP="00732C81">
      <w:pPr>
        <w:pStyle w:val="GSAListParagraphalpha2"/>
        <w:numPr>
          <w:ilvl w:val="1"/>
          <w:numId w:val="115"/>
        </w:numPr>
      </w:pPr>
      <w:r w:rsidRPr="00D53BC8">
        <w:t>Procedures to facilitate the implementation of the personnel security policy and associated personnel security controls; and</w:t>
      </w:r>
    </w:p>
    <w:p w:rsidR="00732C81" w:rsidRDefault="00732C81" w:rsidP="00732C81">
      <w:pPr>
        <w:pStyle w:val="GSAListParagraphalpha"/>
        <w:numPr>
          <w:ilvl w:val="0"/>
          <w:numId w:val="115"/>
        </w:numPr>
      </w:pPr>
      <w:r w:rsidRPr="00D53BC8">
        <w:t>Reviews and updates the current:</w:t>
      </w:r>
    </w:p>
    <w:p w:rsidR="00732C81" w:rsidRDefault="00732C81" w:rsidP="00732C81">
      <w:pPr>
        <w:pStyle w:val="GSAListParagraphalpha2"/>
        <w:numPr>
          <w:ilvl w:val="1"/>
          <w:numId w:val="115"/>
        </w:numPr>
      </w:pPr>
      <w:r w:rsidRPr="00D53BC8">
        <w:t>Personnel security policy</w:t>
      </w:r>
      <w:r>
        <w:t xml:space="preserve"> </w:t>
      </w:r>
      <w:r w:rsidRPr="006F3117">
        <w:t>[</w:t>
      </w:r>
      <w:r>
        <w:rPr>
          <w:rStyle w:val="GSAItalicEmphasisChar"/>
        </w:rPr>
        <w:t>FedRAMP</w:t>
      </w:r>
      <w:r w:rsidRPr="00D62A31">
        <w:rPr>
          <w:rStyle w:val="GSAItalicEmphasisChar"/>
        </w:rPr>
        <w:t xml:space="preserve"> Assignment: </w:t>
      </w:r>
      <w:r w:rsidRPr="000D4AA3">
        <w:rPr>
          <w:rStyle w:val="GSAItalicEmphasisChar"/>
        </w:rPr>
        <w:t>at least annually</w:t>
      </w:r>
      <w:r w:rsidRPr="00AF5C3D">
        <w:t>]</w:t>
      </w:r>
      <w:r w:rsidRPr="00D53BC8">
        <w:t>; and</w:t>
      </w:r>
    </w:p>
    <w:p w:rsidR="00732C81" w:rsidRDefault="00732C81" w:rsidP="00732C81">
      <w:pPr>
        <w:pStyle w:val="GSAListParagraphalpha2"/>
        <w:numPr>
          <w:ilvl w:val="1"/>
          <w:numId w:val="115"/>
        </w:numPr>
      </w:pPr>
      <w:r w:rsidRPr="00D53BC8">
        <w:t xml:space="preserve">Personnel security procedures </w:t>
      </w:r>
      <w:r w:rsidRPr="00AF5C3D">
        <w:t>[</w:t>
      </w:r>
      <w:r>
        <w:rPr>
          <w:rStyle w:val="GSAItalicEmphasisChar"/>
        </w:rPr>
        <w:t>FedRAMP</w:t>
      </w:r>
      <w:r w:rsidRPr="00D62A31">
        <w:rPr>
          <w:rStyle w:val="GSAItalicEmphasisChar"/>
        </w:rPr>
        <w:t xml:space="preserve"> Assignment: </w:t>
      </w:r>
      <w:r w:rsidRPr="00982AE2">
        <w:rPr>
          <w:rStyle w:val="GSAItalicEmphasisChar"/>
        </w:rPr>
        <w:t>at least annually or whenever a significant change occurs</w:t>
      </w:r>
      <w:r w:rsidRPr="00BA1FCB">
        <w:t>]</w:t>
      </w:r>
      <w:r w:rsidRPr="00D53BC8">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02617">
              <w:t>PS-1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377"/>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F96BD3">
              <w:t>[TBD by Customer]</w:t>
            </w:r>
          </w:p>
        </w:tc>
      </w:tr>
      <w:tr w:rsidR="00732C81" w:rsidRPr="00D00D47" w:rsidTr="00963369">
        <w:trPr>
          <w:trHeight w:val="377"/>
        </w:trPr>
        <w:tc>
          <w:tcPr>
            <w:tcW w:w="5000" w:type="pct"/>
            <w:gridSpan w:val="2"/>
            <w:tcMar>
              <w:top w:w="43" w:type="dxa"/>
              <w:bottom w:w="43" w:type="dxa"/>
            </w:tcMar>
          </w:tcPr>
          <w:p w:rsidR="00732C81" w:rsidRPr="00D00D47" w:rsidRDefault="00732C81" w:rsidP="00963369">
            <w:pPr>
              <w:pStyle w:val="GSATableText"/>
            </w:pPr>
            <w:r w:rsidRPr="00802617">
              <w:t>Parameter PS-1(</w:t>
            </w:r>
            <w:r>
              <w:t>a)</w:t>
            </w:r>
            <w:r w:rsidRPr="00802617">
              <w:t>:</w:t>
            </w:r>
            <w:r>
              <w:t xml:space="preserve"> </w:t>
            </w:r>
            <w:r w:rsidRPr="00F96BD3">
              <w:t>[TBD by Customer]</w:t>
            </w:r>
          </w:p>
        </w:tc>
      </w:tr>
      <w:tr w:rsidR="00732C81" w:rsidRPr="00D00D47" w:rsidTr="00963369">
        <w:trPr>
          <w:trHeight w:val="377"/>
        </w:trPr>
        <w:tc>
          <w:tcPr>
            <w:tcW w:w="5000" w:type="pct"/>
            <w:gridSpan w:val="2"/>
            <w:tcMar>
              <w:top w:w="43" w:type="dxa"/>
              <w:bottom w:w="43" w:type="dxa"/>
            </w:tcMar>
          </w:tcPr>
          <w:p w:rsidR="00732C81" w:rsidRPr="00D00D47" w:rsidRDefault="00732C81" w:rsidP="00963369">
            <w:pPr>
              <w:pStyle w:val="GSATableText"/>
            </w:pPr>
            <w:r w:rsidRPr="00802617">
              <w:t>Parameter PS-1(b)(1):</w:t>
            </w:r>
            <w:r>
              <w:t xml:space="preserve"> </w:t>
            </w:r>
            <w:r w:rsidRPr="00D40DE9">
              <w:t>[TBD by Customer]</w:t>
            </w:r>
          </w:p>
        </w:tc>
      </w:tr>
      <w:tr w:rsidR="00732C81" w:rsidRPr="00D00D47" w:rsidTr="00963369">
        <w:trPr>
          <w:trHeight w:val="377"/>
        </w:trPr>
        <w:tc>
          <w:tcPr>
            <w:tcW w:w="5000" w:type="pct"/>
            <w:gridSpan w:val="2"/>
            <w:tcMar>
              <w:top w:w="43" w:type="dxa"/>
              <w:bottom w:w="43" w:type="dxa"/>
            </w:tcMar>
          </w:tcPr>
          <w:p w:rsidR="00732C81" w:rsidRPr="00D00D47" w:rsidRDefault="00732C81" w:rsidP="00963369">
            <w:pPr>
              <w:pStyle w:val="GSATableText"/>
            </w:pPr>
            <w:r w:rsidRPr="00802617">
              <w:t>Parameter PS-1(b)(2)</w:t>
            </w:r>
            <w:r>
              <w:t xml:space="preserve">: </w:t>
            </w:r>
            <w:r w:rsidRPr="00D40DE9">
              <w:t>[TBD by Customer]</w:t>
            </w:r>
          </w:p>
        </w:tc>
      </w:tr>
      <w:tr w:rsidR="00732C81" w:rsidRPr="002C3786" w:rsidTr="00963369">
        <w:trPr>
          <w:trHeight w:val="377"/>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122596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013116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744527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294880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718098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377"/>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8705318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359855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279697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Service Provider Hybrid (Corporate and System Specific)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02617">
              <w:t xml:space="preserve">PS-1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563" w:name="_Toc149090435"/>
      <w:bookmarkStart w:id="2564" w:name="_Toc383429850"/>
      <w:bookmarkStart w:id="2565" w:name="_Toc383444663"/>
      <w:bookmarkStart w:id="2566" w:name="_Toc385594308"/>
      <w:bookmarkStart w:id="2567" w:name="_Toc385594696"/>
      <w:bookmarkStart w:id="2568" w:name="_Toc385595084"/>
      <w:bookmarkStart w:id="2569" w:name="_Toc388620925"/>
      <w:bookmarkStart w:id="2570" w:name="_Toc449543445"/>
      <w:bookmarkStart w:id="2571" w:name="_Toc468804998"/>
      <w:r w:rsidRPr="002C3786">
        <w:t>PS-2</w:t>
      </w:r>
      <w:r>
        <w:t xml:space="preserve"> </w:t>
      </w:r>
      <w:r w:rsidRPr="002C3786">
        <w:t xml:space="preserve">Position </w:t>
      </w:r>
      <w:bookmarkEnd w:id="2563"/>
      <w:bookmarkEnd w:id="2564"/>
      <w:bookmarkEnd w:id="2565"/>
      <w:bookmarkEnd w:id="2566"/>
      <w:bookmarkEnd w:id="2567"/>
      <w:bookmarkEnd w:id="2568"/>
      <w:bookmarkEnd w:id="2569"/>
      <w:bookmarkEnd w:id="2570"/>
      <w:r>
        <w:t>Risk Designation</w:t>
      </w:r>
      <w:bookmarkEnd w:id="2571"/>
      <w:r w:rsidRPr="002C3786">
        <w:t xml:space="preserve"> </w:t>
      </w:r>
    </w:p>
    <w:p w:rsidR="00732C81" w:rsidRPr="002C3786" w:rsidRDefault="00732C81" w:rsidP="00732C81">
      <w:pPr>
        <w:keepNext/>
      </w:pPr>
      <w:r w:rsidRPr="002C3786">
        <w:t>The organization:</w:t>
      </w:r>
    </w:p>
    <w:p w:rsidR="00732C81" w:rsidRDefault="00732C81" w:rsidP="00732C81">
      <w:pPr>
        <w:pStyle w:val="GSAListParagraphalpha"/>
        <w:numPr>
          <w:ilvl w:val="0"/>
          <w:numId w:val="153"/>
        </w:numPr>
      </w:pPr>
      <w:r w:rsidRPr="002C3786">
        <w:t>Assigns a risk designation to all positions;</w:t>
      </w:r>
    </w:p>
    <w:p w:rsidR="00732C81" w:rsidRDefault="00732C81" w:rsidP="00732C81">
      <w:pPr>
        <w:pStyle w:val="GSAListParagraphalpha"/>
        <w:numPr>
          <w:ilvl w:val="0"/>
          <w:numId w:val="60"/>
        </w:numPr>
      </w:pPr>
      <w:r w:rsidRPr="002C3786">
        <w:t>Establishes screening criteria for individuals filling those positions; and</w:t>
      </w:r>
    </w:p>
    <w:p w:rsidR="00732C81" w:rsidRDefault="00732C81" w:rsidP="00732C81">
      <w:pPr>
        <w:pStyle w:val="GSAListParagraphalpha"/>
        <w:numPr>
          <w:ilvl w:val="0"/>
          <w:numId w:val="60"/>
        </w:numPr>
      </w:pPr>
      <w:r w:rsidRPr="002C3786">
        <w:t>Reviews and revises position risk designations [</w:t>
      </w:r>
      <w:r>
        <w:rPr>
          <w:rStyle w:val="GSAItalicEmphasisChar"/>
        </w:rPr>
        <w:t>FedRAMP</w:t>
      </w:r>
      <w:r>
        <w:t xml:space="preserve"> </w:t>
      </w:r>
      <w:r w:rsidRPr="00D62A31">
        <w:rPr>
          <w:rStyle w:val="GSAItalicEmphasisChar"/>
        </w:rPr>
        <w:t xml:space="preserve">Assignment: </w:t>
      </w:r>
      <w:r w:rsidRPr="007E41B5">
        <w:rPr>
          <w:rStyle w:val="GSAItalicEmphasisChar"/>
        </w:rPr>
        <w:t>at least annually</w:t>
      </w:r>
      <w:r w:rsidRPr="002C3786">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85BB6">
              <w:t>PS-2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85BB6">
              <w:t>Parameter PS-2(c):</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691945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490132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552431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858749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971704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9034310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847127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680665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800267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705706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3629657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22956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485BB6">
              <w:t xml:space="preserve">PS-2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establishing risk designations along with screening criteria for the positions held by their employees and contractors</w:t>
            </w:r>
            <w:r w:rsidRPr="008F7C14">
              <w:t xml:space="preserve"> that access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establishing risk designations along with screening criteria for the positions held by their employees and contractors</w:t>
            </w:r>
            <w:r w:rsidRPr="008F7C14">
              <w:t xml:space="preserve"> that access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establishing risk designations along with screening criteria for the positions held by their employees and contractors</w:t>
            </w:r>
            <w:r w:rsidRPr="008F7C14">
              <w:t xml:space="preserve"> that access their systems running on AWS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572" w:name="_Toc468804999"/>
      <w:bookmarkStart w:id="2573" w:name="_Toc149090436"/>
      <w:bookmarkStart w:id="2574" w:name="_Toc383429851"/>
      <w:bookmarkStart w:id="2575" w:name="_Toc383444664"/>
      <w:bookmarkStart w:id="2576" w:name="_Toc385594309"/>
      <w:bookmarkStart w:id="2577" w:name="_Toc385594697"/>
      <w:bookmarkStart w:id="2578" w:name="_Toc385595085"/>
      <w:bookmarkStart w:id="2579" w:name="_Toc388620926"/>
      <w:bookmarkStart w:id="2580" w:name="_Toc449543446"/>
      <w:r w:rsidRPr="002C3786">
        <w:t>PS-3</w:t>
      </w:r>
      <w:r>
        <w:t xml:space="preserve"> </w:t>
      </w:r>
      <w:r w:rsidRPr="002C3786">
        <w:t>Personnel Screening</w:t>
      </w:r>
      <w:bookmarkEnd w:id="2572"/>
      <w:r w:rsidRPr="002C3786">
        <w:t xml:space="preserve"> </w:t>
      </w:r>
      <w:bookmarkEnd w:id="2573"/>
      <w:bookmarkEnd w:id="2574"/>
      <w:bookmarkEnd w:id="2575"/>
      <w:bookmarkEnd w:id="2576"/>
      <w:bookmarkEnd w:id="2577"/>
      <w:bookmarkEnd w:id="2578"/>
      <w:bookmarkEnd w:id="2579"/>
      <w:bookmarkEnd w:id="2580"/>
    </w:p>
    <w:p w:rsidR="00732C81" w:rsidRPr="002C3786" w:rsidRDefault="00732C81" w:rsidP="00732C81">
      <w:pPr>
        <w:keepNext/>
      </w:pPr>
      <w:r w:rsidRPr="002C3786">
        <w:t>The organization:</w:t>
      </w:r>
    </w:p>
    <w:p w:rsidR="00732C81" w:rsidRDefault="00732C81" w:rsidP="00732C81">
      <w:pPr>
        <w:pStyle w:val="GSAListParagraphalpha"/>
        <w:numPr>
          <w:ilvl w:val="0"/>
          <w:numId w:val="61"/>
        </w:numPr>
      </w:pPr>
      <w:r w:rsidRPr="002C3786">
        <w:t>Screens individuals prior to authorizing access to the information system; and</w:t>
      </w:r>
    </w:p>
    <w:p w:rsidR="00732C81" w:rsidRDefault="00732C81" w:rsidP="00732C81">
      <w:pPr>
        <w:pStyle w:val="GSAListParagraphalpha"/>
        <w:numPr>
          <w:ilvl w:val="0"/>
          <w:numId w:val="61"/>
        </w:numPr>
      </w:pPr>
      <w:r w:rsidRPr="002C3786">
        <w:t>Rescreens individuals according to [</w:t>
      </w:r>
      <w:r>
        <w:rPr>
          <w:rStyle w:val="GSAItalicEmphasisChar"/>
        </w:rPr>
        <w:t>FedRAMP</w:t>
      </w:r>
      <w:r>
        <w:t xml:space="preserve"> </w:t>
      </w:r>
      <w:r w:rsidRPr="00D62A31">
        <w:rPr>
          <w:rStyle w:val="GSAItalicEmphasisChar"/>
        </w:rPr>
        <w:t xml:space="preserve">Assignment: </w:t>
      </w:r>
      <w:r>
        <w:rPr>
          <w:rStyle w:val="GSAItalicEmphasisChar"/>
        </w:rPr>
        <w:t>F</w:t>
      </w:r>
      <w:r w:rsidRPr="00D62A31">
        <w:rPr>
          <w:rStyle w:val="GSAItalicEmphasisChar"/>
        </w:rPr>
        <w:t xml:space="preserve">or national security clearances; a reinvestigation is required during the </w:t>
      </w:r>
      <w:r>
        <w:rPr>
          <w:rStyle w:val="GSAItalicEmphasisChar"/>
        </w:rPr>
        <w:t>fifth (</w:t>
      </w:r>
      <w:r w:rsidRPr="00D62A31">
        <w:rPr>
          <w:rStyle w:val="GSAItalicEmphasisChar"/>
        </w:rPr>
        <w:t>5</w:t>
      </w:r>
      <w:r w:rsidRPr="001C310B">
        <w:rPr>
          <w:rStyle w:val="GSAItalicEmphasisChar"/>
        </w:rPr>
        <w:t>th</w:t>
      </w:r>
      <w:r>
        <w:rPr>
          <w:rStyle w:val="GSAItalicEmphasisChar"/>
        </w:rPr>
        <w:t>)</w:t>
      </w:r>
      <w:r w:rsidRPr="00D62A31">
        <w:rPr>
          <w:rStyle w:val="GSAItalicEmphasisChar"/>
        </w:rPr>
        <w:t xml:space="preserve"> year for top secret security clearance, the </w:t>
      </w:r>
      <w:r>
        <w:rPr>
          <w:rStyle w:val="GSAItalicEmphasisChar"/>
        </w:rPr>
        <w:t>tenth (</w:t>
      </w:r>
      <w:r w:rsidRPr="00D62A31">
        <w:rPr>
          <w:rStyle w:val="GSAItalicEmphasisChar"/>
        </w:rPr>
        <w:t>10</w:t>
      </w:r>
      <w:r w:rsidRPr="001C310B">
        <w:rPr>
          <w:rStyle w:val="GSAItalicEmphasisChar"/>
        </w:rPr>
        <w:t>th</w:t>
      </w:r>
      <w:r>
        <w:rPr>
          <w:rStyle w:val="GSAItalicEmphasisChar"/>
        </w:rPr>
        <w:t>)</w:t>
      </w:r>
      <w:r w:rsidRPr="00D62A31">
        <w:rPr>
          <w:rStyle w:val="GSAItalicEmphasisChar"/>
        </w:rPr>
        <w:t xml:space="preserve"> year for secret security clearance, and </w:t>
      </w:r>
      <w:r>
        <w:rPr>
          <w:rStyle w:val="GSAItalicEmphasisChar"/>
        </w:rPr>
        <w:t>fifteenth (</w:t>
      </w:r>
      <w:r w:rsidRPr="00D62A31">
        <w:rPr>
          <w:rStyle w:val="GSAItalicEmphasisChar"/>
        </w:rPr>
        <w:t>15</w:t>
      </w:r>
      <w:r w:rsidRPr="001C310B">
        <w:rPr>
          <w:rStyle w:val="GSAItalicEmphasisChar"/>
        </w:rPr>
        <w:t>th</w:t>
      </w:r>
      <w:r>
        <w:rPr>
          <w:rStyle w:val="GSAItalicEmphasisChar"/>
        </w:rPr>
        <w:t>)</w:t>
      </w:r>
      <w:r w:rsidRPr="00D62A31">
        <w:rPr>
          <w:rStyle w:val="GSAItalicEmphasisChar"/>
        </w:rPr>
        <w:t xml:space="preserve"> year for confidential security clearance.  For moderate risk law enforcement and high impact public trust level, a reinvestigation is required during the </w:t>
      </w:r>
      <w:r>
        <w:rPr>
          <w:rStyle w:val="GSAItalicEmphasisChar"/>
        </w:rPr>
        <w:t>fifth (</w:t>
      </w:r>
      <w:r w:rsidRPr="00D62A31">
        <w:rPr>
          <w:rStyle w:val="GSAItalicEmphasisChar"/>
        </w:rPr>
        <w:t>5</w:t>
      </w:r>
      <w:r w:rsidRPr="001C310B">
        <w:rPr>
          <w:rStyle w:val="GSAItalicEmphasisChar"/>
        </w:rPr>
        <w:t>th</w:t>
      </w:r>
      <w:r>
        <w:rPr>
          <w:rStyle w:val="GSAItalicEmphasisChar"/>
        </w:rPr>
        <w:t>)</w:t>
      </w:r>
      <w:r w:rsidRPr="00D62A31">
        <w:rPr>
          <w:rStyle w:val="GSAItalicEmphasisChar"/>
        </w:rPr>
        <w:t xml:space="preserve"> year.  There is no reinvestigation for other moderate risk positions or any low risk positions</w:t>
      </w:r>
      <w:r w:rsidRPr="002C3786">
        <w:t>]</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85BB6">
              <w:t>PS-3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85BB6">
              <w:t>Parameter PS-3(b):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732077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972076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24161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394165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276020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824034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540753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567979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261176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802807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8209929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1433842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485BB6">
              <w:t xml:space="preserve">PS-3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properly screening personnel prior to granting access to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re screening personnel at a frequency determined by the applicable risk designations.]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581" w:name="_Toc468805000"/>
      <w:bookmarkStart w:id="2582" w:name="_Toc388620927"/>
      <w:r>
        <w:t>PS-3 (3</w:t>
      </w:r>
      <w:r w:rsidRPr="006F3117">
        <w:t>)</w:t>
      </w:r>
      <w:r>
        <w:t xml:space="preserve"> Control Enhancement</w:t>
      </w:r>
      <w:bookmarkEnd w:id="2581"/>
      <w:r>
        <w:t xml:space="preserve"> </w:t>
      </w:r>
      <w:bookmarkEnd w:id="2582"/>
    </w:p>
    <w:p w:rsidR="00732C81" w:rsidRPr="00FE0D3A" w:rsidRDefault="00732C81" w:rsidP="00732C81">
      <w:r w:rsidRPr="00FE0D3A">
        <w:t>The organization ensures that individuals accessing an information system processing, storing, or transmitting information requiring special protection:</w:t>
      </w:r>
    </w:p>
    <w:p w:rsidR="00732C81" w:rsidRPr="00485BB6" w:rsidRDefault="00732C81" w:rsidP="00732C81">
      <w:pPr>
        <w:pStyle w:val="GSAListParagraphalpha"/>
        <w:numPr>
          <w:ilvl w:val="0"/>
          <w:numId w:val="30"/>
        </w:numPr>
      </w:pPr>
      <w:r w:rsidRPr="00485BB6">
        <w:t>Have valid access authorizations that are demonstrated by assigned official government duties; and</w:t>
      </w:r>
    </w:p>
    <w:p w:rsidR="00732C81" w:rsidRPr="00485BB6" w:rsidRDefault="00732C81" w:rsidP="00732C81">
      <w:pPr>
        <w:pStyle w:val="GSAListParagraphalpha"/>
        <w:numPr>
          <w:ilvl w:val="0"/>
          <w:numId w:val="115"/>
        </w:numPr>
      </w:pPr>
      <w:r w:rsidRPr="00485BB6">
        <w:t>Satisfy [</w:t>
      </w:r>
      <w:r>
        <w:rPr>
          <w:rStyle w:val="GSAItalicEmphasisChar"/>
        </w:rPr>
        <w:t>FedRAMP</w:t>
      </w:r>
      <w:r w:rsidRPr="0017135B">
        <w:rPr>
          <w:rStyle w:val="GSAItalicEmphasisChar"/>
        </w:rPr>
        <w:t xml:space="preserve"> Assignment: personnel screening criteria – as required by specific information</w:t>
      </w:r>
      <w:r w:rsidRPr="00485BB6">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F73A4">
              <w:t>PS-3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85BB6">
              <w:t>Parameter PS-3 (3)(b)</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550165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993311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623507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63407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729214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2483096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2120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987285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504251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076445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5367876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300015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0F73A4">
              <w:t xml:space="preserve">PS-3 (3)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properly screening personnel prior to granting access to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properly screening personnel prior to granting access to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583" w:name="_Toc468805001"/>
      <w:bookmarkStart w:id="2584" w:name="_Toc149090437"/>
      <w:bookmarkStart w:id="2585" w:name="_Toc383429852"/>
      <w:bookmarkStart w:id="2586" w:name="_Toc383444665"/>
      <w:bookmarkStart w:id="2587" w:name="_Toc385594310"/>
      <w:bookmarkStart w:id="2588" w:name="_Toc385594698"/>
      <w:bookmarkStart w:id="2589" w:name="_Toc385595086"/>
      <w:bookmarkStart w:id="2590" w:name="_Toc388620928"/>
      <w:bookmarkStart w:id="2591" w:name="_Toc449543448"/>
      <w:r w:rsidRPr="002C3786">
        <w:t>PS-4</w:t>
      </w:r>
      <w:r>
        <w:t xml:space="preserve"> </w:t>
      </w:r>
      <w:r w:rsidRPr="002C3786">
        <w:t>Personnel Termination</w:t>
      </w:r>
      <w:bookmarkEnd w:id="2583"/>
      <w:r w:rsidRPr="002C3786">
        <w:t xml:space="preserve"> </w:t>
      </w:r>
      <w:bookmarkEnd w:id="2584"/>
      <w:bookmarkEnd w:id="2585"/>
      <w:bookmarkEnd w:id="2586"/>
      <w:bookmarkEnd w:id="2587"/>
      <w:bookmarkEnd w:id="2588"/>
      <w:bookmarkEnd w:id="2589"/>
      <w:bookmarkEnd w:id="2590"/>
      <w:bookmarkEnd w:id="2591"/>
    </w:p>
    <w:p w:rsidR="00732C81" w:rsidRDefault="00732C81" w:rsidP="00732C81">
      <w:r w:rsidRPr="002C3786">
        <w:t>The organization, upon termination of individual employment:</w:t>
      </w:r>
    </w:p>
    <w:p w:rsidR="00732C81" w:rsidRPr="00836C21" w:rsidRDefault="00732C81" w:rsidP="00732C81">
      <w:pPr>
        <w:pStyle w:val="GSAListParagraphalpha"/>
        <w:numPr>
          <w:ilvl w:val="0"/>
          <w:numId w:val="152"/>
        </w:numPr>
      </w:pPr>
      <w:r w:rsidRPr="00836C21">
        <w:t>Disables information system access within [</w:t>
      </w:r>
      <w:r>
        <w:rPr>
          <w:rStyle w:val="GSAItalicEmphasisChar"/>
        </w:rPr>
        <w:t>FedRAMP</w:t>
      </w:r>
      <w:r w:rsidRPr="00984D2A">
        <w:rPr>
          <w:rStyle w:val="GSAItalicEmphasisChar"/>
        </w:rPr>
        <w:t xml:space="preserve"> Assignment: </w:t>
      </w:r>
      <w:r>
        <w:rPr>
          <w:rStyle w:val="GSAItalicEmphasisChar"/>
        </w:rPr>
        <w:t>eight (</w:t>
      </w:r>
      <w:r w:rsidRPr="009E1B1D">
        <w:rPr>
          <w:rStyle w:val="GSAItalicEmphasisChar"/>
        </w:rPr>
        <w:t>8</w:t>
      </w:r>
      <w:r>
        <w:rPr>
          <w:rStyle w:val="GSAItalicEmphasisChar"/>
        </w:rPr>
        <w:t>)</w:t>
      </w:r>
      <w:r w:rsidRPr="009E1B1D">
        <w:rPr>
          <w:rStyle w:val="GSAItalicEmphasisChar"/>
        </w:rPr>
        <w:t xml:space="preserve"> hours</w:t>
      </w:r>
      <w:r w:rsidRPr="00836C21">
        <w:t>];</w:t>
      </w:r>
    </w:p>
    <w:p w:rsidR="00732C81" w:rsidRPr="00836C21" w:rsidRDefault="00732C81" w:rsidP="00732C81">
      <w:pPr>
        <w:pStyle w:val="GSAListParagraphalpha"/>
        <w:numPr>
          <w:ilvl w:val="0"/>
          <w:numId w:val="62"/>
        </w:numPr>
      </w:pPr>
      <w:r w:rsidRPr="00836C21">
        <w:t>Terminates/revokes any authenticators/credentials associated with the individual;</w:t>
      </w:r>
    </w:p>
    <w:p w:rsidR="00732C81" w:rsidRPr="00836C21" w:rsidRDefault="00732C81" w:rsidP="00732C81">
      <w:pPr>
        <w:pStyle w:val="GSAListParagraphalpha"/>
        <w:numPr>
          <w:ilvl w:val="0"/>
          <w:numId w:val="62"/>
        </w:numPr>
      </w:pPr>
      <w:r w:rsidRPr="00836C21">
        <w:t>Conducts exit interviews that include a discussion of [</w:t>
      </w:r>
      <w:r w:rsidRPr="00984D2A">
        <w:rPr>
          <w:rStyle w:val="GSAItalicEmphasisChar"/>
        </w:rPr>
        <w:t>Assignment: organization-defined information security topics</w:t>
      </w:r>
      <w:r w:rsidRPr="00836C21">
        <w:t>];</w:t>
      </w:r>
    </w:p>
    <w:p w:rsidR="00732C81" w:rsidRPr="00836C21" w:rsidRDefault="00732C81" w:rsidP="00732C81">
      <w:pPr>
        <w:pStyle w:val="GSAListParagraphalpha"/>
        <w:numPr>
          <w:ilvl w:val="0"/>
          <w:numId w:val="62"/>
        </w:numPr>
      </w:pPr>
      <w:r w:rsidRPr="00836C21">
        <w:t>Retrieves all security-related organizational information system-related property;</w:t>
      </w:r>
    </w:p>
    <w:p w:rsidR="00732C81" w:rsidRPr="00836C21" w:rsidRDefault="00732C81" w:rsidP="00732C81">
      <w:pPr>
        <w:pStyle w:val="GSAListParagraphalpha"/>
        <w:numPr>
          <w:ilvl w:val="0"/>
          <w:numId w:val="62"/>
        </w:numPr>
      </w:pPr>
      <w:r w:rsidRPr="00836C21">
        <w:t>Retains access to organizational information and information systems formerly controlled by terminated individual; and</w:t>
      </w:r>
    </w:p>
    <w:p w:rsidR="00732C81" w:rsidRPr="00836C21" w:rsidRDefault="00732C81" w:rsidP="00732C81">
      <w:pPr>
        <w:pStyle w:val="GSAListParagraphalpha"/>
        <w:numPr>
          <w:ilvl w:val="0"/>
          <w:numId w:val="62"/>
        </w:numPr>
      </w:pPr>
      <w:r w:rsidRPr="00836C21">
        <w:t>Notifies [</w:t>
      </w:r>
      <w:r w:rsidRPr="00984D2A">
        <w:rPr>
          <w:rStyle w:val="GSAItalicEmphasisChar"/>
        </w:rPr>
        <w:t xml:space="preserve">Assignment: organization-defined personnel or roles] </w:t>
      </w:r>
      <w:r w:rsidRPr="00587F68">
        <w:t>within [</w:t>
      </w:r>
      <w:r w:rsidRPr="00984D2A">
        <w:rPr>
          <w:rStyle w:val="GSAItalicEmphasisChar"/>
        </w:rPr>
        <w:t>Assignment: organization-defined time period</w:t>
      </w:r>
      <w:r w:rsidRPr="00836C21">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36C21">
              <w:t>PS-4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36C21">
              <w:t>Parameter PS-4(a)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36C21">
              <w:t>Parameter PS-4(c)</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836C21" w:rsidRDefault="00732C81" w:rsidP="00963369">
            <w:pPr>
              <w:pStyle w:val="GSATableText"/>
            </w:pPr>
            <w:r w:rsidRPr="00836C21">
              <w:t>Parameter PS-4(</w:t>
            </w:r>
            <w:r>
              <w:t>f</w:t>
            </w:r>
            <w:r w:rsidRPr="00836C21">
              <w:t>)</w:t>
            </w:r>
            <w:r>
              <w:t xml:space="preserve">-1: </w:t>
            </w:r>
            <w:r w:rsidRPr="00B66633">
              <w:t>[TBD by Customer]</w:t>
            </w:r>
          </w:p>
        </w:tc>
      </w:tr>
      <w:tr w:rsidR="00732C81" w:rsidRPr="00D00D47" w:rsidTr="00963369">
        <w:trPr>
          <w:trHeight w:val="288"/>
        </w:trPr>
        <w:tc>
          <w:tcPr>
            <w:tcW w:w="5000" w:type="pct"/>
            <w:gridSpan w:val="2"/>
            <w:tcMar>
              <w:top w:w="43" w:type="dxa"/>
              <w:bottom w:w="43" w:type="dxa"/>
            </w:tcMar>
          </w:tcPr>
          <w:p w:rsidR="00732C81" w:rsidRPr="00836C21" w:rsidRDefault="00732C81" w:rsidP="00963369">
            <w:pPr>
              <w:pStyle w:val="GSATableText"/>
            </w:pPr>
            <w:r w:rsidRPr="00836C21">
              <w:t>Parameter PS-4(</w:t>
            </w:r>
            <w:r>
              <w:t>f</w:t>
            </w:r>
            <w:r w:rsidRPr="00836C21">
              <w:t>)</w:t>
            </w:r>
            <w:r>
              <w:t>-2:</w:t>
            </w:r>
            <w:r w:rsidRPr="00B66633">
              <w:t xml:space="preserve"> [TBD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078320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839765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395337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7941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230948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2251831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52501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924469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400844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318179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3030619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523115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03CEB">
              <w:t xml:space="preserve">PS-4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properly terminating access for personnel to whom they have granted access.]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properly terminating access for personnel to whom they have granted access.]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conducting exit interviews that include organization-defined information security topics.]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retrieving</w:t>
            </w:r>
            <w:r w:rsidRPr="00836C21">
              <w:t xml:space="preserve"> all security-related organizational information system-related property</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 xml:space="preserve">retaining </w:t>
            </w:r>
            <w:r w:rsidRPr="00836C21">
              <w:t>access to organizational information and information systems formerly controlled by terminated individual</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notifying organization-defined personnel within a time period defined by the organization following termination actions.]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592" w:name="_Toc468805002"/>
      <w:bookmarkStart w:id="2593" w:name="_Toc149090438"/>
      <w:bookmarkStart w:id="2594" w:name="_Toc383429853"/>
      <w:bookmarkStart w:id="2595" w:name="_Toc383444666"/>
      <w:bookmarkStart w:id="2596" w:name="_Toc385594311"/>
      <w:bookmarkStart w:id="2597" w:name="_Toc385594699"/>
      <w:bookmarkStart w:id="2598" w:name="_Toc385595087"/>
      <w:bookmarkStart w:id="2599" w:name="_Toc388620929"/>
      <w:bookmarkStart w:id="2600" w:name="_Toc449543450"/>
      <w:r w:rsidRPr="002C3786">
        <w:t>PS-5</w:t>
      </w:r>
      <w:r>
        <w:t xml:space="preserve"> </w:t>
      </w:r>
      <w:r w:rsidRPr="002C3786">
        <w:t>Personnel Transfer</w:t>
      </w:r>
      <w:bookmarkEnd w:id="2592"/>
      <w:r w:rsidRPr="002C3786">
        <w:t xml:space="preserve"> </w:t>
      </w:r>
      <w:bookmarkEnd w:id="2593"/>
      <w:bookmarkEnd w:id="2594"/>
      <w:bookmarkEnd w:id="2595"/>
      <w:bookmarkEnd w:id="2596"/>
      <w:bookmarkEnd w:id="2597"/>
      <w:bookmarkEnd w:id="2598"/>
      <w:bookmarkEnd w:id="2599"/>
      <w:bookmarkEnd w:id="2600"/>
    </w:p>
    <w:p w:rsidR="00732C81" w:rsidRDefault="00732C81" w:rsidP="00732C81">
      <w:pPr>
        <w:keepNext/>
      </w:pPr>
      <w:r w:rsidRPr="009047C7">
        <w:t>The organization:</w:t>
      </w:r>
    </w:p>
    <w:p w:rsidR="00732C81" w:rsidRPr="00965288" w:rsidRDefault="00732C81" w:rsidP="00732C81">
      <w:pPr>
        <w:pStyle w:val="GSAListParagraphalpha"/>
        <w:numPr>
          <w:ilvl w:val="0"/>
          <w:numId w:val="154"/>
        </w:numPr>
      </w:pPr>
      <w:r w:rsidRPr="00965288">
        <w:t>Reviews and confirms ongoing operational need for current logical and physical access authorizations to information systems/facilities when individuals are reassigned or transferred to other positions within the organization;</w:t>
      </w:r>
    </w:p>
    <w:p w:rsidR="00732C81" w:rsidRPr="00C23866" w:rsidRDefault="00732C81" w:rsidP="00732C81">
      <w:pPr>
        <w:pStyle w:val="GSAListParagraphalpha"/>
        <w:numPr>
          <w:ilvl w:val="0"/>
          <w:numId w:val="63"/>
        </w:numPr>
        <w:rPr>
          <w:rFonts w:eastAsia="Calibri"/>
        </w:rPr>
      </w:pPr>
      <w:r w:rsidRPr="00C23866">
        <w:rPr>
          <w:rFonts w:eastAsia="Calibri"/>
        </w:rPr>
        <w:t>Initiates [</w:t>
      </w:r>
      <w:r w:rsidRPr="00ED5524">
        <w:rPr>
          <w:rStyle w:val="GSAItalicEmphasisChar"/>
        </w:rPr>
        <w:t>Assignment: organization-defined transfer or reassignment actions</w:t>
      </w:r>
      <w:r w:rsidRPr="00C23866">
        <w:rPr>
          <w:rFonts w:eastAsia="Calibri"/>
        </w:rPr>
        <w:t>] within [</w:t>
      </w:r>
      <w:r>
        <w:rPr>
          <w:rStyle w:val="GSAItalicEmphasisChar"/>
        </w:rPr>
        <w:t>FedRAMP</w:t>
      </w:r>
      <w:r w:rsidRPr="00ED5524">
        <w:rPr>
          <w:rStyle w:val="GSAItalicEmphasisChar"/>
        </w:rPr>
        <w:t xml:space="preserve"> Assignment: </w:t>
      </w:r>
      <w:r w:rsidRPr="00C23866">
        <w:rPr>
          <w:rStyle w:val="GSAItalicEmphasisChar"/>
        </w:rPr>
        <w:t>twenty-four</w:t>
      </w:r>
      <w:r>
        <w:rPr>
          <w:rStyle w:val="GSAItalicEmphasisChar"/>
        </w:rPr>
        <w:t xml:space="preserve"> (</w:t>
      </w:r>
      <w:r w:rsidRPr="007E41B5">
        <w:rPr>
          <w:rStyle w:val="GSAItalicEmphasisChar"/>
        </w:rPr>
        <w:t>24</w:t>
      </w:r>
      <w:r>
        <w:rPr>
          <w:rStyle w:val="GSAItalicEmphasisChar"/>
        </w:rPr>
        <w:t>)</w:t>
      </w:r>
      <w:r w:rsidRPr="007E41B5">
        <w:rPr>
          <w:rStyle w:val="GSAItalicEmphasisChar"/>
        </w:rPr>
        <w:t xml:space="preserve"> hours</w:t>
      </w:r>
      <w:r w:rsidRPr="00C23866">
        <w:rPr>
          <w:rFonts w:eastAsia="Calibri"/>
        </w:rPr>
        <w:t>];</w:t>
      </w:r>
    </w:p>
    <w:p w:rsidR="00732C81" w:rsidRPr="00965288" w:rsidRDefault="00732C81" w:rsidP="00732C81">
      <w:pPr>
        <w:pStyle w:val="GSAListParagraphalpha"/>
        <w:numPr>
          <w:ilvl w:val="0"/>
          <w:numId w:val="63"/>
        </w:numPr>
      </w:pPr>
      <w:r w:rsidRPr="00965288">
        <w:t>Modifies access authorization as needed to correspond with any changes in operational need due to reassignment or transfer; and</w:t>
      </w:r>
    </w:p>
    <w:p w:rsidR="00732C81" w:rsidRPr="00C23866" w:rsidRDefault="00732C81" w:rsidP="00732C81">
      <w:pPr>
        <w:pStyle w:val="GSAListParagraphalpha"/>
        <w:numPr>
          <w:ilvl w:val="0"/>
          <w:numId w:val="63"/>
        </w:numPr>
        <w:rPr>
          <w:rFonts w:eastAsia="Calibri"/>
        </w:rPr>
      </w:pPr>
      <w:r w:rsidRPr="00C23866">
        <w:rPr>
          <w:rFonts w:eastAsia="Calibri"/>
        </w:rPr>
        <w:t>Notifies [</w:t>
      </w:r>
      <w:r w:rsidRPr="00ED5524">
        <w:rPr>
          <w:rStyle w:val="GSAItalicEmphasisChar"/>
        </w:rPr>
        <w:t>Assignment: organization-defined personnel or roles</w:t>
      </w:r>
      <w:r w:rsidRPr="00C23866">
        <w:rPr>
          <w:rFonts w:eastAsia="Calibri"/>
        </w:rPr>
        <w:t>] within [</w:t>
      </w:r>
      <w:r>
        <w:rPr>
          <w:rStyle w:val="GSAItalicEmphasisChar"/>
        </w:rPr>
        <w:t>FedRAMP</w:t>
      </w:r>
      <w:r w:rsidRPr="00ED5524">
        <w:rPr>
          <w:rStyle w:val="GSAItalicEmphasisChar"/>
        </w:rPr>
        <w:t xml:space="preserve"> Assignment: </w:t>
      </w:r>
      <w:r w:rsidRPr="00C23866">
        <w:rPr>
          <w:rStyle w:val="GSAItalicEmphasisChar"/>
        </w:rPr>
        <w:t>twenty-four</w:t>
      </w:r>
      <w:r>
        <w:rPr>
          <w:rStyle w:val="GSAItalicEmphasisChar"/>
        </w:rPr>
        <w:t xml:space="preserve"> (</w:t>
      </w:r>
      <w:r w:rsidRPr="00CF0B2D">
        <w:rPr>
          <w:rStyle w:val="GSAItalicEmphasisChar"/>
        </w:rPr>
        <w:t>24</w:t>
      </w:r>
      <w:r>
        <w:rPr>
          <w:rStyle w:val="GSAItalicEmphasisChar"/>
        </w:rPr>
        <w:t>)</w:t>
      </w:r>
      <w:r w:rsidRPr="00CF0B2D">
        <w:rPr>
          <w:rStyle w:val="GSAItalicEmphasisChar"/>
        </w:rPr>
        <w:t xml:space="preserve"> hours</w:t>
      </w:r>
      <w:r w:rsidRPr="00C23866">
        <w:rPr>
          <w:rFonts w:eastAsia="Calibri"/>
        </w:rP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114B7">
              <w:t>PS-5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114B7">
              <w:t>Parameter PS-5(b)-1: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114B7">
              <w:t>Parameter PS-5(b)-2:</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114B7">
              <w:t>Parameter PS-5(d)-1: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114B7">
              <w:t>Parameter PS-5(d)-2: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273299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683439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02170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320904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540061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11528092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2261046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496425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073375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274638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7095279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133830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9114B7">
              <w:t xml:space="preserve">PS-5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implementing a personnel transfer process that satisfied these control requirements.]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implementing a personnel transfer process that satisfied these control requirements.]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implementing a personnel transfer process that satisfied these control requirements.]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implementing a personnel transfer process that satisfied these control requirements.]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785EC6" w:rsidRDefault="00732C81" w:rsidP="00732C81"/>
    <w:p w:rsidR="00732C81" w:rsidRDefault="00732C81" w:rsidP="00732C81">
      <w:pPr>
        <w:pStyle w:val="Heading3"/>
      </w:pPr>
      <w:bookmarkStart w:id="2601" w:name="_Toc468805003"/>
      <w:bookmarkStart w:id="2602" w:name="_Toc383429854"/>
      <w:bookmarkStart w:id="2603" w:name="_Toc383444667"/>
      <w:bookmarkStart w:id="2604" w:name="_Toc385594312"/>
      <w:bookmarkStart w:id="2605" w:name="_Toc385594700"/>
      <w:bookmarkStart w:id="2606" w:name="_Toc385595088"/>
      <w:bookmarkStart w:id="2607" w:name="_Toc388620930"/>
      <w:bookmarkStart w:id="2608" w:name="_Toc449543452"/>
      <w:r w:rsidRPr="002C3786">
        <w:t>PS-6</w:t>
      </w:r>
      <w:r>
        <w:t xml:space="preserve"> </w:t>
      </w:r>
      <w:r w:rsidRPr="002C3786">
        <w:t>Access Agreements</w:t>
      </w:r>
      <w:bookmarkEnd w:id="2601"/>
      <w:r w:rsidRPr="002C3786">
        <w:t xml:space="preserve"> </w:t>
      </w:r>
      <w:bookmarkEnd w:id="2602"/>
      <w:bookmarkEnd w:id="2603"/>
      <w:bookmarkEnd w:id="2604"/>
      <w:bookmarkEnd w:id="2605"/>
      <w:bookmarkEnd w:id="2606"/>
      <w:bookmarkEnd w:id="2607"/>
      <w:bookmarkEnd w:id="2608"/>
    </w:p>
    <w:p w:rsidR="00732C81" w:rsidRDefault="00732C81" w:rsidP="00732C81">
      <w:pPr>
        <w:keepNext/>
      </w:pPr>
      <w:r w:rsidRPr="002C3786">
        <w:t>The organization:</w:t>
      </w:r>
    </w:p>
    <w:p w:rsidR="00732C81" w:rsidRPr="007873E2" w:rsidRDefault="00732C81" w:rsidP="00732C81">
      <w:pPr>
        <w:pStyle w:val="GSAListParagraphalpha"/>
        <w:numPr>
          <w:ilvl w:val="0"/>
          <w:numId w:val="155"/>
        </w:numPr>
      </w:pPr>
      <w:r w:rsidRPr="007873E2">
        <w:t>Develops and documents access agreements for organizational information systems;</w:t>
      </w:r>
    </w:p>
    <w:p w:rsidR="00732C81" w:rsidRPr="007873E2" w:rsidRDefault="00732C81" w:rsidP="00732C81">
      <w:pPr>
        <w:pStyle w:val="GSAListParagraphalpha"/>
        <w:numPr>
          <w:ilvl w:val="0"/>
          <w:numId w:val="115"/>
        </w:numPr>
      </w:pPr>
      <w:r w:rsidRPr="007873E2">
        <w:t>Reviews and updates the access agreements [</w:t>
      </w:r>
      <w:r>
        <w:rPr>
          <w:rStyle w:val="GSAItalicEmphasisChar"/>
        </w:rPr>
        <w:t>FedRAMP</w:t>
      </w:r>
      <w:r w:rsidRPr="00C03C21">
        <w:rPr>
          <w:rStyle w:val="GSAItalicEmphasisChar"/>
        </w:rPr>
        <w:t xml:space="preserve"> Assignment: at least annually</w:t>
      </w:r>
      <w:r w:rsidRPr="007873E2">
        <w:t>]; and</w:t>
      </w:r>
    </w:p>
    <w:p w:rsidR="00732C81" w:rsidRPr="007873E2" w:rsidRDefault="00732C81" w:rsidP="00732C81">
      <w:pPr>
        <w:pStyle w:val="GSAListParagraphalpha"/>
        <w:numPr>
          <w:ilvl w:val="0"/>
          <w:numId w:val="115"/>
        </w:numPr>
      </w:pPr>
      <w:r w:rsidRPr="007873E2">
        <w:t>Ensures that individuals requiring access to organizational information and information systems:</w:t>
      </w:r>
    </w:p>
    <w:p w:rsidR="00732C81" w:rsidRPr="00134334" w:rsidRDefault="00732C81" w:rsidP="00732C81">
      <w:pPr>
        <w:pStyle w:val="GSAListParagraphalpha2"/>
        <w:numPr>
          <w:ilvl w:val="1"/>
          <w:numId w:val="115"/>
        </w:numPr>
      </w:pPr>
      <w:r w:rsidRPr="00134334">
        <w:t>Sign appropriate access agreements prior to being granted access; and</w:t>
      </w:r>
    </w:p>
    <w:p w:rsidR="00732C81" w:rsidRPr="00134334" w:rsidRDefault="00732C81" w:rsidP="00732C81">
      <w:pPr>
        <w:pStyle w:val="GSAListParagraphalpha2"/>
        <w:numPr>
          <w:ilvl w:val="1"/>
          <w:numId w:val="115"/>
        </w:numPr>
      </w:pPr>
      <w:r w:rsidRPr="00134334">
        <w:t>Re-sign access agreements to maintain access to organizational information systems when access agreements have been updated or [</w:t>
      </w:r>
      <w:r>
        <w:rPr>
          <w:rStyle w:val="GSAItalicEmphasisChar"/>
        </w:rPr>
        <w:t>FedRAMP</w:t>
      </w:r>
      <w:r w:rsidRPr="0017135B">
        <w:rPr>
          <w:rStyle w:val="GSAItalicEmphasisChar"/>
        </w:rPr>
        <w:t xml:space="preserve"> Assignment: at least annually</w:t>
      </w:r>
      <w:r>
        <w:rPr>
          <w:rStyle w:val="GSAItalicEmphasisChar"/>
        </w:rPr>
        <w:t xml:space="preserve"> </w:t>
      </w:r>
      <w:r w:rsidRPr="00036753">
        <w:rPr>
          <w:rStyle w:val="GSAItalicEmphasisChar"/>
        </w:rPr>
        <w:t>and any time there is a change to the user's level of access</w:t>
      </w:r>
      <w:r w:rsidRPr="00134334">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134334">
              <w:t>PS-6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34334">
              <w:t>Parameter PS-6(b):</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34334">
              <w:t>Parameter PS-6(c)(2)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176781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369059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777146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7653552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436017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8334919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334206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564691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729679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704641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604586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497337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134334">
              <w:t xml:space="preserve">PS-6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access agreements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access agreements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access agreements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609" w:name="_Toc468805004"/>
      <w:bookmarkStart w:id="2610" w:name="_Toc449543454"/>
      <w:r w:rsidRPr="002C3786">
        <w:t>PS-7</w:t>
      </w:r>
      <w:r>
        <w:t xml:space="preserve"> </w:t>
      </w:r>
      <w:r w:rsidRPr="002C3786">
        <w:t>Third-Party Personnel Security</w:t>
      </w:r>
      <w:bookmarkEnd w:id="2609"/>
      <w:r w:rsidRPr="002C3786">
        <w:t xml:space="preserve"> </w:t>
      </w:r>
      <w:bookmarkEnd w:id="2610"/>
    </w:p>
    <w:p w:rsidR="00732C81" w:rsidRPr="002C3786" w:rsidRDefault="00732C81" w:rsidP="00732C81">
      <w:pPr>
        <w:keepNext/>
      </w:pPr>
      <w:r w:rsidRPr="002C3786">
        <w:t>The organization:</w:t>
      </w:r>
    </w:p>
    <w:p w:rsidR="00732C81" w:rsidRDefault="00732C81" w:rsidP="00732C81">
      <w:pPr>
        <w:pStyle w:val="GSAListParagraphalpha"/>
        <w:numPr>
          <w:ilvl w:val="0"/>
          <w:numId w:val="129"/>
        </w:numPr>
      </w:pPr>
      <w:r w:rsidRPr="002C3786">
        <w:t>Establishes personnel security requirements including security roles and responsibilities for third-party providers;</w:t>
      </w:r>
    </w:p>
    <w:p w:rsidR="00732C81" w:rsidRPr="002C3786" w:rsidRDefault="00732C81" w:rsidP="00732C81">
      <w:pPr>
        <w:pStyle w:val="GSAListParagraphalpha"/>
        <w:numPr>
          <w:ilvl w:val="0"/>
          <w:numId w:val="64"/>
        </w:numPr>
      </w:pPr>
      <w:r w:rsidRPr="002E05B6">
        <w:t>Requires third-party providers to comply with personnel security policies and procedures established by the organization</w:t>
      </w:r>
      <w:r>
        <w:t>;</w:t>
      </w:r>
    </w:p>
    <w:p w:rsidR="00732C81" w:rsidRDefault="00732C81" w:rsidP="00732C81">
      <w:pPr>
        <w:pStyle w:val="GSAListParagraphalpha"/>
        <w:numPr>
          <w:ilvl w:val="0"/>
          <w:numId w:val="64"/>
        </w:numPr>
      </w:pPr>
      <w:r w:rsidRPr="002E05B6">
        <w:t>Documents personnel security requirements;</w:t>
      </w:r>
    </w:p>
    <w:p w:rsidR="00732C81" w:rsidRDefault="00732C81" w:rsidP="00732C81">
      <w:pPr>
        <w:pStyle w:val="GSAListParagraphalpha"/>
        <w:numPr>
          <w:ilvl w:val="0"/>
          <w:numId w:val="64"/>
        </w:numPr>
      </w:pPr>
      <w:r w:rsidRPr="002E05B6">
        <w:t>Requires third-party providers to notify [</w:t>
      </w:r>
      <w:r w:rsidRPr="00D62A31">
        <w:rPr>
          <w:rStyle w:val="GSAItalicEmphasisChar"/>
        </w:rPr>
        <w:t>Assignment: organization-defined personnel or roles</w:t>
      </w:r>
      <w:r w:rsidRPr="002E05B6">
        <w:t>] of any personnel transfers or terminations of third-party personnel who possess organizational credentials and/or badges, or who have information system privileges within [</w:t>
      </w:r>
      <w:r>
        <w:rPr>
          <w:rStyle w:val="GSAItalicEmphasisChar"/>
        </w:rPr>
        <w:t>FedRAMP</w:t>
      </w:r>
      <w:r w:rsidRPr="00D62A31">
        <w:rPr>
          <w:rStyle w:val="GSAItalicEmphasisChar"/>
        </w:rPr>
        <w:t xml:space="preserve"> Assignment: </w:t>
      </w:r>
      <w:r w:rsidRPr="00821E73">
        <w:rPr>
          <w:rStyle w:val="GSAItalicEmphasisChar"/>
        </w:rPr>
        <w:t xml:space="preserve">terminations: immediately; transfers: </w:t>
      </w:r>
      <w:r w:rsidRPr="00DA27B8">
        <w:rPr>
          <w:rStyle w:val="GSAItalicEmphasisChar"/>
        </w:rPr>
        <w:t xml:space="preserve">within </w:t>
      </w:r>
      <w:r>
        <w:rPr>
          <w:rStyle w:val="GSAItalicEmphasisChar"/>
        </w:rPr>
        <w:t>twenty-four (</w:t>
      </w:r>
      <w:r w:rsidRPr="00DA27B8">
        <w:rPr>
          <w:rStyle w:val="GSAItalicEmphasisChar"/>
        </w:rPr>
        <w:t>24</w:t>
      </w:r>
      <w:r>
        <w:rPr>
          <w:rStyle w:val="GSAItalicEmphasisChar"/>
        </w:rPr>
        <w:t>)</w:t>
      </w:r>
      <w:r w:rsidRPr="00DA27B8">
        <w:rPr>
          <w:rStyle w:val="GSAItalicEmphasisChar"/>
        </w:rPr>
        <w:t xml:space="preserve"> hours</w:t>
      </w:r>
      <w:r w:rsidRPr="002E05B6">
        <w:t>]; and</w:t>
      </w:r>
    </w:p>
    <w:p w:rsidR="00732C81" w:rsidRDefault="00732C81" w:rsidP="00732C81">
      <w:pPr>
        <w:pStyle w:val="GSAListParagraphalpha"/>
        <w:numPr>
          <w:ilvl w:val="0"/>
          <w:numId w:val="64"/>
        </w:numPr>
      </w:pPr>
      <w:r w:rsidRPr="002C3786">
        <w:t>Monitors provider compliance.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PS-7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1728E">
              <w:t>Parameter PS-7(d)-1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1728E">
              <w:t>Parameter PS-7(d)-2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901458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267840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407866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045665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336825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1144985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223684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75113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265814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822775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2244609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957034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1728E">
              <w:t xml:space="preserve">PS-7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managing any third-party security personnel to whom they grant access.]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managing any third-party security personnel to whom they grant access.]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managing any third-party security personnel to whom they grant access.]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managing any third-party security personnel to whom they grant access.]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managing any third-party security personnel to whom they grant access.]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611" w:name="_Toc468805005"/>
      <w:bookmarkStart w:id="2612" w:name="_Toc149090441"/>
      <w:bookmarkStart w:id="2613" w:name="_Toc383429856"/>
      <w:bookmarkStart w:id="2614" w:name="_Toc383444669"/>
      <w:bookmarkStart w:id="2615" w:name="_Toc385594314"/>
      <w:bookmarkStart w:id="2616" w:name="_Toc385594702"/>
      <w:bookmarkStart w:id="2617" w:name="_Toc385595090"/>
      <w:bookmarkStart w:id="2618" w:name="_Toc388620932"/>
      <w:bookmarkStart w:id="2619" w:name="_Toc449543455"/>
      <w:r w:rsidRPr="002C3786">
        <w:t>PS-8</w:t>
      </w:r>
      <w:r>
        <w:t xml:space="preserve"> </w:t>
      </w:r>
      <w:r w:rsidRPr="002C3786">
        <w:t>Personnel Sanctions</w:t>
      </w:r>
      <w:bookmarkEnd w:id="2611"/>
      <w:r w:rsidRPr="002C3786">
        <w:t xml:space="preserve"> </w:t>
      </w:r>
      <w:bookmarkEnd w:id="2612"/>
      <w:bookmarkEnd w:id="2613"/>
      <w:bookmarkEnd w:id="2614"/>
      <w:bookmarkEnd w:id="2615"/>
      <w:bookmarkEnd w:id="2616"/>
      <w:bookmarkEnd w:id="2617"/>
      <w:bookmarkEnd w:id="2618"/>
      <w:bookmarkEnd w:id="2619"/>
    </w:p>
    <w:p w:rsidR="00732C81" w:rsidRDefault="00732C81" w:rsidP="00732C81">
      <w:pPr>
        <w:keepNext/>
      </w:pPr>
      <w:r w:rsidRPr="002C3786">
        <w:t>The organization</w:t>
      </w:r>
      <w:r>
        <w:t>:</w:t>
      </w:r>
    </w:p>
    <w:p w:rsidR="00732C81" w:rsidRPr="0081728E" w:rsidRDefault="00732C81" w:rsidP="00732C81">
      <w:pPr>
        <w:pStyle w:val="GSAListParagraphalpha"/>
        <w:numPr>
          <w:ilvl w:val="0"/>
          <w:numId w:val="65"/>
        </w:numPr>
      </w:pPr>
      <w:r w:rsidRPr="0081728E">
        <w:t>Employs a formal sanctions process for personnel failing to comply with established information security policies and procedures; and</w:t>
      </w:r>
    </w:p>
    <w:p w:rsidR="00732C81" w:rsidRPr="0081728E" w:rsidRDefault="00732C81" w:rsidP="00732C81">
      <w:pPr>
        <w:pStyle w:val="GSAListParagraphalpha"/>
        <w:keepLines/>
        <w:numPr>
          <w:ilvl w:val="0"/>
          <w:numId w:val="65"/>
        </w:numPr>
      </w:pPr>
      <w:r w:rsidRPr="0081728E">
        <w:t>Notifies [</w:t>
      </w:r>
      <w:r w:rsidRPr="00BD4558">
        <w:rPr>
          <w:rStyle w:val="GSAItalicEmphasisChar"/>
        </w:rPr>
        <w:t xml:space="preserve">FedRAMP </w:t>
      </w:r>
      <w:r w:rsidRPr="00043613">
        <w:rPr>
          <w:rStyle w:val="GSAItalicEmphasisChar"/>
        </w:rPr>
        <w:t xml:space="preserve">Assignment: </w:t>
      </w:r>
      <w:r w:rsidRPr="00BD4558">
        <w:rPr>
          <w:rStyle w:val="GSAItalicEmphasisChar"/>
        </w:rPr>
        <w:t>at a minimum, the ISSO and/or similar role within the organization</w:t>
      </w:r>
      <w:r w:rsidRPr="0081728E">
        <w:t>] within [</w:t>
      </w:r>
      <w:r w:rsidRPr="00043613">
        <w:rPr>
          <w:rStyle w:val="GSAItalicEmphasisChar"/>
        </w:rPr>
        <w:t>Assignment: organization-defined time period</w:t>
      </w:r>
      <w:r w:rsidRPr="0081728E">
        <w:t>] when a formal employee sanctions process is initiated, identifying the individual sanctioned and the reason for the sanction.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C6B23">
              <w:t>PS-8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6B23">
              <w:t>Parameter PS-8(b)-1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6B23">
              <w:t>Parameter PS-8(b)-2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388130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488842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282544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89890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022680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5304659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739585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21761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799345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138728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27372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482151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C6B23">
              <w:t xml:space="preserve">PS-8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employing formal sanctions when personnel fails to comply with established security policies and procedures.]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employing formal sanctions when personnel fails to comply with established security policies and procedures.]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620" w:name="_Toc383429857"/>
      <w:bookmarkStart w:id="2621" w:name="_Toc383444670"/>
      <w:bookmarkStart w:id="2622" w:name="_Toc385594315"/>
      <w:bookmarkStart w:id="2623" w:name="_Toc385594703"/>
      <w:bookmarkStart w:id="2624" w:name="_Toc385595091"/>
      <w:bookmarkStart w:id="2625" w:name="_Toc449543456"/>
      <w:bookmarkStart w:id="2626" w:name="_Toc468805006"/>
      <w:r w:rsidRPr="002C3786">
        <w:t>Risk Assessment (RA)</w:t>
      </w:r>
      <w:bookmarkEnd w:id="2620"/>
      <w:bookmarkEnd w:id="2621"/>
      <w:bookmarkEnd w:id="2622"/>
      <w:bookmarkEnd w:id="2623"/>
      <w:bookmarkEnd w:id="2624"/>
      <w:bookmarkEnd w:id="2625"/>
      <w:bookmarkEnd w:id="2626"/>
    </w:p>
    <w:p w:rsidR="00732C81" w:rsidRDefault="00732C81" w:rsidP="00732C81">
      <w:pPr>
        <w:pStyle w:val="Heading3"/>
      </w:pPr>
      <w:bookmarkStart w:id="2627" w:name="_Toc468805007"/>
      <w:bookmarkStart w:id="2628" w:name="_Toc449543458"/>
      <w:r w:rsidRPr="002C3786">
        <w:t>RA-1</w:t>
      </w:r>
      <w:r>
        <w:t xml:space="preserve"> </w:t>
      </w:r>
      <w:r w:rsidRPr="002C3786">
        <w:t>Risk Assessment Policy and Procedures</w:t>
      </w:r>
      <w:bookmarkEnd w:id="2627"/>
      <w:r w:rsidRPr="002C3786">
        <w:t xml:space="preserve"> </w:t>
      </w:r>
      <w:bookmarkEnd w:id="2628"/>
    </w:p>
    <w:p w:rsidR="00732C81" w:rsidRDefault="00732C81" w:rsidP="00732C81">
      <w:pPr>
        <w:keepNext/>
      </w:pPr>
      <w:r w:rsidRPr="00AE3199">
        <w:t>The organization:</w:t>
      </w:r>
    </w:p>
    <w:p w:rsidR="00732C81" w:rsidRDefault="00732C81" w:rsidP="00732C81">
      <w:pPr>
        <w:pStyle w:val="GSAListParagraphalpha"/>
        <w:numPr>
          <w:ilvl w:val="0"/>
          <w:numId w:val="130"/>
        </w:numPr>
      </w:pPr>
      <w:r w:rsidRPr="00AE3199">
        <w:t>Develops, documents, and disseminates to [</w:t>
      </w:r>
      <w:r w:rsidRPr="00D62A31">
        <w:rPr>
          <w:rStyle w:val="GSAItalicEmphasisChar"/>
        </w:rPr>
        <w:t>Assignment: organization-defined personnel or roles</w:t>
      </w:r>
      <w:r w:rsidRPr="00AE3199">
        <w:t>]:</w:t>
      </w:r>
    </w:p>
    <w:p w:rsidR="00732C81" w:rsidRPr="0012791B" w:rsidRDefault="00732C81" w:rsidP="00732C81">
      <w:pPr>
        <w:pStyle w:val="GSAListParagraphalpha2"/>
        <w:numPr>
          <w:ilvl w:val="1"/>
          <w:numId w:val="115"/>
        </w:numPr>
      </w:pPr>
      <w:r w:rsidRPr="0012791B">
        <w:t>A risk assessment policy that addresses purpose, scope, roles, responsibilities, management commitment, coordination among organizational entities, and compliance; and</w:t>
      </w:r>
    </w:p>
    <w:p w:rsidR="00732C81" w:rsidRPr="0012791B" w:rsidRDefault="00732C81" w:rsidP="00732C81">
      <w:pPr>
        <w:pStyle w:val="GSAListParagraphalpha2"/>
        <w:numPr>
          <w:ilvl w:val="1"/>
          <w:numId w:val="115"/>
        </w:numPr>
      </w:pPr>
      <w:r w:rsidRPr="0012791B">
        <w:t>Procedures to facilitate the implementation of the risk assessment policy and associated risk assessment controls; and</w:t>
      </w:r>
    </w:p>
    <w:p w:rsidR="00732C81" w:rsidRDefault="00732C81" w:rsidP="00732C81">
      <w:pPr>
        <w:pStyle w:val="GSAListParagraphalpha"/>
        <w:numPr>
          <w:ilvl w:val="0"/>
          <w:numId w:val="115"/>
        </w:numPr>
      </w:pPr>
      <w:r w:rsidRPr="00AE3199">
        <w:t>Reviews and updates the current:</w:t>
      </w:r>
    </w:p>
    <w:p w:rsidR="00732C81" w:rsidRPr="00A84787" w:rsidRDefault="00732C81" w:rsidP="00732C81">
      <w:pPr>
        <w:pStyle w:val="GSAListParagraphalpha2"/>
        <w:numPr>
          <w:ilvl w:val="1"/>
          <w:numId w:val="122"/>
        </w:numPr>
      </w:pPr>
      <w:r w:rsidRPr="00A84787">
        <w:t>Risk assessment policy [</w:t>
      </w:r>
      <w:r>
        <w:rPr>
          <w:rStyle w:val="GSAItalicEmphasisChar"/>
        </w:rPr>
        <w:t>FedRAMP</w:t>
      </w:r>
      <w:r w:rsidRPr="00A84787">
        <w:rPr>
          <w:rStyle w:val="GSAItalicEmphasisChar"/>
        </w:rPr>
        <w:t xml:space="preserve"> Assignment: </w:t>
      </w:r>
      <w:r w:rsidRPr="00821E73">
        <w:rPr>
          <w:rStyle w:val="GSAItalicEmphasisChar"/>
        </w:rPr>
        <w:t>at least annually</w:t>
      </w:r>
      <w:r w:rsidRPr="00A84787">
        <w:t>]; and</w:t>
      </w:r>
    </w:p>
    <w:p w:rsidR="00732C81" w:rsidRPr="00A84787" w:rsidRDefault="00732C81" w:rsidP="00732C81">
      <w:pPr>
        <w:pStyle w:val="GSAListParagraphalpha2"/>
        <w:numPr>
          <w:ilvl w:val="1"/>
          <w:numId w:val="122"/>
        </w:numPr>
      </w:pPr>
      <w:r w:rsidRPr="00A84787">
        <w:t>Risk assessment procedures [</w:t>
      </w:r>
      <w:r>
        <w:rPr>
          <w:rStyle w:val="GSAItalicEmphasisChar"/>
        </w:rPr>
        <w:t>FedRAMP</w:t>
      </w:r>
      <w:r w:rsidRPr="00A84787">
        <w:rPr>
          <w:rStyle w:val="GSAItalicEmphasisChar"/>
        </w:rPr>
        <w:t xml:space="preserve"> Assignment: </w:t>
      </w:r>
      <w:r w:rsidRPr="0045367C">
        <w:rPr>
          <w:rStyle w:val="GSAItalicEmphasisChar"/>
        </w:rPr>
        <w:t>at least annually or whenever a significant change occurs</w:t>
      </w:r>
      <w:r w:rsidRPr="00A84787">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C6B23">
              <w:t>RA-1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6B23">
              <w:t>Parameter RA-1(a):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6B23">
              <w:t>Parameter RA-1(b)(1):</w:t>
            </w:r>
            <w:r>
              <w:t xml:space="preserve"> </w:t>
            </w:r>
            <w:r w:rsidRPr="00D40DE9">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C6B23">
              <w:t>Parameter RA-1(b)(2):</w:t>
            </w:r>
            <w:r>
              <w:t xml:space="preserve"> </w:t>
            </w:r>
            <w:r w:rsidRPr="00D40DE9">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997375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324913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792301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781221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618703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652119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221010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92850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Service Provider Hybrid (Corporate and System Specific)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C6B23">
              <w:t xml:space="preserve">RA-1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bookmarkStart w:id="2629" w:name="_Toc383429127"/>
      <w:bookmarkStart w:id="2630" w:name="_Toc383429859"/>
      <w:bookmarkStart w:id="2631" w:name="_Toc383430585"/>
      <w:bookmarkStart w:id="2632" w:name="_Toc383431183"/>
      <w:bookmarkStart w:id="2633" w:name="_Toc383432324"/>
      <w:bookmarkStart w:id="2634" w:name="_Toc149090403"/>
      <w:bookmarkEnd w:id="2629"/>
      <w:bookmarkEnd w:id="2630"/>
      <w:bookmarkEnd w:id="2631"/>
      <w:bookmarkEnd w:id="2632"/>
      <w:bookmarkEnd w:id="2633"/>
    </w:p>
    <w:p w:rsidR="00732C81" w:rsidRDefault="00732C81" w:rsidP="00732C81">
      <w:pPr>
        <w:pStyle w:val="Heading3"/>
      </w:pPr>
      <w:bookmarkStart w:id="2635" w:name="_Toc468805008"/>
      <w:bookmarkStart w:id="2636" w:name="_Toc383429860"/>
      <w:bookmarkStart w:id="2637" w:name="_Toc383444672"/>
      <w:bookmarkStart w:id="2638" w:name="_Toc385594317"/>
      <w:bookmarkStart w:id="2639" w:name="_Toc385594705"/>
      <w:bookmarkStart w:id="2640" w:name="_Toc385595093"/>
      <w:bookmarkStart w:id="2641" w:name="_Toc388620934"/>
      <w:bookmarkStart w:id="2642" w:name="_Toc449543459"/>
      <w:r w:rsidRPr="002C3786">
        <w:t>RA-2</w:t>
      </w:r>
      <w:r>
        <w:t xml:space="preserve"> </w:t>
      </w:r>
      <w:r w:rsidRPr="002C3786">
        <w:t>Security Categorization</w:t>
      </w:r>
      <w:bookmarkEnd w:id="2635"/>
      <w:r w:rsidRPr="002C3786">
        <w:t xml:space="preserve"> </w:t>
      </w:r>
      <w:bookmarkEnd w:id="2634"/>
      <w:bookmarkEnd w:id="2636"/>
      <w:bookmarkEnd w:id="2637"/>
      <w:bookmarkEnd w:id="2638"/>
      <w:bookmarkEnd w:id="2639"/>
      <w:bookmarkEnd w:id="2640"/>
      <w:bookmarkEnd w:id="2641"/>
      <w:bookmarkEnd w:id="2642"/>
    </w:p>
    <w:p w:rsidR="00732C81" w:rsidRPr="00C44092" w:rsidRDefault="00732C81" w:rsidP="00732C81">
      <w:pPr>
        <w:keepNext/>
      </w:pPr>
      <w:r w:rsidRPr="00C44092">
        <w:t>The organization:</w:t>
      </w:r>
    </w:p>
    <w:p w:rsidR="00732C81" w:rsidRDefault="00732C81" w:rsidP="00732C81">
      <w:pPr>
        <w:pStyle w:val="GSAListParagraphalpha"/>
        <w:numPr>
          <w:ilvl w:val="0"/>
          <w:numId w:val="66"/>
        </w:numPr>
      </w:pPr>
      <w:r w:rsidRPr="002C3786">
        <w:t>Categorizes information and the information system in accordance with applicable Federal Laws, Executive Orders, directives, policies, regulations, standards, and guidance;</w:t>
      </w:r>
    </w:p>
    <w:p w:rsidR="00732C81" w:rsidRDefault="00732C81" w:rsidP="00732C81">
      <w:pPr>
        <w:pStyle w:val="GSAListParagraphalpha"/>
        <w:numPr>
          <w:ilvl w:val="0"/>
          <w:numId w:val="66"/>
        </w:numPr>
      </w:pPr>
      <w:r w:rsidRPr="002C3786">
        <w:t>Documents the security categorization results (including supporting rationale) in the security plan for the information system; and</w:t>
      </w:r>
    </w:p>
    <w:p w:rsidR="00732C81" w:rsidRDefault="00732C81" w:rsidP="00732C81">
      <w:pPr>
        <w:pStyle w:val="GSAListParagraphalpha"/>
        <w:numPr>
          <w:ilvl w:val="0"/>
          <w:numId w:val="66"/>
        </w:numPr>
      </w:pPr>
      <w:r w:rsidRPr="002C3786">
        <w:t xml:space="preserve">Ensures the security categorization decision is reviewed and approved by the </w:t>
      </w:r>
      <w:r>
        <w:t>AO</w:t>
      </w:r>
      <w:r w:rsidRPr="002C3786">
        <w:t xml:space="preserve"> or authorizing official designated representative.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RA-2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1220630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509841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774222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966971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903656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133157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254645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042710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619872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788004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606567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832473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r w:rsidR="00732C81" w:rsidRPr="002C3786">
              <w:t xml:space="preserve">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4A0D42">
              <w:t xml:space="preserve">RA-2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w:t>
            </w:r>
            <w:r>
              <w:t>responsible for properly categorizing their systems hosted on AWS in accordance with FIPS 199.]</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w:t>
            </w:r>
            <w:r>
              <w:t>responsible for properly categorizing their systems hosted on AWS in accordance with FIPS 199.]</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w:t>
            </w:r>
            <w:r>
              <w:t>responsible for properly categorizing their systems hosted on AWS in accordance with FIPS 199.]</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643" w:name="_Toc383429129"/>
      <w:bookmarkStart w:id="2644" w:name="_Toc383429861"/>
      <w:bookmarkStart w:id="2645" w:name="_Toc383430587"/>
      <w:bookmarkStart w:id="2646" w:name="_Toc383431185"/>
      <w:bookmarkStart w:id="2647" w:name="_Toc383432326"/>
      <w:bookmarkStart w:id="2648" w:name="_Toc468805009"/>
      <w:bookmarkStart w:id="2649" w:name="_Toc449543461"/>
      <w:bookmarkEnd w:id="2643"/>
      <w:bookmarkEnd w:id="2644"/>
      <w:bookmarkEnd w:id="2645"/>
      <w:bookmarkEnd w:id="2646"/>
      <w:bookmarkEnd w:id="2647"/>
      <w:r w:rsidRPr="002C3786">
        <w:t>RA-3</w:t>
      </w:r>
      <w:r>
        <w:t xml:space="preserve"> </w:t>
      </w:r>
      <w:r w:rsidRPr="002C3786">
        <w:t>Risk Assessment</w:t>
      </w:r>
      <w:bookmarkEnd w:id="2648"/>
      <w:r w:rsidRPr="002C3786">
        <w:t xml:space="preserve"> </w:t>
      </w:r>
      <w:bookmarkEnd w:id="2649"/>
    </w:p>
    <w:p w:rsidR="00732C81" w:rsidRPr="002C3786" w:rsidRDefault="00732C81" w:rsidP="00732C81">
      <w:pPr>
        <w:keepNext/>
      </w:pPr>
      <w:r w:rsidRPr="002C3786">
        <w:t>The organization:</w:t>
      </w:r>
      <w:r>
        <w:t xml:space="preserve"> </w:t>
      </w:r>
    </w:p>
    <w:p w:rsidR="00732C81" w:rsidRPr="004A0D42" w:rsidRDefault="00732C81" w:rsidP="00732C81">
      <w:pPr>
        <w:pStyle w:val="GSAListParagraphalpha"/>
        <w:numPr>
          <w:ilvl w:val="0"/>
          <w:numId w:val="131"/>
        </w:numPr>
      </w:pPr>
      <w:r w:rsidRPr="004A0D42">
        <w:t>Conducts an assessment of risk, including the likelihood and magnitude of harm, from the unauthorized access, use, disclosure, disruption, modification, or destruction of the information system and the information it processes, stores, or transmits;</w:t>
      </w:r>
    </w:p>
    <w:p w:rsidR="00732C81" w:rsidRPr="004A0D42" w:rsidRDefault="00732C81" w:rsidP="00732C81">
      <w:pPr>
        <w:pStyle w:val="GSAListParagraphalpha"/>
        <w:numPr>
          <w:ilvl w:val="0"/>
          <w:numId w:val="115"/>
        </w:numPr>
      </w:pPr>
      <w:r w:rsidRPr="004A0D42">
        <w:t>Documents risk assessment results in [</w:t>
      </w:r>
      <w:r w:rsidRPr="0017135B">
        <w:rPr>
          <w:rStyle w:val="GSAItalicEmphasisChar"/>
        </w:rPr>
        <w:t>Selection: security plan; risk assessment report;</w:t>
      </w:r>
      <w:r w:rsidRPr="004A0D42">
        <w:t xml:space="preserve"> [</w:t>
      </w:r>
      <w:r>
        <w:rPr>
          <w:rStyle w:val="GSAItalicEmphasisChar"/>
        </w:rPr>
        <w:t>FedRAMP</w:t>
      </w:r>
      <w:r w:rsidRPr="0017135B">
        <w:rPr>
          <w:rStyle w:val="GSAItalicEmphasisChar"/>
        </w:rPr>
        <w:t xml:space="preserve"> Assignment: security assessment report</w:t>
      </w:r>
      <w:r w:rsidRPr="004A0D42">
        <w:t>]];</w:t>
      </w:r>
    </w:p>
    <w:p w:rsidR="00732C81" w:rsidRPr="004A0D42" w:rsidRDefault="00732C81" w:rsidP="00732C81">
      <w:pPr>
        <w:pStyle w:val="GSAListParagraphalpha"/>
        <w:numPr>
          <w:ilvl w:val="0"/>
          <w:numId w:val="115"/>
        </w:numPr>
      </w:pPr>
      <w:r w:rsidRPr="004A0D42">
        <w:t>Reviews risk assessment results [</w:t>
      </w:r>
      <w:r>
        <w:rPr>
          <w:rStyle w:val="GSAItalicEmphasisChar"/>
        </w:rPr>
        <w:t>FedRAMP</w:t>
      </w:r>
      <w:r w:rsidRPr="0017135B">
        <w:rPr>
          <w:rStyle w:val="GSAItalicEmphasisChar"/>
        </w:rPr>
        <w:t xml:space="preserve"> Assignment: </w:t>
      </w:r>
      <w:r w:rsidRPr="00B800F5">
        <w:rPr>
          <w:rStyle w:val="GSAItalicEmphasisChar"/>
        </w:rPr>
        <w:t>at least annually or whenever a significant change occurs</w:t>
      </w:r>
      <w:r w:rsidRPr="004A0D42">
        <w:t>];</w:t>
      </w:r>
    </w:p>
    <w:p w:rsidR="00732C81" w:rsidRDefault="00732C81" w:rsidP="00732C81">
      <w:pPr>
        <w:pStyle w:val="GSAListParagraphalpha"/>
        <w:numPr>
          <w:ilvl w:val="0"/>
          <w:numId w:val="115"/>
        </w:numPr>
      </w:pPr>
      <w:r w:rsidRPr="004A0D42">
        <w:t xml:space="preserve">Disseminates risk assessment results to </w:t>
      </w:r>
      <w:r w:rsidRPr="00E6358B">
        <w:t>[</w:t>
      </w:r>
      <w:r w:rsidRPr="00E6358B">
        <w:rPr>
          <w:rStyle w:val="GSAItalicEmphasisChar"/>
        </w:rPr>
        <w:t>Assignment: organization-defined personnel or roles</w:t>
      </w:r>
      <w:r w:rsidRPr="00E6358B">
        <w:t>]; and</w:t>
      </w:r>
    </w:p>
    <w:p w:rsidR="00732C81" w:rsidRDefault="00732C81" w:rsidP="00732C81">
      <w:pPr>
        <w:pStyle w:val="GSAGuidance"/>
        <w:rPr>
          <w:rStyle w:val="GSAGuidanceBoldChar"/>
        </w:rPr>
      </w:pPr>
      <w:r w:rsidRPr="00A17E3F">
        <w:rPr>
          <w:rStyle w:val="GSAGuidanceBoldChar"/>
        </w:rPr>
        <w:t xml:space="preserve">RA-3 Additional </w:t>
      </w:r>
      <w:r>
        <w:rPr>
          <w:rStyle w:val="GSAGuidanceBoldChar"/>
        </w:rPr>
        <w:t>FedRAMP</w:t>
      </w:r>
      <w:r w:rsidRPr="00A17E3F">
        <w:rPr>
          <w:rStyle w:val="GSAGuidanceBoldChar"/>
        </w:rPr>
        <w:t xml:space="preserve"> Requirements and Guidance: </w:t>
      </w:r>
    </w:p>
    <w:p w:rsidR="00732C81" w:rsidRDefault="00732C81" w:rsidP="00732C81">
      <w:pPr>
        <w:pStyle w:val="GSAGuidance"/>
      </w:pPr>
      <w:r>
        <w:rPr>
          <w:rStyle w:val="GSAGuidanceBoldChar"/>
        </w:rPr>
        <w:t>Requirement</w:t>
      </w:r>
      <w:r w:rsidRPr="00A17E3F">
        <w:rPr>
          <w:rStyle w:val="GSAGuidanceBoldChar"/>
        </w:rPr>
        <w:t>:</w:t>
      </w:r>
      <w:r w:rsidRPr="00A17E3F">
        <w:t xml:space="preserve"> </w:t>
      </w:r>
      <w:r>
        <w:t>I</w:t>
      </w:r>
      <w:r w:rsidRPr="00E6358B">
        <w:t>nclude all Authoring Officials and FedRAMP ISSOs</w:t>
      </w:r>
      <w:r>
        <w:t>.</w:t>
      </w:r>
    </w:p>
    <w:p w:rsidR="00732C81" w:rsidRPr="004A0D42" w:rsidRDefault="00732C81" w:rsidP="00732C81">
      <w:pPr>
        <w:pStyle w:val="GSAListParagraphalpha"/>
        <w:numPr>
          <w:ilvl w:val="0"/>
          <w:numId w:val="115"/>
        </w:numPr>
      </w:pPr>
      <w:r w:rsidRPr="004A0D42">
        <w:t>Updates the risk assessment [</w:t>
      </w:r>
      <w:r>
        <w:rPr>
          <w:rStyle w:val="GSAItalicEmphasisChar"/>
        </w:rPr>
        <w:t>FedRAMP</w:t>
      </w:r>
      <w:r w:rsidRPr="0017135B">
        <w:rPr>
          <w:rStyle w:val="GSAItalicEmphasisChar"/>
        </w:rPr>
        <w:t xml:space="preserve"> Assignment: </w:t>
      </w:r>
      <w:r w:rsidRPr="00B800F5">
        <w:rPr>
          <w:rStyle w:val="GSAItalicEmphasisChar"/>
        </w:rPr>
        <w:t>annually</w:t>
      </w:r>
      <w:r w:rsidRPr="004A0D42">
        <w:t>] or whenever there are significant changes to the information system or environment of operation (including the identification of new threats and vulnerabilities), or other conditions that may impact the security state of the system.</w:t>
      </w:r>
    </w:p>
    <w:p w:rsidR="00732C81" w:rsidRDefault="00732C81" w:rsidP="00732C81">
      <w:pPr>
        <w:pStyle w:val="GSAGuidance"/>
        <w:rPr>
          <w:rStyle w:val="GSAGuidanceBoldChar"/>
        </w:rPr>
      </w:pPr>
      <w:r w:rsidRPr="00A17E3F">
        <w:rPr>
          <w:rStyle w:val="GSAGuidanceBoldChar"/>
        </w:rPr>
        <w:t xml:space="preserve">RA-3 Additional </w:t>
      </w:r>
      <w:r>
        <w:rPr>
          <w:rStyle w:val="GSAGuidanceBoldChar"/>
        </w:rPr>
        <w:t>FedRAMP</w:t>
      </w:r>
      <w:r w:rsidRPr="00A17E3F">
        <w:rPr>
          <w:rStyle w:val="GSAGuidanceBoldChar"/>
        </w:rPr>
        <w:t xml:space="preserve"> Requirements and Guidance: </w:t>
      </w:r>
    </w:p>
    <w:p w:rsidR="00732C81" w:rsidRDefault="00732C81" w:rsidP="00732C81">
      <w:pPr>
        <w:pStyle w:val="GSAGuidance"/>
      </w:pPr>
      <w:r w:rsidRPr="00A17E3F">
        <w:rPr>
          <w:rStyle w:val="GSAGuidanceBoldChar"/>
        </w:rPr>
        <w:t>Guidance:</w:t>
      </w:r>
      <w:r w:rsidRPr="00A17E3F">
        <w:t xml:space="preserve"> Significant change is defined in NIST Special Publication 800-37 Revision 1, Appendix F</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0"/>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54D38">
              <w:t>RA-3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0"/>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0"/>
        </w:trPr>
        <w:tc>
          <w:tcPr>
            <w:tcW w:w="5000" w:type="pct"/>
            <w:gridSpan w:val="2"/>
            <w:tcMar>
              <w:top w:w="43" w:type="dxa"/>
              <w:bottom w:w="43" w:type="dxa"/>
            </w:tcMar>
          </w:tcPr>
          <w:p w:rsidR="00732C81" w:rsidRPr="00D00D47" w:rsidRDefault="00732C81" w:rsidP="00963369">
            <w:pPr>
              <w:pStyle w:val="GSATableText"/>
            </w:pPr>
            <w:r w:rsidRPr="00254D38">
              <w:t>Parameter RA-3(b):</w:t>
            </w:r>
            <w:r>
              <w:t xml:space="preserve"> </w:t>
            </w:r>
            <w:r w:rsidRPr="00B66633">
              <w:t>[TBD by Customer]</w:t>
            </w:r>
          </w:p>
        </w:tc>
      </w:tr>
      <w:tr w:rsidR="00732C81" w:rsidRPr="00D00D47" w:rsidTr="00963369">
        <w:trPr>
          <w:trHeight w:val="20"/>
        </w:trPr>
        <w:tc>
          <w:tcPr>
            <w:tcW w:w="5000" w:type="pct"/>
            <w:gridSpan w:val="2"/>
            <w:tcMar>
              <w:top w:w="43" w:type="dxa"/>
              <w:bottom w:w="43" w:type="dxa"/>
            </w:tcMar>
          </w:tcPr>
          <w:p w:rsidR="00732C81" w:rsidRPr="00D00D47" w:rsidRDefault="00732C81" w:rsidP="00963369">
            <w:pPr>
              <w:pStyle w:val="GSATableText"/>
            </w:pPr>
            <w:r w:rsidRPr="00254D38">
              <w:t>Parameter RA-3(c):</w:t>
            </w:r>
            <w:r>
              <w:t xml:space="preserve"> </w:t>
            </w:r>
            <w:r w:rsidRPr="00B66633">
              <w:t>[TBD by Customer]</w:t>
            </w:r>
          </w:p>
        </w:tc>
      </w:tr>
      <w:tr w:rsidR="00732C81" w:rsidRPr="00D00D47" w:rsidTr="00963369">
        <w:trPr>
          <w:trHeight w:val="20"/>
        </w:trPr>
        <w:tc>
          <w:tcPr>
            <w:tcW w:w="5000" w:type="pct"/>
            <w:gridSpan w:val="2"/>
            <w:tcMar>
              <w:top w:w="43" w:type="dxa"/>
              <w:bottom w:w="43" w:type="dxa"/>
            </w:tcMar>
          </w:tcPr>
          <w:p w:rsidR="00732C81" w:rsidRPr="00D00D47" w:rsidRDefault="00732C81" w:rsidP="00963369">
            <w:pPr>
              <w:pStyle w:val="GSATableText"/>
            </w:pPr>
            <w:r w:rsidRPr="00254D38">
              <w:t>Parameter RA-3(d):</w:t>
            </w:r>
            <w:r>
              <w:t xml:space="preserve"> </w:t>
            </w:r>
            <w:r w:rsidRPr="00B66633">
              <w:t>[TBD by Customer]</w:t>
            </w:r>
          </w:p>
        </w:tc>
      </w:tr>
      <w:tr w:rsidR="00732C81" w:rsidRPr="00D00D47" w:rsidTr="00963369">
        <w:trPr>
          <w:trHeight w:val="20"/>
        </w:trPr>
        <w:tc>
          <w:tcPr>
            <w:tcW w:w="5000" w:type="pct"/>
            <w:gridSpan w:val="2"/>
            <w:tcMar>
              <w:top w:w="43" w:type="dxa"/>
              <w:bottom w:w="43" w:type="dxa"/>
            </w:tcMar>
          </w:tcPr>
          <w:p w:rsidR="00732C81" w:rsidRPr="00D00D47" w:rsidRDefault="00732C81" w:rsidP="00963369">
            <w:pPr>
              <w:pStyle w:val="GSATableText"/>
            </w:pPr>
            <w:r w:rsidRPr="00254D38">
              <w:t>Parameter RA-3(e)</w:t>
            </w:r>
            <w:r>
              <w:t xml:space="preserve">: </w:t>
            </w:r>
            <w:r w:rsidRPr="00B66633">
              <w:t>[TBD by Customer]</w:t>
            </w:r>
          </w:p>
        </w:tc>
      </w:tr>
      <w:tr w:rsidR="00732C81" w:rsidRPr="002C3786" w:rsidTr="00963369">
        <w:trPr>
          <w:trHeight w:val="20"/>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917114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116234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419106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147848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285393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0"/>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2589410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037977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66786383"/>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1170081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821783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75374368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20050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54D38">
              <w:t xml:space="preserve">RA-3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conducting risk assessments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conducting risk assessments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conducting risk assessments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conducting risk assessments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conducting risk assessments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bookmarkStart w:id="2650" w:name="_Toc149090405"/>
    </w:p>
    <w:p w:rsidR="00732C81" w:rsidRDefault="00732C81" w:rsidP="00732C81">
      <w:pPr>
        <w:pStyle w:val="Heading3"/>
      </w:pPr>
      <w:bookmarkStart w:id="2651" w:name="_Toc468805010"/>
      <w:bookmarkStart w:id="2652" w:name="_Toc383429863"/>
      <w:bookmarkStart w:id="2653" w:name="_Toc383444674"/>
      <w:bookmarkStart w:id="2654" w:name="_Toc385594319"/>
      <w:bookmarkStart w:id="2655" w:name="_Toc385594707"/>
      <w:bookmarkStart w:id="2656" w:name="_Toc385595095"/>
      <w:bookmarkStart w:id="2657" w:name="_Toc388620936"/>
      <w:bookmarkStart w:id="2658" w:name="_Toc449543462"/>
      <w:r w:rsidRPr="002C3786">
        <w:t>RA-5</w:t>
      </w:r>
      <w:r>
        <w:t xml:space="preserve"> </w:t>
      </w:r>
      <w:r w:rsidRPr="002C3786">
        <w:t>Vulnerability Scanning</w:t>
      </w:r>
      <w:bookmarkEnd w:id="2651"/>
      <w:r w:rsidRPr="002C3786">
        <w:t xml:space="preserve"> </w:t>
      </w:r>
      <w:bookmarkEnd w:id="2650"/>
      <w:bookmarkEnd w:id="2652"/>
      <w:bookmarkEnd w:id="2653"/>
      <w:bookmarkEnd w:id="2654"/>
      <w:bookmarkEnd w:id="2655"/>
      <w:bookmarkEnd w:id="2656"/>
      <w:bookmarkEnd w:id="2657"/>
      <w:bookmarkEnd w:id="2658"/>
    </w:p>
    <w:p w:rsidR="00732C81" w:rsidRPr="00C44092" w:rsidRDefault="00732C81" w:rsidP="00732C81">
      <w:pPr>
        <w:keepNext/>
      </w:pPr>
      <w:r w:rsidRPr="00C44092">
        <w:t>The organization:</w:t>
      </w:r>
    </w:p>
    <w:p w:rsidR="00732C81" w:rsidRDefault="00732C81" w:rsidP="00732C81">
      <w:pPr>
        <w:pStyle w:val="GSAListParagraphalpha"/>
        <w:numPr>
          <w:ilvl w:val="0"/>
          <w:numId w:val="29"/>
        </w:numPr>
      </w:pPr>
      <w:r w:rsidRPr="002C3786">
        <w:t>Scans for vulnerabilities in the information system and hosted applications</w:t>
      </w:r>
      <w:r>
        <w:t xml:space="preserve"> </w:t>
      </w:r>
      <w:r w:rsidRPr="002C3786">
        <w:t>[</w:t>
      </w:r>
      <w:r>
        <w:rPr>
          <w:rStyle w:val="GSAItalicEmphasisChar"/>
        </w:rPr>
        <w:t>FedRAMP</w:t>
      </w:r>
      <w:r w:rsidRPr="00D62A31">
        <w:rPr>
          <w:rStyle w:val="GSAItalicEmphasisChar"/>
        </w:rPr>
        <w:t xml:space="preserve"> Assignment: monthly operating system/infrastructure; monthly web applications and databases</w:t>
      </w:r>
      <w:r w:rsidRPr="002C3786">
        <w:t>] and when new vulnerabilities potentially affecting the system/applications are identified and reported;</w:t>
      </w:r>
    </w:p>
    <w:p w:rsidR="00732C81" w:rsidRDefault="00732C81" w:rsidP="00732C81">
      <w:pPr>
        <w:pStyle w:val="GSAGuidance"/>
        <w:rPr>
          <w:rStyle w:val="GSAGuidanceBoldChar"/>
        </w:rPr>
      </w:pPr>
      <w:r w:rsidRPr="00D528B0">
        <w:rPr>
          <w:rStyle w:val="GSAGuidanceBoldChar"/>
        </w:rPr>
        <w:t>RA-5</w:t>
      </w:r>
      <w:r>
        <w:rPr>
          <w:rStyle w:val="GSAGuidanceBoldChar"/>
        </w:rPr>
        <w:t xml:space="preserve"> </w:t>
      </w:r>
      <w:r w:rsidRPr="00D528B0">
        <w:rPr>
          <w:rStyle w:val="GSAGuidanceBoldChar"/>
        </w:rPr>
        <w:t xml:space="preserve">(a) Additional </w:t>
      </w:r>
      <w:r>
        <w:rPr>
          <w:rStyle w:val="GSAGuidanceBoldChar"/>
        </w:rPr>
        <w:t>FedRAMP</w:t>
      </w:r>
      <w:r w:rsidRPr="00D528B0">
        <w:rPr>
          <w:rStyle w:val="GSAGuidanceBoldChar"/>
        </w:rPr>
        <w:t xml:space="preserve"> Requirements and Guidance: </w:t>
      </w:r>
    </w:p>
    <w:p w:rsidR="00732C81" w:rsidRPr="003D7ADD" w:rsidRDefault="00732C81" w:rsidP="00732C81">
      <w:pPr>
        <w:pStyle w:val="GSAGuidance"/>
      </w:pPr>
      <w:r w:rsidRPr="00D528B0">
        <w:rPr>
          <w:rStyle w:val="GSAGuidanceBoldChar"/>
        </w:rPr>
        <w:t>Requirement:</w:t>
      </w:r>
      <w:r w:rsidRPr="003D7ADD">
        <w:t xml:space="preserve"> An accredited independent assessor scans operating systems/infrastructure, web applications, and databases once annually.</w:t>
      </w:r>
    </w:p>
    <w:p w:rsidR="00732C81" w:rsidRDefault="00732C81" w:rsidP="00732C81">
      <w:pPr>
        <w:pStyle w:val="GSAListParagraphalpha"/>
        <w:numPr>
          <w:ilvl w:val="0"/>
          <w:numId w:val="115"/>
        </w:numPr>
      </w:pPr>
      <w:r w:rsidRPr="002C3786">
        <w:t>Employs vulnerability scanning tools and techniques that promote interoperability among tools and automate parts of the vulnerability management process by using standards for:</w:t>
      </w:r>
    </w:p>
    <w:p w:rsidR="00732C81" w:rsidRDefault="00732C81" w:rsidP="00732C81">
      <w:pPr>
        <w:pStyle w:val="GSAListParagraphalpha2"/>
        <w:numPr>
          <w:ilvl w:val="1"/>
          <w:numId w:val="115"/>
        </w:numPr>
      </w:pPr>
      <w:r w:rsidRPr="002C3786">
        <w:t>Enumerating platforms, software flaws, and improper configurations;</w:t>
      </w:r>
    </w:p>
    <w:p w:rsidR="00732C81" w:rsidRDefault="00732C81" w:rsidP="00732C81">
      <w:pPr>
        <w:pStyle w:val="GSAListParagraphalpha2"/>
        <w:numPr>
          <w:ilvl w:val="1"/>
          <w:numId w:val="115"/>
        </w:numPr>
      </w:pPr>
      <w:r w:rsidRPr="002C3786">
        <w:t>Formatting and making transparent, checklists and test procedures; and</w:t>
      </w:r>
    </w:p>
    <w:p w:rsidR="00732C81" w:rsidRDefault="00732C81" w:rsidP="00732C81">
      <w:pPr>
        <w:pStyle w:val="GSAListParagraphalpha2"/>
        <w:numPr>
          <w:ilvl w:val="1"/>
          <w:numId w:val="115"/>
        </w:numPr>
      </w:pPr>
      <w:r w:rsidRPr="002C3786">
        <w:t>Measuring vulnerability impact;</w:t>
      </w:r>
    </w:p>
    <w:p w:rsidR="00732C81" w:rsidRDefault="00732C81" w:rsidP="00732C81">
      <w:pPr>
        <w:pStyle w:val="GSAListParagraphalpha"/>
        <w:numPr>
          <w:ilvl w:val="0"/>
          <w:numId w:val="115"/>
        </w:numPr>
      </w:pPr>
      <w:r w:rsidRPr="002C3786">
        <w:t>Analyzes vulnerability scan reports and results from security control assessments</w:t>
      </w:r>
    </w:p>
    <w:p w:rsidR="00732C81" w:rsidRDefault="00732C81" w:rsidP="00732C81">
      <w:pPr>
        <w:pStyle w:val="GSAListParagraphalpha"/>
        <w:numPr>
          <w:ilvl w:val="0"/>
          <w:numId w:val="115"/>
        </w:numPr>
      </w:pPr>
      <w:r w:rsidRPr="002C3786">
        <w:t>Remediates legitimate vulnerabilities; [</w:t>
      </w:r>
      <w:r>
        <w:rPr>
          <w:rStyle w:val="GSAItalicEmphasisChar"/>
        </w:rPr>
        <w:t>FedRAMP</w:t>
      </w:r>
      <w:r w:rsidRPr="00D62A31">
        <w:rPr>
          <w:rStyle w:val="GSAItalicEmphasisChar"/>
        </w:rPr>
        <w:t xml:space="preserve"> Assignment: high-risk vulnerabilities mitigated within thirty </w:t>
      </w:r>
      <w:r>
        <w:rPr>
          <w:rStyle w:val="GSAItalicEmphasisChar"/>
        </w:rPr>
        <w:t xml:space="preserve">(30) </w:t>
      </w:r>
      <w:r w:rsidRPr="00D62A31">
        <w:rPr>
          <w:rStyle w:val="GSAItalicEmphasisChar"/>
        </w:rPr>
        <w:t xml:space="preserve">days from date of discovery; moderate risk vulnerabilities mitigated within ninety </w:t>
      </w:r>
      <w:r>
        <w:rPr>
          <w:rStyle w:val="GSAItalicEmphasisChar"/>
        </w:rPr>
        <w:t xml:space="preserve">(90) </w:t>
      </w:r>
      <w:r w:rsidRPr="00D62A31">
        <w:rPr>
          <w:rStyle w:val="GSAItalicEmphasisChar"/>
        </w:rPr>
        <w:t>days from date of discovery</w:t>
      </w:r>
      <w:r w:rsidRPr="002C3786">
        <w:t>], in accordance with an organizational assessment of risk; and</w:t>
      </w:r>
    </w:p>
    <w:p w:rsidR="00732C81" w:rsidRDefault="00732C81" w:rsidP="00732C81">
      <w:pPr>
        <w:pStyle w:val="GSAListParagraphalpha"/>
        <w:numPr>
          <w:ilvl w:val="0"/>
          <w:numId w:val="115"/>
        </w:numPr>
      </w:pPr>
      <w:r w:rsidRPr="009506D6">
        <w:t>Shares information obtained from the vulnerability scanning process and security control assessments with [</w:t>
      </w:r>
      <w:r w:rsidRPr="00D62A31">
        <w:rPr>
          <w:rStyle w:val="GSAItalicEmphasisChar"/>
        </w:rPr>
        <w:t>Assignment: organization-defined personnel or roles</w:t>
      </w:r>
      <w:r w:rsidRPr="009506D6">
        <w:t>] to help eliminate similar vulnerabilities in other information systems (i.e., systemic weaknesses or deficiencies).</w:t>
      </w:r>
    </w:p>
    <w:p w:rsidR="00732C81" w:rsidRDefault="00732C81" w:rsidP="00732C81">
      <w:pPr>
        <w:pStyle w:val="GSAGuidance"/>
        <w:rPr>
          <w:rStyle w:val="GSAGuidanceBoldChar"/>
        </w:rPr>
      </w:pPr>
      <w:r w:rsidRPr="00D528B0">
        <w:rPr>
          <w:rStyle w:val="GSAGuidanceBoldChar"/>
        </w:rPr>
        <w:t>RA-5</w:t>
      </w:r>
      <w:r>
        <w:rPr>
          <w:rStyle w:val="GSAGuidanceBoldChar"/>
        </w:rPr>
        <w:t xml:space="preserve"> </w:t>
      </w:r>
      <w:r w:rsidRPr="00D528B0">
        <w:rPr>
          <w:rStyle w:val="GSAGuidanceBoldChar"/>
        </w:rPr>
        <w:t xml:space="preserve">(e) Additional </w:t>
      </w:r>
      <w:r>
        <w:rPr>
          <w:rStyle w:val="GSAGuidanceBoldChar"/>
        </w:rPr>
        <w:t>FedRAMP</w:t>
      </w:r>
      <w:r w:rsidRPr="00D528B0">
        <w:rPr>
          <w:rStyle w:val="GSAGuidanceBoldChar"/>
        </w:rPr>
        <w:t xml:space="preserve"> Requirements and Guidance: </w:t>
      </w:r>
    </w:p>
    <w:p w:rsidR="00732C81" w:rsidRPr="00340E59" w:rsidRDefault="00732C81" w:rsidP="00732C81">
      <w:pPr>
        <w:pStyle w:val="GSAGuidance"/>
      </w:pPr>
      <w:r w:rsidRPr="00D528B0">
        <w:rPr>
          <w:rStyle w:val="GSAGuidanceBoldChar"/>
        </w:rPr>
        <w:t xml:space="preserve">Requirement: </w:t>
      </w:r>
      <w:r>
        <w:t>T</w:t>
      </w:r>
      <w:r w:rsidRPr="00340E59">
        <w:t xml:space="preserve">o include the Risk Executive; for JAB authorizations to include </w:t>
      </w:r>
      <w:r>
        <w:t>FedRAMP ISSOs.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54D38">
              <w:t>RA-5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54D38">
              <w:t>Parameter RA-5(a):</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54D38">
              <w:t>Parameter RA-5(d):</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54D38">
              <w:t>Parameter RA-5(e):</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664133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908966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173543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404851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847578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149608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9289378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371311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342730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095348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8595454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409098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254D38">
              <w:t xml:space="preserve">RA-5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 as well as for remediating any vulnerabilities discovered. Customers must provide notification to AWS prior to conducting vulnerability testing via the AWS website:</w:t>
            </w:r>
          </w:p>
          <w:p w:rsidR="00732C81" w:rsidRPr="00BE2B44" w:rsidRDefault="00E36097" w:rsidP="00963369">
            <w:pPr>
              <w:pStyle w:val="Instructions"/>
              <w:rPr>
                <w:rStyle w:val="Hyperlink"/>
              </w:rPr>
            </w:pPr>
            <w:hyperlink r:id="rId57" w:history="1">
              <w:r w:rsidR="00732C81" w:rsidRPr="00644BF7">
                <w:rPr>
                  <w:rStyle w:val="Hyperlink"/>
                </w:rPr>
                <w:t>https://aws.amazon.com/security/penetration-testing/</w:t>
              </w:r>
            </w:hyperlink>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 as well as for remediating any vulnerabilities discovered. Customers must provide notification to AWS prior to conducting vulnerability testing via the AWS website:</w:t>
            </w:r>
          </w:p>
          <w:p w:rsidR="00732C81" w:rsidRPr="007B31AC" w:rsidRDefault="00E36097" w:rsidP="00963369">
            <w:pPr>
              <w:pStyle w:val="Instructions"/>
            </w:pPr>
            <w:hyperlink r:id="rId58" w:history="1">
              <w:r w:rsidR="00732C81" w:rsidRPr="0063323E">
                <w:rPr>
                  <w:rStyle w:val="Hyperlink"/>
                </w:rPr>
                <w:t>https://aws.amazon.com/security/penetration-testing/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 as well as for remediating any vulnerabilities discovered. Customers must provide notification to AWS prior to conducting vulnerability testing via the AWS website:</w:t>
            </w:r>
          </w:p>
          <w:p w:rsidR="00732C81" w:rsidRPr="007B31AC" w:rsidRDefault="00E36097" w:rsidP="00963369">
            <w:pPr>
              <w:pStyle w:val="Instructions"/>
            </w:pPr>
            <w:hyperlink r:id="rId59" w:history="1">
              <w:r w:rsidR="00732C81" w:rsidRPr="0063323E">
                <w:rPr>
                  <w:rStyle w:val="Hyperlink"/>
                </w:rPr>
                <w:t>https://aws.amazon.com/security/penetration-testing/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 as well as for remediating any vulnerabilities discovered. Customers must provide notification to AWS prior to conducting vulnerability testing via the AWS website:</w:t>
            </w:r>
          </w:p>
          <w:p w:rsidR="00732C81" w:rsidRPr="007B31AC" w:rsidRDefault="00E36097" w:rsidP="00963369">
            <w:pPr>
              <w:pStyle w:val="Instructions"/>
            </w:pPr>
            <w:hyperlink r:id="rId60" w:history="1">
              <w:r w:rsidR="00732C81" w:rsidRPr="0063323E">
                <w:rPr>
                  <w:rStyle w:val="Hyperlink"/>
                </w:rPr>
                <w:t>https://aws.amazon.com/security/penetration-testing/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 as well as for remediating any vulnerabilities discovered. Customers must provide notification to AWS prior to conducting vulnerability testing via the AWS website:</w:t>
            </w:r>
          </w:p>
          <w:p w:rsidR="00732C81" w:rsidRPr="007B31AC" w:rsidRDefault="00E36097" w:rsidP="00963369">
            <w:pPr>
              <w:pStyle w:val="Instructions"/>
            </w:pPr>
            <w:hyperlink r:id="rId61" w:history="1">
              <w:r w:rsidR="00732C81" w:rsidRPr="0063323E">
                <w:rPr>
                  <w:rStyle w:val="Hyperlink"/>
                </w:rPr>
                <w:t>https://aws.amazon.com/security/penetration-testing/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659" w:name="_Toc468805011"/>
      <w:bookmarkStart w:id="2660" w:name="_Toc383429865"/>
      <w:bookmarkStart w:id="2661" w:name="_Toc383444675"/>
      <w:bookmarkStart w:id="2662" w:name="_Toc385594320"/>
      <w:bookmarkStart w:id="2663" w:name="_Toc385594708"/>
      <w:bookmarkStart w:id="2664" w:name="_Toc385595096"/>
      <w:bookmarkStart w:id="2665" w:name="_Toc388620937"/>
      <w:r w:rsidRPr="002C3786">
        <w:t>RA-5 (1)</w:t>
      </w:r>
      <w:r>
        <w:t xml:space="preserve"> </w:t>
      </w:r>
      <w:r w:rsidRPr="002C3786">
        <w:t>Control Enhancement</w:t>
      </w:r>
      <w:bookmarkEnd w:id="2659"/>
      <w:r w:rsidRPr="002C3786">
        <w:t xml:space="preserve"> </w:t>
      </w:r>
      <w:bookmarkEnd w:id="2660"/>
      <w:bookmarkEnd w:id="2661"/>
      <w:bookmarkEnd w:id="2662"/>
      <w:bookmarkEnd w:id="2663"/>
      <w:bookmarkEnd w:id="2664"/>
      <w:bookmarkEnd w:id="2665"/>
    </w:p>
    <w:p w:rsidR="00732C81" w:rsidRPr="002C3786" w:rsidRDefault="00732C81" w:rsidP="00732C81">
      <w:r w:rsidRPr="002C3786">
        <w:t xml:space="preserve">The organization employs vulnerability scanning tools that include the capability to readily update the list of information system vulnerabilities </w:t>
      </w:r>
      <w:r>
        <w:t xml:space="preserve">to be </w:t>
      </w:r>
      <w:r w:rsidRPr="002C3786">
        <w:t>scanned.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RA-5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835493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894712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431881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331646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128049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440635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691137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107398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185129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0321504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4984646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179052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54D38">
              <w:t xml:space="preserve">RA-5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w:t>
            </w:r>
            <w:r w:rsidRPr="00910B18">
              <w:t xml:space="preserve"> with tools that are capable of being updated</w:t>
            </w:r>
            <w:r>
              <w:t>, as well as for remediating any vulnerabilities discovered. Customers must provide notification to AWS prior to conducting vulnerability testing via the AWS website:</w:t>
            </w:r>
          </w:p>
          <w:p w:rsidR="00732C81" w:rsidRPr="007B31AC" w:rsidRDefault="00E36097" w:rsidP="00963369">
            <w:pPr>
              <w:pStyle w:val="Instructions"/>
            </w:pPr>
            <w:hyperlink r:id="rId62" w:history="1">
              <w:r w:rsidR="00732C81" w:rsidRPr="0063323E">
                <w:rPr>
                  <w:rStyle w:val="Hyperlink"/>
                </w:rPr>
                <w:t>https://aws.amazon.com/security/penetration-testing/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666" w:name="_Toc468805012"/>
      <w:bookmarkStart w:id="2667" w:name="_Toc383429866"/>
      <w:bookmarkStart w:id="2668" w:name="_Toc383444676"/>
      <w:bookmarkStart w:id="2669" w:name="_Toc385594321"/>
      <w:bookmarkStart w:id="2670" w:name="_Toc385594709"/>
      <w:bookmarkStart w:id="2671" w:name="_Toc385595097"/>
      <w:bookmarkStart w:id="2672" w:name="_Toc388620938"/>
      <w:r w:rsidRPr="002C3786">
        <w:t>RA-5 (2)</w:t>
      </w:r>
      <w:r>
        <w:t xml:space="preserve"> </w:t>
      </w:r>
      <w:r w:rsidRPr="002C3786">
        <w:t>Control Enhancement</w:t>
      </w:r>
      <w:bookmarkEnd w:id="2666"/>
      <w:r w:rsidRPr="002C3786">
        <w:t xml:space="preserve"> </w:t>
      </w:r>
      <w:bookmarkEnd w:id="2667"/>
      <w:bookmarkEnd w:id="2668"/>
      <w:bookmarkEnd w:id="2669"/>
      <w:bookmarkEnd w:id="2670"/>
      <w:bookmarkEnd w:id="2671"/>
      <w:bookmarkEnd w:id="2672"/>
    </w:p>
    <w:p w:rsidR="00732C81" w:rsidRPr="00934756" w:rsidRDefault="00732C81" w:rsidP="00732C81">
      <w:r w:rsidRPr="00842F8C">
        <w:t>The organization updates the information system vulnerabilities scanned [</w:t>
      </w:r>
      <w:r w:rsidRPr="002B4E6E">
        <w:rPr>
          <w:rStyle w:val="GSAItalicEmphasisChar"/>
        </w:rPr>
        <w:t>Selection (one or more):</w:t>
      </w:r>
      <w:r w:rsidRPr="00842F8C">
        <w:t xml:space="preserve"> [</w:t>
      </w:r>
      <w:r>
        <w:rPr>
          <w:rStyle w:val="GSAItalicEmphasisChar"/>
        </w:rPr>
        <w:t>FedRAMP</w:t>
      </w:r>
      <w:r>
        <w:t xml:space="preserve"> </w:t>
      </w:r>
      <w:r w:rsidRPr="002B4E6E">
        <w:rPr>
          <w:rStyle w:val="GSAItalicEmphasisChar"/>
        </w:rPr>
        <w:t>Assignment: prior to a new scan</w:t>
      </w:r>
      <w:r w:rsidRPr="00842F8C">
        <w:t>]</w:t>
      </w:r>
      <w:r>
        <w:t>]</w:t>
      </w:r>
      <w:r w:rsidRPr="00842F8C">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RA-5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54D38">
              <w:t>Parameter RA-5(2):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32927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620356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761185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585963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744703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169325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9654253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109186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724246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571731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9330864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100303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54D38">
              <w:t xml:space="preserve">RA-5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 and updating the list of vulnerabilities scanned, as well as for remediating any vulnerabilities discovered. Customers must provide notification to AWS prior to conducting vulnerability testing via the AWS website:</w:t>
            </w:r>
          </w:p>
          <w:p w:rsidR="00732C81" w:rsidRPr="007B31AC" w:rsidRDefault="00E36097" w:rsidP="00963369">
            <w:pPr>
              <w:pStyle w:val="Instructions"/>
            </w:pPr>
            <w:hyperlink r:id="rId63" w:history="1">
              <w:r w:rsidR="00732C81" w:rsidRPr="0063323E">
                <w:rPr>
                  <w:rStyle w:val="Hyperlink"/>
                </w:rPr>
                <w:t>https://aws.amazon.com/security/penetration-testing/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785EC6" w:rsidRDefault="00732C81" w:rsidP="00732C81"/>
    <w:p w:rsidR="00732C81" w:rsidRDefault="00732C81" w:rsidP="00732C81">
      <w:pPr>
        <w:pStyle w:val="Heading4"/>
      </w:pPr>
      <w:bookmarkStart w:id="2673" w:name="_Toc468805013"/>
      <w:bookmarkStart w:id="2674" w:name="_Toc383429867"/>
      <w:bookmarkStart w:id="2675" w:name="_Toc383444677"/>
      <w:bookmarkStart w:id="2676" w:name="_Toc385594322"/>
      <w:bookmarkStart w:id="2677" w:name="_Toc385594710"/>
      <w:bookmarkStart w:id="2678" w:name="_Toc385595098"/>
      <w:bookmarkStart w:id="2679" w:name="_Toc388620939"/>
      <w:r w:rsidRPr="002C3786">
        <w:t>RA-5 (3)</w:t>
      </w:r>
      <w:r>
        <w:t xml:space="preserve"> </w:t>
      </w:r>
      <w:r w:rsidRPr="002C3786">
        <w:t>Control Enhancement</w:t>
      </w:r>
      <w:bookmarkEnd w:id="2673"/>
      <w:r w:rsidRPr="002C3786">
        <w:t xml:space="preserve"> </w:t>
      </w:r>
      <w:bookmarkEnd w:id="2674"/>
      <w:bookmarkEnd w:id="2675"/>
      <w:bookmarkEnd w:id="2676"/>
      <w:bookmarkEnd w:id="2677"/>
      <w:bookmarkEnd w:id="2678"/>
      <w:bookmarkEnd w:id="2679"/>
    </w:p>
    <w:p w:rsidR="00732C81" w:rsidRPr="002C3786" w:rsidRDefault="00732C81" w:rsidP="00732C81">
      <w:r w:rsidRPr="002C3786">
        <w:t>The organization employs vulnerability scanning procedures that can demonstrate the breadth and depth of coverage (i.e., information system components scanned and vulnerabilities checked).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RA-5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631344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520589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426842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494772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155211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336595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1018710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125804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866071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37976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3510181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533377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54D38">
              <w:t xml:space="preserve">RA-5 (3)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developing vulnerability scanning procedures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680" w:name="_Toc468805014"/>
      <w:bookmarkStart w:id="2681" w:name="_Toc383429868"/>
      <w:bookmarkStart w:id="2682" w:name="_Toc383444678"/>
      <w:bookmarkStart w:id="2683" w:name="_Toc385594323"/>
      <w:bookmarkStart w:id="2684" w:name="_Toc385594711"/>
      <w:bookmarkStart w:id="2685" w:name="_Toc385595099"/>
      <w:bookmarkStart w:id="2686" w:name="_Toc388620940"/>
      <w:r w:rsidRPr="002C3786">
        <w:t>RA-5 (5)</w:t>
      </w:r>
      <w:r>
        <w:t xml:space="preserve"> </w:t>
      </w:r>
      <w:r w:rsidRPr="002C3786">
        <w:t>Control Enhancement</w:t>
      </w:r>
      <w:bookmarkEnd w:id="2680"/>
      <w:r w:rsidRPr="002C3786">
        <w:t xml:space="preserve"> </w:t>
      </w:r>
      <w:bookmarkEnd w:id="2681"/>
      <w:bookmarkEnd w:id="2682"/>
      <w:bookmarkEnd w:id="2683"/>
      <w:bookmarkEnd w:id="2684"/>
      <w:bookmarkEnd w:id="2685"/>
      <w:bookmarkEnd w:id="2686"/>
    </w:p>
    <w:p w:rsidR="00732C81" w:rsidRPr="00F01982" w:rsidRDefault="00732C81" w:rsidP="00732C81">
      <w:r w:rsidRPr="002C3786">
        <w:t>The organization includes privileged access authorization to [</w:t>
      </w:r>
      <w:r>
        <w:rPr>
          <w:rStyle w:val="GSAItalicEmphasisChar"/>
        </w:rPr>
        <w:t>FedRAMP</w:t>
      </w:r>
      <w:r w:rsidRPr="002B4E6E">
        <w:rPr>
          <w:rStyle w:val="GSAItalicEmphasisChar"/>
        </w:rPr>
        <w:t xml:space="preserve"> Assignment: operating systems, databases, web applications</w:t>
      </w:r>
      <w:r w:rsidRPr="002C3786">
        <w:t xml:space="preserve">] for selected </w:t>
      </w:r>
      <w:r>
        <w:t>[</w:t>
      </w:r>
      <w:r>
        <w:rPr>
          <w:rStyle w:val="GSAItalicEmphasisChar"/>
        </w:rPr>
        <w:t>FedRAMP</w:t>
      </w:r>
      <w:r w:rsidRPr="002B4E6E">
        <w:rPr>
          <w:rStyle w:val="GSAItalicEmphasisChar"/>
        </w:rPr>
        <w:t xml:space="preserve"> Assignment: all scans</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RA-5 (5)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54D38">
              <w:t>Parameter RA-5(5)-1:</w:t>
            </w:r>
            <w:r>
              <w:t xml:space="preserve"> </w:t>
            </w:r>
            <w:r w:rsidRPr="00B6663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54D38">
              <w:t>Parameter RA-5(5)-2:</w:t>
            </w:r>
            <w:r>
              <w:t xml:space="preserve"> </w:t>
            </w:r>
            <w:r w:rsidRPr="00B66633">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228649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307830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623612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290294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052797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239831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2784557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786469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627611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338561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8265057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311812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 xml:space="preserve">RA-5 (5)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 as well as for remediating any vulnerabilities discovered. Customers must provide notification to AWS prior to conducting vulnerability testing via the AWS website:</w:t>
            </w:r>
          </w:p>
          <w:p w:rsidR="00732C81" w:rsidRPr="007B31AC" w:rsidRDefault="00E36097" w:rsidP="00963369">
            <w:pPr>
              <w:pStyle w:val="Instructions"/>
            </w:pPr>
            <w:hyperlink r:id="rId64" w:history="1">
              <w:r w:rsidR="00732C81" w:rsidRPr="0063323E">
                <w:rPr>
                  <w:rStyle w:val="Hyperlink"/>
                </w:rPr>
                <w:t>https://aws.amazon.com/security/penetration-testing/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934756" w:rsidRDefault="00732C81" w:rsidP="00732C81"/>
    <w:p w:rsidR="00732C81" w:rsidRDefault="00732C81" w:rsidP="00732C81">
      <w:pPr>
        <w:pStyle w:val="Heading4"/>
      </w:pPr>
      <w:bookmarkStart w:id="2687" w:name="_Toc468805015"/>
      <w:bookmarkStart w:id="2688" w:name="_Toc383429869"/>
      <w:bookmarkStart w:id="2689" w:name="_Toc383444679"/>
      <w:bookmarkStart w:id="2690" w:name="_Toc385594324"/>
      <w:bookmarkStart w:id="2691" w:name="_Toc385594712"/>
      <w:bookmarkStart w:id="2692" w:name="_Toc385595100"/>
      <w:bookmarkStart w:id="2693" w:name="_Toc388620941"/>
      <w:r w:rsidRPr="002C3786">
        <w:t>RA-5 (6)</w:t>
      </w:r>
      <w:r>
        <w:t xml:space="preserve"> </w:t>
      </w:r>
      <w:r w:rsidRPr="002C3786">
        <w:t>Control Enhancement</w:t>
      </w:r>
      <w:bookmarkEnd w:id="2687"/>
      <w:r w:rsidRPr="002C3786">
        <w:t xml:space="preserve"> </w:t>
      </w:r>
      <w:bookmarkEnd w:id="2688"/>
      <w:bookmarkEnd w:id="2689"/>
      <w:bookmarkEnd w:id="2690"/>
      <w:bookmarkEnd w:id="2691"/>
      <w:bookmarkEnd w:id="2692"/>
      <w:bookmarkEnd w:id="2693"/>
    </w:p>
    <w:p w:rsidR="00732C81" w:rsidRDefault="00732C81" w:rsidP="00732C81">
      <w:r w:rsidRPr="002C3786">
        <w:t>The organization employs automated mechanisms to compare the results of vulnerability scans over time to determine trends in information system vulnerabilities.</w:t>
      </w:r>
    </w:p>
    <w:p w:rsidR="00732C81" w:rsidRDefault="00732C81" w:rsidP="00732C81">
      <w:pPr>
        <w:pStyle w:val="GSAGuidance"/>
        <w:rPr>
          <w:rStyle w:val="GSAGuidanceBoldChar"/>
        </w:rPr>
      </w:pPr>
      <w:r w:rsidRPr="00A17E3F">
        <w:rPr>
          <w:rStyle w:val="GSAGuidanceBoldChar"/>
        </w:rPr>
        <w:t xml:space="preserve">RA-5(6) Additional </w:t>
      </w:r>
      <w:r>
        <w:rPr>
          <w:rStyle w:val="GSAGuidanceBoldChar"/>
        </w:rPr>
        <w:t>FedRAMP</w:t>
      </w:r>
      <w:r w:rsidRPr="00A17E3F">
        <w:rPr>
          <w:rStyle w:val="GSAGuidanceBoldChar"/>
        </w:rPr>
        <w:t xml:space="preserve"> Requirements and Guidance: </w:t>
      </w:r>
    </w:p>
    <w:p w:rsidR="00732C81" w:rsidRPr="00A17E3F" w:rsidRDefault="00732C81" w:rsidP="00732C81">
      <w:pPr>
        <w:pStyle w:val="GSAGuidance"/>
      </w:pPr>
      <w:r w:rsidRPr="00A17E3F">
        <w:rPr>
          <w:rStyle w:val="GSAGuidanceBoldChar"/>
        </w:rPr>
        <w:t>Guidance:</w:t>
      </w:r>
      <w:r w:rsidRPr="00A17E3F">
        <w:t xml:space="preserve"> Include in Continuous Monitoring ISSO digest/report to JAB</w:t>
      </w:r>
      <w:r>
        <w:t>/AO.</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RA-5 (6)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147136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9935619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691683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034261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616315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586699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6192864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981250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123861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98921124"/>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0547227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271286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E387D">
              <w:t xml:space="preserve">RA-5 (6)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 as well as for remediating any vulnerabilities discovered. Customers must provide notification to AWS prior to conducting vulnerability testing via the AWS website:</w:t>
            </w:r>
          </w:p>
          <w:p w:rsidR="00732C81" w:rsidRPr="007B31AC" w:rsidRDefault="00E36097" w:rsidP="00963369">
            <w:pPr>
              <w:pStyle w:val="Instructions"/>
            </w:pPr>
            <w:hyperlink r:id="rId65" w:history="1">
              <w:r w:rsidR="00732C81" w:rsidRPr="0063323E">
                <w:rPr>
                  <w:rStyle w:val="Hyperlink"/>
                </w:rPr>
                <w:t>https://aws.amazon.com/security/penetration-testing/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694" w:name="_Toc468805016"/>
      <w:bookmarkStart w:id="2695" w:name="_Toc385594325"/>
      <w:bookmarkStart w:id="2696" w:name="_Toc385594713"/>
      <w:bookmarkStart w:id="2697" w:name="_Toc385595101"/>
      <w:bookmarkStart w:id="2698" w:name="_Toc388620942"/>
      <w:r>
        <w:t>RA-5 (8</w:t>
      </w:r>
      <w:r w:rsidRPr="002C3786">
        <w:t>)</w:t>
      </w:r>
      <w:r>
        <w:t xml:space="preserve"> Control Enhancement</w:t>
      </w:r>
      <w:bookmarkEnd w:id="2694"/>
      <w:r>
        <w:t xml:space="preserve"> </w:t>
      </w:r>
      <w:bookmarkEnd w:id="2695"/>
      <w:bookmarkEnd w:id="2696"/>
      <w:bookmarkEnd w:id="2697"/>
      <w:bookmarkEnd w:id="2698"/>
    </w:p>
    <w:p w:rsidR="00732C81" w:rsidRDefault="00732C81" w:rsidP="00732C81">
      <w:r w:rsidRPr="003A3740">
        <w:t>The organization reviews historic audit logs to determine if a vulnerability identified in the information system has been previously exploited.</w:t>
      </w:r>
    </w:p>
    <w:p w:rsidR="00732C81" w:rsidRDefault="00732C81" w:rsidP="00732C81">
      <w:pPr>
        <w:pStyle w:val="GSAGuidance"/>
        <w:rPr>
          <w:rStyle w:val="GSAGuidanceBoldChar"/>
        </w:rPr>
      </w:pPr>
      <w:r w:rsidRPr="00A17E3F">
        <w:rPr>
          <w:rStyle w:val="GSAGuidanceBoldChar"/>
        </w:rPr>
        <w:t xml:space="preserve">RA-5(8) Additional </w:t>
      </w:r>
      <w:r>
        <w:rPr>
          <w:rStyle w:val="GSAGuidanceBoldChar"/>
        </w:rPr>
        <w:t>FedRAMP</w:t>
      </w:r>
      <w:r w:rsidRPr="00A17E3F">
        <w:rPr>
          <w:rStyle w:val="GSAGuidanceBoldChar"/>
        </w:rPr>
        <w:t xml:space="preserve"> Requirements and Guidance: </w:t>
      </w:r>
    </w:p>
    <w:p w:rsidR="00732C81" w:rsidRPr="00A17E3F" w:rsidRDefault="00732C81" w:rsidP="00732C81">
      <w:pPr>
        <w:pStyle w:val="GSAGuidance"/>
      </w:pPr>
      <w:r w:rsidRPr="00A17E3F">
        <w:rPr>
          <w:rStyle w:val="GSAGuidanceBoldChar"/>
        </w:rPr>
        <w:t>Requirement:</w:t>
      </w:r>
      <w:r w:rsidRPr="00A17E3F">
        <w:t xml:space="preserve"> This enhancement is required for all high vulnerability scan findings. </w:t>
      </w:r>
    </w:p>
    <w:p w:rsidR="00732C81" w:rsidRPr="00A17E3F" w:rsidRDefault="00732C81" w:rsidP="00732C81">
      <w:pPr>
        <w:pStyle w:val="GSAGuidance"/>
      </w:pPr>
      <w:r w:rsidRPr="00A17E3F">
        <w:rPr>
          <w:rStyle w:val="GSAGuidanceBoldChar"/>
        </w:rPr>
        <w:t>Guidance:</w:t>
      </w:r>
      <w:r w:rsidRPr="00A17E3F">
        <w:t xml:space="preserve"> While scanning tools may label findings as high or critical, the intent of the control is based around NIST's definition of high vulnerability.</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RA-5 (8</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78044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603327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546914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191739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726097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1597700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749946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412805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750782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073530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9304428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282661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E387D">
              <w:t xml:space="preserve">RA-5 (8)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Instructions"/>
            </w:pPr>
            <w:r>
              <w:t>[AWS customers are responsible for conducting vulnerability scanning of their systems hosted on AWS, as well as for remediating any vulnerabilities discovered. Customers must provide notification to AWS prior to conducting vulnerability testing via the AWS website:</w:t>
            </w:r>
          </w:p>
          <w:p w:rsidR="00732C81" w:rsidRPr="007B31AC" w:rsidRDefault="00E36097" w:rsidP="00963369">
            <w:pPr>
              <w:pStyle w:val="Instructions"/>
            </w:pPr>
            <w:hyperlink r:id="rId66" w:history="1">
              <w:r w:rsidR="00732C81" w:rsidRPr="0063323E">
                <w:rPr>
                  <w:rStyle w:val="Hyperlink"/>
                </w:rPr>
                <w:t>https://aws.amazon.com/security/penetration-testing/</w:t>
              </w:r>
            </w:hyperlink>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699" w:name="_Toc383429871"/>
      <w:bookmarkStart w:id="2700" w:name="_Toc383444681"/>
      <w:bookmarkStart w:id="2701" w:name="_Toc385594326"/>
      <w:bookmarkStart w:id="2702" w:name="_Toc385594714"/>
      <w:bookmarkStart w:id="2703" w:name="_Toc385595102"/>
      <w:bookmarkStart w:id="2704" w:name="_Toc449543463"/>
      <w:bookmarkStart w:id="2705" w:name="_Toc468805017"/>
      <w:r w:rsidRPr="002C3786">
        <w:t>System and Services Acquisition (SA)</w:t>
      </w:r>
      <w:bookmarkEnd w:id="2699"/>
      <w:bookmarkEnd w:id="2700"/>
      <w:bookmarkEnd w:id="2701"/>
      <w:bookmarkEnd w:id="2702"/>
      <w:bookmarkEnd w:id="2703"/>
      <w:bookmarkEnd w:id="2704"/>
      <w:bookmarkEnd w:id="2705"/>
    </w:p>
    <w:p w:rsidR="00732C81" w:rsidRDefault="00732C81" w:rsidP="00732C81">
      <w:pPr>
        <w:pStyle w:val="Heading3"/>
      </w:pPr>
      <w:bookmarkStart w:id="2706" w:name="_Toc468805018"/>
      <w:bookmarkStart w:id="2707" w:name="_Toc149090413"/>
      <w:bookmarkStart w:id="2708" w:name="_Toc383429872"/>
      <w:bookmarkStart w:id="2709" w:name="_Toc383444682"/>
      <w:bookmarkStart w:id="2710" w:name="_Toc385594327"/>
      <w:bookmarkStart w:id="2711" w:name="_Toc385594715"/>
      <w:bookmarkStart w:id="2712" w:name="_Toc385595103"/>
      <w:bookmarkStart w:id="2713" w:name="_Toc388620943"/>
      <w:bookmarkStart w:id="2714" w:name="_Toc449543465"/>
      <w:r w:rsidRPr="002C3786">
        <w:t>SA-1</w:t>
      </w:r>
      <w:r>
        <w:t xml:space="preserve"> </w:t>
      </w:r>
      <w:r w:rsidRPr="002C3786">
        <w:t>System and Services Acquisition Policy and Procedures</w:t>
      </w:r>
      <w:bookmarkEnd w:id="2706"/>
      <w:r w:rsidRPr="002C3786">
        <w:t xml:space="preserve"> </w:t>
      </w:r>
      <w:bookmarkEnd w:id="2707"/>
      <w:bookmarkEnd w:id="2708"/>
      <w:bookmarkEnd w:id="2709"/>
      <w:bookmarkEnd w:id="2710"/>
      <w:bookmarkEnd w:id="2711"/>
      <w:bookmarkEnd w:id="2712"/>
      <w:bookmarkEnd w:id="2713"/>
      <w:bookmarkEnd w:id="2714"/>
    </w:p>
    <w:p w:rsidR="00732C81" w:rsidRDefault="00732C81" w:rsidP="00732C81">
      <w:pPr>
        <w:keepNext/>
      </w:pPr>
      <w:r w:rsidRPr="00842F8C">
        <w:t>The organization:</w:t>
      </w:r>
    </w:p>
    <w:p w:rsidR="00732C81" w:rsidRPr="008E387D" w:rsidRDefault="00732C81" w:rsidP="00732C81">
      <w:pPr>
        <w:pStyle w:val="GSAListParagraphalpha"/>
        <w:numPr>
          <w:ilvl w:val="0"/>
          <w:numId w:val="156"/>
        </w:numPr>
      </w:pPr>
      <w:r w:rsidRPr="008E387D">
        <w:t>Develops, documents, and disseminates to [</w:t>
      </w:r>
      <w:r w:rsidRPr="00362C80">
        <w:rPr>
          <w:rStyle w:val="GSAItalicEmphasisChar"/>
        </w:rPr>
        <w:t>Assignment: organization-defined personnel or roles</w:t>
      </w:r>
      <w:r w:rsidRPr="008E387D">
        <w:t>]:</w:t>
      </w:r>
    </w:p>
    <w:p w:rsidR="00732C81" w:rsidRDefault="00732C81" w:rsidP="00732C81">
      <w:pPr>
        <w:pStyle w:val="GSAListParagraphalpha2"/>
        <w:numPr>
          <w:ilvl w:val="1"/>
          <w:numId w:val="115"/>
        </w:numPr>
      </w:pPr>
      <w:r w:rsidRPr="00842F8C">
        <w:t>A system and services acquisition policy that addresses purpose, scope, roles, responsibilities, management commitment, coordination among organizational entities, and compliance; and</w:t>
      </w:r>
    </w:p>
    <w:p w:rsidR="00732C81" w:rsidRDefault="00732C81" w:rsidP="00732C81">
      <w:pPr>
        <w:pStyle w:val="GSAListParagraphalpha2"/>
        <w:numPr>
          <w:ilvl w:val="1"/>
          <w:numId w:val="115"/>
        </w:numPr>
      </w:pPr>
      <w:r w:rsidRPr="00842F8C">
        <w:t>Procedures to facilitate the implementation of the system and services acquisition policy and associated system and services acquisition controls; and</w:t>
      </w:r>
    </w:p>
    <w:p w:rsidR="00732C81" w:rsidRPr="00955B59" w:rsidRDefault="00732C81" w:rsidP="00732C81">
      <w:pPr>
        <w:pStyle w:val="GSAListParagraphalpha"/>
        <w:numPr>
          <w:ilvl w:val="0"/>
          <w:numId w:val="35"/>
        </w:numPr>
      </w:pPr>
      <w:r w:rsidRPr="00955B59">
        <w:t>Reviews and updates the current:</w:t>
      </w:r>
    </w:p>
    <w:p w:rsidR="00732C81" w:rsidRDefault="00732C81" w:rsidP="00732C81">
      <w:pPr>
        <w:pStyle w:val="GSAListParagraphalpha2"/>
        <w:numPr>
          <w:ilvl w:val="1"/>
          <w:numId w:val="115"/>
        </w:numPr>
      </w:pPr>
      <w:r w:rsidRPr="00842F8C">
        <w:t>System and services acquisition policy [</w:t>
      </w:r>
      <w:r>
        <w:rPr>
          <w:rStyle w:val="GSAItalicEmphasisChar"/>
        </w:rPr>
        <w:t>FedRAMP</w:t>
      </w:r>
      <w:r w:rsidRPr="00D62A31">
        <w:rPr>
          <w:rStyle w:val="GSAItalicEmphasisChar"/>
        </w:rPr>
        <w:t xml:space="preserve"> Assignment: </w:t>
      </w:r>
      <w:r w:rsidRPr="007A37E2">
        <w:rPr>
          <w:rStyle w:val="GSAItalicEmphasisChar"/>
        </w:rPr>
        <w:t>at least annually</w:t>
      </w:r>
      <w:r w:rsidRPr="00842F8C">
        <w:t>]; and</w:t>
      </w:r>
    </w:p>
    <w:p w:rsidR="00732C81" w:rsidRDefault="00732C81" w:rsidP="00732C81">
      <w:pPr>
        <w:pStyle w:val="GSAListParagraphalpha2"/>
        <w:numPr>
          <w:ilvl w:val="1"/>
          <w:numId w:val="115"/>
        </w:numPr>
      </w:pPr>
      <w:r w:rsidRPr="00842F8C">
        <w:t>System and services acquisition procedures [</w:t>
      </w:r>
      <w:r>
        <w:rPr>
          <w:rStyle w:val="GSAItalicEmphasisChar"/>
        </w:rPr>
        <w:t>FedRAMP</w:t>
      </w:r>
      <w:r w:rsidRPr="00D62A31">
        <w:rPr>
          <w:rStyle w:val="GSAItalicEmphasisChar"/>
        </w:rPr>
        <w:t xml:space="preserve"> Assignment: at least annually</w:t>
      </w:r>
      <w:r>
        <w:rPr>
          <w:rStyle w:val="GSAItalicEmphasisChar"/>
        </w:rPr>
        <w:t xml:space="preserve"> </w:t>
      </w:r>
      <w:r w:rsidRPr="00443F78">
        <w:rPr>
          <w:rStyle w:val="GSAItalicEmphasisChar"/>
        </w:rPr>
        <w:t>or whenever a significant change occurs</w:t>
      </w:r>
      <w:r w:rsidRPr="00842F8C">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E387D">
              <w:t>SA-1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E387D">
              <w:t>Parameter SA-1(a):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8E387D" w:rsidRDefault="00732C81" w:rsidP="00963369">
            <w:pPr>
              <w:pStyle w:val="GSATableText"/>
            </w:pPr>
            <w:r w:rsidRPr="008E387D">
              <w:t>Parameter SA-1(b)(1):</w:t>
            </w:r>
            <w:r>
              <w:t xml:space="preserve"> </w:t>
            </w:r>
            <w:r w:rsidRPr="00102B2D">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E387D">
              <w:t>Parameter SA-1(b)(2):</w:t>
            </w:r>
            <w:r>
              <w:t xml:space="preserve"> </w:t>
            </w:r>
            <w:r w:rsidRPr="00102B2D">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768580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375131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757422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245058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727990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3340766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457446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024070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Service Provider Hybrid (Corporate and System Specific)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E387D">
              <w:t xml:space="preserve">SA-1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715" w:name="_Toc468805019"/>
      <w:bookmarkStart w:id="2716" w:name="_Toc149090414"/>
      <w:bookmarkStart w:id="2717" w:name="_Toc383429873"/>
      <w:bookmarkStart w:id="2718" w:name="_Toc383444683"/>
      <w:bookmarkStart w:id="2719" w:name="_Toc385594328"/>
      <w:bookmarkStart w:id="2720" w:name="_Toc385594716"/>
      <w:bookmarkStart w:id="2721" w:name="_Toc385595104"/>
      <w:bookmarkStart w:id="2722" w:name="_Toc388620944"/>
      <w:bookmarkStart w:id="2723" w:name="_Toc449543466"/>
      <w:r w:rsidRPr="002C3786">
        <w:t>SA-2</w:t>
      </w:r>
      <w:r>
        <w:t xml:space="preserve"> </w:t>
      </w:r>
      <w:r w:rsidRPr="002C3786">
        <w:t>Allocation of Resources</w:t>
      </w:r>
      <w:bookmarkEnd w:id="2715"/>
      <w:r w:rsidRPr="002C3786">
        <w:t xml:space="preserve"> </w:t>
      </w:r>
      <w:bookmarkEnd w:id="2716"/>
      <w:bookmarkEnd w:id="2717"/>
      <w:bookmarkEnd w:id="2718"/>
      <w:bookmarkEnd w:id="2719"/>
      <w:bookmarkEnd w:id="2720"/>
      <w:bookmarkEnd w:id="2721"/>
      <w:bookmarkEnd w:id="2722"/>
      <w:bookmarkEnd w:id="2723"/>
    </w:p>
    <w:p w:rsidR="00732C81" w:rsidRPr="002C3786" w:rsidRDefault="00732C81" w:rsidP="00732C81">
      <w:pPr>
        <w:keepNext/>
      </w:pPr>
      <w:r w:rsidRPr="002C3786">
        <w:t>The organization:</w:t>
      </w:r>
    </w:p>
    <w:p w:rsidR="00732C81" w:rsidRPr="00965288" w:rsidRDefault="00732C81" w:rsidP="00732C81">
      <w:pPr>
        <w:pStyle w:val="GSAListParagraphalpha"/>
        <w:numPr>
          <w:ilvl w:val="0"/>
          <w:numId w:val="67"/>
        </w:numPr>
        <w:rPr>
          <w:bCs/>
        </w:rPr>
      </w:pPr>
      <w:r w:rsidRPr="00965288">
        <w:t>Determines information security requirements for the information system or information system service in mission/business process planning;</w:t>
      </w:r>
    </w:p>
    <w:p w:rsidR="00732C81" w:rsidRPr="00965288" w:rsidRDefault="00732C81" w:rsidP="00732C81">
      <w:pPr>
        <w:pStyle w:val="GSAListParagraphalpha"/>
        <w:numPr>
          <w:ilvl w:val="0"/>
          <w:numId w:val="67"/>
        </w:numPr>
        <w:rPr>
          <w:bCs/>
        </w:rPr>
      </w:pPr>
      <w:r w:rsidRPr="00965288">
        <w:t>Determines, documents, and allocates the resources required to protect the information system or information system service as part of its capital planning and investment control process; and</w:t>
      </w:r>
    </w:p>
    <w:p w:rsidR="00732C81" w:rsidRPr="00965288" w:rsidRDefault="00732C81" w:rsidP="00732C81">
      <w:pPr>
        <w:pStyle w:val="GSAListParagraphalpha"/>
        <w:numPr>
          <w:ilvl w:val="0"/>
          <w:numId w:val="67"/>
        </w:numPr>
        <w:rPr>
          <w:bCs/>
        </w:rPr>
      </w:pPr>
      <w:r w:rsidRPr="00965288">
        <w:t>Establishes a discrete line item for information security in organizational programming and budgeting documentation.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SA-2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25907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9493513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420153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170356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917060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8459222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84957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452156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930640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648393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6697067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034547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E387D">
              <w:t xml:space="preserve">SA-2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establishing </w:t>
            </w:r>
            <w:r>
              <w:t>the information security requirements for their systems hosted on AWS and allocating sufficient resources to protect their systems.]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establishing </w:t>
            </w:r>
            <w:r>
              <w:t>the information security requirements for their systems hosted on AWS and allocating sufficient resources to protect their systems.]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establishing </w:t>
            </w:r>
            <w:r>
              <w:t>the information security requirements for their systems hosted on AWS and allocating sufficient resources to protect their systems.]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724" w:name="_Toc468805020"/>
      <w:bookmarkStart w:id="2725" w:name="_Toc149090415"/>
      <w:bookmarkStart w:id="2726" w:name="_Toc383429874"/>
      <w:bookmarkStart w:id="2727" w:name="_Toc383444684"/>
      <w:bookmarkStart w:id="2728" w:name="_Toc385594329"/>
      <w:bookmarkStart w:id="2729" w:name="_Toc385594717"/>
      <w:bookmarkStart w:id="2730" w:name="_Toc385595105"/>
      <w:bookmarkStart w:id="2731" w:name="_Toc388620945"/>
      <w:bookmarkStart w:id="2732" w:name="_Toc449543467"/>
      <w:r w:rsidRPr="002C3786">
        <w:t>SA-3</w:t>
      </w:r>
      <w:r>
        <w:t xml:space="preserve"> System Development </w:t>
      </w:r>
      <w:r w:rsidRPr="002C3786">
        <w:t>Life Cycle</w:t>
      </w:r>
      <w:bookmarkEnd w:id="2724"/>
      <w:r w:rsidRPr="002C3786">
        <w:t xml:space="preserve"> </w:t>
      </w:r>
      <w:bookmarkEnd w:id="2725"/>
      <w:bookmarkEnd w:id="2726"/>
      <w:bookmarkEnd w:id="2727"/>
      <w:bookmarkEnd w:id="2728"/>
      <w:bookmarkEnd w:id="2729"/>
      <w:bookmarkEnd w:id="2730"/>
      <w:bookmarkEnd w:id="2731"/>
      <w:bookmarkEnd w:id="2732"/>
    </w:p>
    <w:p w:rsidR="00732C81" w:rsidRDefault="00732C81" w:rsidP="00732C81">
      <w:pPr>
        <w:keepNext/>
      </w:pPr>
      <w:r w:rsidRPr="002C3786">
        <w:t>The organization:</w:t>
      </w:r>
    </w:p>
    <w:p w:rsidR="00732C81" w:rsidRPr="008E387D" w:rsidRDefault="00732C81" w:rsidP="00732C81">
      <w:pPr>
        <w:pStyle w:val="GSAListParagraphalpha"/>
        <w:numPr>
          <w:ilvl w:val="0"/>
          <w:numId w:val="68"/>
        </w:numPr>
      </w:pPr>
      <w:r w:rsidRPr="008E387D">
        <w:t>Manages the information system using [</w:t>
      </w:r>
      <w:r w:rsidRPr="00B90859">
        <w:rPr>
          <w:rStyle w:val="GSAItalicEmphasisChar"/>
        </w:rPr>
        <w:t>Assignment: organization-defined system development life cycle</w:t>
      </w:r>
      <w:r w:rsidRPr="008E387D">
        <w:t>] that incorporates information security considerations;</w:t>
      </w:r>
    </w:p>
    <w:p w:rsidR="00732C81" w:rsidRPr="008E387D" w:rsidRDefault="00732C81" w:rsidP="00732C81">
      <w:pPr>
        <w:pStyle w:val="GSAListParagraphalpha"/>
        <w:numPr>
          <w:ilvl w:val="0"/>
          <w:numId w:val="68"/>
        </w:numPr>
      </w:pPr>
      <w:r w:rsidRPr="008E387D">
        <w:t>Defines and documents information security roles and responsibilities throughout the system development life cycle;</w:t>
      </w:r>
    </w:p>
    <w:p w:rsidR="00732C81" w:rsidRPr="008E387D" w:rsidRDefault="00732C81" w:rsidP="00732C81">
      <w:pPr>
        <w:pStyle w:val="GSAListParagraphalpha"/>
        <w:numPr>
          <w:ilvl w:val="0"/>
          <w:numId w:val="68"/>
        </w:numPr>
      </w:pPr>
      <w:r w:rsidRPr="008E387D">
        <w:t>Identifies individuals having information security roles and responsibilities; and</w:t>
      </w:r>
    </w:p>
    <w:p w:rsidR="00732C81" w:rsidRPr="008E387D" w:rsidRDefault="00732C81" w:rsidP="00732C81">
      <w:pPr>
        <w:pStyle w:val="GSAListParagraphalpha"/>
        <w:numPr>
          <w:ilvl w:val="0"/>
          <w:numId w:val="68"/>
        </w:numPr>
      </w:pPr>
      <w:r w:rsidRPr="008E387D">
        <w:t>Integrates the organizational information security risk management process into system development life cycle activities.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SA-3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8E387D">
              <w:t>Parameter SA-3(a)</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957871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590060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291703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568302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439981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7773346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034706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122103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917569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68939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2430762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189835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E387D">
              <w:t xml:space="preserve">SA-3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83B43">
              <w:rPr>
                <w:rFonts w:asciiTheme="majorHAnsi" w:hAnsiTheme="majorHAnsi"/>
              </w:rPr>
              <w:t>AWS customers are responsible for creating an SDLC for their systems hosted on AWS.</w:t>
            </w:r>
            <w:r>
              <w:rPr>
                <w:rFonts w:asciiTheme="majorHAnsi" w:hAnsiTheme="majorHAnsi"/>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83B43">
              <w:rPr>
                <w:rFonts w:asciiTheme="majorHAnsi" w:hAnsiTheme="majorHAnsi"/>
              </w:rPr>
              <w:t>AWS customers are responsible for creating an SDLC for their systems hosted on AWS.</w:t>
            </w:r>
            <w:r>
              <w:rPr>
                <w:rFonts w:asciiTheme="majorHAnsi" w:hAnsiTheme="majorHAnsi"/>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83B43">
              <w:rPr>
                <w:rFonts w:asciiTheme="majorHAnsi" w:hAnsiTheme="majorHAnsi"/>
              </w:rPr>
              <w:t>AWS customers are responsible for creating an SDLC for their systems hosted on AWS.</w:t>
            </w:r>
            <w:r>
              <w:rPr>
                <w:rFonts w:asciiTheme="majorHAnsi" w:hAnsiTheme="majorHAnsi"/>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983B43">
              <w:rPr>
                <w:rFonts w:asciiTheme="majorHAnsi" w:hAnsiTheme="majorHAnsi"/>
              </w:rPr>
              <w:t>AWS customers are responsible for creating an SDLC for their systems hosted on AWS.</w:t>
            </w:r>
            <w:r>
              <w:rPr>
                <w:rFonts w:asciiTheme="majorHAnsi" w:hAnsiTheme="majorHAnsi"/>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733" w:name="_Toc468805021"/>
      <w:bookmarkStart w:id="2734" w:name="_Toc149090416"/>
      <w:bookmarkStart w:id="2735" w:name="_Toc383429875"/>
      <w:bookmarkStart w:id="2736" w:name="_Toc383444685"/>
      <w:bookmarkStart w:id="2737" w:name="_Toc385594330"/>
      <w:bookmarkStart w:id="2738" w:name="_Toc385594718"/>
      <w:bookmarkStart w:id="2739" w:name="_Toc385595106"/>
      <w:bookmarkStart w:id="2740" w:name="_Toc388620946"/>
      <w:bookmarkStart w:id="2741" w:name="_Toc449543468"/>
      <w:r w:rsidRPr="002C3786">
        <w:t>SA-4</w:t>
      </w:r>
      <w:r>
        <w:t xml:space="preserve"> </w:t>
      </w:r>
      <w:r w:rsidRPr="002C3786">
        <w:t xml:space="preserve">Acquisition </w:t>
      </w:r>
      <w:r>
        <w:t>Process</w:t>
      </w:r>
      <w:bookmarkEnd w:id="2733"/>
      <w:r w:rsidRPr="002C3786">
        <w:t xml:space="preserve"> </w:t>
      </w:r>
      <w:bookmarkEnd w:id="2734"/>
      <w:bookmarkEnd w:id="2735"/>
      <w:bookmarkEnd w:id="2736"/>
      <w:bookmarkEnd w:id="2737"/>
      <w:bookmarkEnd w:id="2738"/>
      <w:bookmarkEnd w:id="2739"/>
      <w:bookmarkEnd w:id="2740"/>
      <w:bookmarkEnd w:id="2741"/>
    </w:p>
    <w:p w:rsidR="00732C81" w:rsidRDefault="00732C81" w:rsidP="00732C81">
      <w:bookmarkStart w:id="2742"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742"/>
    </w:p>
    <w:p w:rsidR="00732C81" w:rsidRDefault="00732C81" w:rsidP="00732C81">
      <w:pPr>
        <w:pStyle w:val="GSAListParagraphalpha"/>
        <w:numPr>
          <w:ilvl w:val="0"/>
          <w:numId w:val="69"/>
        </w:numPr>
      </w:pPr>
      <w:r w:rsidRPr="00910352">
        <w:t>Security functional requirements;</w:t>
      </w:r>
    </w:p>
    <w:p w:rsidR="00732C81" w:rsidRDefault="00732C81" w:rsidP="00732C81">
      <w:pPr>
        <w:pStyle w:val="GSAListParagraphalpha"/>
        <w:numPr>
          <w:ilvl w:val="0"/>
          <w:numId w:val="69"/>
        </w:numPr>
      </w:pPr>
      <w:r w:rsidRPr="00910352">
        <w:t>Security strength requirements;</w:t>
      </w:r>
    </w:p>
    <w:p w:rsidR="00732C81" w:rsidRDefault="00732C81" w:rsidP="00732C81">
      <w:pPr>
        <w:pStyle w:val="GSAListParagraphalpha"/>
        <w:numPr>
          <w:ilvl w:val="0"/>
          <w:numId w:val="69"/>
        </w:numPr>
      </w:pPr>
      <w:r w:rsidRPr="00910352">
        <w:t>Security assurance requirements;</w:t>
      </w:r>
    </w:p>
    <w:p w:rsidR="00732C81" w:rsidRDefault="00732C81" w:rsidP="00732C81">
      <w:pPr>
        <w:pStyle w:val="GSAListParagraphalpha"/>
        <w:numPr>
          <w:ilvl w:val="0"/>
          <w:numId w:val="69"/>
        </w:numPr>
      </w:pPr>
      <w:r w:rsidRPr="00910352">
        <w:t>Security-related documentation requirements;</w:t>
      </w:r>
    </w:p>
    <w:p w:rsidR="00732C81" w:rsidRDefault="00732C81" w:rsidP="00732C81">
      <w:pPr>
        <w:pStyle w:val="GSAListParagraphalpha"/>
        <w:numPr>
          <w:ilvl w:val="0"/>
          <w:numId w:val="69"/>
        </w:numPr>
      </w:pPr>
      <w:r w:rsidRPr="00910352">
        <w:t>Requirements for protecting security-related documentation;</w:t>
      </w:r>
    </w:p>
    <w:p w:rsidR="00732C81" w:rsidRDefault="00732C81" w:rsidP="00732C81">
      <w:pPr>
        <w:pStyle w:val="GSAListParagraphalpha"/>
        <w:numPr>
          <w:ilvl w:val="0"/>
          <w:numId w:val="69"/>
        </w:numPr>
      </w:pPr>
      <w:r w:rsidRPr="00910352">
        <w:t>Description of the information system development environment and environment in which the system is intended to operate; and</w:t>
      </w:r>
    </w:p>
    <w:p w:rsidR="00732C81" w:rsidRDefault="00732C81" w:rsidP="00732C81">
      <w:pPr>
        <w:pStyle w:val="GSAListParagraphalpha"/>
        <w:numPr>
          <w:ilvl w:val="0"/>
          <w:numId w:val="69"/>
        </w:numPr>
      </w:pPr>
      <w:r w:rsidRPr="00910352">
        <w:t>Acceptance criteria.</w:t>
      </w:r>
    </w:p>
    <w:p w:rsidR="00732C81" w:rsidRDefault="00732C81" w:rsidP="00732C81">
      <w:pPr>
        <w:pStyle w:val="GSAGuidance"/>
        <w:rPr>
          <w:rStyle w:val="GSAGuidanceBoldChar"/>
        </w:rPr>
      </w:pPr>
      <w:r w:rsidRPr="008E387D">
        <w:rPr>
          <w:rStyle w:val="GSAGuidanceBoldChar"/>
        </w:rPr>
        <w:t xml:space="preserve">Additional </w:t>
      </w:r>
      <w:r>
        <w:rPr>
          <w:rStyle w:val="GSAGuidanceBoldChar"/>
        </w:rPr>
        <w:t>FedRAMP</w:t>
      </w:r>
      <w:r w:rsidRPr="008E387D">
        <w:rPr>
          <w:rStyle w:val="GSAGuidanceBoldChar"/>
        </w:rPr>
        <w:t xml:space="preserve"> Requirements and Guidance: </w:t>
      </w:r>
    </w:p>
    <w:p w:rsidR="00732C81" w:rsidRPr="008E387D" w:rsidRDefault="00732C81" w:rsidP="00732C81">
      <w:pPr>
        <w:pStyle w:val="GSAGuidance"/>
      </w:pPr>
      <w:r w:rsidRPr="008E387D">
        <w:rPr>
          <w:rStyle w:val="GSAGuidanceBoldChar"/>
        </w:rPr>
        <w:t>Guidance</w:t>
      </w:r>
      <w:r w:rsidRPr="008E387D">
        <w:t xml:space="preserve">: The use of Common Criteria (ISO/IEC 15408) evaluated products is strongly preferred.  </w:t>
      </w:r>
      <w:r>
        <w:br/>
      </w:r>
      <w:r w:rsidRPr="008E387D">
        <w:t xml:space="preserve">See </w:t>
      </w:r>
      <w:r w:rsidRPr="008C5058">
        <w:t>http://www.niap-ccevs.org/vpl</w:t>
      </w:r>
      <w:r w:rsidRPr="008E387D">
        <w:t xml:space="preserve"> or </w:t>
      </w:r>
      <w:hyperlink r:id="rId67" w:history="1">
        <w:r w:rsidRPr="00026293">
          <w:rPr>
            <w:rStyle w:val="Hyperlink"/>
          </w:rPr>
          <w:t>http://www.commoncriteriaportal.org/products.html</w:t>
        </w:r>
      </w:hyperlink>
      <w:r>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SA-4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174343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609813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162708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325446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392897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1160918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380702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9389296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618352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492682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6894841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0461300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641E09">
              <w:t xml:space="preserve">SA-4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are responsible for creating an acquisitions process for the components of the system they deploy in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are responsible for creating an acquisitions process for the components of the system they deploy in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are responsible for creating an acquisitions process for the components of the system they deploy in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are responsible for creating an acquisitions process for the components of the system they deploy in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are responsible for creating an acquisitions process for the components of the system they deploy in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f</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are responsible for creating an acquisitions process for the components of the system they deploy in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w:t>
            </w:r>
            <w:r>
              <w:t xml:space="preserve"> g</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are responsible for creating an acquisitions process for the components of the system they deploy in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934756" w:rsidRDefault="00732C81" w:rsidP="00732C81"/>
    <w:p w:rsidR="00732C81" w:rsidRDefault="00732C81" w:rsidP="00732C81">
      <w:pPr>
        <w:pStyle w:val="Heading4"/>
      </w:pPr>
      <w:bookmarkStart w:id="2743" w:name="_Toc468805022"/>
      <w:bookmarkStart w:id="2744" w:name="_Toc383429877"/>
      <w:bookmarkStart w:id="2745" w:name="_Toc383444687"/>
      <w:bookmarkStart w:id="2746" w:name="_Toc385594331"/>
      <w:bookmarkStart w:id="2747" w:name="_Toc385594719"/>
      <w:bookmarkStart w:id="2748" w:name="_Toc385595107"/>
      <w:bookmarkStart w:id="2749" w:name="_Toc388620947"/>
      <w:r w:rsidRPr="002C3786">
        <w:t>SA-4 (1)</w:t>
      </w:r>
      <w:r>
        <w:t xml:space="preserve"> </w:t>
      </w:r>
      <w:r w:rsidRPr="002C3786">
        <w:t>Control Enhancement</w:t>
      </w:r>
      <w:bookmarkEnd w:id="2743"/>
      <w:r w:rsidRPr="002C3786">
        <w:t xml:space="preserve"> </w:t>
      </w:r>
      <w:bookmarkEnd w:id="2744"/>
      <w:bookmarkEnd w:id="2745"/>
      <w:bookmarkEnd w:id="2746"/>
      <w:bookmarkEnd w:id="2747"/>
      <w:bookmarkEnd w:id="2748"/>
      <w:bookmarkEnd w:id="2749"/>
    </w:p>
    <w:p w:rsidR="00732C81" w:rsidRDefault="00732C81" w:rsidP="00732C81">
      <w:r w:rsidRPr="00124301">
        <w:t>The organization requires the developer of the information system, system component, or information system service to provide a description of the functional properties of the security controls to be employed.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SA-4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241277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773778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015066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7389950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290181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458425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992680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238032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041387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94433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818639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185290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41E09">
              <w:t xml:space="preserve">SA-4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 xml:space="preserve">are responsible for providing a </w:t>
            </w:r>
            <w:r w:rsidRPr="00884C9D">
              <w:t>description of the functional properties of the security controls to be employed</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4"/>
      </w:pPr>
      <w:bookmarkStart w:id="2750" w:name="_Toc468805023"/>
      <w:r>
        <w:t>SA-4 (2</w:t>
      </w:r>
      <w:r w:rsidRPr="002C3786">
        <w:t>)</w:t>
      </w:r>
      <w:r>
        <w:t xml:space="preserve"> Control Enhancement</w:t>
      </w:r>
      <w:bookmarkEnd w:id="2750"/>
      <w:r>
        <w:t xml:space="preserve"> </w:t>
      </w:r>
    </w:p>
    <w:p w:rsidR="00732C81" w:rsidRPr="00F01982" w:rsidRDefault="00732C81" w:rsidP="00732C81">
      <w:pPr>
        <w:keepLines/>
      </w:pPr>
      <w:r w:rsidRPr="003F71FE">
        <w:t>The organization requires the developer of the information system, system component, or information system service to provide design and implementation information for the security controls to be employed that includes: [</w:t>
      </w:r>
      <w:r w:rsidRPr="0092422A">
        <w:rPr>
          <w:rStyle w:val="GSAItalicEmphasisChar"/>
        </w:rPr>
        <w:t xml:space="preserve">FedRAMP Selection (one or more): at a minimum </w:t>
      </w:r>
      <w:r w:rsidRPr="00393DF9">
        <w:rPr>
          <w:rStyle w:val="GSAItalicEmphasisChar"/>
        </w:rPr>
        <w:t>to include security-relevant external system interfaces; high-level design; low-level design; source code or network and data flow diagram; [organization-defined design/implementation information]]</w:t>
      </w:r>
      <w:r w:rsidRPr="003F71FE">
        <w:t>at [</w:t>
      </w:r>
      <w:r w:rsidRPr="002B4E6E">
        <w:rPr>
          <w:rStyle w:val="GSAItalicEmphasisChar"/>
        </w:rPr>
        <w:t>Assignment: organization-defined level of detail</w:t>
      </w:r>
      <w:r w:rsidRPr="003F71FE">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SA-4 (2</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41E09">
              <w:t>Parameter SA-4-1: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41E09">
              <w:t>Parameter SA-4-2:</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641E09" w:rsidRDefault="00732C81" w:rsidP="00963369">
            <w:pPr>
              <w:pStyle w:val="GSATableText"/>
            </w:pPr>
            <w:r w:rsidRPr="00641E09">
              <w:t>Parameter SA-4-</w:t>
            </w:r>
            <w:r>
              <w:t>3</w:t>
            </w:r>
            <w:r w:rsidRPr="00641E09">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351123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068234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428303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949554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137881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3595177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486743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953187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037208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Configured by Cust</w:t>
            </w:r>
            <w:r w:rsidR="00732C81">
              <w:t>omer (Customer System Specific)</w:t>
            </w:r>
          </w:p>
          <w:p w:rsidR="00732C81" w:rsidRPr="002C3786" w:rsidRDefault="00E36097" w:rsidP="00963369">
            <w:pPr>
              <w:pStyle w:val="GSATableText"/>
            </w:pPr>
            <w:sdt>
              <w:sdtPr>
                <w:id w:val="12412210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Provided by Cust</w:t>
            </w:r>
            <w:r w:rsidR="00732C81">
              <w:t>omer (Customer System Specific)</w:t>
            </w:r>
          </w:p>
          <w:p w:rsidR="00732C81" w:rsidRPr="002C3786" w:rsidRDefault="00E36097" w:rsidP="00963369">
            <w:pPr>
              <w:pStyle w:val="GSATableText"/>
            </w:pPr>
            <w:sdt>
              <w:sdtPr>
                <w:id w:val="-25737743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358981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F5951">
              <w:t xml:space="preserve">SA-4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 xml:space="preserve">are responsible for creating a design and implementation </w:t>
            </w:r>
            <w:r w:rsidRPr="00884C9D">
              <w:t>description of the functional properties of the security controls to be employed</w:t>
            </w:r>
            <w:r>
              <w:t xml:space="preserve"> an acquisitions process for their organization.]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751" w:name="_Toc468805024"/>
      <w:bookmarkStart w:id="2752" w:name="_Toc385594333"/>
      <w:bookmarkStart w:id="2753" w:name="_Toc385594721"/>
      <w:bookmarkStart w:id="2754" w:name="_Toc385595109"/>
      <w:bookmarkStart w:id="2755" w:name="_Toc388620949"/>
      <w:r>
        <w:t>SA-4 (8</w:t>
      </w:r>
      <w:r w:rsidRPr="002C3786">
        <w:t>)</w:t>
      </w:r>
      <w:r>
        <w:t xml:space="preserve"> Control Enhancement</w:t>
      </w:r>
      <w:bookmarkEnd w:id="2751"/>
      <w:r>
        <w:t xml:space="preserve"> </w:t>
      </w:r>
      <w:bookmarkEnd w:id="2752"/>
      <w:bookmarkEnd w:id="2753"/>
      <w:bookmarkEnd w:id="2754"/>
      <w:bookmarkEnd w:id="2755"/>
    </w:p>
    <w:p w:rsidR="00732C81" w:rsidRDefault="00732C81" w:rsidP="00732C81">
      <w:r w:rsidRPr="00FA45E4">
        <w:t>The organization requires the developer of the information system, system component, or information system service to produce a plan for the continuous monitoring of security control effectiveness that contains [</w:t>
      </w:r>
      <w:r>
        <w:rPr>
          <w:rStyle w:val="GSAItalicEmphasisChar"/>
        </w:rPr>
        <w:t>FedRAMP</w:t>
      </w:r>
      <w:r w:rsidRPr="002B4E6E">
        <w:rPr>
          <w:rStyle w:val="GSAItalicEmphasisChar"/>
        </w:rPr>
        <w:t xml:space="preserve"> Assignment: at least the minimum requirement as defined in control CA-7</w:t>
      </w:r>
      <w:r w:rsidRPr="00FA45E4">
        <w:t>].</w:t>
      </w:r>
    </w:p>
    <w:p w:rsidR="00732C81" w:rsidRDefault="00732C81" w:rsidP="00732C81">
      <w:pPr>
        <w:pStyle w:val="GSAGuidance"/>
        <w:keepNext/>
        <w:rPr>
          <w:rStyle w:val="GSAGuidanceBoldChar"/>
        </w:rPr>
      </w:pPr>
      <w:r w:rsidRPr="00A17E3F">
        <w:rPr>
          <w:rStyle w:val="GSAGuidanceBoldChar"/>
        </w:rPr>
        <w:t>SA-4</w:t>
      </w:r>
      <w:r>
        <w:rPr>
          <w:rStyle w:val="GSAGuidanceBoldChar"/>
        </w:rPr>
        <w:t xml:space="preserve"> </w:t>
      </w:r>
      <w:r w:rsidRPr="00A17E3F">
        <w:rPr>
          <w:rStyle w:val="GSAGuidanceBoldChar"/>
        </w:rPr>
        <w:t xml:space="preserve">(8) Additional </w:t>
      </w:r>
      <w:r>
        <w:rPr>
          <w:rStyle w:val="GSAGuidanceBoldChar"/>
        </w:rPr>
        <w:t>FedRAMP</w:t>
      </w:r>
      <w:r w:rsidRPr="00A17E3F">
        <w:rPr>
          <w:rStyle w:val="GSAGuidanceBoldChar"/>
        </w:rPr>
        <w:t xml:space="preserve"> Requirements and Guidance: </w:t>
      </w:r>
    </w:p>
    <w:p w:rsidR="00732C81" w:rsidRPr="00A17E3F" w:rsidRDefault="00732C81" w:rsidP="00732C81">
      <w:pPr>
        <w:pStyle w:val="GSAGuidance"/>
      </w:pPr>
      <w:r w:rsidRPr="00A17E3F">
        <w:rPr>
          <w:rStyle w:val="GSAGuidanceBoldChar"/>
        </w:rPr>
        <w:t>Guidance:</w:t>
      </w:r>
      <w:r>
        <w:t xml:space="preserve"> </w:t>
      </w:r>
      <w:r w:rsidRPr="00A532A4">
        <w:t>CSP must use the same security standards regardless of where the system component or information system service is acquired.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SA-4 (8</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t>Parameter SA-4(8)</w:t>
            </w:r>
            <w:r w:rsidRPr="00E27655">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16365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219079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077678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865038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448030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895524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875885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814966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894386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689919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690161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021027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979A4">
              <w:t xml:space="preserve">SA-4 (8)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are responsible for establishing a continuous monitoring program for their system deployed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756" w:name="_Toc468805025"/>
      <w:bookmarkStart w:id="2757" w:name="_Toc385594334"/>
      <w:bookmarkStart w:id="2758" w:name="_Toc385594722"/>
      <w:bookmarkStart w:id="2759" w:name="_Toc385595110"/>
      <w:bookmarkStart w:id="2760" w:name="_Toc388620950"/>
      <w:r>
        <w:t>SA-4 (9) Control Enhancement</w:t>
      </w:r>
      <w:bookmarkEnd w:id="2756"/>
      <w:r>
        <w:t xml:space="preserve"> </w:t>
      </w:r>
      <w:bookmarkEnd w:id="2757"/>
      <w:bookmarkEnd w:id="2758"/>
      <w:bookmarkEnd w:id="2759"/>
      <w:bookmarkEnd w:id="2760"/>
    </w:p>
    <w:p w:rsidR="00732C81" w:rsidRPr="00F01982" w:rsidRDefault="00732C81" w:rsidP="00732C81">
      <w:r w:rsidRPr="00FA45E4">
        <w:t>The organization requires the developer of the information system, system component, or information system service to identify early in the system development life cycle, the functions, ports, protocols, and services intended for organizational use.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24672">
              <w:t>SA-4 (9)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247510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691349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312670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042825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798933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477793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195986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672686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042166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52575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6053367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372640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D24672">
              <w:t xml:space="preserve">SA-4 (9)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w:t>
            </w:r>
            <w:r>
              <w:t>are responsible for identifying the ports protocols and services that will be deployed with their system running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761" w:name="_Toc468805026"/>
      <w:bookmarkStart w:id="2762" w:name="_Toc385594335"/>
      <w:bookmarkStart w:id="2763" w:name="_Toc385594723"/>
      <w:bookmarkStart w:id="2764" w:name="_Toc385595111"/>
      <w:bookmarkStart w:id="2765" w:name="_Toc388620951"/>
      <w:r>
        <w:t>SA-4 (10) Control Enhancement</w:t>
      </w:r>
      <w:bookmarkEnd w:id="2761"/>
      <w:r>
        <w:t xml:space="preserve"> </w:t>
      </w:r>
      <w:bookmarkEnd w:id="2762"/>
      <w:bookmarkEnd w:id="2763"/>
      <w:bookmarkEnd w:id="2764"/>
      <w:bookmarkEnd w:id="2765"/>
    </w:p>
    <w:p w:rsidR="00732C81" w:rsidRPr="00F01982" w:rsidRDefault="00732C81" w:rsidP="00732C81">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SA-4 (10</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585114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360323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376409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208356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744185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8678294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566178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1917257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937450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2572746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1762957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646246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97FF4">
              <w:t xml:space="preserve">SA-4 (10)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333097" w:rsidRDefault="00732C81" w:rsidP="00963369">
            <w:pPr>
              <w:pStyle w:val="GSATableText"/>
              <w:rPr>
                <w:i/>
              </w:rPr>
            </w:pPr>
            <w:r w:rsidRPr="00333097">
              <w:rPr>
                <w:i/>
              </w:rPr>
              <w:t>[Implementation of PIV authentication capability is the responsibility of the customer. AWS provides federation capabilities that can be used by the customer to integrate their AWS and IAM accounts with their on-premise authentication store in order to meet PIV compliance standards.]</w:t>
            </w:r>
          </w:p>
        </w:tc>
      </w:tr>
    </w:tbl>
    <w:p w:rsidR="00732C81" w:rsidRDefault="00732C81" w:rsidP="00732C81"/>
    <w:p w:rsidR="00732C81" w:rsidRDefault="00732C81" w:rsidP="00732C81">
      <w:pPr>
        <w:pStyle w:val="Heading3"/>
      </w:pPr>
      <w:bookmarkStart w:id="2766" w:name="_Toc468805027"/>
      <w:bookmarkStart w:id="2767" w:name="_Toc149090417"/>
      <w:bookmarkStart w:id="2768" w:name="_Toc383429880"/>
      <w:bookmarkStart w:id="2769" w:name="_Toc383444690"/>
      <w:bookmarkStart w:id="2770" w:name="_Toc385594336"/>
      <w:bookmarkStart w:id="2771" w:name="_Toc385594724"/>
      <w:bookmarkStart w:id="2772" w:name="_Toc385595112"/>
      <w:bookmarkStart w:id="2773" w:name="_Toc388620952"/>
      <w:bookmarkStart w:id="2774" w:name="_Toc449543469"/>
      <w:r w:rsidRPr="002C3786">
        <w:t>SA-5</w:t>
      </w:r>
      <w:r>
        <w:t xml:space="preserve"> </w:t>
      </w:r>
      <w:r w:rsidRPr="002C3786">
        <w:t>Information System Documentation</w:t>
      </w:r>
      <w:bookmarkEnd w:id="2766"/>
      <w:r w:rsidRPr="002C3786">
        <w:t xml:space="preserve"> </w:t>
      </w:r>
      <w:bookmarkEnd w:id="2767"/>
      <w:bookmarkEnd w:id="2768"/>
      <w:bookmarkEnd w:id="2769"/>
      <w:bookmarkEnd w:id="2770"/>
      <w:bookmarkEnd w:id="2771"/>
      <w:bookmarkEnd w:id="2772"/>
      <w:bookmarkEnd w:id="2773"/>
      <w:bookmarkEnd w:id="2774"/>
    </w:p>
    <w:p w:rsidR="00732C81" w:rsidRDefault="00732C81" w:rsidP="00732C81">
      <w:pPr>
        <w:keepNext/>
      </w:pPr>
      <w:r w:rsidRPr="002C3786">
        <w:t>The organization:</w:t>
      </w:r>
    </w:p>
    <w:p w:rsidR="00732C81" w:rsidRPr="00797FF4" w:rsidRDefault="00732C81" w:rsidP="00732C81">
      <w:pPr>
        <w:pStyle w:val="GSAListParagraphalpha"/>
        <w:numPr>
          <w:ilvl w:val="0"/>
          <w:numId w:val="37"/>
        </w:numPr>
      </w:pPr>
      <w:r w:rsidRPr="00797FF4">
        <w:t>Obtains administrator documentation for the information system, system component, or information system service that describes:</w:t>
      </w:r>
    </w:p>
    <w:p w:rsidR="00732C81" w:rsidRDefault="00732C81" w:rsidP="00732C81">
      <w:pPr>
        <w:pStyle w:val="GSAListParagraphalpha2"/>
        <w:numPr>
          <w:ilvl w:val="1"/>
          <w:numId w:val="115"/>
        </w:numPr>
      </w:pPr>
      <w:r>
        <w:t>Secure configuration, installation, and operation of the system, component, or service;</w:t>
      </w:r>
    </w:p>
    <w:p w:rsidR="00732C81" w:rsidRDefault="00732C81" w:rsidP="00732C81">
      <w:pPr>
        <w:pStyle w:val="GSAListParagraphalpha2"/>
        <w:numPr>
          <w:ilvl w:val="1"/>
          <w:numId w:val="115"/>
        </w:numPr>
      </w:pPr>
      <w:r>
        <w:t>Effective use and maintenance of security functions/mechanisms; and</w:t>
      </w:r>
    </w:p>
    <w:p w:rsidR="00732C81" w:rsidRDefault="00732C81" w:rsidP="00732C81">
      <w:pPr>
        <w:pStyle w:val="GSAListParagraphalpha2"/>
        <w:numPr>
          <w:ilvl w:val="1"/>
          <w:numId w:val="115"/>
        </w:numPr>
      </w:pPr>
      <w:r>
        <w:t>Known vulnerabilities regarding configuration and use of administrative (i.e., privileged) functions;</w:t>
      </w:r>
    </w:p>
    <w:p w:rsidR="00732C81" w:rsidRPr="00955B59" w:rsidRDefault="00732C81" w:rsidP="00732C81">
      <w:pPr>
        <w:pStyle w:val="GSAListParagraphalpha"/>
        <w:numPr>
          <w:ilvl w:val="0"/>
          <w:numId w:val="35"/>
        </w:numPr>
      </w:pPr>
      <w:r w:rsidRPr="00955B59">
        <w:t>Obtains user documentation for the information system, system component, or information system service that describes:</w:t>
      </w:r>
    </w:p>
    <w:p w:rsidR="00732C81" w:rsidRDefault="00732C81" w:rsidP="00732C81">
      <w:pPr>
        <w:pStyle w:val="GSAListParagraphalpha2"/>
        <w:numPr>
          <w:ilvl w:val="1"/>
          <w:numId w:val="115"/>
        </w:numPr>
      </w:pPr>
      <w:r>
        <w:t>User-accessible security functions/mechanisms and how to effectively use those security functions/mechanisms;</w:t>
      </w:r>
    </w:p>
    <w:p w:rsidR="00732C81" w:rsidRDefault="00732C81" w:rsidP="00732C81">
      <w:pPr>
        <w:pStyle w:val="GSAListParagraphalpha2"/>
        <w:numPr>
          <w:ilvl w:val="1"/>
          <w:numId w:val="115"/>
        </w:numPr>
      </w:pPr>
      <w:r>
        <w:t>Methods for user interaction, which enables individuals to use the system, component, or service in a more secure manner; and</w:t>
      </w:r>
    </w:p>
    <w:p w:rsidR="00732C81" w:rsidRDefault="00732C81" w:rsidP="00732C81">
      <w:pPr>
        <w:pStyle w:val="GSAListParagraphalpha2"/>
        <w:numPr>
          <w:ilvl w:val="1"/>
          <w:numId w:val="115"/>
        </w:numPr>
      </w:pPr>
      <w:r>
        <w:t>User responsibilities in maintaining the security of the system, component, or service;</w:t>
      </w:r>
    </w:p>
    <w:p w:rsidR="00732C81" w:rsidRPr="00797FF4" w:rsidRDefault="00732C81" w:rsidP="00732C81">
      <w:pPr>
        <w:pStyle w:val="GSAListParagraphalpha"/>
        <w:numPr>
          <w:ilvl w:val="0"/>
          <w:numId w:val="115"/>
        </w:numPr>
      </w:pPr>
      <w:r w:rsidRPr="00797FF4">
        <w:t>Documents attempts to obtain information system, system component, or information system service documentation when such documentation is either unavailable or nonexistent and [</w:t>
      </w:r>
      <w:r w:rsidRPr="000053E1">
        <w:rPr>
          <w:rStyle w:val="GSAItalicEmphasisChar"/>
        </w:rPr>
        <w:t>Assignment: organization-defined actions</w:t>
      </w:r>
      <w:r w:rsidRPr="00797FF4">
        <w:t>] in response;</w:t>
      </w:r>
    </w:p>
    <w:p w:rsidR="00732C81" w:rsidRPr="00797FF4" w:rsidRDefault="00732C81" w:rsidP="00732C81">
      <w:pPr>
        <w:pStyle w:val="GSAListParagraphalpha"/>
        <w:numPr>
          <w:ilvl w:val="0"/>
          <w:numId w:val="115"/>
        </w:numPr>
      </w:pPr>
      <w:r w:rsidRPr="00797FF4">
        <w:t>Protects documentation as required, in accordance with the risk management strategy; and</w:t>
      </w:r>
    </w:p>
    <w:p w:rsidR="00732C81" w:rsidRPr="00797FF4" w:rsidRDefault="00732C81" w:rsidP="00732C81">
      <w:pPr>
        <w:pStyle w:val="GSAListParagraphalpha"/>
        <w:keepLines/>
        <w:numPr>
          <w:ilvl w:val="0"/>
          <w:numId w:val="115"/>
        </w:numPr>
      </w:pPr>
      <w:r w:rsidRPr="00797FF4">
        <w:t>Distributes documentation to [</w:t>
      </w:r>
      <w:r w:rsidRPr="00BD4558">
        <w:rPr>
          <w:rStyle w:val="GSAItalicEmphasisChar"/>
        </w:rPr>
        <w:t xml:space="preserve">FedRAMP </w:t>
      </w:r>
      <w:r w:rsidRPr="000053E1">
        <w:rPr>
          <w:rStyle w:val="GSAItalicEmphasisChar"/>
        </w:rPr>
        <w:t xml:space="preserve">Assignment: </w:t>
      </w:r>
      <w:r w:rsidRPr="00BD4558">
        <w:rPr>
          <w:rStyle w:val="GSAItalicEmphasisChar"/>
        </w:rPr>
        <w:t>at a minimum, the ISSO (or similar role within the organization)</w:t>
      </w:r>
      <w:r w:rsidRPr="00797FF4">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SA-5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7FF4">
              <w:t>Parameter SA-5(c):</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7FF4">
              <w:t>Parameter SA-5(e):</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4966430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5860316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704032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0320350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218868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512668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607808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008364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125900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360278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2212136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157924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97FF4">
              <w:t>SA-</w:t>
            </w:r>
            <w:r>
              <w:t>5</w:t>
            </w:r>
            <w:r w:rsidRPr="00797FF4">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GSATableText"/>
              <w:rPr>
                <w:i/>
                <w:szCs w:val="20"/>
              </w:rPr>
            </w:pPr>
            <w:r w:rsidRPr="00333097">
              <w:rPr>
                <w:i/>
              </w:rPr>
              <w:t>[</w:t>
            </w:r>
            <w:r w:rsidRPr="00333097">
              <w:rPr>
                <w:i/>
                <w:szCs w:val="20"/>
              </w:rPr>
              <w:t>AWS customers are responsible for reviewing online user and administration documentation posted by AWS on its website:</w:t>
            </w:r>
          </w:p>
          <w:p w:rsidR="00732C81" w:rsidRPr="00333097" w:rsidRDefault="00E36097" w:rsidP="00963369">
            <w:pPr>
              <w:pStyle w:val="Instructions"/>
            </w:pPr>
            <w:hyperlink r:id="rId68" w:history="1">
              <w:r w:rsidR="00732C81" w:rsidRPr="0063323E">
                <w:rPr>
                  <w:rStyle w:val="Hyperlink"/>
                </w:rPr>
                <w:t>https://aws.amazon.com/documentation/</w:t>
              </w:r>
            </w:hyperlink>
            <w:r w:rsidR="00732C81" w:rsidRPr="00333097">
              <w:t>]</w:t>
            </w:r>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GSATableText"/>
              <w:rPr>
                <w:i/>
                <w:szCs w:val="20"/>
              </w:rPr>
            </w:pPr>
            <w:r w:rsidRPr="00333097">
              <w:rPr>
                <w:i/>
              </w:rPr>
              <w:t>[</w:t>
            </w:r>
            <w:r w:rsidRPr="00333097">
              <w:rPr>
                <w:i/>
                <w:szCs w:val="20"/>
              </w:rPr>
              <w:t>AWS customers are responsible for reviewing online user and administration documentation posted by AWS on its website:</w:t>
            </w:r>
          </w:p>
          <w:p w:rsidR="00732C81" w:rsidRPr="00333097" w:rsidRDefault="00E36097" w:rsidP="00963369">
            <w:pPr>
              <w:pStyle w:val="Instructions"/>
            </w:pPr>
            <w:hyperlink r:id="rId69" w:history="1">
              <w:r w:rsidR="00732C81" w:rsidRPr="0063323E">
                <w:rPr>
                  <w:rStyle w:val="Hyperlink"/>
                </w:rPr>
                <w:t>https://aws.amazon.com/documentation/</w:t>
              </w:r>
            </w:hyperlink>
            <w:r w:rsidR="00732C81" w:rsidRPr="00333097">
              <w:t>]</w:t>
            </w:r>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GSATableText"/>
              <w:rPr>
                <w:i/>
                <w:szCs w:val="20"/>
              </w:rPr>
            </w:pPr>
            <w:r w:rsidRPr="00333097">
              <w:rPr>
                <w:i/>
              </w:rPr>
              <w:t>[</w:t>
            </w:r>
            <w:r w:rsidRPr="00333097">
              <w:rPr>
                <w:i/>
                <w:szCs w:val="20"/>
              </w:rPr>
              <w:t>AWS customers are responsible for reviewing online user and administration documentation posted by AWS on its website:</w:t>
            </w:r>
          </w:p>
          <w:p w:rsidR="00732C81" w:rsidRPr="00333097" w:rsidRDefault="00E36097" w:rsidP="00963369">
            <w:pPr>
              <w:pStyle w:val="Instructions"/>
            </w:pPr>
            <w:hyperlink r:id="rId70" w:history="1">
              <w:r w:rsidR="00732C81" w:rsidRPr="0063323E">
                <w:rPr>
                  <w:rStyle w:val="Hyperlink"/>
                </w:rPr>
                <w:t>https://aws.amazon.com/documentation/</w:t>
              </w:r>
            </w:hyperlink>
            <w:r w:rsidR="00732C81" w:rsidRPr="00333097">
              <w:t>]</w:t>
            </w:r>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GSATableText"/>
              <w:rPr>
                <w:i/>
                <w:szCs w:val="20"/>
              </w:rPr>
            </w:pPr>
            <w:r w:rsidRPr="00333097">
              <w:rPr>
                <w:i/>
              </w:rPr>
              <w:t>[</w:t>
            </w:r>
            <w:r w:rsidRPr="00333097">
              <w:rPr>
                <w:i/>
                <w:szCs w:val="20"/>
              </w:rPr>
              <w:t>AWS customers are responsible for reviewing online user and administration documentation posted by AWS on its website:</w:t>
            </w:r>
          </w:p>
          <w:p w:rsidR="00732C81" w:rsidRPr="00333097" w:rsidRDefault="00E36097" w:rsidP="00963369">
            <w:pPr>
              <w:pStyle w:val="Instructions"/>
            </w:pPr>
            <w:hyperlink r:id="rId71" w:history="1">
              <w:r w:rsidR="00732C81" w:rsidRPr="0063323E">
                <w:rPr>
                  <w:rStyle w:val="Hyperlink"/>
                </w:rPr>
                <w:t>https://aws.amazon.com/documentation/</w:t>
              </w:r>
            </w:hyperlink>
            <w:r w:rsidR="00732C81" w:rsidRPr="00333097">
              <w:t>]</w:t>
            </w:r>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GSATableText"/>
              <w:rPr>
                <w:i/>
                <w:szCs w:val="20"/>
              </w:rPr>
            </w:pPr>
            <w:r w:rsidRPr="00333097">
              <w:rPr>
                <w:i/>
              </w:rPr>
              <w:t>[</w:t>
            </w:r>
            <w:r w:rsidRPr="00333097">
              <w:rPr>
                <w:i/>
                <w:szCs w:val="20"/>
              </w:rPr>
              <w:t>AWS customers are responsible for reviewing online user and administration documentation posted by AWS on its website:</w:t>
            </w:r>
          </w:p>
          <w:p w:rsidR="00732C81" w:rsidRPr="00333097" w:rsidRDefault="00E36097" w:rsidP="00963369">
            <w:pPr>
              <w:pStyle w:val="Instructions"/>
            </w:pPr>
            <w:hyperlink r:id="rId72" w:history="1">
              <w:r w:rsidR="00732C81" w:rsidRPr="0063323E">
                <w:rPr>
                  <w:rStyle w:val="Hyperlink"/>
                </w:rPr>
                <w:t>https://aws.amazon.com/documentation/</w:t>
              </w:r>
            </w:hyperlink>
            <w:r w:rsidR="00732C81" w:rsidRPr="00333097">
              <w:t>]</w:t>
            </w:r>
            <w:r w:rsidR="00732C8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775" w:name="_Toc468805028"/>
      <w:bookmarkStart w:id="2776" w:name="_Toc149090420"/>
      <w:bookmarkStart w:id="2777" w:name="_Toc383429885"/>
      <w:bookmarkStart w:id="2778" w:name="_Toc383444695"/>
      <w:bookmarkStart w:id="2779" w:name="_Toc385594337"/>
      <w:bookmarkStart w:id="2780" w:name="_Toc385594725"/>
      <w:bookmarkStart w:id="2781" w:name="_Toc385595113"/>
      <w:bookmarkStart w:id="2782" w:name="_Toc388620953"/>
      <w:bookmarkStart w:id="2783" w:name="_Toc449543470"/>
      <w:r w:rsidRPr="002C3786">
        <w:t>SA-8</w:t>
      </w:r>
      <w:r>
        <w:t xml:space="preserve"> </w:t>
      </w:r>
      <w:r w:rsidRPr="002C3786">
        <w:t>Security Engineering Principles</w:t>
      </w:r>
      <w:bookmarkEnd w:id="2775"/>
      <w:r w:rsidRPr="002C3786">
        <w:t xml:space="preserve"> </w:t>
      </w:r>
      <w:bookmarkEnd w:id="2776"/>
      <w:bookmarkEnd w:id="2777"/>
      <w:bookmarkEnd w:id="2778"/>
      <w:bookmarkEnd w:id="2779"/>
      <w:bookmarkEnd w:id="2780"/>
      <w:bookmarkEnd w:id="2781"/>
      <w:bookmarkEnd w:id="2782"/>
      <w:bookmarkEnd w:id="2783"/>
    </w:p>
    <w:p w:rsidR="00732C81" w:rsidRPr="00785EC6" w:rsidRDefault="00732C81" w:rsidP="00732C81">
      <w:r w:rsidRPr="002C3786">
        <w:t>The organization applies information system security engineering principles in the specification, design, development, implementation, and modification of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SA-8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1402285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798820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598918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063831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96482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491185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413267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438995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297394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406335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2419454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663114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97FF4">
              <w:t xml:space="preserve">SA-8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implementing security engineering principles within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784" w:name="_Toc468805029"/>
      <w:bookmarkStart w:id="2785" w:name="_Toc149090421"/>
      <w:bookmarkStart w:id="2786" w:name="_Toc383429886"/>
      <w:bookmarkStart w:id="2787" w:name="_Toc383444696"/>
      <w:bookmarkStart w:id="2788" w:name="_Toc385594338"/>
      <w:bookmarkStart w:id="2789" w:name="_Toc385594726"/>
      <w:bookmarkStart w:id="2790" w:name="_Toc385595114"/>
      <w:bookmarkStart w:id="2791" w:name="_Toc388620954"/>
      <w:bookmarkStart w:id="2792" w:name="_Toc449543471"/>
      <w:r w:rsidRPr="002C3786">
        <w:t>SA-9</w:t>
      </w:r>
      <w:r>
        <w:t xml:space="preserve"> </w:t>
      </w:r>
      <w:r w:rsidRPr="002C3786">
        <w:t>External Information System Services</w:t>
      </w:r>
      <w:bookmarkEnd w:id="2784"/>
      <w:r w:rsidRPr="002C3786">
        <w:t xml:space="preserve"> </w:t>
      </w:r>
      <w:bookmarkEnd w:id="2785"/>
      <w:bookmarkEnd w:id="2786"/>
      <w:bookmarkEnd w:id="2787"/>
      <w:bookmarkEnd w:id="2788"/>
      <w:bookmarkEnd w:id="2789"/>
      <w:bookmarkEnd w:id="2790"/>
      <w:bookmarkEnd w:id="2791"/>
      <w:bookmarkEnd w:id="2792"/>
    </w:p>
    <w:p w:rsidR="00732C81" w:rsidRDefault="00732C81" w:rsidP="00732C81">
      <w:pPr>
        <w:keepNext/>
      </w:pPr>
      <w:r w:rsidRPr="002C3786">
        <w:t>The organization:</w:t>
      </w:r>
    </w:p>
    <w:p w:rsidR="00732C81" w:rsidRPr="00797FF4" w:rsidRDefault="00732C81" w:rsidP="00732C81">
      <w:pPr>
        <w:pStyle w:val="GSAListParagraphalpha"/>
        <w:numPr>
          <w:ilvl w:val="0"/>
          <w:numId w:val="70"/>
        </w:numPr>
      </w:pPr>
      <w:r w:rsidRPr="00797FF4">
        <w:t>Requires that providers of external information system services comply with organizational information security requirements and employ [</w:t>
      </w:r>
      <w:r>
        <w:rPr>
          <w:rStyle w:val="GSAItalicEmphasisChar"/>
        </w:rPr>
        <w:t>FedRAMP</w:t>
      </w:r>
      <w:r w:rsidRPr="00473437">
        <w:rPr>
          <w:rStyle w:val="GSAItalicEmphasisChar"/>
        </w:rPr>
        <w:t xml:space="preserve"> Assignment: </w:t>
      </w:r>
      <w:r>
        <w:rPr>
          <w:rStyle w:val="GSAItalicEmphasisChar"/>
        </w:rPr>
        <w:t>FedRAMP</w:t>
      </w:r>
      <w:r w:rsidRPr="00473437">
        <w:rPr>
          <w:rStyle w:val="GSAItalicEmphasisChar"/>
        </w:rPr>
        <w:t xml:space="preserve"> Security Controls Baseline(s) if Federal information is processed or stored within the external system</w:t>
      </w:r>
      <w:r w:rsidRPr="00797FF4">
        <w:t>] in accordance with applicable federal laws, Executive Orders, directives, policies, regulations, standards, and guidance;</w:t>
      </w:r>
    </w:p>
    <w:p w:rsidR="00732C81" w:rsidRPr="00797FF4" w:rsidRDefault="00732C81" w:rsidP="00732C81">
      <w:pPr>
        <w:pStyle w:val="GSAListParagraphalpha"/>
        <w:numPr>
          <w:ilvl w:val="0"/>
          <w:numId w:val="70"/>
        </w:numPr>
      </w:pPr>
      <w:r w:rsidRPr="00797FF4">
        <w:t>Defines and documents government oversight and user roles and responsibilities with regard to external information system services; and</w:t>
      </w:r>
    </w:p>
    <w:p w:rsidR="00732C81" w:rsidRPr="00797FF4" w:rsidRDefault="00732C81" w:rsidP="00732C81">
      <w:pPr>
        <w:pStyle w:val="GSAListParagraphalpha"/>
        <w:numPr>
          <w:ilvl w:val="0"/>
          <w:numId w:val="70"/>
        </w:numPr>
      </w:pPr>
      <w:r w:rsidRPr="00797FF4">
        <w:t>Employs [</w:t>
      </w:r>
      <w:r>
        <w:rPr>
          <w:rStyle w:val="GSAItalicEmphasisChar"/>
        </w:rPr>
        <w:t>FedRAMP</w:t>
      </w:r>
      <w:r w:rsidRPr="00473437">
        <w:rPr>
          <w:rStyle w:val="GSAItalicEmphasisChar"/>
        </w:rPr>
        <w:t xml:space="preserve"> Assignment: Federal/</w:t>
      </w:r>
      <w:r>
        <w:rPr>
          <w:rStyle w:val="GSAItalicEmphasisChar"/>
        </w:rPr>
        <w:t>FedRAMP</w:t>
      </w:r>
      <w:r w:rsidRPr="00473437">
        <w:rPr>
          <w:rStyle w:val="GSAItalicEmphasisChar"/>
        </w:rPr>
        <w:t xml:space="preserve"> Continuous Monitoring requirements must be met for external systems where Federal information is processed or stored</w:t>
      </w:r>
      <w:r w:rsidRPr="00965288">
        <w:t>]</w:t>
      </w:r>
      <w:r w:rsidRPr="00797FF4">
        <w:t xml:space="preserve"> to monitor security control compliance by external service providers on an ongoing basis.</w:t>
      </w:r>
    </w:p>
    <w:p w:rsidR="00732C81" w:rsidRDefault="00732C81" w:rsidP="00732C81">
      <w:pPr>
        <w:pStyle w:val="GSAGuidance"/>
        <w:keepNext/>
        <w:keepLines/>
        <w:rPr>
          <w:rStyle w:val="GSAGuidanceBoldChar"/>
        </w:rPr>
      </w:pPr>
      <w:r w:rsidRPr="00C5258A">
        <w:rPr>
          <w:rStyle w:val="GSAGuidanceBoldChar"/>
        </w:rPr>
        <w:t xml:space="preserve">Additional </w:t>
      </w:r>
      <w:r>
        <w:rPr>
          <w:rStyle w:val="GSAGuidanceBoldChar"/>
        </w:rPr>
        <w:t>FedRAMP</w:t>
      </w:r>
      <w:r w:rsidRPr="00C5258A">
        <w:rPr>
          <w:rStyle w:val="GSAGuidanceBoldChar"/>
        </w:rPr>
        <w:t xml:space="preserve"> Requirements and Guidance</w:t>
      </w:r>
    </w:p>
    <w:p w:rsidR="00732C81" w:rsidRDefault="00732C81" w:rsidP="00732C81">
      <w:pPr>
        <w:pStyle w:val="GSAGuidance"/>
        <w:keepLines/>
      </w:pPr>
      <w:r w:rsidRPr="009E3952">
        <w:rPr>
          <w:rStyle w:val="GSAGuidanceBoldChar"/>
        </w:rPr>
        <w:t>Guidance:</w:t>
      </w:r>
      <w:r>
        <w:t xml:space="preserve"> See the FedRAMP Documents page under </w:t>
      </w:r>
      <w:r w:rsidRPr="009E3952">
        <w:t>Key Cloud Service Provider (CSP) Documents</w:t>
      </w:r>
      <w:r>
        <w:t xml:space="preserve">&gt; </w:t>
      </w:r>
      <w:r w:rsidRPr="009E3952">
        <w:t>Continuous Monitoring Strategy Guide</w:t>
      </w:r>
      <w:r>
        <w:br/>
      </w:r>
      <w:r w:rsidRPr="008C5058">
        <w:t>https://www.fedramp.gov/resources/documents</w:t>
      </w:r>
    </w:p>
    <w:p w:rsidR="00732C81" w:rsidRPr="0041295B"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97FF4">
              <w:t>SA-9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7FF4">
              <w:t>Parameter SA-9(a)</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7FF4">
              <w:t>Parameter SA-9(c)</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170594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728038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437360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639554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316797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196247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8754208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598909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684156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501465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0890639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966367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97FF4">
              <w:t>SA-9</w:t>
            </w:r>
            <w:r>
              <w:t xml:space="preserve">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ensuring the compliance of any external information system services they utilize in conjunction with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ensuring the compliance of any external information system services they utilize in conjunction with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ensuring the compliance of any external information system services they utilize in conjunction with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793" w:name="_Toc468805030"/>
      <w:bookmarkStart w:id="2794" w:name="_Toc383429887"/>
      <w:bookmarkStart w:id="2795" w:name="_Toc383444697"/>
      <w:bookmarkStart w:id="2796" w:name="_Toc385594339"/>
      <w:bookmarkStart w:id="2797" w:name="_Toc385594727"/>
      <w:bookmarkStart w:id="2798" w:name="_Toc385595115"/>
      <w:bookmarkStart w:id="2799" w:name="_Toc388620955"/>
      <w:r w:rsidRPr="002C3786">
        <w:t>SA-9 (1)</w:t>
      </w:r>
      <w:r>
        <w:t xml:space="preserve"> </w:t>
      </w:r>
      <w:r w:rsidRPr="002C3786">
        <w:t>Control Enhancement</w:t>
      </w:r>
      <w:bookmarkEnd w:id="2793"/>
      <w:r w:rsidRPr="002C3786">
        <w:t xml:space="preserve"> </w:t>
      </w:r>
      <w:bookmarkEnd w:id="2794"/>
      <w:bookmarkEnd w:id="2795"/>
      <w:bookmarkEnd w:id="2796"/>
      <w:bookmarkEnd w:id="2797"/>
      <w:bookmarkEnd w:id="2798"/>
      <w:bookmarkEnd w:id="2799"/>
    </w:p>
    <w:p w:rsidR="00732C81" w:rsidRPr="002C3786" w:rsidRDefault="00732C81" w:rsidP="00732C81">
      <w:pPr>
        <w:keepNext/>
      </w:pPr>
      <w:r w:rsidRPr="002C3786">
        <w:t>The organization:</w:t>
      </w:r>
    </w:p>
    <w:p w:rsidR="00732C81" w:rsidRPr="00797FF4" w:rsidRDefault="00732C81" w:rsidP="00732C81">
      <w:pPr>
        <w:pStyle w:val="GSAListParagraphalpha"/>
        <w:numPr>
          <w:ilvl w:val="0"/>
          <w:numId w:val="71"/>
        </w:numPr>
      </w:pPr>
      <w:r w:rsidRPr="00797FF4">
        <w:t>Conducts an organizational assessment of risk prior to the acquisition or outsourcing of dedicated information security services; and</w:t>
      </w:r>
    </w:p>
    <w:p w:rsidR="00732C81" w:rsidRDefault="00732C81" w:rsidP="00732C81">
      <w:pPr>
        <w:pStyle w:val="GSAListParagraphalpha"/>
        <w:numPr>
          <w:ilvl w:val="0"/>
          <w:numId w:val="71"/>
        </w:numPr>
      </w:pPr>
      <w:r w:rsidRPr="00797FF4">
        <w:t>Ensures that the acquisition or outsourcing of dedicated information security services is approved by [</w:t>
      </w:r>
      <w:r w:rsidRPr="00D317A8">
        <w:rPr>
          <w:rStyle w:val="GSAItalicEmphasisChar"/>
        </w:rPr>
        <w:t>Assignment: organization-defined personnel or roles</w:t>
      </w:r>
      <w:r w:rsidRPr="00797FF4">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97FF4">
              <w:t>SA-9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7FF4">
              <w:t>Parameter SA-9(1)(b):</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81779989"/>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26848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767379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171496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101603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8807730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47871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962448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450685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91720939"/>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993484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670243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797FF4">
              <w:t xml:space="preserve">SA-9 (1)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ensuring the compliance of any external information system services they utilize in conjunction with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ensuring the compliance of any external information system services they utilize in conjunction with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800" w:name="_Toc468805031"/>
      <w:bookmarkStart w:id="2801" w:name="_Toc388620956"/>
      <w:r>
        <w:t>SA-9 (2</w:t>
      </w:r>
      <w:r w:rsidRPr="002C3786">
        <w:t>)</w:t>
      </w:r>
      <w:r>
        <w:t xml:space="preserve"> Control Enhancement</w:t>
      </w:r>
      <w:bookmarkEnd w:id="2800"/>
      <w:r>
        <w:t xml:space="preserve"> </w:t>
      </w:r>
      <w:bookmarkEnd w:id="2801"/>
    </w:p>
    <w:p w:rsidR="00732C81" w:rsidRPr="0008336D" w:rsidRDefault="00732C81" w:rsidP="00732C81">
      <w:r w:rsidRPr="00AE3199">
        <w:t>The organization requires providers of [</w:t>
      </w:r>
      <w:r>
        <w:rPr>
          <w:rStyle w:val="GSAItalicEmphasisChar"/>
        </w:rPr>
        <w:t>FedRAMP</w:t>
      </w:r>
      <w:r w:rsidRPr="002B4E6E">
        <w:rPr>
          <w:rStyle w:val="GSAItalicEmphasisChar"/>
        </w:rPr>
        <w:t xml:space="preserve"> Assignment: All external systems where Federal information is processed or stored</w:t>
      </w:r>
      <w:r w:rsidRPr="00AE3199">
        <w:t>] to identify the functions, ports, protocols, and other services required for the use of such services.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797FF4">
              <w:t>SA-9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797FF4">
              <w:t>Parameter SA-9(2):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56469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146298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146025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397864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253736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5334445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95240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261476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3895296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9167482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55628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524237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4D6EF1">
              <w:t xml:space="preserve">SA-9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ensuring the compliance of any external information system services they utilize in conjunction with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4"/>
      </w:pPr>
      <w:bookmarkStart w:id="2802" w:name="_Toc468805032"/>
      <w:bookmarkStart w:id="2803" w:name="_Toc388620957"/>
      <w:r>
        <w:t>SA-9 (4</w:t>
      </w:r>
      <w:r w:rsidRPr="002C3786">
        <w:t>)</w:t>
      </w:r>
      <w:r>
        <w:t xml:space="preserve"> Control Enhancement</w:t>
      </w:r>
      <w:bookmarkEnd w:id="2802"/>
      <w:r>
        <w:t xml:space="preserve"> </w:t>
      </w:r>
      <w:bookmarkEnd w:id="2803"/>
    </w:p>
    <w:p w:rsidR="00732C81" w:rsidRPr="0008336D" w:rsidRDefault="00732C81" w:rsidP="00732C81">
      <w:pPr>
        <w:rPr>
          <w:rFonts w:eastAsia="Calibri"/>
        </w:rPr>
      </w:pPr>
      <w:r w:rsidRPr="00AE3199">
        <w:rPr>
          <w:rFonts w:eastAsia="Calibri"/>
        </w:rPr>
        <w:t>The organization employs [</w:t>
      </w:r>
      <w:r w:rsidRPr="002B4E6E">
        <w:rPr>
          <w:rStyle w:val="GSAItalicEmphasisChar"/>
        </w:rPr>
        <w:t>Assignment: organization-defined security safeguards</w:t>
      </w:r>
      <w:r w:rsidRPr="00AE3199">
        <w:rPr>
          <w:rFonts w:eastAsia="Calibri"/>
        </w:rPr>
        <w:t>] to ensure that the interests of [</w:t>
      </w:r>
      <w:r>
        <w:rPr>
          <w:rStyle w:val="GSAItalicEmphasisChar"/>
        </w:rPr>
        <w:t xml:space="preserve">FedRAMP Assignment: </w:t>
      </w:r>
      <w:r w:rsidRPr="002B4E6E">
        <w:rPr>
          <w:rStyle w:val="GSAItalicEmphasisChar"/>
        </w:rPr>
        <w:t>All external systems where Federal information is processed or store</w:t>
      </w:r>
      <w:r>
        <w:rPr>
          <w:rStyle w:val="GSAItalicEmphasisChar"/>
        </w:rPr>
        <w:t>d</w:t>
      </w:r>
      <w:r w:rsidRPr="00AE3199">
        <w:rPr>
          <w:rFonts w:eastAsia="Calibri"/>
        </w:rPr>
        <w:t>] are consistent with and reflect organizational interests.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4D6EF1">
              <w:t>SA-9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D6EF1">
              <w:t>Parameter SA-9(4)-1: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4D6EF1">
              <w:t>Parameter SA-9(4)-2: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238486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622157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502479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731026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450585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8288656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66931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70933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82293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5954336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219637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491123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30DDE">
              <w:t xml:space="preserve">SA-9 (4)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ensuring the compliance of any external information system services they utilize in conjunction with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804" w:name="_Toc468805033"/>
      <w:bookmarkStart w:id="2805" w:name="_Toc388620958"/>
      <w:r>
        <w:t>SA-9 (5</w:t>
      </w:r>
      <w:r w:rsidRPr="002C3786">
        <w:t>)</w:t>
      </w:r>
      <w:r>
        <w:t xml:space="preserve"> Control Enhancement</w:t>
      </w:r>
      <w:bookmarkEnd w:id="2804"/>
      <w:r>
        <w:t xml:space="preserve"> </w:t>
      </w:r>
      <w:bookmarkEnd w:id="2805"/>
    </w:p>
    <w:p w:rsidR="00732C81" w:rsidRDefault="00732C81" w:rsidP="00732C81">
      <w:pPr>
        <w:rPr>
          <w:rFonts w:eastAsia="Calibri"/>
        </w:rPr>
      </w:pPr>
      <w:r w:rsidRPr="00AE3199">
        <w:rPr>
          <w:rFonts w:eastAsia="Calibri"/>
        </w:rPr>
        <w:t>The organization restricts the location of [</w:t>
      </w:r>
      <w:r>
        <w:rPr>
          <w:rStyle w:val="GSAItalicEmphasisChar"/>
        </w:rPr>
        <w:t>FedRAMP</w:t>
      </w:r>
      <w:r w:rsidRPr="002B4E6E">
        <w:rPr>
          <w:rStyle w:val="GSAItalicEmphasisChar"/>
        </w:rPr>
        <w:t xml:space="preserve"> Selection: information processing, information data, AND information services</w:t>
      </w:r>
      <w:r w:rsidRPr="00AE3199">
        <w:rPr>
          <w:rFonts w:eastAsia="Calibri"/>
        </w:rPr>
        <w:t>] to [</w:t>
      </w:r>
      <w:r w:rsidRPr="002B4E6E">
        <w:rPr>
          <w:rStyle w:val="GSAItalicEmphasisChar"/>
        </w:rPr>
        <w:t>Assignment: organization-defined locations</w:t>
      </w:r>
      <w:r w:rsidRPr="00AE3199">
        <w:rPr>
          <w:rFonts w:eastAsia="Calibri"/>
        </w:rPr>
        <w:t>] based on [</w:t>
      </w:r>
      <w:r w:rsidRPr="002B4E6E">
        <w:rPr>
          <w:rStyle w:val="GSAItalicEmphasisChar"/>
        </w:rPr>
        <w:t>Assignment: organization-defined requirements or conditions</w:t>
      </w:r>
      <w:r w:rsidRPr="00AE3199">
        <w:rPr>
          <w:rFonts w:eastAsia="Calibri"/>
        </w:rPr>
        <w:t>].</w:t>
      </w:r>
    </w:p>
    <w:p w:rsidR="00732C81" w:rsidRDefault="00732C81" w:rsidP="00732C81">
      <w:pPr>
        <w:pStyle w:val="GSAGuidance"/>
        <w:rPr>
          <w:rStyle w:val="GSAGuidanceBoldChar"/>
        </w:rPr>
      </w:pPr>
      <w:r w:rsidRPr="00C5258A">
        <w:rPr>
          <w:rStyle w:val="GSAGuidanceBoldChar"/>
        </w:rPr>
        <w:t xml:space="preserve">Additional </w:t>
      </w:r>
      <w:r>
        <w:rPr>
          <w:rStyle w:val="GSAGuidanceBoldChar"/>
        </w:rPr>
        <w:t>FedRAMP</w:t>
      </w:r>
      <w:r w:rsidRPr="00C5258A">
        <w:rPr>
          <w:rStyle w:val="GSAGuidanceBoldChar"/>
        </w:rPr>
        <w:t xml:space="preserve"> Requirements and Guidance</w:t>
      </w:r>
    </w:p>
    <w:p w:rsidR="00732C81" w:rsidRPr="0008336D" w:rsidRDefault="00732C81" w:rsidP="00732C81">
      <w:pPr>
        <w:pStyle w:val="GSAGuidance"/>
      </w:pPr>
      <w:r w:rsidRPr="00C5258A">
        <w:rPr>
          <w:rStyle w:val="GSAGuidanceBoldChar"/>
        </w:rPr>
        <w:t>Guidance</w:t>
      </w:r>
      <w:r>
        <w:t xml:space="preserve">:  </w:t>
      </w:r>
      <w:r w:rsidRPr="00C5258A">
        <w:t>System services refer to FTP, Telnet, and TFTP etc.</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630DDE">
              <w:t>SA-9 (5)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30DDE">
              <w:t>Parameter SA-9(5)-1: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30DDE">
              <w:t>Parameter SA-9(5)-2:</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630DDE">
              <w:t>Parameter SA-9(5)-3:</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605192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995128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953051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207054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717513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3172850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039333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562669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79668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5061063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702166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021322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630DDE">
              <w:t xml:space="preserve">SA-9 (5)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ensuring the compliance of any external information system services they utilize in conjunction with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08336D" w:rsidRDefault="00732C81" w:rsidP="00732C81"/>
    <w:p w:rsidR="00732C81" w:rsidRDefault="00732C81" w:rsidP="00732C81">
      <w:pPr>
        <w:pStyle w:val="Heading3"/>
      </w:pPr>
      <w:bookmarkStart w:id="2806" w:name="_Toc468805034"/>
      <w:bookmarkStart w:id="2807" w:name="_Toc149090422"/>
      <w:bookmarkStart w:id="2808" w:name="_Toc383429888"/>
      <w:bookmarkStart w:id="2809" w:name="_Toc383444698"/>
      <w:bookmarkStart w:id="2810" w:name="_Toc385594340"/>
      <w:bookmarkStart w:id="2811" w:name="_Toc385594728"/>
      <w:bookmarkStart w:id="2812" w:name="_Toc385595116"/>
      <w:bookmarkStart w:id="2813" w:name="_Toc388620959"/>
      <w:bookmarkStart w:id="2814" w:name="_Toc449543472"/>
      <w:r w:rsidRPr="002C3786">
        <w:t>SA-10</w:t>
      </w:r>
      <w:r>
        <w:t xml:space="preserve"> </w:t>
      </w:r>
      <w:r w:rsidRPr="002C3786">
        <w:t>Developer Configuration Management</w:t>
      </w:r>
      <w:bookmarkEnd w:id="2806"/>
      <w:r w:rsidRPr="002C3786">
        <w:t xml:space="preserve"> </w:t>
      </w:r>
      <w:bookmarkEnd w:id="2807"/>
      <w:bookmarkEnd w:id="2808"/>
      <w:bookmarkEnd w:id="2809"/>
      <w:bookmarkEnd w:id="2810"/>
      <w:bookmarkEnd w:id="2811"/>
      <w:bookmarkEnd w:id="2812"/>
      <w:bookmarkEnd w:id="2813"/>
      <w:bookmarkEnd w:id="2814"/>
    </w:p>
    <w:p w:rsidR="00732C81" w:rsidRDefault="00732C81" w:rsidP="00732C81">
      <w:r w:rsidRPr="002C3786">
        <w:t>The organization requires the</w:t>
      </w:r>
      <w:r>
        <w:t xml:space="preserve"> developer of the information system, system component, or information system service to</w:t>
      </w:r>
      <w:r w:rsidRPr="002C3786">
        <w:t>:</w:t>
      </w:r>
    </w:p>
    <w:p w:rsidR="00732C81" w:rsidRPr="00630DDE" w:rsidRDefault="00732C81" w:rsidP="00732C81">
      <w:pPr>
        <w:pStyle w:val="GSAListParagraphalpha"/>
        <w:numPr>
          <w:ilvl w:val="0"/>
          <w:numId w:val="72"/>
        </w:numPr>
      </w:pPr>
      <w:r w:rsidRPr="00630DDE">
        <w:t>Perform configuration management during system, component, or service [</w:t>
      </w:r>
      <w:r>
        <w:rPr>
          <w:rStyle w:val="GSAItalicEmphasisChar"/>
        </w:rPr>
        <w:t>FedRAMP</w:t>
      </w:r>
      <w:r w:rsidRPr="00697A82">
        <w:rPr>
          <w:rStyle w:val="GSAItalicEmphasisChar"/>
        </w:rPr>
        <w:t xml:space="preserve"> Selection: development, implementation, AND operation</w:t>
      </w:r>
      <w:r w:rsidRPr="00630DDE">
        <w:t>];</w:t>
      </w:r>
    </w:p>
    <w:p w:rsidR="00732C81" w:rsidRPr="00630DDE" w:rsidRDefault="00732C81" w:rsidP="00732C81">
      <w:pPr>
        <w:pStyle w:val="GSAListParagraphalpha"/>
        <w:numPr>
          <w:ilvl w:val="0"/>
          <w:numId w:val="72"/>
        </w:numPr>
      </w:pPr>
      <w:r w:rsidRPr="00630DDE">
        <w:t>Document, manage, and control the integrity of changes to [</w:t>
      </w:r>
      <w:r w:rsidRPr="00697A82">
        <w:rPr>
          <w:rStyle w:val="GSAItalicEmphasisChar"/>
        </w:rPr>
        <w:t>Assignment: organization-defined configuration items under configuration management</w:t>
      </w:r>
      <w:r w:rsidRPr="00630DDE">
        <w:t>];</w:t>
      </w:r>
    </w:p>
    <w:p w:rsidR="00732C81" w:rsidRPr="00630DDE" w:rsidRDefault="00732C81" w:rsidP="00732C81">
      <w:pPr>
        <w:pStyle w:val="GSAListParagraphalpha"/>
        <w:numPr>
          <w:ilvl w:val="0"/>
          <w:numId w:val="72"/>
        </w:numPr>
      </w:pPr>
      <w:r w:rsidRPr="00630DDE">
        <w:t>Implement only organization-approved changes to the system, component, or service;</w:t>
      </w:r>
    </w:p>
    <w:p w:rsidR="00732C81" w:rsidRPr="00630DDE" w:rsidRDefault="00732C81" w:rsidP="00732C81">
      <w:pPr>
        <w:pStyle w:val="GSAListParagraphalpha"/>
        <w:numPr>
          <w:ilvl w:val="0"/>
          <w:numId w:val="72"/>
        </w:numPr>
      </w:pPr>
      <w:r w:rsidRPr="00630DDE">
        <w:t>Document approved changes to the system, component, or service and the potential security impacts of such changes; and</w:t>
      </w:r>
    </w:p>
    <w:p w:rsidR="00732C81" w:rsidRPr="00630DDE" w:rsidRDefault="00732C81" w:rsidP="00732C81">
      <w:pPr>
        <w:pStyle w:val="GSAListParagraphalpha"/>
        <w:numPr>
          <w:ilvl w:val="0"/>
          <w:numId w:val="72"/>
        </w:numPr>
      </w:pPr>
      <w:r w:rsidRPr="00630DDE">
        <w:t>Track security flaws and flaw resolution within the system, component, or service and report findings to [</w:t>
      </w:r>
      <w:r w:rsidRPr="00697A82">
        <w:rPr>
          <w:rStyle w:val="GSAItalicEmphasisChar"/>
        </w:rPr>
        <w:t>Assignment: organization-defined personnel</w:t>
      </w:r>
      <w:r w:rsidRPr="00630DDE">
        <w:t>].</w:t>
      </w:r>
    </w:p>
    <w:p w:rsidR="00732C81" w:rsidRDefault="00732C81" w:rsidP="00732C81">
      <w:pPr>
        <w:pStyle w:val="GSAGuidance"/>
        <w:rPr>
          <w:rStyle w:val="GSAGuidanceBoldChar"/>
        </w:rPr>
      </w:pPr>
      <w:r w:rsidRPr="00630DDE">
        <w:rPr>
          <w:rStyle w:val="GSAGuidanceBoldChar"/>
        </w:rPr>
        <w:t>SA-10</w:t>
      </w:r>
      <w:r>
        <w:rPr>
          <w:rStyle w:val="GSAGuidanceBoldChar"/>
        </w:rPr>
        <w:t xml:space="preserve"> </w:t>
      </w:r>
      <w:r w:rsidRPr="00630DDE">
        <w:rPr>
          <w:rStyle w:val="GSAGuidanceBoldChar"/>
        </w:rPr>
        <w:t xml:space="preserve">(e) Additional </w:t>
      </w:r>
      <w:r>
        <w:rPr>
          <w:rStyle w:val="GSAGuidanceBoldChar"/>
        </w:rPr>
        <w:t>FedRAMP</w:t>
      </w:r>
      <w:r w:rsidRPr="00630DDE">
        <w:rPr>
          <w:rStyle w:val="GSAGuidanceBoldChar"/>
        </w:rPr>
        <w:t xml:space="preserve"> Requirements and Guidance: </w:t>
      </w:r>
    </w:p>
    <w:p w:rsidR="00732C81" w:rsidRPr="00F01982" w:rsidRDefault="00732C81" w:rsidP="00732C81">
      <w:pPr>
        <w:pStyle w:val="GSAGuidance"/>
      </w:pPr>
      <w:r w:rsidRPr="00630DDE">
        <w:rPr>
          <w:rStyle w:val="GSAGuidanceBoldChar"/>
        </w:rPr>
        <w:t>Requirement:</w:t>
      </w:r>
      <w:r w:rsidRPr="00AD04C5">
        <w:t xml:space="preserve"> </w:t>
      </w:r>
      <w:r>
        <w:t>F</w:t>
      </w:r>
      <w:r w:rsidRPr="00EF1126">
        <w:t xml:space="preserve">or JAB authorizations, track security flaws and flaw resolution within the system, component, or service and report findings to organization-defined personnel, to include </w:t>
      </w:r>
      <w:r>
        <w:t>FedRAMP ISSOs</w:t>
      </w:r>
      <w:r w:rsidRPr="00EF1126">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116D3">
              <w:t>SA-10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116D3">
              <w:t>Parameter SA-10(a):</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116D3">
              <w:t>Parameter SA-10(b):</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116D3">
              <w:t>Parameter SA-10(e):</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57070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968710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115467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22182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228695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41176161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880193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545456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929563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272311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9370558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457666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831DE8">
              <w:t xml:space="preserve">SA-10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implementing developer configuration management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implementing developer configuration management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implementing developer configuration management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implementing developer configuration management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implementing developer configuration management for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4"/>
      </w:pPr>
      <w:bookmarkStart w:id="2815" w:name="_Toc468805035"/>
      <w:bookmarkStart w:id="2816" w:name="_Toc385594341"/>
      <w:bookmarkStart w:id="2817" w:name="_Toc385594729"/>
      <w:bookmarkStart w:id="2818" w:name="_Toc385595117"/>
      <w:bookmarkStart w:id="2819" w:name="_Toc388620960"/>
      <w:r>
        <w:t>SA-10</w:t>
      </w:r>
      <w:r w:rsidRPr="002C3786">
        <w:t xml:space="preserve"> (1)</w:t>
      </w:r>
      <w:r>
        <w:t xml:space="preserve"> Control Enhancement</w:t>
      </w:r>
      <w:bookmarkEnd w:id="2815"/>
      <w:r>
        <w:t xml:space="preserve"> </w:t>
      </w:r>
      <w:bookmarkEnd w:id="2816"/>
      <w:bookmarkEnd w:id="2817"/>
      <w:bookmarkEnd w:id="2818"/>
      <w:bookmarkEnd w:id="2819"/>
    </w:p>
    <w:p w:rsidR="00732C81" w:rsidRPr="00F01982" w:rsidRDefault="00732C81" w:rsidP="00732C81">
      <w:r w:rsidRPr="00462266">
        <w:t>The organization requires the developer of the information system, system component, or information system service to enable integrity verification of software and firmware components.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831DE8">
              <w:t>SA-10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987443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953038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044407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605857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752691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9792410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100590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143847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775941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758063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4773092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346173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831DE8">
              <w:t xml:space="preserve">SA-10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monitoring the integrity of any software they deploy within their AWS environment.]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820" w:name="_Toc468805036"/>
      <w:bookmarkStart w:id="2821" w:name="_Toc149090423"/>
      <w:bookmarkStart w:id="2822" w:name="_Toc383429889"/>
      <w:bookmarkStart w:id="2823" w:name="_Toc383444699"/>
      <w:bookmarkStart w:id="2824" w:name="_Toc385594342"/>
      <w:bookmarkStart w:id="2825" w:name="_Toc385594730"/>
      <w:bookmarkStart w:id="2826" w:name="_Toc385595118"/>
      <w:bookmarkStart w:id="2827" w:name="_Toc388620961"/>
      <w:bookmarkStart w:id="2828" w:name="_Toc449543473"/>
      <w:r w:rsidRPr="002C3786">
        <w:t>SA-11</w:t>
      </w:r>
      <w:r>
        <w:t xml:space="preserve"> </w:t>
      </w:r>
      <w:r w:rsidRPr="002C3786">
        <w:t>Developer Security Testing</w:t>
      </w:r>
      <w:r>
        <w:t xml:space="preserve"> and Evaluation</w:t>
      </w:r>
      <w:bookmarkEnd w:id="2820"/>
      <w:r w:rsidRPr="002C3786">
        <w:t xml:space="preserve"> </w:t>
      </w:r>
      <w:bookmarkEnd w:id="2821"/>
      <w:bookmarkEnd w:id="2822"/>
      <w:bookmarkEnd w:id="2823"/>
      <w:bookmarkEnd w:id="2824"/>
      <w:bookmarkEnd w:id="2825"/>
      <w:bookmarkEnd w:id="2826"/>
      <w:bookmarkEnd w:id="2827"/>
      <w:bookmarkEnd w:id="2828"/>
    </w:p>
    <w:p w:rsidR="00732C81" w:rsidRDefault="00732C81" w:rsidP="00732C81">
      <w:r w:rsidRPr="00290943">
        <w:t>The organization requires the developer of the information system, system component, or information system service to:</w:t>
      </w:r>
    </w:p>
    <w:p w:rsidR="00732C81" w:rsidRPr="00831DE8" w:rsidRDefault="00732C81" w:rsidP="00732C81">
      <w:pPr>
        <w:pStyle w:val="GSAListParagraphalpha"/>
        <w:numPr>
          <w:ilvl w:val="0"/>
          <w:numId w:val="73"/>
        </w:numPr>
      </w:pPr>
      <w:r w:rsidRPr="00831DE8">
        <w:t>Create and implement a security assessment plan;</w:t>
      </w:r>
    </w:p>
    <w:p w:rsidR="00732C81" w:rsidRPr="00831DE8" w:rsidRDefault="00732C81" w:rsidP="00732C81">
      <w:pPr>
        <w:pStyle w:val="GSAListParagraphalpha"/>
        <w:numPr>
          <w:ilvl w:val="0"/>
          <w:numId w:val="73"/>
        </w:numPr>
      </w:pPr>
      <w:r w:rsidRPr="00831DE8">
        <w:t>Perform [</w:t>
      </w:r>
      <w:r w:rsidRPr="00C518BF">
        <w:rPr>
          <w:rStyle w:val="GSAItalicEmphasisChar"/>
        </w:rPr>
        <w:t>Selection (one or more): unit; integration; system; regression</w:t>
      </w:r>
      <w:r w:rsidRPr="00831DE8">
        <w:t>] testing/evaluation at [</w:t>
      </w:r>
      <w:r w:rsidRPr="00C518BF">
        <w:rPr>
          <w:rStyle w:val="GSAItalicEmphasisChar"/>
        </w:rPr>
        <w:t>Assignment: organization-defined depth and coverage</w:t>
      </w:r>
      <w:r w:rsidRPr="00831DE8">
        <w:t>];</w:t>
      </w:r>
    </w:p>
    <w:p w:rsidR="00732C81" w:rsidRPr="00831DE8" w:rsidRDefault="00732C81" w:rsidP="00732C81">
      <w:pPr>
        <w:pStyle w:val="GSAListParagraphalpha"/>
        <w:numPr>
          <w:ilvl w:val="0"/>
          <w:numId w:val="73"/>
        </w:numPr>
      </w:pPr>
      <w:r w:rsidRPr="00831DE8">
        <w:t>Produce evidence of the execution of the security assessment plan and the results of the security testing/evaluation;</w:t>
      </w:r>
    </w:p>
    <w:p w:rsidR="00732C81" w:rsidRPr="00831DE8" w:rsidRDefault="00732C81" w:rsidP="00732C81">
      <w:pPr>
        <w:pStyle w:val="GSAListParagraphalpha"/>
        <w:numPr>
          <w:ilvl w:val="0"/>
          <w:numId w:val="73"/>
        </w:numPr>
      </w:pPr>
      <w:r w:rsidRPr="00831DE8">
        <w:t>Implement a verifiable flaw remediation process; and</w:t>
      </w:r>
    </w:p>
    <w:p w:rsidR="00732C81" w:rsidRPr="00831DE8" w:rsidRDefault="00732C81" w:rsidP="00732C81">
      <w:pPr>
        <w:pStyle w:val="GSAListParagraphalpha"/>
        <w:numPr>
          <w:ilvl w:val="0"/>
          <w:numId w:val="73"/>
        </w:numPr>
      </w:pPr>
      <w:r w:rsidRPr="00831DE8">
        <w:t>Correct flaws identified during security testing/evaluation.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SA-11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E069E">
              <w:t>Parameter SA-11(b)-1: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E069E">
              <w:t>Parameter SA-11(b)-2: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068822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656114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49724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515931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235828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5891384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604203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776260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74148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413817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9868872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495529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CE069E">
              <w:t xml:space="preserve">SA-11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conducting security testing and evaluation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conducting security testing and evaluation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conducting security testing and evaluation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conducting security testing and evaluation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conducting security testing and evaluation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Pr="00097E1B" w:rsidRDefault="00732C81" w:rsidP="00732C81">
      <w:pPr>
        <w:pStyle w:val="Heading4"/>
      </w:pPr>
      <w:bookmarkStart w:id="2829" w:name="_Toc468805037"/>
      <w:bookmarkStart w:id="2830" w:name="_Toc383429891"/>
      <w:bookmarkStart w:id="2831" w:name="_Toc383444700"/>
      <w:bookmarkStart w:id="2832" w:name="_Toc385594343"/>
      <w:bookmarkStart w:id="2833" w:name="_Toc385594731"/>
      <w:bookmarkStart w:id="2834" w:name="_Toc385595119"/>
      <w:bookmarkStart w:id="2835" w:name="_Toc388620962"/>
      <w:r w:rsidRPr="002C3786">
        <w:t>SA-11 (1)</w:t>
      </w:r>
      <w:r>
        <w:t xml:space="preserve"> </w:t>
      </w:r>
      <w:r w:rsidRPr="002C3786">
        <w:t>Control Enhancement</w:t>
      </w:r>
      <w:bookmarkEnd w:id="2829"/>
      <w:r w:rsidRPr="002C3786">
        <w:t xml:space="preserve"> </w:t>
      </w:r>
      <w:bookmarkEnd w:id="2830"/>
      <w:bookmarkEnd w:id="2831"/>
      <w:bookmarkEnd w:id="2832"/>
      <w:bookmarkEnd w:id="2833"/>
      <w:bookmarkEnd w:id="2834"/>
      <w:bookmarkEnd w:id="2835"/>
    </w:p>
    <w:p w:rsidR="00732C81" w:rsidRDefault="00732C81" w:rsidP="00732C81">
      <w:r w:rsidRPr="00290943">
        <w:t>The organization requires the developer of the information system, system component, or information system service to employ static code analysis tools to identify common flaws and document the results of the analysis.</w:t>
      </w:r>
    </w:p>
    <w:p w:rsidR="00732C81" w:rsidRDefault="00732C81" w:rsidP="00732C81">
      <w:pPr>
        <w:pStyle w:val="GSAGuidance"/>
        <w:rPr>
          <w:rStyle w:val="GSAGuidanceBoldChar"/>
        </w:rPr>
      </w:pPr>
      <w:r w:rsidRPr="00CE069E">
        <w:rPr>
          <w:rStyle w:val="GSAGuidanceBoldChar"/>
        </w:rPr>
        <w:t xml:space="preserve">SA-11 (1) Additional </w:t>
      </w:r>
      <w:r>
        <w:rPr>
          <w:rStyle w:val="GSAGuidanceBoldChar"/>
        </w:rPr>
        <w:t>FedRAMP</w:t>
      </w:r>
      <w:r w:rsidRPr="00CE069E">
        <w:rPr>
          <w:rStyle w:val="GSAGuidanceBoldChar"/>
        </w:rPr>
        <w:t xml:space="preserve"> Requirements and Guidance: </w:t>
      </w:r>
    </w:p>
    <w:p w:rsidR="00732C81" w:rsidRDefault="00732C81" w:rsidP="00732C81">
      <w:pPr>
        <w:pStyle w:val="GSAGuidance"/>
      </w:pPr>
      <w:r w:rsidRPr="00CE069E">
        <w:rPr>
          <w:rStyle w:val="GSAGuidanceBoldChar"/>
        </w:rPr>
        <w:t>Requirement:</w:t>
      </w:r>
      <w:r w:rsidRPr="00F01982">
        <w:t xml:space="preserve"> </w:t>
      </w:r>
      <w:r w:rsidRPr="008015D3">
        <w:t>The service provider documents in the Continuous Monitoring Plan, how newly developed code for the information system is reviewed.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SA-11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5598286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573921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88287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783840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457862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76303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606224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4112793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21169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179737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345698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682148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E069E">
              <w:t xml:space="preserve">SA-11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ensuring that developers employ static code tools to identify flaws in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Pr="00097E1B" w:rsidRDefault="00732C81" w:rsidP="00732C81">
      <w:pPr>
        <w:pStyle w:val="Heading4"/>
      </w:pPr>
      <w:bookmarkStart w:id="2836" w:name="_Toc468805038"/>
      <w:bookmarkStart w:id="2837" w:name="_Toc385594344"/>
      <w:bookmarkStart w:id="2838" w:name="_Toc385594732"/>
      <w:bookmarkStart w:id="2839" w:name="_Toc385595120"/>
      <w:bookmarkStart w:id="2840" w:name="_Toc388620963"/>
      <w:r>
        <w:t>SA-11 (2</w:t>
      </w:r>
      <w:r w:rsidRPr="002C3786">
        <w:t>)</w:t>
      </w:r>
      <w:r>
        <w:t xml:space="preserve"> </w:t>
      </w:r>
      <w:r w:rsidRPr="002C3786">
        <w:t>Control Enhancement</w:t>
      </w:r>
      <w:bookmarkEnd w:id="2836"/>
      <w:r>
        <w:t xml:space="preserve"> </w:t>
      </w:r>
      <w:bookmarkEnd w:id="2837"/>
      <w:bookmarkEnd w:id="2838"/>
      <w:bookmarkEnd w:id="2839"/>
      <w:bookmarkEnd w:id="2840"/>
    </w:p>
    <w:p w:rsidR="00732C81" w:rsidRDefault="00732C81" w:rsidP="00732C81">
      <w:r w:rsidRPr="00BC7D7F">
        <w:t>The organization requires the developer of the information system, system component, or information system service to perform threat and vulnerability analyses and subsequent testing/evaluation of the as-built system, component, or service.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SA-11 (2</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169919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518788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805925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611210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217486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9835298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988076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219273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1381686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0663789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3613692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5390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E069E">
              <w:t xml:space="preserve">SA-11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conducting security testing and evaluation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70FBE" w:rsidRDefault="00732C81" w:rsidP="00732C81"/>
    <w:p w:rsidR="00732C81" w:rsidRPr="00097E1B" w:rsidRDefault="00732C81" w:rsidP="00732C81">
      <w:pPr>
        <w:pStyle w:val="Heading4"/>
      </w:pPr>
      <w:bookmarkStart w:id="2841" w:name="_Toc468805039"/>
      <w:bookmarkStart w:id="2842" w:name="_Toc385594345"/>
      <w:bookmarkStart w:id="2843" w:name="_Toc385594733"/>
      <w:bookmarkStart w:id="2844" w:name="_Toc385595121"/>
      <w:bookmarkStart w:id="2845" w:name="_Toc388620964"/>
      <w:r>
        <w:t>SA-11 (8</w:t>
      </w:r>
      <w:r w:rsidRPr="002C3786">
        <w:t>)</w:t>
      </w:r>
      <w:r>
        <w:t xml:space="preserve"> </w:t>
      </w:r>
      <w:r w:rsidRPr="002C3786">
        <w:t>Control Enhancement</w:t>
      </w:r>
      <w:bookmarkEnd w:id="2841"/>
      <w:r>
        <w:t xml:space="preserve"> </w:t>
      </w:r>
      <w:bookmarkEnd w:id="2842"/>
      <w:bookmarkEnd w:id="2843"/>
      <w:bookmarkEnd w:id="2844"/>
      <w:bookmarkEnd w:id="2845"/>
    </w:p>
    <w:p w:rsidR="00732C81" w:rsidRDefault="00732C81" w:rsidP="00732C81">
      <w:r w:rsidRPr="00BC7D7F">
        <w:t>The organization requires the developer of the information system, system component, or information system service to employ dynamic code analysis tools to identify common flaws and document the results of the analysis.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SA-11 (8</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388310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925058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304147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066654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31166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2801943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014542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905260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834344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398047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9192906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5166990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E069E">
              <w:t xml:space="preserve">SA-11 (8)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333097" w:rsidRDefault="00732C81" w:rsidP="00963369">
            <w:pPr>
              <w:pStyle w:val="Instructions"/>
            </w:pPr>
            <w:r>
              <w:t>[</w:t>
            </w:r>
            <w:r w:rsidRPr="00D269D0">
              <w:t xml:space="preserve">AWS customers </w:t>
            </w:r>
            <w:r>
              <w:t>are responsible for conducting security testing and evaluation of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2846" w:name="_Toc383429893"/>
      <w:bookmarkStart w:id="2847" w:name="_Toc383444702"/>
      <w:bookmarkStart w:id="2848" w:name="_Toc385594346"/>
      <w:bookmarkStart w:id="2849" w:name="_Toc385594734"/>
      <w:bookmarkStart w:id="2850" w:name="_Toc385595122"/>
      <w:bookmarkStart w:id="2851" w:name="_Toc449543478"/>
      <w:bookmarkStart w:id="2852" w:name="_Toc468805040"/>
      <w:r w:rsidRPr="002C3786">
        <w:t>System and Communications Protection (SC)</w:t>
      </w:r>
      <w:bookmarkEnd w:id="2846"/>
      <w:bookmarkEnd w:id="2847"/>
      <w:bookmarkEnd w:id="2848"/>
      <w:bookmarkEnd w:id="2849"/>
      <w:bookmarkEnd w:id="2850"/>
      <w:bookmarkEnd w:id="2851"/>
      <w:bookmarkEnd w:id="2852"/>
      <w:r w:rsidRPr="002C3786">
        <w:t xml:space="preserve"> </w:t>
      </w:r>
    </w:p>
    <w:p w:rsidR="00732C81" w:rsidRDefault="00732C81" w:rsidP="00732C81">
      <w:pPr>
        <w:pStyle w:val="Heading3"/>
      </w:pPr>
      <w:bookmarkStart w:id="2853" w:name="_Toc468805041"/>
      <w:bookmarkStart w:id="2854" w:name="_Toc383429894"/>
      <w:bookmarkStart w:id="2855" w:name="_Toc383444703"/>
      <w:bookmarkStart w:id="2856" w:name="_Toc385594347"/>
      <w:bookmarkStart w:id="2857" w:name="_Toc385594735"/>
      <w:bookmarkStart w:id="2858" w:name="_Toc385595123"/>
      <w:bookmarkStart w:id="2859" w:name="_Toc388620965"/>
      <w:bookmarkStart w:id="2860" w:name="_Toc449543480"/>
      <w:r w:rsidRPr="002C3786">
        <w:t>SC-1</w:t>
      </w:r>
      <w:r>
        <w:t xml:space="preserve"> </w:t>
      </w:r>
      <w:r w:rsidRPr="002C3786">
        <w:t xml:space="preserve">System </w:t>
      </w:r>
      <w:r>
        <w:t>and</w:t>
      </w:r>
      <w:r w:rsidRPr="002C3786">
        <w:t xml:space="preserve"> Communications Protection Policy and Procedures</w:t>
      </w:r>
      <w:bookmarkEnd w:id="2853"/>
      <w:r w:rsidRPr="002C3786">
        <w:t xml:space="preserve"> </w:t>
      </w:r>
      <w:bookmarkEnd w:id="2854"/>
      <w:bookmarkEnd w:id="2855"/>
      <w:bookmarkEnd w:id="2856"/>
      <w:bookmarkEnd w:id="2857"/>
      <w:bookmarkEnd w:id="2858"/>
      <w:bookmarkEnd w:id="2859"/>
      <w:bookmarkEnd w:id="2860"/>
    </w:p>
    <w:p w:rsidR="00732C81" w:rsidRPr="001B7C69" w:rsidRDefault="00732C81" w:rsidP="00732C81">
      <w:pPr>
        <w:keepNext/>
      </w:pPr>
      <w:r w:rsidRPr="001B7C69">
        <w:t xml:space="preserve">The organization: </w:t>
      </w:r>
    </w:p>
    <w:p w:rsidR="00732C81" w:rsidRPr="00AE6889" w:rsidRDefault="00732C81" w:rsidP="00732C81">
      <w:pPr>
        <w:pStyle w:val="GSAListParagraphalpha"/>
        <w:numPr>
          <w:ilvl w:val="0"/>
          <w:numId w:val="135"/>
        </w:numPr>
      </w:pPr>
      <w:r w:rsidRPr="00AE6889">
        <w:t>Develops, documents, and disseminates to [</w:t>
      </w:r>
      <w:r w:rsidRPr="0017135B">
        <w:rPr>
          <w:rStyle w:val="GSAItalicEmphasisChar"/>
        </w:rPr>
        <w:t>Assignment: organization-defined personnel or roles</w:t>
      </w:r>
      <w:r w:rsidRPr="00AE6889">
        <w:t xml:space="preserve">]: </w:t>
      </w:r>
    </w:p>
    <w:p w:rsidR="00732C81" w:rsidRPr="00AE6889" w:rsidRDefault="00732C81" w:rsidP="00732C81">
      <w:pPr>
        <w:pStyle w:val="GSAListParagraphalpha2"/>
        <w:numPr>
          <w:ilvl w:val="1"/>
          <w:numId w:val="115"/>
        </w:numPr>
      </w:pPr>
      <w:r w:rsidRPr="00AE6889">
        <w:t xml:space="preserve">A system and communications protection policy that addresses purpose, scope, roles, responsibilities, management commitment, coordination among organizational entities, and compliance; and </w:t>
      </w:r>
    </w:p>
    <w:p w:rsidR="00732C81" w:rsidRPr="00AE6889" w:rsidRDefault="00732C81" w:rsidP="00732C81">
      <w:pPr>
        <w:pStyle w:val="GSAListParagraphalpha2"/>
        <w:numPr>
          <w:ilvl w:val="1"/>
          <w:numId w:val="115"/>
        </w:numPr>
      </w:pPr>
      <w:r w:rsidRPr="00AE6889">
        <w:t xml:space="preserve">Procedures to facilitate the implementation of the system and communications protection policy and associated system and communications protection controls; and </w:t>
      </w:r>
    </w:p>
    <w:p w:rsidR="00732C81" w:rsidRPr="00AE6889" w:rsidRDefault="00732C81" w:rsidP="00732C81">
      <w:pPr>
        <w:pStyle w:val="GSAListParagraphalpha"/>
        <w:numPr>
          <w:ilvl w:val="0"/>
          <w:numId w:val="115"/>
        </w:numPr>
      </w:pPr>
      <w:r w:rsidRPr="00AE6889">
        <w:t xml:space="preserve">Reviews and updates the current: </w:t>
      </w:r>
    </w:p>
    <w:p w:rsidR="00732C81" w:rsidRPr="00AE6889" w:rsidRDefault="00732C81" w:rsidP="00732C81">
      <w:pPr>
        <w:pStyle w:val="GSAListParagraphalpha2"/>
        <w:numPr>
          <w:ilvl w:val="1"/>
          <w:numId w:val="115"/>
        </w:numPr>
      </w:pPr>
      <w:r w:rsidRPr="00AE6889">
        <w:t>System and communications protection policy [</w:t>
      </w:r>
      <w:r>
        <w:rPr>
          <w:rStyle w:val="GSAItalicEmphasisChar"/>
        </w:rPr>
        <w:t>FedRAMP</w:t>
      </w:r>
      <w:r w:rsidRPr="00AE6889">
        <w:t xml:space="preserve"> </w:t>
      </w:r>
      <w:r w:rsidRPr="0017135B">
        <w:rPr>
          <w:rStyle w:val="GSAItalicEmphasisChar"/>
        </w:rPr>
        <w:t xml:space="preserve">Assignment: </w:t>
      </w:r>
      <w:r w:rsidRPr="00DA5215">
        <w:rPr>
          <w:rStyle w:val="GSAItalicEmphasisChar"/>
        </w:rPr>
        <w:t>at least annually</w:t>
      </w:r>
      <w:r w:rsidRPr="00AE6889">
        <w:t xml:space="preserve">]; and </w:t>
      </w:r>
    </w:p>
    <w:p w:rsidR="00732C81" w:rsidRPr="00AE6889" w:rsidRDefault="00732C81" w:rsidP="00732C81">
      <w:pPr>
        <w:pStyle w:val="GSAListParagraphalpha2"/>
        <w:numPr>
          <w:ilvl w:val="1"/>
          <w:numId w:val="115"/>
        </w:numPr>
      </w:pPr>
      <w:r w:rsidRPr="00AE6889">
        <w:t>System and communications protection procedures [</w:t>
      </w:r>
      <w:r>
        <w:rPr>
          <w:rStyle w:val="GSAItalicEmphasisChar"/>
        </w:rPr>
        <w:t>FedRAMP</w:t>
      </w:r>
      <w:r w:rsidRPr="0017135B">
        <w:rPr>
          <w:rStyle w:val="GSAItalicEmphasisChar"/>
        </w:rPr>
        <w:t xml:space="preserve"> Assignment: </w:t>
      </w:r>
      <w:r w:rsidRPr="00DA5215">
        <w:rPr>
          <w:rStyle w:val="GSAItalicEmphasisChar"/>
        </w:rPr>
        <w:t xml:space="preserve">at least </w:t>
      </w:r>
      <w:r w:rsidRPr="00541111">
        <w:rPr>
          <w:rStyle w:val="GSAItalicEmphasisChar"/>
        </w:rPr>
        <w:t>annually or whenever a significant change occurs</w:t>
      </w:r>
      <w:r w:rsidRPr="00AE6889">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E6889">
              <w:t>SC-1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E6889">
              <w:t>Parameter SC-1(a)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E6889">
              <w:t>Parameter SC-1(b)(1)</w:t>
            </w:r>
            <w:r>
              <w:t xml:space="preserve">: </w:t>
            </w:r>
            <w:r w:rsidRPr="00102B2D">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E6889">
              <w:t>Parameter SC-1(b)(</w:t>
            </w:r>
            <w:r>
              <w:t>2</w:t>
            </w:r>
            <w:r w:rsidRPr="00AE6889">
              <w:t>)</w:t>
            </w:r>
            <w:r>
              <w:t xml:space="preserve">: </w:t>
            </w:r>
            <w:r w:rsidRPr="00102B2D">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179302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988922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374005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7597506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952296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1952925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846908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767201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Service Provider Hybrid (Corporate and System Specific)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E6889">
              <w:t xml:space="preserve">SC-1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861" w:name="_Toc468805042"/>
      <w:bookmarkStart w:id="2862" w:name="_Toc383429895"/>
      <w:bookmarkStart w:id="2863" w:name="_Toc383444704"/>
      <w:bookmarkStart w:id="2864" w:name="_Toc385594348"/>
      <w:bookmarkStart w:id="2865" w:name="_Toc385594736"/>
      <w:bookmarkStart w:id="2866" w:name="_Toc385595124"/>
      <w:bookmarkStart w:id="2867" w:name="_Toc388620966"/>
      <w:bookmarkStart w:id="2868" w:name="_Toc449543481"/>
      <w:r w:rsidRPr="002C3786">
        <w:t>SC-2</w:t>
      </w:r>
      <w:r>
        <w:t xml:space="preserve"> </w:t>
      </w:r>
      <w:r w:rsidRPr="002C3786">
        <w:t>Application Partitioning</w:t>
      </w:r>
      <w:bookmarkEnd w:id="2861"/>
      <w:r w:rsidRPr="002C3786">
        <w:t xml:space="preserve"> </w:t>
      </w:r>
      <w:bookmarkEnd w:id="2862"/>
      <w:bookmarkEnd w:id="2863"/>
      <w:bookmarkEnd w:id="2864"/>
      <w:bookmarkEnd w:id="2865"/>
      <w:bookmarkEnd w:id="2866"/>
      <w:bookmarkEnd w:id="2867"/>
      <w:bookmarkEnd w:id="2868"/>
    </w:p>
    <w:p w:rsidR="00732C81" w:rsidRPr="002C3786" w:rsidRDefault="00732C81" w:rsidP="00732C81">
      <w:r w:rsidRPr="002C3786">
        <w:t>The information system separates user functionality (including user interface services) from information system management functionality.</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771933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8025867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522718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980841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96529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42246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227542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01169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208584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633618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9357637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754932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E6889">
              <w:t xml:space="preserve">SC-2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separating general user access to their systems hosted on AWS through proper implementation of the IAM service, as well as for any user accounts created within virtual machines hosted on EC2, to include customer-facing web applications.]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869" w:name="_Toc468805043"/>
      <w:bookmarkStart w:id="2870" w:name="_Toc383429896"/>
      <w:bookmarkStart w:id="2871" w:name="_Toc383444705"/>
      <w:bookmarkStart w:id="2872" w:name="_Toc385594349"/>
      <w:bookmarkStart w:id="2873" w:name="_Toc385594737"/>
      <w:bookmarkStart w:id="2874" w:name="_Toc385595125"/>
      <w:bookmarkStart w:id="2875" w:name="_Toc388620967"/>
      <w:bookmarkStart w:id="2876" w:name="_Toc449543483"/>
      <w:r w:rsidRPr="002C3786">
        <w:t>SC-4</w:t>
      </w:r>
      <w:r>
        <w:t xml:space="preserve"> </w:t>
      </w:r>
      <w:r w:rsidRPr="002C3786">
        <w:t xml:space="preserve">Information </w:t>
      </w:r>
      <w:r>
        <w:t>i</w:t>
      </w:r>
      <w:r w:rsidRPr="002C3786">
        <w:t>n Shared Resources</w:t>
      </w:r>
      <w:bookmarkEnd w:id="2869"/>
      <w:r w:rsidRPr="002C3786">
        <w:t xml:space="preserve"> </w:t>
      </w:r>
      <w:bookmarkEnd w:id="2870"/>
      <w:bookmarkEnd w:id="2871"/>
      <w:bookmarkEnd w:id="2872"/>
      <w:bookmarkEnd w:id="2873"/>
      <w:bookmarkEnd w:id="2874"/>
      <w:bookmarkEnd w:id="2875"/>
      <w:bookmarkEnd w:id="2876"/>
    </w:p>
    <w:p w:rsidR="00732C81" w:rsidRPr="00785EC6" w:rsidRDefault="00732C81" w:rsidP="00732C81">
      <w:r w:rsidRPr="002C3786">
        <w:t>The information system prevents unauthorized and unintended information transfer via shared system resources.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235925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760496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481216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87674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013583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042328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1509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4999788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363808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616889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4706799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122431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SC-4</w:t>
            </w:r>
            <w:r w:rsidRPr="0036708B">
              <w:t xml:space="preserve"> What is the solution and how is it implemented?</w:t>
            </w:r>
          </w:p>
        </w:tc>
      </w:tr>
      <w:tr w:rsidR="00732C81" w:rsidRPr="002C3786" w:rsidTr="00963369">
        <w:trPr>
          <w:trHeight w:val="1115"/>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protecting their data hosted on AWS to prevent disclosure, to include proper implementation of access control, networking controls and encryption.]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877" w:name="_Toc468805044"/>
      <w:bookmarkStart w:id="2878" w:name="_Toc383429897"/>
      <w:bookmarkStart w:id="2879" w:name="_Toc383444706"/>
      <w:bookmarkStart w:id="2880" w:name="_Toc385594350"/>
      <w:bookmarkStart w:id="2881" w:name="_Toc385594738"/>
      <w:bookmarkStart w:id="2882" w:name="_Toc385595126"/>
      <w:bookmarkStart w:id="2883" w:name="_Toc388620968"/>
      <w:bookmarkStart w:id="2884" w:name="_Toc449543484"/>
      <w:r w:rsidRPr="002C3786">
        <w:t>SC-5</w:t>
      </w:r>
      <w:r>
        <w:t xml:space="preserve"> </w:t>
      </w:r>
      <w:r w:rsidRPr="002C3786">
        <w:t>Denial of Service Protection</w:t>
      </w:r>
      <w:bookmarkEnd w:id="2877"/>
      <w:r w:rsidRPr="002C3786">
        <w:t xml:space="preserve"> </w:t>
      </w:r>
      <w:bookmarkEnd w:id="2878"/>
      <w:bookmarkEnd w:id="2879"/>
      <w:bookmarkEnd w:id="2880"/>
      <w:bookmarkEnd w:id="2881"/>
      <w:bookmarkEnd w:id="2882"/>
      <w:bookmarkEnd w:id="2883"/>
      <w:bookmarkEnd w:id="2884"/>
    </w:p>
    <w:p w:rsidR="00732C81" w:rsidRPr="002C3786" w:rsidRDefault="00732C81" w:rsidP="00732C81">
      <w:pPr>
        <w:keepLines/>
        <w:rPr>
          <w:bCs/>
        </w:rPr>
      </w:pPr>
      <w:r w:rsidRPr="00C66718">
        <w:t>The information system protects against or limits the effects of the following types of</w:t>
      </w:r>
      <w:r w:rsidRPr="2759B579">
        <w:t xml:space="preserve"> denial of service attacks: </w:t>
      </w:r>
      <w:r w:rsidRPr="00A8144E">
        <w:t>[</w:t>
      </w:r>
      <w:r w:rsidRPr="002B4E6E">
        <w:rPr>
          <w:rStyle w:val="GSAItalicEmphasisChar"/>
        </w:rPr>
        <w:t>Assignment: organization-defined types of denial of service attacks or reference to source for such information</w:t>
      </w:r>
      <w:r w:rsidRPr="00A8144E">
        <w:t>] by employing [</w:t>
      </w:r>
      <w:r w:rsidRPr="002B4E6E">
        <w:rPr>
          <w:rStyle w:val="GSAItalicEmphasisChar"/>
        </w:rPr>
        <w:t>Assignment: organization-defined security safeguards</w:t>
      </w:r>
      <w:r w:rsidRPr="0005311F">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E6889">
              <w:t>SC-5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E6889">
              <w:t>Parameter SC-5-1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t>Parameter</w:t>
            </w:r>
            <w:r w:rsidRPr="00AE6889">
              <w:t xml:space="preserve"> SC-5-2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553854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498863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393053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733022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801374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3381334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29684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819815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450615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896884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294959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721113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E6889">
              <w:t>SC-5</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9A52FB" w:rsidRDefault="00732C81" w:rsidP="00963369">
            <w:pPr>
              <w:pStyle w:val="GSATableText"/>
              <w:rPr>
                <w:i/>
                <w:szCs w:val="20"/>
              </w:rPr>
            </w:pPr>
            <w:r w:rsidRPr="009A52FB">
              <w:rPr>
                <w:i/>
              </w:rPr>
              <w:t>[</w:t>
            </w:r>
            <w:r w:rsidRPr="009A52FB">
              <w:rPr>
                <w:i/>
                <w:szCs w:val="20"/>
              </w:rPr>
              <w:t>AWS customers are responsible for architecting highly available, durable systems on AWS, to include the implementation of documented anti-DDoS measures:</w:t>
            </w:r>
          </w:p>
          <w:p w:rsidR="00732C81" w:rsidRDefault="00732C81" w:rsidP="00963369">
            <w:pPr>
              <w:pStyle w:val="GSATableText"/>
            </w:pPr>
            <w:r w:rsidRPr="008C5058">
              <w:t xml:space="preserve">https://d0.awsstatic.com/whitepapers/DDoS_White_Paper_June2015.pdf </w:t>
            </w:r>
          </w:p>
          <w:p w:rsidR="00732C81" w:rsidRPr="009A52FB" w:rsidRDefault="00732C81" w:rsidP="00963369">
            <w:pPr>
              <w:pStyle w:val="GSATableText"/>
              <w:rPr>
                <w:i/>
              </w:rPr>
            </w:pPr>
            <w:r w:rsidRPr="009A52FB">
              <w:rPr>
                <w:i/>
              </w:rPr>
              <w:t>Fault tolerance and high availability:</w:t>
            </w:r>
          </w:p>
          <w:p w:rsidR="00732C81" w:rsidRPr="009A52FB" w:rsidRDefault="00E36097" w:rsidP="00963369">
            <w:pPr>
              <w:pStyle w:val="Instructions"/>
            </w:pPr>
            <w:hyperlink r:id="rId73" w:history="1">
              <w:r w:rsidR="00732C81" w:rsidRPr="009A52FB">
                <w:rPr>
                  <w:rStyle w:val="Hyperlink"/>
                </w:rPr>
                <w:t>http://media.amazonwebservices.com/architecturecenter/AWS_ac_ra_ftha_04.pdf</w:t>
              </w:r>
            </w:hyperlink>
            <w:r w:rsidR="00732C81" w:rsidRPr="009A52FB">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885" w:name="_Toc468805045"/>
      <w:bookmarkStart w:id="2886" w:name="_Toc383429898"/>
      <w:bookmarkStart w:id="2887" w:name="_Toc383444707"/>
      <w:bookmarkStart w:id="2888" w:name="_Toc385594351"/>
      <w:bookmarkStart w:id="2889" w:name="_Toc385594739"/>
      <w:bookmarkStart w:id="2890" w:name="_Toc385595127"/>
      <w:bookmarkStart w:id="2891" w:name="_Toc388620969"/>
      <w:bookmarkStart w:id="2892" w:name="_Toc449543485"/>
      <w:r w:rsidRPr="002C3786">
        <w:t>SC-6</w:t>
      </w:r>
      <w:r>
        <w:t xml:space="preserve"> </w:t>
      </w:r>
      <w:r w:rsidRPr="002C3786">
        <w:t xml:space="preserve">Resource </w:t>
      </w:r>
      <w:r>
        <w:t>Availability</w:t>
      </w:r>
      <w:bookmarkEnd w:id="2885"/>
      <w:r w:rsidRPr="002C3786">
        <w:t xml:space="preserve"> </w:t>
      </w:r>
      <w:bookmarkEnd w:id="2886"/>
      <w:bookmarkEnd w:id="2887"/>
      <w:bookmarkEnd w:id="2888"/>
      <w:bookmarkEnd w:id="2889"/>
      <w:bookmarkEnd w:id="2890"/>
      <w:bookmarkEnd w:id="2891"/>
      <w:bookmarkEnd w:id="2892"/>
    </w:p>
    <w:p w:rsidR="00732C81" w:rsidRDefault="00732C81" w:rsidP="00732C81">
      <w:r w:rsidRPr="00435B2D">
        <w:t>The information system protects the availability of resources by allocating [</w:t>
      </w:r>
      <w:r w:rsidRPr="00435B2D">
        <w:rPr>
          <w:rStyle w:val="GSAItalicEmphasisChar"/>
        </w:rPr>
        <w:t>Assignment: organization-defined resources</w:t>
      </w:r>
      <w:r w:rsidRPr="00435B2D">
        <w:t>] by [</w:t>
      </w:r>
      <w:r w:rsidRPr="00435B2D">
        <w:rPr>
          <w:rStyle w:val="GSAItalicEmphasisChar"/>
        </w:rPr>
        <w:t>Selection (one or more); priority; quota;</w:t>
      </w:r>
      <w:r w:rsidRPr="00435B2D">
        <w:t xml:space="preserve"> [</w:t>
      </w:r>
      <w:r w:rsidRPr="00435B2D">
        <w:rPr>
          <w:rStyle w:val="GSAItalicEmphasisChar"/>
        </w:rPr>
        <w:t>Assignment: organization-defined security safeguards</w:t>
      </w:r>
      <w:r w:rsidRPr="00435B2D">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t>Parameter</w:t>
            </w:r>
            <w:r w:rsidRPr="00207E96">
              <w:t xml:space="preserve"> SC-6-1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07E96">
              <w:t>P</w:t>
            </w:r>
            <w:r>
              <w:t>arameter</w:t>
            </w:r>
            <w:r w:rsidRPr="00207E96">
              <w:t xml:space="preserve"> SC-6-2</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t>Parameter</w:t>
            </w:r>
            <w:r w:rsidRPr="00207E96">
              <w:t xml:space="preserve"> SC-6-3</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972225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135440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718937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735159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859238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7536548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315574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303353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528305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264122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92946541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652193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SC-6</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pStyle w:val="GSATableText"/>
            </w:pPr>
            <w:r w:rsidRPr="009A52FB">
              <w:rPr>
                <w:i/>
              </w:rPr>
              <w:t>[</w:t>
            </w:r>
            <w:r w:rsidRPr="009A52FB">
              <w:rPr>
                <w:i/>
                <w:szCs w:val="20"/>
              </w:rPr>
              <w:t xml:space="preserve">AWS customers are responsible for architecting highly available, durable systems on AWS, to include the implementation of </w:t>
            </w:r>
            <w:r>
              <w:rPr>
                <w:i/>
                <w:szCs w:val="20"/>
              </w:rPr>
              <w:t>appropriate system resource allocations</w:t>
            </w:r>
            <w:r w:rsidRPr="009A52FB">
              <w:t xml:space="preserve">] </w:t>
            </w:r>
          </w:p>
          <w:p w:rsidR="00732C81" w:rsidRPr="009A52FB" w:rsidRDefault="00732C81" w:rsidP="00963369">
            <w:pPr>
              <w:pStyle w:val="GSATableText"/>
            </w:pP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2893" w:name="_Toc468805046"/>
      <w:bookmarkStart w:id="2894" w:name="_Toc383429899"/>
      <w:bookmarkStart w:id="2895" w:name="_Toc383444708"/>
      <w:bookmarkStart w:id="2896" w:name="_Toc385594352"/>
      <w:bookmarkStart w:id="2897" w:name="_Toc385594740"/>
      <w:bookmarkStart w:id="2898" w:name="_Toc385595128"/>
      <w:bookmarkStart w:id="2899" w:name="_Toc388620970"/>
      <w:bookmarkStart w:id="2900" w:name="_Toc449543486"/>
      <w:r w:rsidRPr="002C3786">
        <w:t>SC-7</w:t>
      </w:r>
      <w:r>
        <w:t xml:space="preserve"> </w:t>
      </w:r>
      <w:r w:rsidRPr="002C3786">
        <w:t>Boundary Protection</w:t>
      </w:r>
      <w:bookmarkEnd w:id="2893"/>
      <w:r w:rsidRPr="002C3786">
        <w:t xml:space="preserve"> </w:t>
      </w:r>
      <w:bookmarkEnd w:id="2894"/>
      <w:bookmarkEnd w:id="2895"/>
      <w:bookmarkEnd w:id="2896"/>
      <w:bookmarkEnd w:id="2897"/>
      <w:bookmarkEnd w:id="2898"/>
      <w:bookmarkEnd w:id="2899"/>
      <w:bookmarkEnd w:id="2900"/>
    </w:p>
    <w:p w:rsidR="00732C81" w:rsidRPr="002C3786" w:rsidRDefault="00732C81" w:rsidP="00732C81">
      <w:r w:rsidRPr="002C3786">
        <w:t>The information system:</w:t>
      </w:r>
    </w:p>
    <w:p w:rsidR="00732C81" w:rsidRPr="00207E96" w:rsidRDefault="00732C81" w:rsidP="00732C81">
      <w:pPr>
        <w:pStyle w:val="GSAListParagraphalpha"/>
        <w:numPr>
          <w:ilvl w:val="0"/>
          <w:numId w:val="74"/>
        </w:numPr>
      </w:pPr>
      <w:r w:rsidRPr="00207E96">
        <w:t>Monitors and controls communications at the external boundary of the system and at key internal boundaries within the system; and</w:t>
      </w:r>
    </w:p>
    <w:p w:rsidR="00732C81" w:rsidRPr="00207E96" w:rsidRDefault="00732C81" w:rsidP="00732C81">
      <w:pPr>
        <w:pStyle w:val="GSAListParagraphalpha"/>
        <w:numPr>
          <w:ilvl w:val="0"/>
          <w:numId w:val="74"/>
        </w:numPr>
      </w:pPr>
      <w:r w:rsidRPr="00207E96">
        <w:t>Implements subnetworks for publicly accessible system components that are [</w:t>
      </w:r>
      <w:r w:rsidRPr="00207E96">
        <w:rPr>
          <w:rStyle w:val="GSAItalicEmphasisChar"/>
        </w:rPr>
        <w:t>Selection: physically; logically</w:t>
      </w:r>
      <w:r w:rsidRPr="00207E96">
        <w:t>] separated from internal organizational networks; and</w:t>
      </w:r>
    </w:p>
    <w:p w:rsidR="00732C81" w:rsidRPr="00207E96" w:rsidRDefault="00732C81" w:rsidP="00732C81">
      <w:pPr>
        <w:pStyle w:val="GSAListParagraphalpha"/>
        <w:numPr>
          <w:ilvl w:val="0"/>
          <w:numId w:val="74"/>
        </w:numPr>
      </w:pPr>
      <w:r w:rsidRPr="00207E96">
        <w:t>Connects to external networks or information systems only through managed interfaces consisting of boundary protection devices arranged in accordance with organizational security architecture.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C47C00">
              <w:t>Parameter SC-7(b)</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078347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1640545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492958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86754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671803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806175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9636495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331737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909209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84411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6073364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914702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C47C00">
              <w:t xml:space="preserve">SC-7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GSATableText"/>
              <w:rPr>
                <w:i/>
                <w:szCs w:val="20"/>
              </w:rPr>
            </w:pPr>
            <w:r w:rsidRPr="004516E1">
              <w:rPr>
                <w:i/>
              </w:rPr>
              <w:t>[</w:t>
            </w:r>
            <w:r w:rsidRPr="004516E1">
              <w:rPr>
                <w:i/>
                <w:szCs w:val="20"/>
              </w:rPr>
              <w:t xml:space="preserve">AWS customers are responsible for properly implementing </w:t>
            </w:r>
            <w:r>
              <w:rPr>
                <w:i/>
                <w:szCs w:val="20"/>
              </w:rPr>
              <w:t xml:space="preserve">boundary protection mechanisms including </w:t>
            </w:r>
            <w:r w:rsidRPr="004516E1">
              <w:rPr>
                <w:i/>
                <w:szCs w:val="20"/>
              </w:rPr>
              <w:t>VPC’s security groups and network ACLs.</w:t>
            </w:r>
          </w:p>
          <w:p w:rsidR="00732C81" w:rsidRPr="004516E1" w:rsidRDefault="00E36097" w:rsidP="00963369">
            <w:pPr>
              <w:pStyle w:val="GSATableText"/>
              <w:rPr>
                <w:i/>
                <w:szCs w:val="20"/>
              </w:rPr>
            </w:pPr>
            <w:hyperlink r:id="rId74" w:history="1">
              <w:r w:rsidR="00732C81" w:rsidRPr="004516E1">
                <w:rPr>
                  <w:rStyle w:val="Hyperlink"/>
                  <w:i/>
                  <w:szCs w:val="20"/>
                </w:rPr>
                <w:t>https://aws.amazon.com/whitepapers/aws-security-best-practices/</w:t>
              </w:r>
            </w:hyperlink>
          </w:p>
          <w:p w:rsidR="00732C81" w:rsidRPr="004516E1" w:rsidRDefault="00E36097" w:rsidP="00963369">
            <w:pPr>
              <w:pStyle w:val="Instructions"/>
            </w:pPr>
            <w:hyperlink r:id="rId75" w:history="1">
              <w:r w:rsidR="00732C81" w:rsidRPr="004516E1">
                <w:rPr>
                  <w:rStyle w:val="Hyperlink"/>
                </w:rPr>
                <w:t>http://docs.aws.amazon.com/AmazonVPC/latest/UserGuide/VPC_Security.html</w:t>
              </w:r>
            </w:hyperlink>
            <w:r w:rsidR="00732C81" w:rsidRPr="004516E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GSATableText"/>
              <w:rPr>
                <w:i/>
                <w:szCs w:val="20"/>
              </w:rPr>
            </w:pPr>
            <w:r w:rsidRPr="004516E1">
              <w:rPr>
                <w:i/>
              </w:rPr>
              <w:t>[</w:t>
            </w:r>
            <w:r w:rsidRPr="004516E1">
              <w:rPr>
                <w:i/>
                <w:szCs w:val="20"/>
              </w:rPr>
              <w:t xml:space="preserve">AWS customers are responsible for properly implementing </w:t>
            </w:r>
            <w:r>
              <w:rPr>
                <w:i/>
                <w:szCs w:val="20"/>
              </w:rPr>
              <w:t xml:space="preserve">boundary protection mechanisms including </w:t>
            </w:r>
            <w:r w:rsidRPr="004516E1">
              <w:rPr>
                <w:i/>
                <w:szCs w:val="20"/>
              </w:rPr>
              <w:t>VPC’s security groups and network ACLs.</w:t>
            </w:r>
          </w:p>
          <w:p w:rsidR="00732C81" w:rsidRPr="004516E1" w:rsidRDefault="00E36097" w:rsidP="00963369">
            <w:pPr>
              <w:pStyle w:val="GSATableText"/>
              <w:rPr>
                <w:i/>
                <w:szCs w:val="20"/>
              </w:rPr>
            </w:pPr>
            <w:hyperlink r:id="rId76" w:history="1">
              <w:r w:rsidR="00732C81" w:rsidRPr="004516E1">
                <w:rPr>
                  <w:rStyle w:val="Hyperlink"/>
                  <w:i/>
                  <w:szCs w:val="20"/>
                </w:rPr>
                <w:t>https://aws.amazon.com/whitepapers/aws-security-best-practices/</w:t>
              </w:r>
            </w:hyperlink>
          </w:p>
          <w:p w:rsidR="00732C81" w:rsidRPr="004516E1" w:rsidRDefault="00E36097" w:rsidP="00963369">
            <w:pPr>
              <w:pStyle w:val="Instructions"/>
            </w:pPr>
            <w:hyperlink r:id="rId77" w:history="1">
              <w:r w:rsidR="00732C81" w:rsidRPr="004516E1">
                <w:rPr>
                  <w:rStyle w:val="Hyperlink"/>
                </w:rPr>
                <w:t>http://docs.aws.amazon.com/AmazonVPC/latest/UserGuide/VPC_Security.html</w:t>
              </w:r>
            </w:hyperlink>
            <w:r w:rsidR="00732C81" w:rsidRPr="004516E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GSATableText"/>
              <w:rPr>
                <w:i/>
                <w:szCs w:val="20"/>
              </w:rPr>
            </w:pPr>
            <w:r w:rsidRPr="004516E1">
              <w:rPr>
                <w:i/>
              </w:rPr>
              <w:t>[</w:t>
            </w:r>
            <w:r w:rsidRPr="004516E1">
              <w:rPr>
                <w:i/>
                <w:szCs w:val="20"/>
              </w:rPr>
              <w:t xml:space="preserve">AWS customers are responsible for properly implementing </w:t>
            </w:r>
            <w:r>
              <w:rPr>
                <w:i/>
                <w:szCs w:val="20"/>
              </w:rPr>
              <w:t xml:space="preserve">boundary protection mechanisms including </w:t>
            </w:r>
            <w:r w:rsidRPr="004516E1">
              <w:rPr>
                <w:i/>
                <w:szCs w:val="20"/>
              </w:rPr>
              <w:t>VPC’s security groups and network ACLs.</w:t>
            </w:r>
          </w:p>
          <w:p w:rsidR="00732C81" w:rsidRPr="004516E1" w:rsidRDefault="00E36097" w:rsidP="00963369">
            <w:pPr>
              <w:pStyle w:val="GSATableText"/>
              <w:rPr>
                <w:i/>
                <w:szCs w:val="20"/>
              </w:rPr>
            </w:pPr>
            <w:hyperlink r:id="rId78" w:history="1">
              <w:r w:rsidR="00732C81" w:rsidRPr="004516E1">
                <w:rPr>
                  <w:rStyle w:val="Hyperlink"/>
                  <w:i/>
                  <w:szCs w:val="20"/>
                </w:rPr>
                <w:t>https://aws.amazon.com/whitepapers/aws-security-best-practices/</w:t>
              </w:r>
            </w:hyperlink>
          </w:p>
          <w:p w:rsidR="00732C81" w:rsidRPr="004516E1" w:rsidRDefault="00E36097" w:rsidP="00963369">
            <w:pPr>
              <w:pStyle w:val="Instructions"/>
            </w:pPr>
            <w:hyperlink r:id="rId79" w:history="1">
              <w:r w:rsidR="00732C81" w:rsidRPr="004516E1">
                <w:rPr>
                  <w:rStyle w:val="Hyperlink"/>
                </w:rPr>
                <w:t>http://docs.aws.amazon.com/AmazonVPC/latest/UserGuide/VPC_Security.html</w:t>
              </w:r>
            </w:hyperlink>
            <w:r w:rsidR="00732C81" w:rsidRPr="004516E1">
              <w:t xml:space="preserve">]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901" w:name="_Toc468805047"/>
      <w:bookmarkStart w:id="2902" w:name="_Toc383429900"/>
      <w:bookmarkStart w:id="2903" w:name="_Toc383444709"/>
      <w:bookmarkStart w:id="2904" w:name="_Toc385594353"/>
      <w:bookmarkStart w:id="2905" w:name="_Toc385594741"/>
      <w:bookmarkStart w:id="2906" w:name="_Toc385595129"/>
      <w:bookmarkStart w:id="2907" w:name="_Toc388620971"/>
      <w:r w:rsidRPr="0005311F">
        <w:t>SC-7 (3)</w:t>
      </w:r>
      <w:r>
        <w:t xml:space="preserve"> </w:t>
      </w:r>
      <w:r w:rsidRPr="0005311F">
        <w:t>Control Enhancement</w:t>
      </w:r>
      <w:bookmarkEnd w:id="2901"/>
      <w:r w:rsidRPr="0005311F">
        <w:t xml:space="preserve"> </w:t>
      </w:r>
      <w:bookmarkEnd w:id="2902"/>
      <w:bookmarkEnd w:id="2903"/>
      <w:bookmarkEnd w:id="2904"/>
      <w:bookmarkEnd w:id="2905"/>
      <w:bookmarkEnd w:id="2906"/>
      <w:bookmarkEnd w:id="2907"/>
    </w:p>
    <w:p w:rsidR="00732C81" w:rsidRPr="002C3786" w:rsidRDefault="00732C81" w:rsidP="00732C81">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SC-7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627613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121009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686799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525521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3187609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483418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08109978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008099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042972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647288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1247842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188266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SC-7 (3)</w:t>
            </w:r>
            <w:r w:rsidRPr="0036708B">
              <w:t xml:space="preserve">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 xml:space="preserve">AWS customers are responsible for </w:t>
            </w:r>
            <w:r>
              <w:t>properly implementing VPC’s security groups and network ACLs to limit external network connections.]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908" w:name="_Toc468805048"/>
      <w:bookmarkStart w:id="2909" w:name="_Toc383429901"/>
      <w:bookmarkStart w:id="2910" w:name="_Toc383444710"/>
      <w:bookmarkStart w:id="2911" w:name="_Toc385594354"/>
      <w:bookmarkStart w:id="2912" w:name="_Toc385594742"/>
      <w:bookmarkStart w:id="2913" w:name="_Toc385595130"/>
      <w:bookmarkStart w:id="2914" w:name="_Toc388620972"/>
      <w:r w:rsidRPr="00A8144E">
        <w:t>SC-7 (4)</w:t>
      </w:r>
      <w:r>
        <w:t xml:space="preserve"> </w:t>
      </w:r>
      <w:r w:rsidRPr="00A8144E">
        <w:t>Control Enhancement</w:t>
      </w:r>
      <w:bookmarkEnd w:id="2908"/>
      <w:r w:rsidRPr="00A8144E">
        <w:t xml:space="preserve"> </w:t>
      </w:r>
      <w:bookmarkEnd w:id="2909"/>
      <w:bookmarkEnd w:id="2910"/>
      <w:bookmarkEnd w:id="2911"/>
      <w:bookmarkEnd w:id="2912"/>
      <w:bookmarkEnd w:id="2913"/>
      <w:bookmarkEnd w:id="2914"/>
    </w:p>
    <w:p w:rsidR="00732C81" w:rsidRPr="002C3786" w:rsidRDefault="00732C81" w:rsidP="00732C81">
      <w:pPr>
        <w:keepNext/>
        <w:rPr>
          <w:bCs/>
        </w:rPr>
      </w:pPr>
      <w:r w:rsidRPr="00553CC9">
        <w:t>The organization:</w:t>
      </w:r>
    </w:p>
    <w:p w:rsidR="00732C81" w:rsidRPr="00C47C00" w:rsidRDefault="00732C81" w:rsidP="00732C81">
      <w:pPr>
        <w:pStyle w:val="GSAListParagraphalpha"/>
        <w:numPr>
          <w:ilvl w:val="0"/>
          <w:numId w:val="157"/>
        </w:numPr>
      </w:pPr>
      <w:r w:rsidRPr="00C47C00">
        <w:t xml:space="preserve">Implements a managed interface for each external telecommunication service; </w:t>
      </w:r>
    </w:p>
    <w:p w:rsidR="00732C81" w:rsidRPr="00C47C00" w:rsidRDefault="00732C81" w:rsidP="00732C81">
      <w:pPr>
        <w:pStyle w:val="GSAListParagraphalpha"/>
        <w:numPr>
          <w:ilvl w:val="0"/>
          <w:numId w:val="115"/>
        </w:numPr>
      </w:pPr>
      <w:r w:rsidRPr="00DB6423">
        <w:t xml:space="preserve">Establishes a traffic flow policy for each managed interface; </w:t>
      </w:r>
    </w:p>
    <w:p w:rsidR="00732C81" w:rsidRPr="00C47C00" w:rsidRDefault="00732C81" w:rsidP="00732C81">
      <w:pPr>
        <w:pStyle w:val="GSAListParagraphalpha"/>
        <w:numPr>
          <w:ilvl w:val="0"/>
          <w:numId w:val="115"/>
        </w:numPr>
      </w:pPr>
      <w:r w:rsidRPr="00C47C00">
        <w:t xml:space="preserve">Protects the confidentiality and integrity of the information being transmitted across each interface; </w:t>
      </w:r>
    </w:p>
    <w:p w:rsidR="00732C81" w:rsidRPr="00C47C00" w:rsidRDefault="00732C81" w:rsidP="00732C81">
      <w:pPr>
        <w:pStyle w:val="GSAListParagraphalpha"/>
        <w:numPr>
          <w:ilvl w:val="0"/>
          <w:numId w:val="115"/>
        </w:numPr>
      </w:pPr>
      <w:r w:rsidRPr="00C47C00">
        <w:t xml:space="preserve">Documents each exception to the traffic flow policy with a supporting mission/business need and duration of that need; and </w:t>
      </w:r>
    </w:p>
    <w:p w:rsidR="00732C81" w:rsidRPr="00C47C00" w:rsidRDefault="00732C81" w:rsidP="00732C81">
      <w:pPr>
        <w:pStyle w:val="GSAListParagraphalpha"/>
        <w:numPr>
          <w:ilvl w:val="0"/>
          <w:numId w:val="115"/>
        </w:numPr>
      </w:pPr>
      <w:r w:rsidRPr="00C47C00">
        <w:t>Reviews exceptions to the traffic flow policy [</w:t>
      </w:r>
      <w:r>
        <w:rPr>
          <w:rStyle w:val="GSAItalicEmphasisChar"/>
        </w:rPr>
        <w:t>FedRAMP</w:t>
      </w:r>
      <w:r w:rsidRPr="00C47C00">
        <w:rPr>
          <w:rStyle w:val="GSAItalicEmphasisChar"/>
        </w:rPr>
        <w:t xml:space="preserve"> Assignment: </w:t>
      </w:r>
      <w:r w:rsidRPr="00BB2D0E">
        <w:rPr>
          <w:rStyle w:val="GSAItalicEmphasisChar"/>
        </w:rPr>
        <w:t xml:space="preserve">at least every </w:t>
      </w:r>
      <w:r>
        <w:rPr>
          <w:rStyle w:val="GSAItalicEmphasisChar"/>
        </w:rPr>
        <w:t>ninety (</w:t>
      </w:r>
      <w:r w:rsidRPr="00541111">
        <w:rPr>
          <w:rStyle w:val="GSAItalicEmphasisChar"/>
        </w:rPr>
        <w:t xml:space="preserve">90) </w:t>
      </w:r>
      <w:r w:rsidRPr="00BB2D0E">
        <w:rPr>
          <w:rStyle w:val="GSAItalicEmphasisChar"/>
        </w:rPr>
        <w:t>days or whenever there is a change in the threat environment that warrants a review of the exceptions</w:t>
      </w:r>
      <w:r w:rsidRPr="00C47C00">
        <w:t>] and removes exceptions that are no longer supported by an explicit mission/business need.</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66C59">
              <w:t>SC-7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66C59">
              <w:t xml:space="preserve">Parameter SC-7(4)(e): </w:t>
            </w:r>
            <w:r>
              <w:t xml:space="preserve">[TBD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391266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203345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941166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476296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361211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1943683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161607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39323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1263483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791698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73074465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036561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185BD1">
              <w:t xml:space="preserve">SC-7 (4)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 xml:space="preserve">AWS customers are responsible for </w:t>
            </w:r>
            <w:r>
              <w:t>properly implementing VPC’s security groups and network ACLs.]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 xml:space="preserve">AWS customers are responsible for </w:t>
            </w:r>
            <w:r>
              <w:t>properly implementing VPC’s security groups and network ACLs.]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 xml:space="preserve">AWS customers are responsible for </w:t>
            </w:r>
            <w:r>
              <w:t>properly implementing VPC’s security groups and network ACLs.]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d</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 xml:space="preserve">AWS customers are responsible for </w:t>
            </w:r>
            <w:r>
              <w:t>properly implementing VPC’s security groups and network ACLs.]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e</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 xml:space="preserve">AWS customers are responsible for </w:t>
            </w:r>
            <w:r>
              <w:t>properly implementing VPC’s security groups and network ACLs.]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915" w:name="_Toc468805049"/>
      <w:bookmarkStart w:id="2916" w:name="_Toc383429902"/>
      <w:bookmarkStart w:id="2917" w:name="_Toc383444711"/>
      <w:bookmarkStart w:id="2918" w:name="_Toc385594355"/>
      <w:bookmarkStart w:id="2919" w:name="_Toc385594743"/>
      <w:bookmarkStart w:id="2920" w:name="_Toc385595131"/>
      <w:bookmarkStart w:id="2921" w:name="_Toc388620973"/>
      <w:r w:rsidRPr="002C3786">
        <w:t>SC-7 (5)</w:t>
      </w:r>
      <w:r>
        <w:t xml:space="preserve"> </w:t>
      </w:r>
      <w:r w:rsidRPr="002C3786">
        <w:t>Control Enhancement</w:t>
      </w:r>
      <w:bookmarkEnd w:id="2915"/>
      <w:r w:rsidRPr="002C3786">
        <w:t xml:space="preserve"> </w:t>
      </w:r>
      <w:bookmarkEnd w:id="2916"/>
      <w:bookmarkEnd w:id="2917"/>
      <w:bookmarkEnd w:id="2918"/>
      <w:bookmarkEnd w:id="2919"/>
      <w:bookmarkEnd w:id="2920"/>
      <w:bookmarkEnd w:id="2921"/>
    </w:p>
    <w:p w:rsidR="00732C81" w:rsidRPr="002C3786" w:rsidRDefault="00732C81" w:rsidP="00732C81">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SC-7 (5)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1657709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954936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560858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941180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141035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4659866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719726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898208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498744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991319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6288905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4671377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SC-7 (5)</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 xml:space="preserve">AWS customers are responsible for </w:t>
            </w:r>
            <w:r>
              <w:t>properly implementing VPC’s security groups and network ACLs.]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922" w:name="_Toc468805050"/>
      <w:bookmarkStart w:id="2923" w:name="_Toc383429903"/>
      <w:bookmarkStart w:id="2924" w:name="_Toc383444712"/>
      <w:bookmarkStart w:id="2925" w:name="_Toc385594356"/>
      <w:bookmarkStart w:id="2926" w:name="_Toc385594744"/>
      <w:bookmarkStart w:id="2927" w:name="_Toc385595132"/>
      <w:bookmarkStart w:id="2928" w:name="_Toc388620974"/>
      <w:r w:rsidRPr="002C3786">
        <w:t>SC-7 (7)</w:t>
      </w:r>
      <w:r>
        <w:t xml:space="preserve"> </w:t>
      </w:r>
      <w:r w:rsidRPr="002C3786">
        <w:t>Control Enhancement</w:t>
      </w:r>
      <w:bookmarkEnd w:id="2922"/>
      <w:r w:rsidRPr="002C3786">
        <w:t xml:space="preserve"> </w:t>
      </w:r>
      <w:bookmarkEnd w:id="2923"/>
      <w:bookmarkEnd w:id="2924"/>
      <w:bookmarkEnd w:id="2925"/>
      <w:bookmarkEnd w:id="2926"/>
      <w:bookmarkEnd w:id="2927"/>
      <w:bookmarkEnd w:id="2928"/>
    </w:p>
    <w:p w:rsidR="00732C81" w:rsidRDefault="00732C81" w:rsidP="00732C81">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SC-7 (7)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w:t>
            </w:r>
            <w:r w:rsidRPr="00AD6338">
              <w:t>AWS Information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7967612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993474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097211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539773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950802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6322165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3671868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661354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123434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4306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30015353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3226898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SC-7 (7)</w:t>
            </w:r>
            <w:r w:rsidRPr="0036708B">
              <w:t xml:space="preserve">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6655CE" w:rsidRDefault="00732C81" w:rsidP="00963369">
            <w:pPr>
              <w:pStyle w:val="Instructions"/>
            </w:pPr>
            <w:r>
              <w:t>[</w:t>
            </w:r>
            <w:r w:rsidRPr="00D269D0">
              <w:t xml:space="preserve">AWS customers are responsible for </w:t>
            </w:r>
            <w:r>
              <w:t>properly implementing remote connections to prevent establishing a connection to the system VPC’s security groups deployed on AWS and other system outside of the boundary. This is commonly referred to as ‘split tunneling’.]</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929" w:name="_Toc468805051"/>
      <w:bookmarkStart w:id="2930" w:name="_Toc383429904"/>
      <w:bookmarkStart w:id="2931" w:name="_Toc383444713"/>
      <w:bookmarkStart w:id="2932" w:name="_Toc385594357"/>
      <w:bookmarkStart w:id="2933" w:name="_Toc385594745"/>
      <w:bookmarkStart w:id="2934" w:name="_Toc385595133"/>
      <w:bookmarkStart w:id="2935" w:name="_Toc388620975"/>
      <w:r w:rsidRPr="002C3786">
        <w:t>SC-7 (8)</w:t>
      </w:r>
      <w:r>
        <w:t xml:space="preserve"> </w:t>
      </w:r>
      <w:r w:rsidRPr="002C3786">
        <w:t>Control Enhancement</w:t>
      </w:r>
      <w:bookmarkEnd w:id="2929"/>
      <w:r w:rsidRPr="002C3786">
        <w:t xml:space="preserve"> </w:t>
      </w:r>
      <w:bookmarkEnd w:id="2930"/>
      <w:bookmarkEnd w:id="2931"/>
      <w:bookmarkEnd w:id="2932"/>
      <w:bookmarkEnd w:id="2933"/>
      <w:bookmarkEnd w:id="2934"/>
      <w:bookmarkEnd w:id="2935"/>
    </w:p>
    <w:p w:rsidR="00732C81" w:rsidRPr="002C3786" w:rsidRDefault="00732C81" w:rsidP="00732C81">
      <w:r w:rsidRPr="00E4097F">
        <w:t>The information system routes [</w:t>
      </w:r>
      <w:r w:rsidRPr="002B4E6E">
        <w:rPr>
          <w:rStyle w:val="GSAItalicEmphasisChar"/>
        </w:rPr>
        <w:t>Assignment: organization-defined internal communications traffic</w:t>
      </w:r>
      <w:r w:rsidRPr="00E4097F">
        <w:t>] to [</w:t>
      </w:r>
      <w:r w:rsidRPr="002B4E6E">
        <w:rPr>
          <w:rStyle w:val="GSAItalicEmphasisChar"/>
        </w:rPr>
        <w:t>Assignment: organization-defined external networks</w:t>
      </w:r>
      <w:r w:rsidRPr="00E4097F">
        <w:t>] through authenticated proxy servers at managed interfaces.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185BD1">
              <w:t>SC-7 (8)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85BD1">
              <w:t>Parameter SC-7(8)</w:t>
            </w:r>
            <w:r>
              <w:t>-</w:t>
            </w:r>
            <w:r w:rsidRPr="00185BD1">
              <w:t xml:space="preserve">1: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85BD1">
              <w:t>Parameter SC-7(8)</w:t>
            </w:r>
            <w:r>
              <w:t>-</w:t>
            </w:r>
            <w:r w:rsidRPr="00185BD1">
              <w:t>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123072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861169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145431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7054502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629655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2897463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722769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621601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400924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057391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091978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764432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85BD1">
              <w:t xml:space="preserve">SC-7 (8) </w:t>
            </w:r>
            <w:r w:rsidRPr="0036708B">
              <w:t>What is the solution and how is it implemented?</w:t>
            </w:r>
          </w:p>
        </w:tc>
      </w:tr>
      <w:tr w:rsidR="00732C81" w:rsidRPr="002C3786" w:rsidTr="00963369">
        <w:trPr>
          <w:trHeight w:val="224"/>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[It is a customer responsibility to route this traffic through authenticated proxy servers. This can be implemented with an EC2 instance acting as a proxy. Traffic can also be routed through a site-to-site VPN connection between the customers VPC to the customers network infrastructure and out to the internet through their existing TIC or internet proxy.]</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936" w:name="_Toc468805052"/>
      <w:bookmarkStart w:id="2937" w:name="_Toc383429905"/>
      <w:bookmarkStart w:id="2938" w:name="_Toc383444714"/>
      <w:bookmarkStart w:id="2939" w:name="_Toc385594358"/>
      <w:bookmarkStart w:id="2940" w:name="_Toc385594746"/>
      <w:bookmarkStart w:id="2941" w:name="_Toc385595134"/>
      <w:bookmarkStart w:id="2942" w:name="_Toc388620976"/>
      <w:r w:rsidRPr="002C3786">
        <w:t>SC-7 (12)</w:t>
      </w:r>
      <w:r>
        <w:t xml:space="preserve"> </w:t>
      </w:r>
      <w:r w:rsidRPr="002C3786">
        <w:t>Control Enhancement</w:t>
      </w:r>
      <w:bookmarkEnd w:id="2936"/>
      <w:r w:rsidRPr="002C3786">
        <w:t xml:space="preserve"> </w:t>
      </w:r>
      <w:bookmarkEnd w:id="2937"/>
      <w:bookmarkEnd w:id="2938"/>
      <w:bookmarkEnd w:id="2939"/>
      <w:bookmarkEnd w:id="2940"/>
      <w:bookmarkEnd w:id="2941"/>
      <w:bookmarkEnd w:id="2942"/>
    </w:p>
    <w:p w:rsidR="00732C81" w:rsidRPr="002C3786" w:rsidRDefault="00732C81" w:rsidP="00732C81">
      <w:r w:rsidRPr="00A8144E">
        <w:t xml:space="preserve">The </w:t>
      </w:r>
      <w:r w:rsidRPr="00AE3199">
        <w:t>organization implements [</w:t>
      </w:r>
      <w:r w:rsidRPr="00BD4558">
        <w:rPr>
          <w:rStyle w:val="GSAItalicEmphasisChar"/>
        </w:rPr>
        <w:t xml:space="preserve">FedRAMP </w:t>
      </w:r>
      <w:r w:rsidRPr="002B4E6E">
        <w:rPr>
          <w:rStyle w:val="GSAItalicEmphasisChar"/>
        </w:rPr>
        <w:t xml:space="preserve">Assignment: </w:t>
      </w:r>
      <w:r w:rsidRPr="00BD4558">
        <w:rPr>
          <w:rStyle w:val="GSAItalicEmphasisChar"/>
        </w:rPr>
        <w:t>Host Intrusion Prevention System (HIPS), Host Intrusion Detection System (HIDS), or minimally a host-based firewall</w:t>
      </w:r>
      <w:r w:rsidRPr="00AE3199">
        <w:t>] at [</w:t>
      </w:r>
      <w:r w:rsidRPr="002B4E6E">
        <w:rPr>
          <w:rStyle w:val="GSAItalicEmphasisChar"/>
        </w:rPr>
        <w:t>Assignment: organization-defined information system components</w:t>
      </w:r>
      <w:r w:rsidRPr="00AE3199">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185BD1">
              <w:t>SC-7 (12)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85BD1">
              <w:t>Parameter SC-7(12)-1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85BD1">
              <w:t>Parameter SC-7(12)-2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8934529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389396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38321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880580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272804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054629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259899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912092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020514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454321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6516766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517954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85BD1">
              <w:t>SC-7 (12)</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 xml:space="preserve">AWS customers are responsible for </w:t>
            </w:r>
            <w:r>
              <w:t>properly implementing host-based boundary protections on their EC2 instances.]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943" w:name="_Toc468805053"/>
      <w:bookmarkStart w:id="2944" w:name="_Toc383429906"/>
      <w:bookmarkStart w:id="2945" w:name="_Toc383444715"/>
      <w:bookmarkStart w:id="2946" w:name="_Toc385594359"/>
      <w:bookmarkStart w:id="2947" w:name="_Toc385594747"/>
      <w:bookmarkStart w:id="2948" w:name="_Toc385595135"/>
      <w:bookmarkStart w:id="2949" w:name="_Toc388620977"/>
      <w:r w:rsidRPr="002C3786">
        <w:t>SC-7 (13)</w:t>
      </w:r>
      <w:r>
        <w:t xml:space="preserve"> </w:t>
      </w:r>
      <w:r w:rsidRPr="002C3786">
        <w:t>Control Enhancement</w:t>
      </w:r>
      <w:bookmarkEnd w:id="2943"/>
      <w:r w:rsidRPr="002C3786">
        <w:t xml:space="preserve"> </w:t>
      </w:r>
      <w:bookmarkEnd w:id="2944"/>
      <w:bookmarkEnd w:id="2945"/>
      <w:bookmarkEnd w:id="2946"/>
      <w:bookmarkEnd w:id="2947"/>
      <w:bookmarkEnd w:id="2948"/>
      <w:bookmarkEnd w:id="2949"/>
    </w:p>
    <w:p w:rsidR="00732C81" w:rsidRPr="002C3786" w:rsidRDefault="00732C81" w:rsidP="00732C81">
      <w:r w:rsidRPr="00DD258E">
        <w:t>The organization isolates [</w:t>
      </w:r>
      <w:r>
        <w:rPr>
          <w:rStyle w:val="GSAItalicEmphasisChar"/>
        </w:rPr>
        <w:t>FedRAMP</w:t>
      </w:r>
      <w:r>
        <w:t xml:space="preserve"> </w:t>
      </w:r>
      <w:r w:rsidRPr="002B4E6E">
        <w:rPr>
          <w:rStyle w:val="GSAItalicEmphasisChar"/>
        </w:rPr>
        <w:t xml:space="preserve">Assignment: See SC-7 (13) additional </w:t>
      </w:r>
      <w:r>
        <w:rPr>
          <w:rStyle w:val="GSAItalicEmphasisChar"/>
        </w:rPr>
        <w:t>FedRAMP</w:t>
      </w:r>
      <w:r w:rsidRPr="002B4E6E">
        <w:rPr>
          <w:rStyle w:val="GSAItalicEmphasisChar"/>
        </w:rPr>
        <w:t xml:space="preserve"> Requirements and Guidance</w:t>
      </w:r>
      <w:r w:rsidRPr="00DD258E">
        <w:t>] from other internal information system components by implementing physically separate subnetworks with managed interfaces to other components of the system.</w:t>
      </w:r>
    </w:p>
    <w:p w:rsidR="00732C81" w:rsidRDefault="00732C81" w:rsidP="00732C81">
      <w:pPr>
        <w:pStyle w:val="GSAGuidance"/>
      </w:pPr>
      <w:r w:rsidRPr="00185BD1">
        <w:rPr>
          <w:rStyle w:val="GSAGuidanceBoldChar"/>
        </w:rPr>
        <w:t xml:space="preserve">SC-7 (13) Additional </w:t>
      </w:r>
      <w:r>
        <w:rPr>
          <w:rStyle w:val="GSAGuidanceBoldChar"/>
        </w:rPr>
        <w:t>FedRAMP</w:t>
      </w:r>
      <w:r w:rsidRPr="00185BD1">
        <w:rPr>
          <w:rStyle w:val="GSAGuidanceBoldChar"/>
        </w:rPr>
        <w:t xml:space="preserve"> Requirements and Guidance:</w:t>
      </w:r>
      <w:r w:rsidRPr="00185BD1">
        <w:t xml:space="preserve"> </w:t>
      </w:r>
    </w:p>
    <w:p w:rsidR="00732C81" w:rsidRDefault="00732C81" w:rsidP="00732C81">
      <w:pPr>
        <w:pStyle w:val="GSAGuidance"/>
      </w:pPr>
      <w:r w:rsidRPr="000C7B84">
        <w:rPr>
          <w:rStyle w:val="GSAGuidanceBoldChar"/>
        </w:rPr>
        <w:t>Requirement</w:t>
      </w:r>
      <w:r w:rsidRPr="000C7B84">
        <w:t xml:space="preserve">: </w:t>
      </w:r>
      <w:r w:rsidRPr="00185BD1">
        <w:t xml:space="preserve">The service provider defines key information security tools, mechanisms, and support components </w:t>
      </w:r>
      <w:r w:rsidRPr="001D0917">
        <w:t xml:space="preserve">associated with system and security </w:t>
      </w:r>
      <w:r w:rsidRPr="00A2323E">
        <w:t>administration and security administration and isolates</w:t>
      </w:r>
      <w:r w:rsidRPr="001D0917">
        <w:t xml:space="preserve"> those tools, mechanisms, and support components from other internal information system components via physically or logically separate subnets.</w:t>
      </w:r>
      <w:r>
        <w:t xml:space="preserve"> </w:t>
      </w:r>
    </w:p>
    <w:p w:rsidR="00732C81" w:rsidRPr="00A2323E" w:rsidRDefault="00732C81" w:rsidP="00732C81">
      <w:pPr>
        <w:pStyle w:val="GSAGuidance"/>
      </w:pPr>
      <w:r w:rsidRPr="00A2323E">
        <w:rPr>
          <w:rStyle w:val="GSAGuidanceBoldChar"/>
        </w:rPr>
        <w:t>Guidance</w:t>
      </w:r>
      <w:r w:rsidRPr="00A2323E">
        <w:t>: Examples include: information security tools, mechanisms, and support components such as, but not limited to PKI, patching infrastructure, cyber defense tools, special purpose gateway, vulnerability tracking systems, internet access points (IAPs); network element and data center administrative/management traffic; Demilitarized Zones (DMZs), Server farms/computing centers,  centralized audit log servers etc.</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185BD1">
              <w:t>SC-7 (1</w:t>
            </w:r>
            <w:r>
              <w:t>3</w:t>
            </w:r>
            <w:r w:rsidRPr="00185BD1">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185BD1">
              <w:t>Parameter SC-7(1</w:t>
            </w:r>
            <w:r>
              <w:t>3</w:t>
            </w:r>
            <w:r w:rsidRPr="00185BD1">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0754275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668118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990472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281567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80031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275288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5561462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1007580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242950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815888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1393472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661446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85BD1">
              <w:t xml:space="preserve">SC-7 (13)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1465B2">
              <w:t>AWS customers are responsible for properly implementing VPC’s s</w:t>
            </w:r>
            <w:r>
              <w:t>ecurity groups and network ACLs.]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Pr>
        <w:rPr>
          <w:highlight w:val="yellow"/>
        </w:rPr>
      </w:pPr>
    </w:p>
    <w:p w:rsidR="00732C81" w:rsidRDefault="00732C81" w:rsidP="00732C81">
      <w:pPr>
        <w:pStyle w:val="Heading4"/>
      </w:pPr>
      <w:bookmarkStart w:id="2950" w:name="_Toc468805054"/>
      <w:bookmarkStart w:id="2951" w:name="_Toc383429907"/>
      <w:bookmarkStart w:id="2952" w:name="_Toc383444716"/>
      <w:bookmarkStart w:id="2953" w:name="_Toc385594360"/>
      <w:bookmarkStart w:id="2954" w:name="_Toc385594748"/>
      <w:bookmarkStart w:id="2955" w:name="_Toc385595136"/>
      <w:bookmarkStart w:id="2956" w:name="_Toc388620978"/>
      <w:r w:rsidRPr="002C3786">
        <w:t>SC-7 (18)</w:t>
      </w:r>
      <w:r>
        <w:t xml:space="preserve"> </w:t>
      </w:r>
      <w:r w:rsidRPr="002C3786">
        <w:t>Control Enhancement</w:t>
      </w:r>
      <w:bookmarkEnd w:id="2950"/>
      <w:r w:rsidRPr="002C3786">
        <w:t xml:space="preserve"> </w:t>
      </w:r>
      <w:bookmarkEnd w:id="2951"/>
      <w:bookmarkEnd w:id="2952"/>
      <w:bookmarkEnd w:id="2953"/>
      <w:bookmarkEnd w:id="2954"/>
      <w:bookmarkEnd w:id="2955"/>
      <w:bookmarkEnd w:id="2956"/>
    </w:p>
    <w:p w:rsidR="00732C81" w:rsidRPr="00F01982" w:rsidRDefault="00732C81" w:rsidP="00732C81">
      <w:pPr>
        <w:keepNext/>
      </w:pPr>
      <w:r w:rsidRPr="002C3786">
        <w:t>The information system fails securely in the event of an operational failure of a boundary protection device.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185BD1">
              <w:t>SC-7 (18)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022555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77068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988946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744211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306561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5963114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518807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726199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018370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791857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4418518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546043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85BD1">
              <w:t xml:space="preserve">SC-7 (18)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 xml:space="preserve">AWS customers are responsible for </w:t>
            </w:r>
            <w:r>
              <w:t>properly implementing VPC’s security groups and network ACLs.]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957" w:name="_Toc468805055"/>
      <w:bookmarkStart w:id="2958" w:name="_Toc383429908"/>
      <w:bookmarkStart w:id="2959" w:name="_Toc383444717"/>
      <w:bookmarkStart w:id="2960" w:name="_Toc385594361"/>
      <w:bookmarkStart w:id="2961" w:name="_Toc385594749"/>
      <w:bookmarkStart w:id="2962" w:name="_Toc385595137"/>
      <w:bookmarkStart w:id="2963" w:name="_Toc388620979"/>
      <w:bookmarkStart w:id="2964" w:name="_Toc449543487"/>
      <w:r w:rsidRPr="002C3786">
        <w:t>SC-8</w:t>
      </w:r>
      <w:r>
        <w:t xml:space="preserve"> </w:t>
      </w:r>
      <w:r w:rsidRPr="002C3786">
        <w:t xml:space="preserve">Transmission </w:t>
      </w:r>
      <w:r>
        <w:t xml:space="preserve">Confidentiality and </w:t>
      </w:r>
      <w:r w:rsidRPr="002C3786">
        <w:t>Integrity</w:t>
      </w:r>
      <w:bookmarkEnd w:id="2957"/>
      <w:r w:rsidRPr="002C3786">
        <w:t xml:space="preserve"> </w:t>
      </w:r>
      <w:bookmarkEnd w:id="2958"/>
      <w:bookmarkEnd w:id="2959"/>
      <w:bookmarkEnd w:id="2960"/>
      <w:bookmarkEnd w:id="2961"/>
      <w:bookmarkEnd w:id="2962"/>
      <w:bookmarkEnd w:id="2963"/>
      <w:bookmarkEnd w:id="2964"/>
    </w:p>
    <w:p w:rsidR="00732C81" w:rsidRDefault="00732C81" w:rsidP="00732C81">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185BD1">
              <w:t>SC-8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185BD1">
              <w:t>SC-8</w:t>
            </w:r>
            <w:r w:rsidRPr="00D00D47">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373470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390879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1287257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798180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37393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272601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750623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5594892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631118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931240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9282986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677680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185BD1">
              <w:t>SC-8</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AW</w:t>
            </w:r>
            <w:r>
              <w:t>S customers are responsible for protecting the confidentiality and integrity of the connectivity to their EC2 systems running on AWS by installing and managing FIPS 140-2 validated software modules to handle customer connections to web applications.]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2965" w:name="_Toc468805056"/>
      <w:bookmarkStart w:id="2966" w:name="_Toc383429910"/>
      <w:bookmarkStart w:id="2967" w:name="_Toc383444718"/>
      <w:bookmarkStart w:id="2968" w:name="_Toc385594362"/>
      <w:bookmarkStart w:id="2969" w:name="_Toc385594750"/>
      <w:bookmarkStart w:id="2970" w:name="_Toc385595138"/>
      <w:bookmarkStart w:id="2971" w:name="_Toc388620980"/>
      <w:bookmarkStart w:id="2972" w:name="_Ref444858901"/>
      <w:r w:rsidRPr="002C3786">
        <w:t>SC-8 (1)</w:t>
      </w:r>
      <w:r>
        <w:t xml:space="preserve"> </w:t>
      </w:r>
      <w:r w:rsidRPr="002C3786">
        <w:t>Control Enhancement</w:t>
      </w:r>
      <w:bookmarkEnd w:id="2965"/>
      <w:r w:rsidRPr="002C3786">
        <w:t xml:space="preserve"> </w:t>
      </w:r>
      <w:bookmarkEnd w:id="2966"/>
      <w:bookmarkEnd w:id="2967"/>
      <w:bookmarkEnd w:id="2968"/>
      <w:bookmarkEnd w:id="2969"/>
      <w:bookmarkEnd w:id="2970"/>
      <w:bookmarkEnd w:id="2971"/>
      <w:bookmarkEnd w:id="2972"/>
    </w:p>
    <w:p w:rsidR="00732C81" w:rsidRDefault="00732C81" w:rsidP="00732C81">
      <w:r w:rsidRPr="00DD258E">
        <w:rPr>
          <w:bCs/>
        </w:rPr>
        <w:t>The information system implements cryptographic mechanisms to</w:t>
      </w:r>
      <w:r>
        <w:t xml:space="preserve"> </w:t>
      </w:r>
      <w:r w:rsidRPr="004E58DA">
        <w:t>[</w:t>
      </w:r>
      <w:r>
        <w:rPr>
          <w:rStyle w:val="GSAItalicEmphasisChar"/>
        </w:rPr>
        <w:t>FedRAMP</w:t>
      </w:r>
      <w:r w:rsidRPr="002B4E6E">
        <w:rPr>
          <w:rStyle w:val="GSAItalicEmphasisChar"/>
        </w:rPr>
        <w:t xml:space="preserve"> Assignment: prevent unauthorized disclosure of information AND detect changes to information</w:t>
      </w:r>
      <w:r w:rsidRPr="004E58DA">
        <w:t>]</w:t>
      </w:r>
      <w:r>
        <w:t xml:space="preserve"> </w:t>
      </w:r>
      <w:r w:rsidRPr="00DD258E">
        <w:rPr>
          <w:bCs/>
        </w:rPr>
        <w:t xml:space="preserve">during transmission unless otherwise protected by </w:t>
      </w:r>
      <w:r w:rsidRPr="004E58DA">
        <w:t>[</w:t>
      </w:r>
      <w:r>
        <w:rPr>
          <w:rStyle w:val="GSAItalicEmphasisChar"/>
        </w:rPr>
        <w:t>FedRAMP</w:t>
      </w:r>
      <w:r w:rsidRPr="002B4E6E">
        <w:rPr>
          <w:rStyle w:val="GSAItalicEmphasisChar"/>
        </w:rPr>
        <w:t xml:space="preserve"> Assignment: a hardened or alarmed carrier Protective Distribution System (PDS)</w:t>
      </w:r>
      <w:r>
        <w:t>]</w:t>
      </w:r>
      <w:r w:rsidRPr="00DD258E">
        <w:rPr>
          <w:bCs/>
        </w:rPr>
        <w:t>.</w:t>
      </w:r>
      <w:r w:rsidRPr="00DD258E" w:rsidDel="009C516A">
        <w:rPr>
          <w:bCs/>
        </w:rPr>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SC-8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2C3786">
              <w:t>SC-8 (1)</w:t>
            </w:r>
            <w:r>
              <w:t>-1</w:t>
            </w:r>
            <w:r w:rsidRPr="00D00D47">
              <w:t>:</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2C3786">
              <w:t>SC-8 (1)</w:t>
            </w:r>
            <w:r>
              <w:t>-2</w:t>
            </w:r>
            <w:r w:rsidRPr="00D00D47">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601460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603131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876176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636412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1306891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610343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201147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3499894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2214149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888728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9973406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337936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SC-8 (1)</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AW</w:t>
            </w:r>
            <w:r>
              <w:t>S customers are responsible for protecting the confidentiality and integrity of the connectivity to their EC2 systems running on AWS by installing and managing FIPS 140-2 validated software modules to handle customer connections to web applications.]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2973" w:name="_Toc383429180"/>
      <w:bookmarkStart w:id="2974" w:name="_Toc383429912"/>
      <w:bookmarkStart w:id="2975" w:name="_Toc383430638"/>
      <w:bookmarkStart w:id="2976" w:name="_Toc383431236"/>
      <w:bookmarkStart w:id="2977" w:name="_Toc383432377"/>
      <w:bookmarkStart w:id="2978" w:name="_Toc468805057"/>
      <w:bookmarkStart w:id="2979" w:name="_Toc383429913"/>
      <w:bookmarkStart w:id="2980" w:name="_Toc383444719"/>
      <w:bookmarkStart w:id="2981" w:name="_Toc385594363"/>
      <w:bookmarkStart w:id="2982" w:name="_Toc385594751"/>
      <w:bookmarkStart w:id="2983" w:name="_Toc385595139"/>
      <w:bookmarkStart w:id="2984" w:name="_Toc388620981"/>
      <w:bookmarkStart w:id="2985" w:name="_Toc449543489"/>
      <w:bookmarkEnd w:id="2973"/>
      <w:bookmarkEnd w:id="2974"/>
      <w:bookmarkEnd w:id="2975"/>
      <w:bookmarkEnd w:id="2976"/>
      <w:bookmarkEnd w:id="2977"/>
      <w:r w:rsidRPr="002C3786">
        <w:t>SC-10</w:t>
      </w:r>
      <w:r>
        <w:t xml:space="preserve"> </w:t>
      </w:r>
      <w:r w:rsidRPr="002C3786">
        <w:t>Network Disconnect</w:t>
      </w:r>
      <w:bookmarkEnd w:id="2978"/>
      <w:r w:rsidRPr="002C3786">
        <w:t xml:space="preserve"> </w:t>
      </w:r>
      <w:bookmarkEnd w:id="2979"/>
      <w:bookmarkEnd w:id="2980"/>
      <w:bookmarkEnd w:id="2981"/>
      <w:bookmarkEnd w:id="2982"/>
      <w:bookmarkEnd w:id="2983"/>
      <w:bookmarkEnd w:id="2984"/>
      <w:bookmarkEnd w:id="2985"/>
    </w:p>
    <w:p w:rsidR="00732C81" w:rsidRDefault="00732C81" w:rsidP="00732C81">
      <w:r w:rsidRPr="00C66718">
        <w:t xml:space="preserve">The information system terminates the network connection associated with a </w:t>
      </w:r>
      <w:r w:rsidRPr="2AC62BE1">
        <w:t xml:space="preserve">communications session at the end of the session or after </w:t>
      </w:r>
      <w:r w:rsidRPr="00A8144E">
        <w:t>[</w:t>
      </w:r>
      <w:r>
        <w:rPr>
          <w:rStyle w:val="GSAItalicEmphasisChar"/>
        </w:rPr>
        <w:t>FedRAMP</w:t>
      </w:r>
      <w:r w:rsidRPr="002B4E6E">
        <w:rPr>
          <w:rStyle w:val="GSAItalicEmphasisChar"/>
        </w:rPr>
        <w:t xml:space="preserve"> Assignment: </w:t>
      </w:r>
      <w:r w:rsidRPr="001D7F34">
        <w:rPr>
          <w:rStyle w:val="GSAItalicEmphasisChar"/>
        </w:rPr>
        <w:t xml:space="preserve">no longer than </w:t>
      </w:r>
      <w:r>
        <w:rPr>
          <w:rStyle w:val="GSAItalicEmphasisChar"/>
        </w:rPr>
        <w:t>ten (</w:t>
      </w:r>
      <w:r w:rsidRPr="001D7F34">
        <w:rPr>
          <w:rStyle w:val="GSAItalicEmphasisChar"/>
        </w:rPr>
        <w:t>10</w:t>
      </w:r>
      <w:r>
        <w:rPr>
          <w:rStyle w:val="GSAItalicEmphasisChar"/>
        </w:rPr>
        <w:t>)</w:t>
      </w:r>
      <w:r w:rsidRPr="001D7F34">
        <w:rPr>
          <w:rStyle w:val="GSAItalicEmphasisChar"/>
        </w:rPr>
        <w:t xml:space="preserve"> minutes </w:t>
      </w:r>
      <w:r w:rsidRPr="00254FB6">
        <w:rPr>
          <w:rStyle w:val="GSAItalicEmphasisChar"/>
        </w:rPr>
        <w:t>for privileged sessions</w:t>
      </w:r>
      <w:r w:rsidRPr="00CD7D22">
        <w:rPr>
          <w:rStyle w:val="GSAItalicEmphasisChar"/>
        </w:rPr>
        <w:t xml:space="preserve"> </w:t>
      </w:r>
      <w:r w:rsidRPr="001D7F34">
        <w:rPr>
          <w:rStyle w:val="GSAItalicEmphasisChar"/>
        </w:rPr>
        <w:t xml:space="preserve">and no longer than </w:t>
      </w:r>
      <w:r>
        <w:rPr>
          <w:rStyle w:val="GSAItalicEmphasisChar"/>
        </w:rPr>
        <w:t>fifteen (</w:t>
      </w:r>
      <w:r w:rsidRPr="001D7F34">
        <w:rPr>
          <w:rStyle w:val="GSAItalicEmphasisChar"/>
        </w:rPr>
        <w:t>15</w:t>
      </w:r>
      <w:r>
        <w:rPr>
          <w:rStyle w:val="GSAItalicEmphasisChar"/>
        </w:rPr>
        <w:t>)</w:t>
      </w:r>
      <w:r w:rsidRPr="001D7F34">
        <w:rPr>
          <w:rStyle w:val="GSAItalicEmphasisChar"/>
        </w:rPr>
        <w:t xml:space="preserve"> minutes for user sessions</w:t>
      </w:r>
      <w:r w:rsidRPr="00553CC9">
        <w:t>]</w:t>
      </w:r>
      <w:r w:rsidRPr="007E4636">
        <w:t xml:space="preserve"> </w:t>
      </w:r>
      <w:r w:rsidRPr="2AC62BE1">
        <w:t>of inactivity.</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SC-10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510E3F">
              <w:t>AWS Information Security Manager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2C3786">
              <w:t>SC-10</w:t>
            </w:r>
            <w:r w:rsidRPr="00D00D47">
              <w:t>:</w:t>
            </w:r>
            <w:r>
              <w:t xml:space="preserve"> </w:t>
            </w:r>
            <w:r w:rsidRPr="00641A2E">
              <w:rPr>
                <w:bCs/>
              </w:rPr>
              <w:t>no longer than 10 minutes in-band management and no longer than 15 minutes for user sessions</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844799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659678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1071000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0809749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500378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4029589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068478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534227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991493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760802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0745707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8216487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SC-10</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516E1" w:rsidRDefault="00732C81" w:rsidP="00963369">
            <w:pPr>
              <w:pStyle w:val="Instructions"/>
            </w:pPr>
            <w:r>
              <w:t>[</w:t>
            </w:r>
            <w:r w:rsidRPr="00D269D0">
              <w:t>AW</w:t>
            </w:r>
            <w:r>
              <w:t>S customers are responsible for implementing network disconnects at the end of a session or after a period of inactivity.]</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B4868" w:rsidRDefault="00732C81" w:rsidP="00963369">
            <w:pPr>
              <w:rPr>
                <w:sz w:val="20"/>
                <w:szCs w:val="20"/>
              </w:rPr>
            </w:pPr>
            <w:r>
              <w:rPr>
                <w:rFonts w:asciiTheme="minorHAnsi" w:hAnsiTheme="minorHAnsi"/>
                <w:sz w:val="20"/>
                <w:szCs w:val="20"/>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2986" w:name="_Toc468805058"/>
      <w:bookmarkStart w:id="2987" w:name="_Toc383429915"/>
      <w:bookmarkStart w:id="2988" w:name="_Toc383444721"/>
      <w:bookmarkStart w:id="2989" w:name="_Toc385594364"/>
      <w:bookmarkStart w:id="2990" w:name="_Toc385594752"/>
      <w:bookmarkStart w:id="2991" w:name="_Toc385595140"/>
      <w:bookmarkStart w:id="2992" w:name="_Toc388620982"/>
      <w:bookmarkStart w:id="2993" w:name="_Toc449543490"/>
      <w:r w:rsidRPr="002C3786">
        <w:t>SC-12</w:t>
      </w:r>
      <w:r>
        <w:t xml:space="preserve"> </w:t>
      </w:r>
      <w:r w:rsidRPr="002C3786">
        <w:t xml:space="preserve">Cryptographic Key Establishment </w:t>
      </w:r>
      <w:r>
        <w:t>and</w:t>
      </w:r>
      <w:r w:rsidRPr="002C3786">
        <w:t xml:space="preserve"> Management</w:t>
      </w:r>
      <w:bookmarkEnd w:id="2986"/>
      <w:r w:rsidRPr="002C3786">
        <w:t xml:space="preserve"> </w:t>
      </w:r>
      <w:bookmarkEnd w:id="2987"/>
      <w:bookmarkEnd w:id="2988"/>
      <w:bookmarkEnd w:id="2989"/>
      <w:bookmarkEnd w:id="2990"/>
      <w:bookmarkEnd w:id="2991"/>
      <w:bookmarkEnd w:id="2992"/>
      <w:bookmarkEnd w:id="2993"/>
    </w:p>
    <w:p w:rsidR="00732C81" w:rsidRDefault="00732C81" w:rsidP="00732C81">
      <w:r w:rsidRPr="00AE3199">
        <w:t>The organization establishes and manages cryptographic keys for required cryptography employed within the information system in accordance with [</w:t>
      </w:r>
      <w:r w:rsidRPr="002B4E6E">
        <w:rPr>
          <w:rStyle w:val="GSAItalicEmphasisChar"/>
        </w:rPr>
        <w:t>Assignment: organization-defined requirements for key generation, distribution, storage, access, and destruction</w:t>
      </w:r>
      <w:r w:rsidRPr="00AE3199">
        <w:t>].</w:t>
      </w:r>
    </w:p>
    <w:p w:rsidR="00732C81" w:rsidRDefault="00732C81" w:rsidP="00732C81">
      <w:pPr>
        <w:pStyle w:val="GSAGuidance"/>
        <w:rPr>
          <w:rStyle w:val="GSAGuidanceBoldChar"/>
        </w:rPr>
      </w:pPr>
      <w:r w:rsidRPr="00CF27C3">
        <w:rPr>
          <w:rStyle w:val="GSAGuidanceBoldChar"/>
        </w:rPr>
        <w:t xml:space="preserve">SC-12 Additional </w:t>
      </w:r>
      <w:r>
        <w:rPr>
          <w:rStyle w:val="GSAGuidanceBoldChar"/>
        </w:rPr>
        <w:t>FedRAMP</w:t>
      </w:r>
      <w:r w:rsidRPr="00CF27C3">
        <w:rPr>
          <w:rStyle w:val="GSAGuidanceBoldChar"/>
        </w:rPr>
        <w:t xml:space="preserve"> Requirements and Guidance: </w:t>
      </w:r>
    </w:p>
    <w:p w:rsidR="00732C81" w:rsidRPr="002C3786" w:rsidRDefault="00732C81" w:rsidP="00732C81">
      <w:pPr>
        <w:pStyle w:val="GSAGuidance"/>
      </w:pPr>
      <w:r w:rsidRPr="00CF27C3">
        <w:rPr>
          <w:rStyle w:val="GSAGuidanceBoldChar"/>
        </w:rPr>
        <w:t>Guidance:</w:t>
      </w:r>
      <w:r w:rsidRPr="00F01982">
        <w:t xml:space="preserve"> </w:t>
      </w:r>
      <w:r w:rsidRPr="00CD0348">
        <w:t>Federally approved and validated cryptography</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SC-12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2C3786">
              <w:t>SC-12</w:t>
            </w:r>
            <w:r w:rsidRPr="00D00D47">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9877068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467254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760793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62389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8627265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141058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640257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119413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086104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895299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5794611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382661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SC-12</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911722">
              <w:rPr>
                <w:rFonts w:asciiTheme="minorHAnsi" w:eastAsiaTheme="minorEastAsia" w:hAnsiTheme="minorHAnsi"/>
                <w:i/>
                <w:kern w:val="24"/>
                <w:sz w:val="20"/>
                <w:lang w:eastAsia="zh-TW"/>
              </w:rPr>
              <w:t>AWS customers are responsible for creating, managing and escrowing the keys</w:t>
            </w:r>
            <w:r>
              <w:rPr>
                <w:rFonts w:asciiTheme="minorHAnsi" w:eastAsiaTheme="minorEastAsia" w:hAnsiTheme="minorHAnsi"/>
                <w:i/>
                <w:kern w:val="24"/>
                <w:sz w:val="20"/>
                <w:lang w:eastAsia="zh-TW"/>
              </w:rPr>
              <w:t xml:space="preserve"> they use </w:t>
            </w:r>
            <w:r w:rsidRPr="00911722">
              <w:rPr>
                <w:rFonts w:asciiTheme="minorHAnsi" w:eastAsiaTheme="minorEastAsia" w:hAnsiTheme="minorHAnsi"/>
                <w:i/>
                <w:kern w:val="24"/>
                <w:sz w:val="20"/>
                <w:lang w:eastAsia="zh-TW"/>
              </w:rPr>
              <w:t>on AWS, or choosing to use server-side encryption with keys managed by AWS. AWS customers can use AWS provided functionality such as Cloud HSM or KMS to manage their keys, or manage them using a solution of their own.</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2994" w:name="_Toc383429184"/>
      <w:bookmarkStart w:id="2995" w:name="_Toc383429916"/>
      <w:bookmarkStart w:id="2996" w:name="_Toc383430642"/>
      <w:bookmarkStart w:id="2997" w:name="_Toc383431240"/>
      <w:bookmarkStart w:id="2998" w:name="_Toc383432381"/>
      <w:bookmarkStart w:id="2999" w:name="_Toc468805059"/>
      <w:bookmarkStart w:id="3000" w:name="_Toc383429918"/>
      <w:bookmarkStart w:id="3001" w:name="_Toc383444722"/>
      <w:bookmarkStart w:id="3002" w:name="_Toc385594365"/>
      <w:bookmarkStart w:id="3003" w:name="_Toc385594753"/>
      <w:bookmarkStart w:id="3004" w:name="_Toc385595141"/>
      <w:bookmarkStart w:id="3005" w:name="_Toc388620983"/>
      <w:bookmarkEnd w:id="2994"/>
      <w:bookmarkEnd w:id="2995"/>
      <w:bookmarkEnd w:id="2996"/>
      <w:bookmarkEnd w:id="2997"/>
      <w:bookmarkEnd w:id="2998"/>
      <w:r w:rsidRPr="002C3786">
        <w:t>SC-12 (2)</w:t>
      </w:r>
      <w:r>
        <w:t xml:space="preserve"> </w:t>
      </w:r>
      <w:r w:rsidRPr="002C3786">
        <w:t>Control Enhancement</w:t>
      </w:r>
      <w:bookmarkEnd w:id="2999"/>
      <w:r w:rsidRPr="002C3786">
        <w:t xml:space="preserve"> </w:t>
      </w:r>
      <w:bookmarkEnd w:id="3000"/>
      <w:bookmarkEnd w:id="3001"/>
      <w:bookmarkEnd w:id="3002"/>
      <w:bookmarkEnd w:id="3003"/>
      <w:bookmarkEnd w:id="3004"/>
      <w:bookmarkEnd w:id="3005"/>
    </w:p>
    <w:p w:rsidR="00732C81" w:rsidRDefault="00732C81" w:rsidP="00732C81">
      <w:pPr>
        <w:rPr>
          <w:bCs/>
        </w:rPr>
      </w:pPr>
      <w:r w:rsidRPr="00553CC9">
        <w:t>The organization produces, controls, and distributes symmetric cryptographic keys using</w:t>
      </w:r>
      <w:r w:rsidRPr="009557CC">
        <w:t xml:space="preserve"> </w:t>
      </w:r>
      <w:r w:rsidRPr="00A8144E">
        <w:t>[</w:t>
      </w:r>
      <w:r>
        <w:rPr>
          <w:rStyle w:val="GSAItalicEmphasisChar"/>
        </w:rPr>
        <w:t>FedRAMP</w:t>
      </w:r>
      <w:r w:rsidRPr="00AE3199">
        <w:t xml:space="preserve"> </w:t>
      </w:r>
      <w:r w:rsidRPr="002B4E6E">
        <w:rPr>
          <w:rStyle w:val="GSAItalicEmphasisChar"/>
        </w:rPr>
        <w:t>Selection: NIST FIPS-compliant</w:t>
      </w:r>
      <w:r w:rsidRPr="00AE3199">
        <w:t>] key management technology and processes.</w:t>
      </w:r>
      <w:r w:rsidRPr="002C3786">
        <w:rPr>
          <w:bCs/>
        </w:rPr>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CF27C3">
              <w:t>SC-12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CF27C3">
              <w:t>SC-12 (2)</w:t>
            </w:r>
            <w:r w:rsidRPr="00D00D47">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1249657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899565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077450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788403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301097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929452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516513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372050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490056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719146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10124427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835865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CF27C3">
              <w:t xml:space="preserve">SC-12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911722">
              <w:rPr>
                <w:rFonts w:asciiTheme="minorHAnsi" w:eastAsiaTheme="minorEastAsia" w:hAnsiTheme="minorHAnsi"/>
                <w:i/>
                <w:kern w:val="24"/>
                <w:sz w:val="20"/>
                <w:lang w:eastAsia="zh-TW"/>
              </w:rPr>
              <w:t>AWS customers may leverage the AWS KMS or HSM to escrow their keys, or implement an on-premise solution for escrow.</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3006" w:name="_Toc468805060"/>
      <w:bookmarkStart w:id="3007" w:name="_Toc383429919"/>
      <w:bookmarkStart w:id="3008" w:name="_Toc383444723"/>
      <w:bookmarkStart w:id="3009" w:name="_Toc385594366"/>
      <w:bookmarkStart w:id="3010" w:name="_Toc385594754"/>
      <w:bookmarkStart w:id="3011" w:name="_Toc385595142"/>
      <w:bookmarkStart w:id="3012" w:name="_Toc388620984"/>
      <w:r w:rsidRPr="00A8144E">
        <w:t>SC-12 (</w:t>
      </w:r>
      <w:r w:rsidRPr="00AD7B04">
        <w:t>3</w:t>
      </w:r>
      <w:r w:rsidRPr="00A8144E">
        <w:t>)</w:t>
      </w:r>
      <w:r>
        <w:t xml:space="preserve"> </w:t>
      </w:r>
      <w:r w:rsidRPr="00A8144E">
        <w:t>Control Enhancement</w:t>
      </w:r>
      <w:bookmarkEnd w:id="3006"/>
      <w:r w:rsidRPr="00A8144E">
        <w:t xml:space="preserve"> </w:t>
      </w:r>
      <w:bookmarkEnd w:id="3007"/>
      <w:bookmarkEnd w:id="3008"/>
      <w:bookmarkEnd w:id="3009"/>
      <w:bookmarkEnd w:id="3010"/>
      <w:bookmarkEnd w:id="3011"/>
      <w:bookmarkEnd w:id="3012"/>
    </w:p>
    <w:p w:rsidR="00732C81" w:rsidRPr="002C3786" w:rsidRDefault="00732C81" w:rsidP="00732C81">
      <w:r w:rsidRPr="00AE3199">
        <w:t>The organization produces, controls, and distributes asymm</w:t>
      </w:r>
      <w:r>
        <w:t xml:space="preserve">etric cryptographic keys using </w:t>
      </w:r>
      <w:r w:rsidRPr="00AE3199">
        <w:t>[</w:t>
      </w:r>
      <w:r w:rsidRPr="002B4E6E">
        <w:rPr>
          <w:rStyle w:val="GSAItalicEmphasisChar"/>
        </w:rPr>
        <w:t>Selection: NSA-approved key management technology and processes; approved PKI Class 3  certificates or prepositioned keying material; approved PKI Class 3 or Class 4 certificates and  hardware security tokens that protect the user’s private key</w:t>
      </w:r>
      <w:r w:rsidRPr="00AE3199">
        <w:t xml:space="preserv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8144E">
              <w:t>SC-12 (</w:t>
            </w:r>
            <w:r w:rsidRPr="00AD7B04">
              <w:t>3</w:t>
            </w:r>
            <w:r w:rsidRPr="00A8144E">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A8144E">
              <w:t>SC-12 (</w:t>
            </w:r>
            <w:r w:rsidRPr="00AD7B04">
              <w:t>3</w:t>
            </w:r>
            <w:r w:rsidRPr="00A8144E">
              <w:t>)</w:t>
            </w:r>
            <w:r w:rsidRPr="00D00D47">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510182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3454740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244133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820032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4221704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8838641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1706138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731087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287088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1029473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8924982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564317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8144E">
              <w:t>SC-12 (</w:t>
            </w:r>
            <w:r w:rsidRPr="00AD7B04">
              <w:t>3</w:t>
            </w:r>
            <w:r w:rsidRPr="00A8144E">
              <w:t>)</w:t>
            </w:r>
            <w:r w:rsidRPr="0036708B">
              <w:t xml:space="preserve">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911722">
              <w:rPr>
                <w:rFonts w:asciiTheme="minorHAnsi" w:eastAsiaTheme="minorEastAsia" w:hAnsiTheme="minorHAnsi"/>
                <w:i/>
                <w:kern w:val="24"/>
                <w:sz w:val="20"/>
                <w:lang w:eastAsia="zh-TW"/>
              </w:rPr>
              <w:t>AWS customers are responsible for creating, managing and escrowing their own keys on AWS, or choosing to use server-side encryption with keys managed by AWS. AWS customers can use AWS provided functionality such as Cloud HSM or KMS to manage their keys, or manage them using a solution of their own.</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3013" w:name="_Toc468805061"/>
      <w:bookmarkStart w:id="3014" w:name="_Toc383429920"/>
      <w:bookmarkStart w:id="3015" w:name="_Toc383444724"/>
      <w:bookmarkStart w:id="3016" w:name="_Toc385594367"/>
      <w:bookmarkStart w:id="3017" w:name="_Toc385594755"/>
      <w:bookmarkStart w:id="3018" w:name="_Toc385595143"/>
      <w:bookmarkStart w:id="3019" w:name="_Toc388620985"/>
      <w:bookmarkStart w:id="3020" w:name="_Toc449543491"/>
      <w:r w:rsidRPr="002C3786">
        <w:t>SC-13</w:t>
      </w:r>
      <w:r>
        <w:t xml:space="preserve"> Cryptographic Protection</w:t>
      </w:r>
      <w:bookmarkEnd w:id="3013"/>
      <w:r w:rsidRPr="002C3786">
        <w:t xml:space="preserve"> </w:t>
      </w:r>
      <w:bookmarkEnd w:id="3014"/>
      <w:bookmarkEnd w:id="3015"/>
      <w:bookmarkEnd w:id="3016"/>
      <w:bookmarkEnd w:id="3017"/>
      <w:bookmarkEnd w:id="3018"/>
      <w:bookmarkEnd w:id="3019"/>
      <w:bookmarkEnd w:id="3020"/>
    </w:p>
    <w:p w:rsidR="00732C81" w:rsidRDefault="00732C81" w:rsidP="00732C81">
      <w:r w:rsidRPr="00AE3199">
        <w:t xml:space="preserve">The information system implements </w:t>
      </w:r>
      <w:r w:rsidRPr="004E58DA">
        <w:t>[</w:t>
      </w:r>
      <w:r>
        <w:rPr>
          <w:rStyle w:val="GSAItalicEmphasisChar"/>
        </w:rPr>
        <w:t>FedRAMP</w:t>
      </w:r>
      <w:r w:rsidRPr="002B4E6E">
        <w:rPr>
          <w:rStyle w:val="GSAItalicEmphasisChar"/>
        </w:rPr>
        <w:t xml:space="preserve"> Assignment:</w:t>
      </w:r>
      <w:r w:rsidRPr="00FC1F61">
        <w:t xml:space="preserve"> </w:t>
      </w:r>
      <w:r w:rsidRPr="002B4E6E">
        <w:rPr>
          <w:rStyle w:val="GSAItalicEmphasisChar"/>
        </w:rPr>
        <w:t>FIPS-validated or NSA-approved cryptograph</w:t>
      </w:r>
      <w:r>
        <w:rPr>
          <w:rStyle w:val="GSAItalicEmphasisChar"/>
        </w:rPr>
        <w:t>y</w:t>
      </w:r>
      <w:r w:rsidRPr="002B4E6E">
        <w:rPr>
          <w:rStyle w:val="GSAItalicEmphasisChar"/>
        </w:rPr>
        <w:t>]</w:t>
      </w:r>
      <w:r w:rsidRPr="00AE3199">
        <w:t xml:space="preserve"> in accordance with applicable federal laws, Executive Orders, directives, policies, regulations, and standards.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SC-13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2C3786">
              <w:t>SC-13</w:t>
            </w:r>
            <w:r w:rsidRPr="00D00D47">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238559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142645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752484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643259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130545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37036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095859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2503886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122510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029178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1901717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228469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SC-13</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[AWS c</w:t>
            </w:r>
            <w:r w:rsidRPr="00911722">
              <w:rPr>
                <w:rFonts w:asciiTheme="minorHAnsi" w:eastAsiaTheme="minorEastAsia" w:hAnsiTheme="minorHAnsi"/>
                <w:i/>
                <w:kern w:val="24"/>
                <w:sz w:val="20"/>
                <w:lang w:eastAsia="zh-TW"/>
              </w:rPr>
              <w:t xml:space="preserve">ustomers </w:t>
            </w:r>
            <w:r>
              <w:rPr>
                <w:rFonts w:asciiTheme="minorHAnsi" w:eastAsiaTheme="minorEastAsia" w:hAnsiTheme="minorHAnsi"/>
                <w:i/>
                <w:kern w:val="24"/>
                <w:sz w:val="20"/>
                <w:lang w:eastAsia="zh-TW"/>
              </w:rPr>
              <w:t>are responsible for</w:t>
            </w:r>
            <w:r w:rsidRPr="00911722">
              <w:rPr>
                <w:rFonts w:asciiTheme="minorHAnsi" w:eastAsiaTheme="minorEastAsia" w:hAnsiTheme="minorHAnsi"/>
                <w:i/>
                <w:kern w:val="24"/>
                <w:sz w:val="20"/>
                <w:lang w:eastAsia="zh-TW"/>
              </w:rPr>
              <w:t xml:space="preserve"> implement</w:t>
            </w:r>
            <w:r>
              <w:rPr>
                <w:rFonts w:asciiTheme="minorHAnsi" w:eastAsiaTheme="minorEastAsia" w:hAnsiTheme="minorHAnsi"/>
                <w:i/>
                <w:kern w:val="24"/>
                <w:sz w:val="20"/>
                <w:lang w:eastAsia="zh-TW"/>
              </w:rPr>
              <w:t>ing</w:t>
            </w:r>
            <w:r w:rsidRPr="00911722">
              <w:rPr>
                <w:rFonts w:asciiTheme="minorHAnsi" w:eastAsiaTheme="minorEastAsia" w:hAnsiTheme="minorHAnsi"/>
                <w:i/>
                <w:kern w:val="24"/>
                <w:sz w:val="20"/>
                <w:lang w:eastAsia="zh-TW"/>
              </w:rPr>
              <w:t xml:space="preserve"> FIPS validated </w:t>
            </w:r>
            <w:r>
              <w:rPr>
                <w:rFonts w:asciiTheme="minorHAnsi" w:eastAsiaTheme="minorEastAsia" w:hAnsiTheme="minorHAnsi"/>
                <w:i/>
                <w:kern w:val="24"/>
                <w:sz w:val="20"/>
                <w:lang w:eastAsia="zh-TW"/>
              </w:rPr>
              <w:t xml:space="preserve">or NSA approved </w:t>
            </w:r>
            <w:r w:rsidRPr="00911722">
              <w:rPr>
                <w:rFonts w:asciiTheme="minorHAnsi" w:eastAsiaTheme="minorEastAsia" w:hAnsiTheme="minorHAnsi"/>
                <w:i/>
                <w:kern w:val="24"/>
                <w:sz w:val="20"/>
                <w:lang w:eastAsia="zh-TW"/>
              </w:rPr>
              <w:t>encryption modules within their applications and guest operating systems.</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3021" w:name="_Toc383429190"/>
      <w:bookmarkStart w:id="3022" w:name="_Toc383429922"/>
      <w:bookmarkStart w:id="3023" w:name="_Toc383430648"/>
      <w:bookmarkStart w:id="3024" w:name="_Toc383431246"/>
      <w:bookmarkStart w:id="3025" w:name="_Toc383432387"/>
      <w:bookmarkStart w:id="3026" w:name="_Toc468805062"/>
      <w:bookmarkStart w:id="3027" w:name="_Toc383429923"/>
      <w:bookmarkStart w:id="3028" w:name="_Toc383444725"/>
      <w:bookmarkStart w:id="3029" w:name="_Toc385594368"/>
      <w:bookmarkStart w:id="3030" w:name="_Toc385594756"/>
      <w:bookmarkStart w:id="3031" w:name="_Toc385595144"/>
      <w:bookmarkStart w:id="3032" w:name="_Toc388620986"/>
      <w:bookmarkStart w:id="3033" w:name="_Toc449543492"/>
      <w:bookmarkEnd w:id="3021"/>
      <w:bookmarkEnd w:id="3022"/>
      <w:bookmarkEnd w:id="3023"/>
      <w:bookmarkEnd w:id="3024"/>
      <w:bookmarkEnd w:id="3025"/>
      <w:r w:rsidRPr="002C3786">
        <w:t>SC-15</w:t>
      </w:r>
      <w:r>
        <w:t xml:space="preserve"> </w:t>
      </w:r>
      <w:r w:rsidRPr="002C3786">
        <w:t>Collaborative Computing Devices</w:t>
      </w:r>
      <w:bookmarkEnd w:id="3026"/>
      <w:r w:rsidRPr="002C3786">
        <w:t xml:space="preserve"> </w:t>
      </w:r>
      <w:bookmarkEnd w:id="3027"/>
      <w:bookmarkEnd w:id="3028"/>
      <w:bookmarkEnd w:id="3029"/>
      <w:bookmarkEnd w:id="3030"/>
      <w:bookmarkEnd w:id="3031"/>
      <w:bookmarkEnd w:id="3032"/>
      <w:bookmarkEnd w:id="3033"/>
    </w:p>
    <w:p w:rsidR="00732C81" w:rsidRPr="002C3786" w:rsidRDefault="00732C81" w:rsidP="00732C81">
      <w:r w:rsidRPr="00C66718">
        <w:t>The information system:</w:t>
      </w:r>
    </w:p>
    <w:p w:rsidR="00732C81" w:rsidRPr="00965288" w:rsidRDefault="00732C81" w:rsidP="00732C81">
      <w:pPr>
        <w:pStyle w:val="GSAListParagraphalpha"/>
        <w:numPr>
          <w:ilvl w:val="0"/>
          <w:numId w:val="75"/>
        </w:numPr>
        <w:rPr>
          <w:bCs/>
        </w:rPr>
      </w:pPr>
      <w:r w:rsidRPr="00553CC9">
        <w:t>Prohibits remote activation of collaborative computing devices with the following exceptions:[</w:t>
      </w:r>
      <w:r>
        <w:rPr>
          <w:rStyle w:val="GSAItalicEmphasisChar"/>
        </w:rPr>
        <w:t>FedRAMP</w:t>
      </w:r>
      <w:r w:rsidRPr="00D62A31">
        <w:rPr>
          <w:rStyle w:val="GSAItalicEmphasisChar"/>
        </w:rPr>
        <w:t xml:space="preserve"> Assignment: no exceptions</w:t>
      </w:r>
      <w:r w:rsidRPr="0005311F">
        <w:t xml:space="preserve">] </w:t>
      </w:r>
      <w:r w:rsidRPr="00C66718">
        <w:t>and</w:t>
      </w:r>
    </w:p>
    <w:p w:rsidR="00732C81" w:rsidRPr="002C3786" w:rsidRDefault="00732C81" w:rsidP="00732C81">
      <w:pPr>
        <w:pStyle w:val="GSAListParagraphalpha"/>
        <w:numPr>
          <w:ilvl w:val="0"/>
          <w:numId w:val="75"/>
        </w:numPr>
      </w:pPr>
      <w:r w:rsidRPr="002C3786">
        <w:t>Provides an explicit indication of use to users physically present at the devices.</w:t>
      </w:r>
    </w:p>
    <w:p w:rsidR="00732C81" w:rsidRDefault="00732C81" w:rsidP="00732C81">
      <w:pPr>
        <w:pStyle w:val="GSAGuidance"/>
        <w:rPr>
          <w:rStyle w:val="GSAGuidanceBoldChar"/>
        </w:rPr>
      </w:pPr>
      <w:r w:rsidRPr="00CF27C3">
        <w:rPr>
          <w:rStyle w:val="GSAGuidanceBoldChar"/>
        </w:rPr>
        <w:t>SC-1</w:t>
      </w:r>
      <w:r>
        <w:rPr>
          <w:rStyle w:val="GSAGuidanceBoldChar"/>
        </w:rPr>
        <w:t>5</w:t>
      </w:r>
      <w:r w:rsidRPr="00CF27C3">
        <w:rPr>
          <w:rStyle w:val="GSAGuidanceBoldChar"/>
        </w:rPr>
        <w:t xml:space="preserve"> Additional </w:t>
      </w:r>
      <w:r>
        <w:rPr>
          <w:rStyle w:val="GSAGuidanceBoldChar"/>
        </w:rPr>
        <w:t>FedRAMP</w:t>
      </w:r>
      <w:r w:rsidRPr="00CF27C3">
        <w:rPr>
          <w:rStyle w:val="GSAGuidanceBoldChar"/>
        </w:rPr>
        <w:t xml:space="preserve"> Requirements and Guidance: </w:t>
      </w:r>
    </w:p>
    <w:p w:rsidR="00732C81" w:rsidRPr="002C3786" w:rsidRDefault="00732C81" w:rsidP="00732C81">
      <w:pPr>
        <w:pStyle w:val="GSAGuidance"/>
      </w:pPr>
      <w:r>
        <w:rPr>
          <w:rStyle w:val="GSAGuidanceBoldChar"/>
        </w:rPr>
        <w:t>Requirement</w:t>
      </w:r>
      <w:r w:rsidRPr="00CF27C3">
        <w:rPr>
          <w:rStyle w:val="GSAGuidanceBoldChar"/>
        </w:rPr>
        <w:t>:</w:t>
      </w:r>
      <w:r w:rsidRPr="00F01982">
        <w:t xml:space="preserve"> </w:t>
      </w:r>
      <w:r w:rsidRPr="001701C5">
        <w:t>The information system provides disablement (instead of physical disconnect) of collaborative computing devices in a manner that supports ease of use.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D1F1D">
              <w:t>SC-15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9D1F1D">
              <w:t xml:space="preserve">Parameter SC-15(a): </w:t>
            </w:r>
            <w:r>
              <w:t>no exceptions</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061989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881363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101716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064312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4161710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230670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0943636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3771276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266305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028074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388067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797484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9D1F1D">
              <w:t xml:space="preserve">SC-15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[AWS c</w:t>
            </w:r>
            <w:r w:rsidRPr="00911722">
              <w:rPr>
                <w:rFonts w:asciiTheme="minorHAnsi" w:eastAsiaTheme="minorEastAsia" w:hAnsiTheme="minorHAnsi"/>
                <w:i/>
                <w:kern w:val="24"/>
                <w:sz w:val="20"/>
                <w:lang w:eastAsia="zh-TW"/>
              </w:rPr>
              <w:t xml:space="preserve">ustomers </w:t>
            </w:r>
            <w:r>
              <w:rPr>
                <w:rFonts w:asciiTheme="minorHAnsi" w:eastAsiaTheme="minorEastAsia" w:hAnsiTheme="minorHAnsi"/>
                <w:i/>
                <w:kern w:val="24"/>
                <w:sz w:val="20"/>
                <w:lang w:eastAsia="zh-TW"/>
              </w:rPr>
              <w:t>are responsible for</w:t>
            </w:r>
            <w:r w:rsidRPr="00911722">
              <w:rPr>
                <w:rFonts w:asciiTheme="minorHAnsi" w:eastAsiaTheme="minorEastAsia" w:hAnsiTheme="minorHAnsi"/>
                <w:i/>
                <w:kern w:val="24"/>
                <w:sz w:val="20"/>
                <w:lang w:eastAsia="zh-TW"/>
              </w:rPr>
              <w:t xml:space="preserve"> implement</w:t>
            </w:r>
            <w:r>
              <w:rPr>
                <w:rFonts w:asciiTheme="minorHAnsi" w:eastAsiaTheme="minorEastAsia" w:hAnsiTheme="minorHAnsi"/>
                <w:i/>
                <w:kern w:val="24"/>
                <w:sz w:val="20"/>
                <w:lang w:eastAsia="zh-TW"/>
              </w:rPr>
              <w:t xml:space="preserve"> safeguards that prevent the remote activation of collaborative computing devices and providing explicit indication to users when in use</w:t>
            </w:r>
            <w:r w:rsidRPr="00911722">
              <w:rPr>
                <w:rFonts w:asciiTheme="minorHAnsi" w:eastAsiaTheme="minorEastAsia" w:hAnsiTheme="minorHAnsi"/>
                <w:i/>
                <w:kern w:val="24"/>
                <w:sz w:val="20"/>
                <w:lang w:eastAsia="zh-TW"/>
              </w:rPr>
              <w:t>.</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[AWS c</w:t>
            </w:r>
            <w:r w:rsidRPr="00911722">
              <w:rPr>
                <w:rFonts w:asciiTheme="minorHAnsi" w:eastAsiaTheme="minorEastAsia" w:hAnsiTheme="minorHAnsi"/>
                <w:i/>
                <w:kern w:val="24"/>
                <w:sz w:val="20"/>
                <w:lang w:eastAsia="zh-TW"/>
              </w:rPr>
              <w:t xml:space="preserve">ustomers </w:t>
            </w:r>
            <w:r>
              <w:rPr>
                <w:rFonts w:asciiTheme="minorHAnsi" w:eastAsiaTheme="minorEastAsia" w:hAnsiTheme="minorHAnsi"/>
                <w:i/>
                <w:kern w:val="24"/>
                <w:sz w:val="20"/>
                <w:lang w:eastAsia="zh-TW"/>
              </w:rPr>
              <w:t>are responsible for</w:t>
            </w:r>
            <w:r w:rsidRPr="00911722">
              <w:rPr>
                <w:rFonts w:asciiTheme="minorHAnsi" w:eastAsiaTheme="minorEastAsia" w:hAnsiTheme="minorHAnsi"/>
                <w:i/>
                <w:kern w:val="24"/>
                <w:sz w:val="20"/>
                <w:lang w:eastAsia="zh-TW"/>
              </w:rPr>
              <w:t xml:space="preserve"> implement</w:t>
            </w:r>
            <w:r>
              <w:rPr>
                <w:rFonts w:asciiTheme="minorHAnsi" w:eastAsiaTheme="minorEastAsia" w:hAnsiTheme="minorHAnsi"/>
                <w:i/>
                <w:kern w:val="24"/>
                <w:sz w:val="20"/>
                <w:lang w:eastAsia="zh-TW"/>
              </w:rPr>
              <w:t xml:space="preserve"> safeguards that prevent the remote activation of collaborative computing devices and providing explicit indication to users when in use</w:t>
            </w:r>
            <w:r w:rsidRPr="00911722">
              <w:rPr>
                <w:rFonts w:asciiTheme="minorHAnsi" w:eastAsiaTheme="minorEastAsia" w:hAnsiTheme="minorHAnsi"/>
                <w:i/>
                <w:kern w:val="24"/>
                <w:sz w:val="20"/>
                <w:lang w:eastAsia="zh-TW"/>
              </w:rPr>
              <w:t>.</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GSAGuidance"/>
        <w:rPr>
          <w:rStyle w:val="GSAGuidanceBoldChar"/>
        </w:rPr>
      </w:pPr>
      <w:r w:rsidRPr="00607BCD">
        <w:rPr>
          <w:rStyle w:val="GSAGuidanceBoldChar"/>
        </w:rPr>
        <w:t xml:space="preserve">SC-15 Additional </w:t>
      </w:r>
      <w:r>
        <w:rPr>
          <w:rStyle w:val="GSAGuidanceBoldChar"/>
        </w:rPr>
        <w:t>FedRAMP</w:t>
      </w:r>
      <w:r w:rsidRPr="00607BCD">
        <w:rPr>
          <w:rStyle w:val="GSAGuidanceBoldChar"/>
        </w:rPr>
        <w:t xml:space="preserve"> Requirements and Guidance: </w:t>
      </w:r>
    </w:p>
    <w:p w:rsidR="00732C81" w:rsidRPr="00E717D2" w:rsidRDefault="00732C81" w:rsidP="00732C81">
      <w:pPr>
        <w:pStyle w:val="GSAGuidance"/>
      </w:pPr>
      <w:r w:rsidRPr="006B740E">
        <w:rPr>
          <w:rStyle w:val="GSAGuidanceBoldChar"/>
        </w:rPr>
        <w:t>Requirement</w:t>
      </w:r>
      <w:r w:rsidRPr="00787B2E">
        <w:t>:</w:t>
      </w:r>
      <w:r>
        <w:t xml:space="preserve"> </w:t>
      </w:r>
      <w:r w:rsidRPr="00E717D2">
        <w:t>The information system provides disablement (instead of physical disconnect) of collaborative computing devices in a manner that supports ease of use.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9D1F1D">
              <w:t>SC-15</w:t>
            </w:r>
            <w:r>
              <w:t xml:space="preserve"> Req.</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948464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539266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60848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576762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6423886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974868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4603330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092844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621459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372969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805895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689510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hRule="exact" w:val="475"/>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9D1F1D">
              <w:t xml:space="preserve">SC-15 </w:t>
            </w:r>
            <w:r w:rsidRPr="002C3786">
              <w:t>What is the solution and how is it implemented?</w:t>
            </w:r>
          </w:p>
        </w:tc>
      </w:tr>
      <w:tr w:rsidR="00732C81" w:rsidRPr="0036708B" w:rsidTr="00963369">
        <w:trPr>
          <w:trHeight w:val="360"/>
        </w:trPr>
        <w:tc>
          <w:tcPr>
            <w:tcW w:w="484" w:type="pct"/>
            <w:tcBorders>
              <w:right w:val="nil"/>
            </w:tcBorders>
            <w:shd w:val="clear" w:color="auto" w:fill="DEEAF6" w:themeFill="accent1" w:themeFillTint="33"/>
          </w:tcPr>
          <w:p w:rsidR="00732C81" w:rsidRPr="002C3786" w:rsidRDefault="00732C81" w:rsidP="00963369">
            <w:pPr>
              <w:pStyle w:val="GSATableHeading"/>
            </w:pPr>
            <w:r>
              <w:t>Req. 1</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[AWS c</w:t>
            </w:r>
            <w:r w:rsidRPr="00911722">
              <w:rPr>
                <w:rFonts w:asciiTheme="minorHAnsi" w:eastAsiaTheme="minorEastAsia" w:hAnsiTheme="minorHAnsi"/>
                <w:i/>
                <w:kern w:val="24"/>
                <w:sz w:val="20"/>
                <w:lang w:eastAsia="zh-TW"/>
              </w:rPr>
              <w:t xml:space="preserve">ustomers </w:t>
            </w:r>
            <w:r>
              <w:rPr>
                <w:rFonts w:asciiTheme="minorHAnsi" w:eastAsiaTheme="minorEastAsia" w:hAnsiTheme="minorHAnsi"/>
                <w:i/>
                <w:kern w:val="24"/>
                <w:sz w:val="20"/>
                <w:lang w:eastAsia="zh-TW"/>
              </w:rPr>
              <w:t>are responsible for</w:t>
            </w:r>
            <w:r w:rsidRPr="00911722">
              <w:rPr>
                <w:rFonts w:asciiTheme="minorHAnsi" w:eastAsiaTheme="minorEastAsia" w:hAnsiTheme="minorHAnsi"/>
                <w:i/>
                <w:kern w:val="24"/>
                <w:sz w:val="20"/>
                <w:lang w:eastAsia="zh-TW"/>
              </w:rPr>
              <w:t xml:space="preserve"> implement</w:t>
            </w:r>
            <w:r>
              <w:rPr>
                <w:rFonts w:asciiTheme="minorHAnsi" w:eastAsiaTheme="minorEastAsia" w:hAnsiTheme="minorHAnsi"/>
                <w:i/>
                <w:kern w:val="24"/>
                <w:sz w:val="20"/>
                <w:lang w:eastAsia="zh-TW"/>
              </w:rPr>
              <w:t xml:space="preserve"> safeguards that prevent the remote activation of collaborative computing devices and providing explicit indication to users when in use</w:t>
            </w:r>
            <w:r w:rsidRPr="00911722">
              <w:rPr>
                <w:rFonts w:asciiTheme="minorHAnsi" w:eastAsiaTheme="minorEastAsia" w:hAnsiTheme="minorHAnsi"/>
                <w:i/>
                <w:kern w:val="24"/>
                <w:sz w:val="20"/>
                <w:lang w:eastAsia="zh-TW"/>
              </w:rPr>
              <w:t>.</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3034" w:name="_Toc468805063"/>
      <w:bookmarkStart w:id="3035" w:name="_Toc383429924"/>
      <w:bookmarkStart w:id="3036" w:name="_Toc383444726"/>
      <w:bookmarkStart w:id="3037" w:name="_Toc385594369"/>
      <w:bookmarkStart w:id="3038" w:name="_Toc385594757"/>
      <w:bookmarkStart w:id="3039" w:name="_Toc385595145"/>
      <w:bookmarkStart w:id="3040" w:name="_Toc388620987"/>
      <w:bookmarkStart w:id="3041" w:name="_Toc449543493"/>
      <w:r w:rsidRPr="002C3786">
        <w:t>SC-17</w:t>
      </w:r>
      <w:r>
        <w:t xml:space="preserve"> </w:t>
      </w:r>
      <w:r w:rsidRPr="002C3786">
        <w:t>Public Key Infrastructure Certificates</w:t>
      </w:r>
      <w:bookmarkEnd w:id="3034"/>
      <w:r w:rsidRPr="002C3786">
        <w:t xml:space="preserve"> </w:t>
      </w:r>
      <w:bookmarkEnd w:id="3035"/>
      <w:bookmarkEnd w:id="3036"/>
      <w:bookmarkEnd w:id="3037"/>
      <w:bookmarkEnd w:id="3038"/>
      <w:bookmarkEnd w:id="3039"/>
      <w:bookmarkEnd w:id="3040"/>
      <w:bookmarkEnd w:id="3041"/>
    </w:p>
    <w:p w:rsidR="00732C81" w:rsidRPr="002B4E6E" w:rsidRDefault="00732C81" w:rsidP="00732C81">
      <w:pPr>
        <w:rPr>
          <w:rStyle w:val="GSAItalicEmphasisChar"/>
        </w:rPr>
      </w:pPr>
      <w:r w:rsidRPr="00C66718">
        <w:t xml:space="preserve">The organization issues public key certificates under an </w:t>
      </w:r>
      <w:r w:rsidRPr="00AE3199">
        <w:t>[</w:t>
      </w:r>
      <w:r w:rsidRPr="002B4E6E">
        <w:rPr>
          <w:rStyle w:val="GSAItalicEmphasisChar"/>
        </w:rPr>
        <w:t>Assignment: organization-defined certificate policy</w:t>
      </w:r>
      <w:r w:rsidRPr="00AE3199">
        <w:t>]</w:t>
      </w:r>
      <w:r w:rsidRPr="002B4E6E">
        <w:rPr>
          <w:rStyle w:val="GSAItalicEmphasisChar"/>
        </w:rPr>
        <w:t xml:space="preserve"> </w:t>
      </w:r>
      <w:r w:rsidRPr="00A8144E">
        <w:t>or obtains public key certificates from an approved service provider.</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SC-17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2C3786">
              <w:t>SC-17</w:t>
            </w:r>
            <w:r w:rsidRPr="00D00D47">
              <w:t>:</w:t>
            </w:r>
            <w:r>
              <w:t xml:space="preserve">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167566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866827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335298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207790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526451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636552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8509844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45902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987851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974863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8306059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481003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SC-17</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F606C9">
              <w:rPr>
                <w:rFonts w:asciiTheme="minorHAnsi" w:eastAsiaTheme="minorEastAsia" w:hAnsiTheme="minorHAnsi"/>
                <w:i/>
                <w:kern w:val="24"/>
                <w:sz w:val="20"/>
                <w:lang w:eastAsia="zh-TW"/>
              </w:rPr>
              <w:t xml:space="preserve">AWS customers are responsible for obtaining certificates from an approved </w:t>
            </w:r>
            <w:r>
              <w:rPr>
                <w:rFonts w:asciiTheme="minorHAnsi" w:eastAsiaTheme="minorEastAsia" w:hAnsiTheme="minorHAnsi"/>
                <w:i/>
                <w:kern w:val="24"/>
                <w:sz w:val="20"/>
                <w:lang w:eastAsia="zh-TW"/>
              </w:rPr>
              <w:t>certificate authority</w:t>
            </w:r>
            <w:r w:rsidRPr="00F606C9">
              <w:rPr>
                <w:rFonts w:asciiTheme="minorHAnsi" w:eastAsiaTheme="minorEastAsia" w:hAnsiTheme="minorHAnsi"/>
                <w:i/>
                <w:kern w:val="24"/>
                <w:sz w:val="20"/>
                <w:lang w:eastAsia="zh-TW"/>
              </w:rPr>
              <w:t>.</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042" w:name="_Toc468805064"/>
      <w:bookmarkStart w:id="3043" w:name="_Toc383429925"/>
      <w:bookmarkStart w:id="3044" w:name="_Toc383444727"/>
      <w:bookmarkStart w:id="3045" w:name="_Toc385594370"/>
      <w:bookmarkStart w:id="3046" w:name="_Toc385594758"/>
      <w:bookmarkStart w:id="3047" w:name="_Toc385595146"/>
      <w:bookmarkStart w:id="3048" w:name="_Toc388620988"/>
      <w:bookmarkStart w:id="3049" w:name="_Toc449543494"/>
      <w:r w:rsidRPr="002C3786">
        <w:t>SC-18</w:t>
      </w:r>
      <w:r>
        <w:t xml:space="preserve"> </w:t>
      </w:r>
      <w:r w:rsidRPr="002C3786">
        <w:t>Mobile Code</w:t>
      </w:r>
      <w:bookmarkEnd w:id="3042"/>
      <w:r w:rsidRPr="002C3786">
        <w:t xml:space="preserve"> </w:t>
      </w:r>
      <w:bookmarkEnd w:id="3043"/>
      <w:bookmarkEnd w:id="3044"/>
      <w:bookmarkEnd w:id="3045"/>
      <w:bookmarkEnd w:id="3046"/>
      <w:bookmarkEnd w:id="3047"/>
      <w:bookmarkEnd w:id="3048"/>
      <w:bookmarkEnd w:id="3049"/>
    </w:p>
    <w:p w:rsidR="00732C81" w:rsidRPr="00BD6460" w:rsidRDefault="00732C81" w:rsidP="00732C81">
      <w:pPr>
        <w:keepNext/>
      </w:pPr>
      <w:r w:rsidRPr="00BD6460">
        <w:t>The organization:</w:t>
      </w:r>
    </w:p>
    <w:p w:rsidR="00732C81" w:rsidRPr="00703D0E" w:rsidRDefault="00732C81" w:rsidP="00732C81">
      <w:pPr>
        <w:pStyle w:val="GSAListParagraphalpha"/>
        <w:numPr>
          <w:ilvl w:val="0"/>
          <w:numId w:val="76"/>
        </w:numPr>
      </w:pPr>
      <w:r w:rsidRPr="00703D0E">
        <w:t>Defines acceptable and unacceptable mobile code and mobile code technologies;</w:t>
      </w:r>
    </w:p>
    <w:p w:rsidR="00732C81" w:rsidRPr="00703D0E" w:rsidRDefault="00732C81" w:rsidP="00732C81">
      <w:pPr>
        <w:pStyle w:val="GSAListParagraphalpha"/>
        <w:numPr>
          <w:ilvl w:val="0"/>
          <w:numId w:val="76"/>
        </w:numPr>
      </w:pPr>
      <w:r w:rsidRPr="00703D0E">
        <w:t>Establishes usage restrictions and implementation guidance for acceptable mobile code and mobile code technologies; and</w:t>
      </w:r>
    </w:p>
    <w:p w:rsidR="00732C81" w:rsidRPr="00BD6460" w:rsidRDefault="00732C81" w:rsidP="00732C81">
      <w:pPr>
        <w:pStyle w:val="GSAListParagraphalpha"/>
        <w:numPr>
          <w:ilvl w:val="0"/>
          <w:numId w:val="76"/>
        </w:numPr>
      </w:pPr>
      <w:r w:rsidRPr="00BD6460">
        <w:t>Authorizes, monitors, and controls the use of mobile code within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SC-18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911988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14029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208983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188325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37060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047263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7097513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956195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715388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048345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4627776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887040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AF1F86">
              <w:t xml:space="preserve">SC-18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F606C9">
              <w:rPr>
                <w:rFonts w:asciiTheme="minorHAnsi" w:eastAsiaTheme="minorEastAsia" w:hAnsiTheme="minorHAnsi"/>
                <w:i/>
                <w:kern w:val="24"/>
                <w:sz w:val="20"/>
                <w:lang w:eastAsia="zh-TW"/>
              </w:rPr>
              <w:t xml:space="preserve">AWS customers are responsible for developing and enforcing </w:t>
            </w:r>
            <w:r>
              <w:rPr>
                <w:rFonts w:asciiTheme="minorHAnsi" w:eastAsiaTheme="minorEastAsia" w:hAnsiTheme="minorHAnsi"/>
                <w:i/>
                <w:kern w:val="24"/>
                <w:sz w:val="20"/>
                <w:lang w:eastAsia="zh-TW"/>
              </w:rPr>
              <w:t xml:space="preserve">a </w:t>
            </w:r>
            <w:r w:rsidRPr="00F606C9">
              <w:rPr>
                <w:rFonts w:asciiTheme="minorHAnsi" w:eastAsiaTheme="minorEastAsia" w:hAnsiTheme="minorHAnsi"/>
                <w:i/>
                <w:kern w:val="24"/>
                <w:sz w:val="20"/>
                <w:lang w:eastAsia="zh-TW"/>
              </w:rPr>
              <w:t>mobile code policy.</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F606C9">
              <w:rPr>
                <w:rFonts w:asciiTheme="minorHAnsi" w:eastAsiaTheme="minorEastAsia" w:hAnsiTheme="minorHAnsi"/>
                <w:i/>
                <w:kern w:val="24"/>
                <w:sz w:val="20"/>
                <w:lang w:eastAsia="zh-TW"/>
              </w:rPr>
              <w:t xml:space="preserve">AWS customers are responsible for developing and enforcing </w:t>
            </w:r>
            <w:r>
              <w:rPr>
                <w:rFonts w:asciiTheme="minorHAnsi" w:eastAsiaTheme="minorEastAsia" w:hAnsiTheme="minorHAnsi"/>
                <w:i/>
                <w:kern w:val="24"/>
                <w:sz w:val="20"/>
                <w:lang w:eastAsia="zh-TW"/>
              </w:rPr>
              <w:t>a</w:t>
            </w:r>
            <w:r w:rsidRPr="00F606C9">
              <w:rPr>
                <w:rFonts w:asciiTheme="minorHAnsi" w:eastAsiaTheme="minorEastAsia" w:hAnsiTheme="minorHAnsi"/>
                <w:i/>
                <w:kern w:val="24"/>
                <w:sz w:val="20"/>
                <w:lang w:eastAsia="zh-TW"/>
              </w:rPr>
              <w:t xml:space="preserve"> mobile code policy.</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 xml:space="preserve">Part </w:t>
            </w:r>
            <w:r>
              <w:t>c</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F606C9">
              <w:rPr>
                <w:rFonts w:asciiTheme="minorHAnsi" w:eastAsiaTheme="minorEastAsia" w:hAnsiTheme="minorHAnsi"/>
                <w:i/>
                <w:kern w:val="24"/>
                <w:sz w:val="20"/>
                <w:lang w:eastAsia="zh-TW"/>
              </w:rPr>
              <w:t xml:space="preserve">AWS customers are responsible for developing and enforcing </w:t>
            </w:r>
            <w:r>
              <w:rPr>
                <w:rFonts w:asciiTheme="minorHAnsi" w:eastAsiaTheme="minorEastAsia" w:hAnsiTheme="minorHAnsi"/>
                <w:i/>
                <w:kern w:val="24"/>
                <w:sz w:val="20"/>
                <w:lang w:eastAsia="zh-TW"/>
              </w:rPr>
              <w:t xml:space="preserve">a </w:t>
            </w:r>
            <w:r w:rsidRPr="00F606C9">
              <w:rPr>
                <w:rFonts w:asciiTheme="minorHAnsi" w:eastAsiaTheme="minorEastAsia" w:hAnsiTheme="minorHAnsi"/>
                <w:i/>
                <w:kern w:val="24"/>
                <w:sz w:val="20"/>
                <w:lang w:eastAsia="zh-TW"/>
              </w:rPr>
              <w:t>mobile code policy.</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3050" w:name="_Toc468805065"/>
      <w:bookmarkStart w:id="3051" w:name="_Toc383429926"/>
      <w:bookmarkStart w:id="3052" w:name="_Toc383444728"/>
      <w:bookmarkStart w:id="3053" w:name="_Toc385594371"/>
      <w:bookmarkStart w:id="3054" w:name="_Toc385594759"/>
      <w:bookmarkStart w:id="3055" w:name="_Toc385595147"/>
      <w:bookmarkStart w:id="3056" w:name="_Toc388620989"/>
      <w:bookmarkStart w:id="3057" w:name="_Toc449543495"/>
      <w:r w:rsidRPr="002C3786">
        <w:t>SC-19</w:t>
      </w:r>
      <w:r>
        <w:t xml:space="preserve"> </w:t>
      </w:r>
      <w:r w:rsidRPr="002C3786">
        <w:t>Voice Over Internet Protocol</w:t>
      </w:r>
      <w:bookmarkEnd w:id="3050"/>
      <w:r w:rsidRPr="002C3786">
        <w:t xml:space="preserve"> </w:t>
      </w:r>
      <w:bookmarkEnd w:id="3051"/>
      <w:bookmarkEnd w:id="3052"/>
      <w:bookmarkEnd w:id="3053"/>
      <w:bookmarkEnd w:id="3054"/>
      <w:bookmarkEnd w:id="3055"/>
      <w:bookmarkEnd w:id="3056"/>
      <w:bookmarkEnd w:id="3057"/>
    </w:p>
    <w:p w:rsidR="00732C81" w:rsidRPr="002C3786" w:rsidRDefault="00732C81" w:rsidP="00732C81">
      <w:pPr>
        <w:keepNext/>
      </w:pPr>
      <w:r w:rsidRPr="00C66718">
        <w:t>The organization:</w:t>
      </w:r>
    </w:p>
    <w:p w:rsidR="00732C81" w:rsidRPr="00AF1F86" w:rsidRDefault="00732C81" w:rsidP="00732C81">
      <w:pPr>
        <w:pStyle w:val="GSAListParagraphalpha"/>
        <w:numPr>
          <w:ilvl w:val="0"/>
          <w:numId w:val="77"/>
        </w:numPr>
      </w:pPr>
      <w:r w:rsidRPr="00AF1F86">
        <w:t>Establishes usage restrictions and implementation guidance for Voice over Internet Protocol (VoIP) technologies based on the potential to cause damage to the information system if used maliciously; and</w:t>
      </w:r>
    </w:p>
    <w:p w:rsidR="00732C81" w:rsidRPr="00AF1F86" w:rsidRDefault="00732C81" w:rsidP="00732C81">
      <w:pPr>
        <w:pStyle w:val="GSAListParagraphalpha"/>
        <w:numPr>
          <w:ilvl w:val="0"/>
          <w:numId w:val="77"/>
        </w:numPr>
      </w:pPr>
      <w:r w:rsidRPr="00AF1F86">
        <w:t>Authorizes, monitors, and controls the use of VoIP within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F1F86">
              <w:t>SC-19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714158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176732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95585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520885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965869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1381724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3650286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306268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843580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162396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4356224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5710334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E71846">
              <w:t xml:space="preserve">SC-19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7F69CB">
              <w:rPr>
                <w:rFonts w:asciiTheme="minorHAnsi" w:eastAsiaTheme="minorEastAsia" w:hAnsiTheme="minorHAnsi"/>
                <w:i/>
                <w:kern w:val="24"/>
                <w:sz w:val="20"/>
                <w:lang w:eastAsia="zh-TW"/>
              </w:rPr>
              <w:t>AWS customers are responsible for developing VoIP policies and implementation guidance if it is in use on their system hosted on AWS.</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7F69CB">
              <w:rPr>
                <w:rFonts w:asciiTheme="minorHAnsi" w:eastAsiaTheme="minorEastAsia" w:hAnsiTheme="minorHAnsi"/>
                <w:i/>
                <w:kern w:val="24"/>
                <w:sz w:val="20"/>
                <w:lang w:eastAsia="zh-TW"/>
              </w:rPr>
              <w:t>AWS customers are responsible for developing VoIP policies and implementation guidance if it is in use on their system hosted on AWS.</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3058" w:name="_Toc468805066"/>
      <w:bookmarkStart w:id="3059" w:name="_Toc383429927"/>
      <w:bookmarkStart w:id="3060" w:name="_Toc383444729"/>
      <w:bookmarkStart w:id="3061" w:name="_Toc385594372"/>
      <w:bookmarkStart w:id="3062" w:name="_Toc385594760"/>
      <w:bookmarkStart w:id="3063" w:name="_Toc385595148"/>
      <w:bookmarkStart w:id="3064" w:name="_Toc388620990"/>
      <w:bookmarkStart w:id="3065" w:name="_Toc449543496"/>
      <w:r w:rsidRPr="002C3786">
        <w:t>SC-20</w:t>
      </w:r>
      <w:r>
        <w:t xml:space="preserve"> </w:t>
      </w:r>
      <w:r w:rsidRPr="002C3786">
        <w:t xml:space="preserve">Secure </w:t>
      </w:r>
      <w:r w:rsidRPr="00A84733">
        <w:t xml:space="preserve">Name / Address </w:t>
      </w:r>
      <w:r w:rsidRPr="002C3786">
        <w:t>Resolution Service (Authoritative Source)</w:t>
      </w:r>
      <w:bookmarkEnd w:id="3058"/>
      <w:r w:rsidRPr="002C3786">
        <w:t xml:space="preserve"> </w:t>
      </w:r>
      <w:bookmarkEnd w:id="3059"/>
      <w:bookmarkEnd w:id="3060"/>
      <w:bookmarkEnd w:id="3061"/>
      <w:bookmarkEnd w:id="3062"/>
      <w:bookmarkEnd w:id="3063"/>
      <w:bookmarkEnd w:id="3064"/>
      <w:bookmarkEnd w:id="3065"/>
    </w:p>
    <w:p w:rsidR="00732C81" w:rsidRPr="002C3786" w:rsidRDefault="00732C81" w:rsidP="00732C81">
      <w:r w:rsidRPr="00AE3199">
        <w:t xml:space="preserve">The information system: </w:t>
      </w:r>
    </w:p>
    <w:p w:rsidR="00732C81" w:rsidRPr="00E71846" w:rsidRDefault="00732C81" w:rsidP="00732C81">
      <w:pPr>
        <w:pStyle w:val="GSAListParagraphalpha"/>
        <w:numPr>
          <w:ilvl w:val="0"/>
          <w:numId w:val="34"/>
        </w:numPr>
      </w:pPr>
      <w:r w:rsidRPr="00E71846">
        <w:t xml:space="preserve">Provides additional data origin authentication and integrity verification artifacts along with the authoritative name resolution data the system returns in response to external name/address resolution queries; and </w:t>
      </w:r>
    </w:p>
    <w:p w:rsidR="00732C81" w:rsidRPr="00E71846" w:rsidRDefault="00732C81" w:rsidP="00732C81">
      <w:pPr>
        <w:pStyle w:val="GSAListParagraphalpha"/>
        <w:numPr>
          <w:ilvl w:val="0"/>
          <w:numId w:val="115"/>
        </w:numPr>
      </w:pPr>
      <w:r w:rsidRPr="00E71846">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SC-20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252621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20304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958818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69751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341774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8938000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888171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7112690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393669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8873406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981829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304409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732C81" w:rsidRPr="002C3786" w:rsidTr="00963369">
        <w:trPr>
          <w:cantSplit/>
          <w:trHeight w:val="288"/>
          <w:tblHeader/>
        </w:trPr>
        <w:tc>
          <w:tcPr>
            <w:tcW w:w="5000" w:type="pct"/>
            <w:gridSpan w:val="2"/>
            <w:shd w:val="clear" w:color="auto" w:fill="DEEAF6" w:themeFill="accent1" w:themeFillTint="33"/>
            <w:vAlign w:val="center"/>
          </w:tcPr>
          <w:p w:rsidR="00732C81" w:rsidRPr="002C3786" w:rsidRDefault="00732C81" w:rsidP="00963369">
            <w:pPr>
              <w:pStyle w:val="GSATableHeading"/>
            </w:pPr>
            <w:r w:rsidRPr="00E71846">
              <w:t xml:space="preserve">SC-20 </w:t>
            </w:r>
            <w:r w:rsidRPr="002C3786">
              <w:t>What is the solution and how is it implemented?</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a</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567BA1">
              <w:rPr>
                <w:rFonts w:asciiTheme="minorHAnsi" w:eastAsiaTheme="minorEastAsia" w:hAnsiTheme="minorHAnsi"/>
                <w:i/>
                <w:kern w:val="24"/>
                <w:sz w:val="20"/>
                <w:lang w:eastAsia="zh-TW"/>
              </w:rPr>
              <w:t>AWS customers are responsible for any DNS services they implement within their systems hosted on AWS.</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r w:rsidR="00732C81" w:rsidRPr="0036708B" w:rsidTr="00963369">
        <w:trPr>
          <w:trHeight w:val="288"/>
        </w:trPr>
        <w:tc>
          <w:tcPr>
            <w:tcW w:w="484" w:type="pct"/>
            <w:tcBorders>
              <w:right w:val="nil"/>
            </w:tcBorders>
            <w:shd w:val="clear" w:color="auto" w:fill="DEEAF6" w:themeFill="accent1" w:themeFillTint="33"/>
          </w:tcPr>
          <w:p w:rsidR="00732C81" w:rsidRPr="002C3786" w:rsidRDefault="00732C81" w:rsidP="00963369">
            <w:pPr>
              <w:pStyle w:val="GSATableHeading"/>
            </w:pPr>
            <w:r w:rsidRPr="002C3786">
              <w:t>Part b</w:t>
            </w:r>
          </w:p>
        </w:tc>
        <w:tc>
          <w:tcPr>
            <w:tcW w:w="4516" w:type="pct"/>
            <w:tcMar>
              <w:top w:w="43" w:type="dxa"/>
              <w:bottom w:w="43"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567BA1">
              <w:rPr>
                <w:rFonts w:asciiTheme="minorHAnsi" w:eastAsiaTheme="minorEastAsia" w:hAnsiTheme="minorHAnsi"/>
                <w:i/>
                <w:kern w:val="24"/>
                <w:sz w:val="20"/>
                <w:lang w:eastAsia="zh-TW"/>
              </w:rPr>
              <w:t>AWS customers are responsible for any DNS services they implement within their systems hosted on AWS.</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36708B"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3066" w:name="_Toc383429197"/>
      <w:bookmarkStart w:id="3067" w:name="_Toc383429929"/>
      <w:bookmarkStart w:id="3068" w:name="_Toc383430655"/>
      <w:bookmarkStart w:id="3069" w:name="_Toc383431253"/>
      <w:bookmarkStart w:id="3070" w:name="_Toc383432394"/>
      <w:bookmarkStart w:id="3071" w:name="_Toc468805067"/>
      <w:bookmarkStart w:id="3072" w:name="_Toc383429930"/>
      <w:bookmarkStart w:id="3073" w:name="_Toc383444730"/>
      <w:bookmarkStart w:id="3074" w:name="_Toc385594373"/>
      <w:bookmarkStart w:id="3075" w:name="_Toc385594761"/>
      <w:bookmarkStart w:id="3076" w:name="_Toc385595149"/>
      <w:bookmarkStart w:id="3077" w:name="_Toc388620991"/>
      <w:bookmarkStart w:id="3078" w:name="_Toc449543497"/>
      <w:bookmarkEnd w:id="3066"/>
      <w:bookmarkEnd w:id="3067"/>
      <w:bookmarkEnd w:id="3068"/>
      <w:bookmarkEnd w:id="3069"/>
      <w:bookmarkEnd w:id="3070"/>
      <w:r w:rsidRPr="002C3786">
        <w:t>SC-21</w:t>
      </w:r>
      <w:r>
        <w:t xml:space="preserve"> </w:t>
      </w:r>
      <w:r w:rsidRPr="002C3786">
        <w:t>Secure Name / Address Resolution Service (Recursive or Caching Resolver)</w:t>
      </w:r>
      <w:bookmarkEnd w:id="3071"/>
      <w:r>
        <w:t xml:space="preserve"> </w:t>
      </w:r>
      <w:bookmarkEnd w:id="3072"/>
      <w:bookmarkEnd w:id="3073"/>
      <w:bookmarkEnd w:id="3074"/>
      <w:bookmarkEnd w:id="3075"/>
      <w:bookmarkEnd w:id="3076"/>
      <w:bookmarkEnd w:id="3077"/>
      <w:bookmarkEnd w:id="3078"/>
    </w:p>
    <w:p w:rsidR="00732C81" w:rsidRDefault="00732C81" w:rsidP="00732C81">
      <w:r w:rsidRPr="00AE3199">
        <w:t>The information system requests and performs data origin authentication and data integrity verification on the name/address resolution responses the system receives from authoritative sources.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E71846">
              <w:t>SC-21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909010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184183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315797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4686335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2744511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4305670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053743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795886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0584693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71663069"/>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749913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828135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E71846">
              <w:t>SC-21</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567BA1">
              <w:rPr>
                <w:rFonts w:asciiTheme="minorHAnsi" w:eastAsiaTheme="minorEastAsia" w:hAnsiTheme="minorHAnsi"/>
                <w:i/>
                <w:kern w:val="24"/>
                <w:sz w:val="20"/>
                <w:lang w:eastAsia="zh-TW"/>
              </w:rPr>
              <w:t>AWS customers are responsible for any DNS services they implement within their systems hosted on AWS.</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3079" w:name="_Toc468805068"/>
      <w:bookmarkStart w:id="3080" w:name="_Toc383429931"/>
      <w:bookmarkStart w:id="3081" w:name="_Toc383444731"/>
      <w:bookmarkStart w:id="3082" w:name="_Toc385594374"/>
      <w:bookmarkStart w:id="3083" w:name="_Toc385594762"/>
      <w:bookmarkStart w:id="3084" w:name="_Toc385595150"/>
      <w:bookmarkStart w:id="3085" w:name="_Toc388620992"/>
      <w:bookmarkStart w:id="3086" w:name="_Toc449543498"/>
      <w:r w:rsidRPr="002C3786">
        <w:t>SC-22</w:t>
      </w:r>
      <w:r>
        <w:t xml:space="preserve"> </w:t>
      </w:r>
      <w:r w:rsidRPr="002C3786">
        <w:t xml:space="preserve">Architecture and Provisioning for </w:t>
      </w:r>
      <w:r w:rsidRPr="00A84733">
        <w:t xml:space="preserve">Name / Address </w:t>
      </w:r>
      <w:r w:rsidRPr="002C3786">
        <w:t>Resolution Service</w:t>
      </w:r>
      <w:bookmarkEnd w:id="3079"/>
      <w:r w:rsidRPr="002C3786">
        <w:t xml:space="preserve"> </w:t>
      </w:r>
      <w:bookmarkEnd w:id="3080"/>
      <w:bookmarkEnd w:id="3081"/>
      <w:bookmarkEnd w:id="3082"/>
      <w:bookmarkEnd w:id="3083"/>
      <w:bookmarkEnd w:id="3084"/>
      <w:bookmarkEnd w:id="3085"/>
      <w:bookmarkEnd w:id="3086"/>
    </w:p>
    <w:p w:rsidR="00732C81" w:rsidRPr="002C3786" w:rsidRDefault="00732C81" w:rsidP="00732C81">
      <w:r w:rsidRPr="002C3786">
        <w:t>The information systems that collectively provide name/address resolution service for an organization are fault-tolerant and implement internal/external role separation.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SC-22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728635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406050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774790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983239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4992037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785804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0869852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3194236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6461571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6076595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4297689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152498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2C3786">
              <w:t>SC-22</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567BA1">
              <w:rPr>
                <w:rFonts w:asciiTheme="minorHAnsi" w:eastAsiaTheme="minorEastAsia" w:hAnsiTheme="minorHAnsi"/>
                <w:i/>
                <w:kern w:val="24"/>
                <w:sz w:val="20"/>
                <w:lang w:eastAsia="zh-TW"/>
              </w:rPr>
              <w:t>AWS customers are responsible for any DNS services they implement within their systems hosted on AWS.</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087" w:name="_Toc468805069"/>
      <w:bookmarkStart w:id="3088" w:name="_Toc383429932"/>
      <w:bookmarkStart w:id="3089" w:name="_Toc383444732"/>
      <w:bookmarkStart w:id="3090" w:name="_Toc385594375"/>
      <w:bookmarkStart w:id="3091" w:name="_Toc385594763"/>
      <w:bookmarkStart w:id="3092" w:name="_Toc385595151"/>
      <w:bookmarkStart w:id="3093" w:name="_Toc388620993"/>
      <w:bookmarkStart w:id="3094" w:name="_Toc449543499"/>
      <w:r w:rsidRPr="002C3786">
        <w:t>SC-23</w:t>
      </w:r>
      <w:r>
        <w:t xml:space="preserve"> </w:t>
      </w:r>
      <w:r w:rsidRPr="002C3786">
        <w:t>Session Authenticity</w:t>
      </w:r>
      <w:bookmarkEnd w:id="3087"/>
      <w:r w:rsidRPr="002C3786">
        <w:t xml:space="preserve"> </w:t>
      </w:r>
      <w:bookmarkEnd w:id="3088"/>
      <w:bookmarkEnd w:id="3089"/>
      <w:bookmarkEnd w:id="3090"/>
      <w:bookmarkEnd w:id="3091"/>
      <w:bookmarkEnd w:id="3092"/>
      <w:bookmarkEnd w:id="3093"/>
      <w:bookmarkEnd w:id="3094"/>
    </w:p>
    <w:p w:rsidR="00732C81" w:rsidRPr="00785EC6" w:rsidRDefault="00732C81" w:rsidP="00732C81">
      <w:r w:rsidRPr="00553CC9">
        <w:t xml:space="preserve">The information system </w:t>
      </w:r>
      <w:r w:rsidRPr="0005311F">
        <w:t>protects</w:t>
      </w:r>
      <w:r w:rsidRPr="2B80BD9E">
        <w:t xml:space="preserve"> the authenticity of communications sessions.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E71846">
              <w:t>SC-23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744319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4798012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281090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440299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430066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163302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5513189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77444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266811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409853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2684676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315154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E71846">
              <w:t>SC-23</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567BA1">
              <w:rPr>
                <w:rFonts w:asciiTheme="minorHAnsi" w:eastAsiaTheme="minorEastAsia" w:hAnsiTheme="minorHAnsi"/>
                <w:i/>
                <w:kern w:val="24"/>
                <w:sz w:val="20"/>
                <w:lang w:eastAsia="zh-TW"/>
              </w:rPr>
              <w:t xml:space="preserve">AWS customers are responsible for ensuring session authenticity for any connections to web applications they install on their </w:t>
            </w:r>
            <w:r>
              <w:rPr>
                <w:rFonts w:asciiTheme="minorHAnsi" w:eastAsiaTheme="minorEastAsia" w:hAnsiTheme="minorHAnsi"/>
                <w:i/>
                <w:kern w:val="24"/>
                <w:sz w:val="20"/>
                <w:lang w:eastAsia="zh-TW"/>
              </w:rPr>
              <w:t>AWS workloads</w:t>
            </w:r>
            <w:r w:rsidRPr="00567BA1">
              <w:rPr>
                <w:rFonts w:asciiTheme="minorHAnsi" w:eastAsiaTheme="minorEastAsia" w:hAnsiTheme="minorHAnsi"/>
                <w:i/>
                <w:kern w:val="24"/>
                <w:sz w:val="20"/>
                <w:lang w:eastAsia="zh-TW"/>
              </w:rPr>
              <w:t>.</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095" w:name="_Toc468805070"/>
      <w:bookmarkStart w:id="3096" w:name="_Toc383429933"/>
      <w:bookmarkStart w:id="3097" w:name="_Toc383444733"/>
      <w:bookmarkStart w:id="3098" w:name="_Toc385594376"/>
      <w:bookmarkStart w:id="3099" w:name="_Toc385594764"/>
      <w:bookmarkStart w:id="3100" w:name="_Toc385595152"/>
      <w:bookmarkStart w:id="3101" w:name="_Toc388620994"/>
      <w:bookmarkStart w:id="3102" w:name="_Toc449543501"/>
      <w:r w:rsidRPr="002C3786">
        <w:t>SC-28</w:t>
      </w:r>
      <w:r>
        <w:t xml:space="preserve"> </w:t>
      </w:r>
      <w:r w:rsidRPr="002C3786">
        <w:t>Protection of Information at Rest</w:t>
      </w:r>
      <w:bookmarkEnd w:id="3095"/>
      <w:r w:rsidRPr="002C3786">
        <w:t xml:space="preserve"> </w:t>
      </w:r>
      <w:bookmarkEnd w:id="3096"/>
      <w:bookmarkEnd w:id="3097"/>
      <w:bookmarkEnd w:id="3098"/>
      <w:bookmarkEnd w:id="3099"/>
      <w:bookmarkEnd w:id="3100"/>
      <w:bookmarkEnd w:id="3101"/>
      <w:bookmarkEnd w:id="3102"/>
    </w:p>
    <w:p w:rsidR="00732C81" w:rsidRDefault="00732C81" w:rsidP="00732C81">
      <w:r w:rsidRPr="00AE3199">
        <w:t>The information system protects the [</w:t>
      </w:r>
      <w:r>
        <w:rPr>
          <w:rStyle w:val="GSAItalicEmphasisChar"/>
        </w:rPr>
        <w:t>FedRAMP</w:t>
      </w:r>
      <w:r>
        <w:t xml:space="preserve"> </w:t>
      </w:r>
      <w:r w:rsidRPr="002B4E6E">
        <w:rPr>
          <w:rStyle w:val="GSAItalicEmphasisChar"/>
        </w:rPr>
        <w:t>Selection: confidentiality AND integrity]</w:t>
      </w:r>
      <w:r w:rsidRPr="00AE3199">
        <w:t xml:space="preserve">] </w:t>
      </w:r>
      <w:r w:rsidRPr="0028037F">
        <w:t>of [</w:t>
      </w:r>
      <w:r w:rsidRPr="002B4E6E">
        <w:rPr>
          <w:rStyle w:val="GSAItalicEmphasisChar"/>
        </w:rPr>
        <w:t>Assignment: organization-defined information at rest</w:t>
      </w:r>
      <w:r w:rsidRPr="00AE3199">
        <w:t xml:space="preserve">]. </w:t>
      </w:r>
    </w:p>
    <w:p w:rsidR="00732C81" w:rsidRDefault="00732C81" w:rsidP="00732C81">
      <w:pPr>
        <w:pStyle w:val="GSAGuidance"/>
        <w:rPr>
          <w:rStyle w:val="GSAGuidanceBoldChar"/>
        </w:rPr>
      </w:pPr>
      <w:r w:rsidRPr="00AF005D">
        <w:rPr>
          <w:rStyle w:val="GSAGuidanceBoldChar"/>
        </w:rPr>
        <w:t xml:space="preserve">SC-28 Additional </w:t>
      </w:r>
      <w:r>
        <w:rPr>
          <w:rStyle w:val="GSAGuidanceBoldChar"/>
        </w:rPr>
        <w:t>FedRAMP</w:t>
      </w:r>
      <w:r w:rsidRPr="00AF005D">
        <w:rPr>
          <w:rStyle w:val="GSAGuidanceBoldChar"/>
        </w:rPr>
        <w:t xml:space="preserve"> Requirements and Guidance: </w:t>
      </w:r>
    </w:p>
    <w:p w:rsidR="00732C81" w:rsidRPr="00AF005D" w:rsidRDefault="00732C81" w:rsidP="00732C81">
      <w:pPr>
        <w:pStyle w:val="GSAGuidance"/>
      </w:pPr>
      <w:r>
        <w:rPr>
          <w:rStyle w:val="GSAGuidanceBoldChar"/>
        </w:rPr>
        <w:t>Guidance</w:t>
      </w:r>
      <w:r w:rsidRPr="00AF005D">
        <w:rPr>
          <w:rStyle w:val="GSAGuidanceBoldChar"/>
        </w:rPr>
        <w:t>:</w:t>
      </w:r>
      <w:r w:rsidRPr="00AF005D">
        <w:t xml:space="preserve"> The organization supports the capability to use cryptographic mechanisms to protect information at rest.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SC-28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F005D">
              <w:t>Parameter SC-28-1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F005D">
              <w:t>Parameter SC-28-2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107514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341917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176784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172358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745112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69259548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9677470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369454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5493115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84147105"/>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3336060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2991099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F005D">
              <w:t xml:space="preserve">SC-28 </w:t>
            </w:r>
            <w:r w:rsidRPr="0036708B">
              <w:t>What is the solution and how is it implemented?</w:t>
            </w:r>
          </w:p>
        </w:tc>
      </w:tr>
      <w:tr w:rsidR="00732C81" w:rsidRPr="002C3786" w:rsidTr="00963369">
        <w:trPr>
          <w:trHeight w:val="45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4A362E"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w:t>
            </w:r>
            <w:r w:rsidRPr="004A362E">
              <w:rPr>
                <w:rFonts w:asciiTheme="minorHAnsi" w:eastAsiaTheme="minorEastAsia" w:hAnsiTheme="minorHAnsi"/>
                <w:i/>
                <w:kern w:val="24"/>
                <w:sz w:val="20"/>
                <w:lang w:eastAsia="zh-TW"/>
              </w:rPr>
              <w:t xml:space="preserve">Amazon S3 supports several mechanisms that </w:t>
            </w:r>
            <w:r>
              <w:rPr>
                <w:rFonts w:asciiTheme="minorHAnsi" w:eastAsiaTheme="minorEastAsia" w:hAnsiTheme="minorHAnsi"/>
                <w:i/>
                <w:kern w:val="24"/>
                <w:sz w:val="20"/>
                <w:lang w:eastAsia="zh-TW"/>
              </w:rPr>
              <w:t>provide</w:t>
            </w:r>
            <w:r w:rsidRPr="004A362E">
              <w:rPr>
                <w:rFonts w:asciiTheme="minorHAnsi" w:eastAsiaTheme="minorEastAsia" w:hAnsiTheme="minorHAnsi"/>
                <w:i/>
                <w:kern w:val="24"/>
                <w:sz w:val="20"/>
                <w:lang w:eastAsia="zh-TW"/>
              </w:rPr>
              <w:t xml:space="preserve"> users flexibility to control access</w:t>
            </w:r>
            <w:r>
              <w:rPr>
                <w:rFonts w:asciiTheme="minorHAnsi" w:eastAsiaTheme="minorEastAsia" w:hAnsiTheme="minorHAnsi"/>
                <w:i/>
                <w:kern w:val="24"/>
                <w:sz w:val="20"/>
                <w:lang w:eastAsia="zh-TW"/>
              </w:rPr>
              <w:t xml:space="preserve"> of</w:t>
            </w:r>
            <w:r w:rsidRPr="004A362E">
              <w:rPr>
                <w:rFonts w:asciiTheme="minorHAnsi" w:eastAsiaTheme="minorEastAsia" w:hAnsiTheme="minorHAnsi"/>
                <w:i/>
                <w:kern w:val="24"/>
                <w:sz w:val="20"/>
                <w:lang w:eastAsia="zh-TW"/>
              </w:rPr>
              <w:t xml:space="preserve"> data at rest as well as how, when, and where they can access it. Amazon S3 also provides options for encryption of data at rest. Users can </w:t>
            </w:r>
            <w:r>
              <w:rPr>
                <w:rFonts w:asciiTheme="minorHAnsi" w:eastAsiaTheme="minorEastAsia" w:hAnsiTheme="minorHAnsi"/>
                <w:i/>
                <w:kern w:val="24"/>
                <w:sz w:val="20"/>
                <w:lang w:eastAsia="zh-TW"/>
              </w:rPr>
              <w:t xml:space="preserve">also </w:t>
            </w:r>
            <w:r w:rsidRPr="004A362E">
              <w:rPr>
                <w:rFonts w:asciiTheme="minorHAnsi" w:eastAsiaTheme="minorEastAsia" w:hAnsiTheme="minorHAnsi"/>
                <w:i/>
                <w:kern w:val="24"/>
                <w:sz w:val="20"/>
                <w:lang w:eastAsia="zh-TW"/>
              </w:rPr>
              <w:t xml:space="preserve">encrypt data prior to uploading to S3. Alternately, users can employ S3 Server Side Encryption (SSE) which uses AES-256 encryption. With S3 SSE, customers can encrypt data on upload simply by adding an additional request header when writing the object. Decryption happens automatically when data is retrieved. </w:t>
            </w:r>
            <w:r>
              <w:rPr>
                <w:rFonts w:asciiTheme="minorHAnsi" w:eastAsiaTheme="minorEastAsia" w:hAnsiTheme="minorHAnsi"/>
                <w:i/>
                <w:kern w:val="24"/>
                <w:sz w:val="20"/>
                <w:lang w:eastAsia="zh-TW"/>
              </w:rPr>
              <w:t>AWS customers</w:t>
            </w:r>
            <w:r w:rsidRPr="004A362E">
              <w:rPr>
                <w:rFonts w:asciiTheme="minorHAnsi" w:eastAsiaTheme="minorEastAsia" w:hAnsiTheme="minorHAnsi"/>
                <w:i/>
                <w:kern w:val="24"/>
                <w:sz w:val="20"/>
                <w:lang w:eastAsia="zh-TW"/>
              </w:rPr>
              <w:t xml:space="preserve"> may also chose to implement client-side encryption.</w:t>
            </w:r>
          </w:p>
          <w:p w:rsidR="00732C81" w:rsidRDefault="00E36097" w:rsidP="00963369">
            <w:pPr>
              <w:rPr>
                <w:rFonts w:asciiTheme="minorHAnsi" w:eastAsiaTheme="minorEastAsia" w:hAnsiTheme="minorHAnsi"/>
                <w:i/>
                <w:kern w:val="24"/>
                <w:sz w:val="20"/>
                <w:lang w:eastAsia="zh-TW"/>
              </w:rPr>
            </w:pPr>
            <w:hyperlink r:id="rId80" w:history="1">
              <w:r w:rsidR="00732C81" w:rsidRPr="0063323E">
                <w:rPr>
                  <w:rStyle w:val="Hyperlink"/>
                  <w:rFonts w:asciiTheme="minorHAnsi" w:eastAsiaTheme="minorEastAsia" w:hAnsiTheme="minorHAnsi"/>
                  <w:i/>
                  <w:kern w:val="24"/>
                  <w:sz w:val="20"/>
                  <w:lang w:eastAsia="zh-TW"/>
                </w:rPr>
                <w:t>http://docs.aws.amazon.com/AmazonS3/latest/dev/UsingEncryption.html</w:t>
              </w:r>
            </w:hyperlink>
            <w:r w:rsidR="00732C81">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3103" w:name="_Toc468805071"/>
      <w:r>
        <w:t>SC-28</w:t>
      </w:r>
      <w:r w:rsidRPr="00A8144E">
        <w:t xml:space="preserve"> (</w:t>
      </w:r>
      <w:r>
        <w:t>1) Control Enhancement</w:t>
      </w:r>
      <w:bookmarkEnd w:id="3103"/>
      <w:r>
        <w:t xml:space="preserve"> </w:t>
      </w:r>
    </w:p>
    <w:p w:rsidR="00732C81" w:rsidRPr="00340E59" w:rsidRDefault="00732C81" w:rsidP="00732C81">
      <w:pPr>
        <w:keepNext/>
      </w:pPr>
      <w:r w:rsidRPr="00340E59">
        <w:t>The information system implements cryptographic mechanisms to prevent unauthorized disclosure and modification of [</w:t>
      </w:r>
      <w:r w:rsidRPr="002B4E6E">
        <w:rPr>
          <w:rStyle w:val="GSAItalicEmphasisChar"/>
        </w:rPr>
        <w:t>Assignment: organization-defined information</w:t>
      </w:r>
      <w:r w:rsidRPr="00340E59">
        <w:t>] on [</w:t>
      </w:r>
      <w:r w:rsidRPr="0080687E">
        <w:rPr>
          <w:rStyle w:val="GSAItalicEmphasisChar"/>
        </w:rPr>
        <w:t xml:space="preserve">FedRAMP </w:t>
      </w:r>
      <w:r w:rsidRPr="002B4E6E">
        <w:rPr>
          <w:rStyle w:val="GSAItalicEmphasisChar"/>
        </w:rPr>
        <w:t xml:space="preserve">Assignment: </w:t>
      </w:r>
      <w:r w:rsidRPr="0080687E">
        <w:rPr>
          <w:rStyle w:val="GSAItalicEmphasisChar"/>
        </w:rPr>
        <w:t>all information system components storing customer data deemed sensitive</w:t>
      </w:r>
      <w:r w:rsidRPr="00340E5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AF005D">
              <w:t>SC-28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F005D">
              <w:t xml:space="preserve">Parameter SC-28(1)-1: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F005D">
              <w:t>Parameter SC-28(1)-2: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997547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837790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8270406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443222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062771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472898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4792980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428652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9203501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14577984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6629066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4257147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AF005D">
              <w:t xml:space="preserve">SC-28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[AWS customers</w:t>
            </w:r>
            <w:r w:rsidRPr="004A362E">
              <w:rPr>
                <w:rFonts w:asciiTheme="minorHAnsi" w:eastAsiaTheme="minorEastAsia" w:hAnsiTheme="minorHAnsi"/>
                <w:i/>
                <w:kern w:val="24"/>
                <w:sz w:val="20"/>
                <w:lang w:eastAsia="zh-TW"/>
              </w:rPr>
              <w:t xml:space="preserve"> can encrypt data prior to uploading to S3. Alternately, </w:t>
            </w:r>
            <w:r>
              <w:rPr>
                <w:rFonts w:asciiTheme="minorHAnsi" w:eastAsiaTheme="minorEastAsia" w:hAnsiTheme="minorHAnsi"/>
                <w:i/>
                <w:kern w:val="24"/>
                <w:sz w:val="20"/>
                <w:lang w:eastAsia="zh-TW"/>
              </w:rPr>
              <w:t>customers</w:t>
            </w:r>
            <w:r w:rsidRPr="004A362E">
              <w:rPr>
                <w:rFonts w:asciiTheme="minorHAnsi" w:eastAsiaTheme="minorEastAsia" w:hAnsiTheme="minorHAnsi"/>
                <w:i/>
                <w:kern w:val="24"/>
                <w:sz w:val="20"/>
                <w:lang w:eastAsia="zh-TW"/>
              </w:rPr>
              <w:t xml:space="preserve"> can employ S3 Server Side Encryption (SSE) or EBS SSE which uses AES-256 encryption. With S3 SSE or EBS SSE, customers can encrypt data on upload simply by adding an additional request header when writing the object. Decryption happens automatically when data is retrieved. Mission owners can also use their own encryption keys with the Amazon S3 server-side encryption feature.</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51F9F" w:rsidRDefault="00732C81" w:rsidP="00732C81"/>
    <w:p w:rsidR="00732C81" w:rsidRDefault="00732C81" w:rsidP="00732C81">
      <w:pPr>
        <w:pStyle w:val="Heading3"/>
      </w:pPr>
      <w:bookmarkStart w:id="3104" w:name="_Toc383429203"/>
      <w:bookmarkStart w:id="3105" w:name="_Toc383429935"/>
      <w:bookmarkStart w:id="3106" w:name="_Toc383430661"/>
      <w:bookmarkStart w:id="3107" w:name="_Toc383431259"/>
      <w:bookmarkStart w:id="3108" w:name="_Toc383432400"/>
      <w:bookmarkStart w:id="3109" w:name="_Toc468805072"/>
      <w:bookmarkStart w:id="3110" w:name="_Toc383429936"/>
      <w:bookmarkStart w:id="3111" w:name="_Toc383444734"/>
      <w:bookmarkStart w:id="3112" w:name="_Toc385594377"/>
      <w:bookmarkStart w:id="3113" w:name="_Toc385594765"/>
      <w:bookmarkStart w:id="3114" w:name="_Toc385595153"/>
      <w:bookmarkStart w:id="3115" w:name="_Toc388620995"/>
      <w:bookmarkStart w:id="3116" w:name="_Toc449543502"/>
      <w:bookmarkEnd w:id="3104"/>
      <w:bookmarkEnd w:id="3105"/>
      <w:bookmarkEnd w:id="3106"/>
      <w:bookmarkEnd w:id="3107"/>
      <w:bookmarkEnd w:id="3108"/>
      <w:r w:rsidRPr="002C3786">
        <w:t>SC-39</w:t>
      </w:r>
      <w:r>
        <w:t xml:space="preserve"> </w:t>
      </w:r>
      <w:r w:rsidRPr="002C3786">
        <w:t>Process Isolation</w:t>
      </w:r>
      <w:bookmarkEnd w:id="3109"/>
      <w:r w:rsidRPr="002C3786">
        <w:t xml:space="preserve"> </w:t>
      </w:r>
      <w:bookmarkEnd w:id="3110"/>
      <w:bookmarkEnd w:id="3111"/>
      <w:bookmarkEnd w:id="3112"/>
      <w:bookmarkEnd w:id="3113"/>
      <w:bookmarkEnd w:id="3114"/>
      <w:bookmarkEnd w:id="3115"/>
      <w:bookmarkEnd w:id="3116"/>
    </w:p>
    <w:p w:rsidR="00732C81" w:rsidRPr="00F51F9F" w:rsidRDefault="00732C81" w:rsidP="00732C81">
      <w:r w:rsidRPr="0005311F">
        <w:t>The information system maintains a separ</w:t>
      </w:r>
      <w:r w:rsidRPr="564EB803">
        <w:t xml:space="preserve">ate execution domain </w:t>
      </w:r>
      <w:r w:rsidRPr="00553CC9">
        <w:t>for each executing process.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53CC9">
              <w:t>SC-</w:t>
            </w:r>
            <w:r w:rsidRPr="0005311F">
              <w:t>3</w:t>
            </w:r>
            <w:r w:rsidRPr="00553CC9">
              <w:t>9</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674050"/>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992137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602290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355717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232646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9887485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94041486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313987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294593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20274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192138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35605182"/>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53CC9">
              <w:t>SC-</w:t>
            </w:r>
            <w:r w:rsidRPr="0005311F">
              <w:t>3</w:t>
            </w:r>
            <w:r w:rsidRPr="00553CC9">
              <w:t>9</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Default="00732C81" w:rsidP="00963369">
            <w:pPr>
              <w:rPr>
                <w:rFonts w:asciiTheme="minorHAnsi" w:eastAsiaTheme="minorEastAsia" w:hAnsiTheme="minorHAnsi"/>
                <w:i/>
                <w:kern w:val="24"/>
                <w:sz w:val="20"/>
                <w:lang w:eastAsia="zh-TW"/>
              </w:rPr>
            </w:pPr>
            <w:r>
              <w:rPr>
                <w:rFonts w:asciiTheme="minorHAnsi" w:eastAsiaTheme="minorEastAsia" w:hAnsiTheme="minorHAnsi"/>
                <w:i/>
                <w:kern w:val="24"/>
                <w:sz w:val="20"/>
                <w:lang w:eastAsia="zh-TW"/>
              </w:rPr>
              <w:t>[AWS customers</w:t>
            </w:r>
            <w:r w:rsidRPr="004A362E">
              <w:rPr>
                <w:rFonts w:asciiTheme="minorHAnsi" w:eastAsiaTheme="minorEastAsia" w:hAnsiTheme="minorHAnsi"/>
                <w:i/>
                <w:kern w:val="24"/>
                <w:sz w:val="20"/>
                <w:lang w:eastAsia="zh-TW"/>
              </w:rPr>
              <w:t xml:space="preserve"> </w:t>
            </w:r>
            <w:r>
              <w:rPr>
                <w:rFonts w:asciiTheme="minorHAnsi" w:eastAsiaTheme="minorEastAsia" w:hAnsiTheme="minorHAnsi"/>
                <w:i/>
                <w:kern w:val="24"/>
                <w:sz w:val="20"/>
                <w:lang w:eastAsia="zh-TW"/>
              </w:rPr>
              <w:t>should use modern operating systems that support creating separate execution domains for each process</w:t>
            </w:r>
            <w:r w:rsidRPr="004A362E">
              <w:rPr>
                <w:rFonts w:asciiTheme="minorHAnsi" w:eastAsiaTheme="minorEastAsia" w:hAnsiTheme="minorHAnsi"/>
                <w:i/>
                <w:kern w:val="24"/>
                <w:sz w:val="20"/>
                <w:lang w:eastAsia="zh-TW"/>
              </w:rPr>
              <w:t>.</w:t>
            </w:r>
            <w:r>
              <w:rPr>
                <w:rFonts w:asciiTheme="minorHAnsi" w:eastAsiaTheme="minorEastAsia" w:hAnsiTheme="minorHAnsi"/>
                <w:i/>
                <w:kern w:val="24"/>
                <w:sz w:val="20"/>
                <w:lang w:eastAsia="zh-TW"/>
              </w:rP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51F9F"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3117" w:name="_Toc383429937"/>
      <w:bookmarkStart w:id="3118" w:name="_Toc383444735"/>
      <w:bookmarkStart w:id="3119" w:name="_Toc385594378"/>
      <w:bookmarkStart w:id="3120" w:name="_Toc385594766"/>
      <w:bookmarkStart w:id="3121" w:name="_Toc385595154"/>
      <w:bookmarkStart w:id="3122" w:name="_Toc449543503"/>
      <w:bookmarkStart w:id="3123" w:name="_Toc468805073"/>
      <w:r w:rsidRPr="002C3786">
        <w:t>System and Information Integrity (SI)</w:t>
      </w:r>
      <w:bookmarkEnd w:id="3117"/>
      <w:bookmarkEnd w:id="3118"/>
      <w:bookmarkEnd w:id="3119"/>
      <w:bookmarkEnd w:id="3120"/>
      <w:bookmarkEnd w:id="3121"/>
      <w:bookmarkEnd w:id="3122"/>
      <w:bookmarkEnd w:id="3123"/>
    </w:p>
    <w:p w:rsidR="00732C81" w:rsidRDefault="00732C81" w:rsidP="00732C81">
      <w:pPr>
        <w:pStyle w:val="Heading3"/>
      </w:pPr>
      <w:bookmarkStart w:id="3124" w:name="_Toc468805074"/>
      <w:bookmarkStart w:id="3125" w:name="_Toc149090489"/>
      <w:bookmarkStart w:id="3126" w:name="_Toc383429938"/>
      <w:bookmarkStart w:id="3127" w:name="_Toc383444736"/>
      <w:bookmarkStart w:id="3128" w:name="_Toc385594379"/>
      <w:bookmarkStart w:id="3129" w:name="_Toc385594767"/>
      <w:bookmarkStart w:id="3130" w:name="_Toc385595155"/>
      <w:bookmarkStart w:id="3131" w:name="_Toc388620996"/>
      <w:bookmarkStart w:id="3132" w:name="_Toc449543505"/>
      <w:r w:rsidRPr="002C3786">
        <w:t>SI-1</w:t>
      </w:r>
      <w:r>
        <w:t xml:space="preserve"> </w:t>
      </w:r>
      <w:r w:rsidRPr="002C3786">
        <w:t xml:space="preserve">System </w:t>
      </w:r>
      <w:r>
        <w:t>and</w:t>
      </w:r>
      <w:r w:rsidRPr="002C3786">
        <w:t xml:space="preserve"> Information Integrity Policy </w:t>
      </w:r>
      <w:r>
        <w:t>and</w:t>
      </w:r>
      <w:r w:rsidRPr="002C3786">
        <w:t xml:space="preserve"> Procedures</w:t>
      </w:r>
      <w:bookmarkEnd w:id="3124"/>
      <w:r w:rsidRPr="002C3786">
        <w:t xml:space="preserve"> </w:t>
      </w:r>
      <w:bookmarkEnd w:id="3125"/>
      <w:bookmarkEnd w:id="3126"/>
      <w:bookmarkEnd w:id="3127"/>
      <w:bookmarkEnd w:id="3128"/>
      <w:bookmarkEnd w:id="3129"/>
      <w:bookmarkEnd w:id="3130"/>
      <w:bookmarkEnd w:id="3131"/>
      <w:bookmarkEnd w:id="3132"/>
    </w:p>
    <w:p w:rsidR="00732C81" w:rsidRDefault="00732C81" w:rsidP="00732C81">
      <w:pPr>
        <w:keepNext/>
      </w:pPr>
      <w:r>
        <w:t xml:space="preserve">The organization: </w:t>
      </w:r>
    </w:p>
    <w:p w:rsidR="00732C81" w:rsidRPr="009B1CEE" w:rsidRDefault="00732C81" w:rsidP="00732C81">
      <w:pPr>
        <w:pStyle w:val="GSAListParagraphalpha"/>
        <w:numPr>
          <w:ilvl w:val="0"/>
          <w:numId w:val="158"/>
        </w:numPr>
      </w:pPr>
      <w:r w:rsidRPr="009B1CEE">
        <w:t>Develops, documents, and disseminates to [</w:t>
      </w:r>
      <w:r w:rsidRPr="009B1CEE">
        <w:rPr>
          <w:rStyle w:val="GSAItalicEmphasisChar"/>
        </w:rPr>
        <w:t>Assignment: organization-defined personnel or roles</w:t>
      </w:r>
      <w:r w:rsidRPr="009B1CEE">
        <w:t xml:space="preserve">]: </w:t>
      </w:r>
    </w:p>
    <w:p w:rsidR="00732C81" w:rsidRDefault="00732C81" w:rsidP="00732C81">
      <w:pPr>
        <w:pStyle w:val="GSAListParagraphalpha2"/>
        <w:numPr>
          <w:ilvl w:val="1"/>
          <w:numId w:val="161"/>
        </w:numPr>
      </w:pPr>
      <w:r>
        <w:t xml:space="preserve">A system and information integrity policy that addresses purpose, scope, roles, responsibilities, management commitment, coordination among organizational entities, and compliance; and </w:t>
      </w:r>
    </w:p>
    <w:p w:rsidR="00732C81" w:rsidRDefault="00732C81" w:rsidP="00732C81">
      <w:pPr>
        <w:pStyle w:val="GSAListParagraphalpha2"/>
        <w:numPr>
          <w:ilvl w:val="1"/>
          <w:numId w:val="160"/>
        </w:numPr>
      </w:pPr>
      <w:r>
        <w:t xml:space="preserve">Procedures to facilitate the implementation of the system and information integrity policy and associated system and information integrity controls; and </w:t>
      </w:r>
    </w:p>
    <w:p w:rsidR="00732C81" w:rsidRPr="009B1CEE" w:rsidRDefault="00732C81" w:rsidP="00732C81">
      <w:pPr>
        <w:pStyle w:val="GSAListParagraphalpha"/>
        <w:keepNext/>
        <w:widowControl/>
        <w:numPr>
          <w:ilvl w:val="0"/>
          <w:numId w:val="38"/>
        </w:numPr>
      </w:pPr>
      <w:r w:rsidRPr="009B1CEE">
        <w:t xml:space="preserve">Reviews and updates the current: </w:t>
      </w:r>
    </w:p>
    <w:p w:rsidR="00732C81" w:rsidRPr="00D964E4" w:rsidRDefault="00732C81" w:rsidP="00732C81">
      <w:pPr>
        <w:pStyle w:val="GSAListParagraphalpha2"/>
        <w:numPr>
          <w:ilvl w:val="1"/>
          <w:numId w:val="159"/>
        </w:numPr>
      </w:pPr>
      <w:r w:rsidRPr="00D964E4">
        <w:t>System and information integrity policy [</w:t>
      </w:r>
      <w:r>
        <w:rPr>
          <w:rStyle w:val="GSAItalicEmphasisChar"/>
        </w:rPr>
        <w:t>FedRAMP</w:t>
      </w:r>
      <w:r w:rsidRPr="00D964E4">
        <w:rPr>
          <w:rStyle w:val="GSAItalicEmphasisChar"/>
        </w:rPr>
        <w:t xml:space="preserve"> Assignment</w:t>
      </w:r>
      <w:r>
        <w:rPr>
          <w:rStyle w:val="GSAItalicEmphasisChar"/>
        </w:rPr>
        <w:t>:</w:t>
      </w:r>
      <w:r w:rsidRPr="00D964E4">
        <w:rPr>
          <w:rStyle w:val="GSAItalicEmphasisChar"/>
        </w:rPr>
        <w:t xml:space="preserve"> at least annually</w:t>
      </w:r>
      <w:r w:rsidRPr="00D964E4">
        <w:t xml:space="preserve">]; and </w:t>
      </w:r>
    </w:p>
    <w:p w:rsidR="00732C81" w:rsidRPr="00D964E4" w:rsidRDefault="00732C81" w:rsidP="00732C81">
      <w:pPr>
        <w:pStyle w:val="GSAListParagraphalpha2"/>
        <w:numPr>
          <w:ilvl w:val="1"/>
          <w:numId w:val="115"/>
        </w:numPr>
      </w:pPr>
      <w:r w:rsidRPr="00D964E4">
        <w:t>System and information integrity procedures [</w:t>
      </w:r>
      <w:r>
        <w:rPr>
          <w:rStyle w:val="GSAItalicEmphasisChar"/>
        </w:rPr>
        <w:t>FedRAMP</w:t>
      </w:r>
      <w:r w:rsidRPr="00D964E4">
        <w:rPr>
          <w:rStyle w:val="GSAItalicEmphasisChar"/>
        </w:rPr>
        <w:t xml:space="preserve"> Assignment: at least </w:t>
      </w:r>
      <w:r w:rsidRPr="00E87BA1">
        <w:rPr>
          <w:rStyle w:val="GSAItalicEmphasisChar"/>
        </w:rPr>
        <w:t>annually or whenever a significant change occurs</w:t>
      </w:r>
      <w:r w:rsidRPr="00D964E4">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SI-1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F005D">
              <w:t>Parameter SI-1(a)</w:t>
            </w:r>
            <w:r>
              <w:t xml:space="preserve">: </w:t>
            </w:r>
            <w:r w:rsidRPr="00F96BD3">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F005D">
              <w:t>Parameter SI-1(b)(1)</w:t>
            </w:r>
            <w:r>
              <w:t xml:space="preserve">: </w:t>
            </w:r>
            <w:r w:rsidRPr="00102B2D">
              <w:t>[TBD by Customer]</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AF005D">
              <w:t>Parameter SI-1(b)(2)</w:t>
            </w:r>
            <w:r>
              <w:t xml:space="preserve">: </w:t>
            </w:r>
            <w:r w:rsidRPr="00102B2D">
              <w:t>[TBD by Customer]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891503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9058764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7299659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4850398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903799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8266641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434888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50058160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Service Provider Hybrid (Corporate and System Specific)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32C81" w:rsidTr="00963369">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Pr="00D568A1" w:rsidRDefault="00732C81" w:rsidP="00963369">
            <w:pPr>
              <w:pStyle w:val="GSATableHeading"/>
            </w:pPr>
            <w:r w:rsidRPr="00D568A1">
              <w:t>SI-1 What is the solution and how is it implemented?</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Pr="00D568A1" w:rsidRDefault="00732C81" w:rsidP="00963369">
            <w:pPr>
              <w:pStyle w:val="GSATableHeading"/>
            </w:pPr>
            <w:r w:rsidRPr="00D568A1">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Pr="00D568A1" w:rsidRDefault="00732C81" w:rsidP="00963369">
            <w:pPr>
              <w:pStyle w:val="GSATableHeading"/>
            </w:pPr>
            <w:r w:rsidRPr="00D568A1">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developing policies and procedures that apply specifically to the application]</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3"/>
      </w:pPr>
      <w:bookmarkStart w:id="3133" w:name="_Toc468805075"/>
      <w:bookmarkStart w:id="3134" w:name="_Toc149090490"/>
      <w:bookmarkStart w:id="3135" w:name="_Toc383429939"/>
      <w:bookmarkStart w:id="3136" w:name="_Toc383444737"/>
      <w:bookmarkStart w:id="3137" w:name="_Toc385594380"/>
      <w:bookmarkStart w:id="3138" w:name="_Toc385594768"/>
      <w:bookmarkStart w:id="3139" w:name="_Toc385595156"/>
      <w:bookmarkStart w:id="3140" w:name="_Toc388620997"/>
      <w:bookmarkStart w:id="3141" w:name="_Toc449543506"/>
      <w:r w:rsidRPr="002C3786">
        <w:t>SI-2</w:t>
      </w:r>
      <w:r>
        <w:t xml:space="preserve"> </w:t>
      </w:r>
      <w:r w:rsidRPr="002C3786">
        <w:t>Flaw Remediation</w:t>
      </w:r>
      <w:bookmarkEnd w:id="3133"/>
      <w:r w:rsidRPr="002C3786">
        <w:t xml:space="preserve"> </w:t>
      </w:r>
      <w:bookmarkEnd w:id="3134"/>
      <w:bookmarkEnd w:id="3135"/>
      <w:bookmarkEnd w:id="3136"/>
      <w:bookmarkEnd w:id="3137"/>
      <w:bookmarkEnd w:id="3138"/>
      <w:bookmarkEnd w:id="3139"/>
      <w:bookmarkEnd w:id="3140"/>
      <w:bookmarkEnd w:id="3141"/>
    </w:p>
    <w:p w:rsidR="00732C81" w:rsidRPr="002C3786" w:rsidRDefault="00732C81" w:rsidP="00732C81">
      <w:pPr>
        <w:keepNext/>
      </w:pPr>
      <w:r w:rsidRPr="00C66718">
        <w:t>The organization:</w:t>
      </w:r>
    </w:p>
    <w:p w:rsidR="00732C81" w:rsidRPr="00F6383E" w:rsidRDefault="00732C81" w:rsidP="00732C81">
      <w:pPr>
        <w:pStyle w:val="GSAListParagraphalpha"/>
        <w:numPr>
          <w:ilvl w:val="0"/>
          <w:numId w:val="117"/>
        </w:numPr>
      </w:pPr>
      <w:r w:rsidRPr="00F6383E">
        <w:t>Identifies, reports, and corrects information system flaws;</w:t>
      </w:r>
    </w:p>
    <w:p w:rsidR="00732C81" w:rsidRPr="00F6383E" w:rsidRDefault="00732C81" w:rsidP="00732C81">
      <w:pPr>
        <w:pStyle w:val="GSAListParagraphalpha"/>
        <w:numPr>
          <w:ilvl w:val="0"/>
          <w:numId w:val="78"/>
        </w:numPr>
      </w:pPr>
      <w:r w:rsidRPr="00F6383E">
        <w:t xml:space="preserve">Tests software and firmware updates related to flaw remediation for effectiveness and potential side effects before installation; </w:t>
      </w:r>
    </w:p>
    <w:p w:rsidR="00732C81" w:rsidRPr="00F6383E" w:rsidRDefault="00732C81" w:rsidP="00732C81">
      <w:pPr>
        <w:pStyle w:val="GSAListParagraphalpha"/>
        <w:keepNext/>
        <w:widowControl/>
        <w:numPr>
          <w:ilvl w:val="0"/>
          <w:numId w:val="78"/>
        </w:numPr>
      </w:pPr>
      <w:r w:rsidRPr="00F6383E">
        <w:t>Installs security-relevant software and firmware updates within [</w:t>
      </w:r>
      <w:r>
        <w:rPr>
          <w:rStyle w:val="GSAItalicEmphasisChar"/>
        </w:rPr>
        <w:t>FedRAMP</w:t>
      </w:r>
      <w:r w:rsidRPr="00F6383E">
        <w:rPr>
          <w:rStyle w:val="GSAItalicEmphasisChar"/>
        </w:rPr>
        <w:t xml:space="preserve"> Assignment: </w:t>
      </w:r>
      <w:r>
        <w:rPr>
          <w:rStyle w:val="GSAItalicEmphasisChar"/>
        </w:rPr>
        <w:t xml:space="preserve">thirty </w:t>
      </w:r>
      <w:r w:rsidRPr="00F6383E">
        <w:rPr>
          <w:rStyle w:val="GSAItalicEmphasisChar"/>
        </w:rPr>
        <w:t>30 days of release of updates</w:t>
      </w:r>
      <w:r w:rsidRPr="00F6383E">
        <w:t>] of the release of the updates; and</w:t>
      </w:r>
    </w:p>
    <w:p w:rsidR="00732C81" w:rsidRPr="00F6383E" w:rsidRDefault="00732C81" w:rsidP="00732C81">
      <w:pPr>
        <w:pStyle w:val="GSAListParagraphalpha"/>
        <w:numPr>
          <w:ilvl w:val="0"/>
          <w:numId w:val="78"/>
        </w:numPr>
      </w:pPr>
      <w:r w:rsidRPr="00F6383E">
        <w:t>Incorporates flaw remediation into the organizational configuration management process.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SI-2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91F91">
              <w:t>Parameter SI-2(c)</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260998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303630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647400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692145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364013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9118003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7353604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9968643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757021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3712341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790875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491311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32C81" w:rsidTr="00963369">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Pr="00D568A1" w:rsidRDefault="00732C81" w:rsidP="00963369">
            <w:pPr>
              <w:pStyle w:val="GSATableHeading"/>
            </w:pPr>
            <w:r w:rsidRPr="00D568A1">
              <w:t>SI-2 What is the solution and how is it implemented?</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Pr="00D568A1" w:rsidRDefault="00732C81" w:rsidP="00963369">
            <w:pPr>
              <w:pStyle w:val="GSATableHeading"/>
            </w:pPr>
            <w:r w:rsidRPr="00D568A1">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remediating vulnerabilities within their systems hosted on AWS in accordance with the timelines associated with the severity of the vulnerability.]</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Pr="00D568A1" w:rsidRDefault="00732C81" w:rsidP="00963369">
            <w:pPr>
              <w:pStyle w:val="GSATableHeading"/>
            </w:pPr>
            <w:r w:rsidRPr="00D568A1">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remediating vulnerabilities within their systems hosted on AWS in accordance with the timelines associated with the severity of the vulnerability.]</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Pr="00D568A1" w:rsidRDefault="00732C81" w:rsidP="00963369">
            <w:pPr>
              <w:pStyle w:val="GSATableHeading"/>
            </w:pPr>
            <w:r w:rsidRPr="00D568A1">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remediating vulnerabilities within their systems hosted on AWS in accordance with the timelines associated with the severity of the vulnerability.]</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Pr="00D568A1" w:rsidRDefault="00732C81" w:rsidP="00963369">
            <w:pPr>
              <w:pStyle w:val="GSATableHeading"/>
            </w:pPr>
            <w:r w:rsidRPr="00D568A1">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w:t>
            </w:r>
            <w:r w:rsidRPr="00D269D0">
              <w:t xml:space="preserve">AWS customers are responsible for </w:t>
            </w:r>
            <w:r>
              <w:t>remediating vulnerabilities within their systems hosted on AWS in accordance with the timelines associated with the severity of the vulnerability.]</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3142" w:name="_Toc468805076"/>
      <w:bookmarkStart w:id="3143" w:name="_Toc383429941"/>
      <w:bookmarkStart w:id="3144" w:name="_Toc383444738"/>
      <w:bookmarkStart w:id="3145" w:name="_Toc385594381"/>
      <w:bookmarkStart w:id="3146" w:name="_Toc385594769"/>
      <w:bookmarkStart w:id="3147" w:name="_Toc385595157"/>
      <w:bookmarkStart w:id="3148" w:name="_Toc388620998"/>
      <w:r w:rsidRPr="002C3786">
        <w:t>SI-2 (2)</w:t>
      </w:r>
      <w:r>
        <w:t xml:space="preserve"> </w:t>
      </w:r>
      <w:r w:rsidRPr="002C3786">
        <w:t>Control Enhancement</w:t>
      </w:r>
      <w:bookmarkEnd w:id="3142"/>
      <w:r w:rsidRPr="002C3786">
        <w:t xml:space="preserve"> </w:t>
      </w:r>
      <w:bookmarkEnd w:id="3143"/>
      <w:bookmarkEnd w:id="3144"/>
      <w:bookmarkEnd w:id="3145"/>
      <w:bookmarkEnd w:id="3146"/>
      <w:bookmarkEnd w:id="3147"/>
      <w:bookmarkEnd w:id="3148"/>
    </w:p>
    <w:p w:rsidR="00732C81" w:rsidRPr="00F51F9F" w:rsidRDefault="00732C81" w:rsidP="00732C81">
      <w:r w:rsidRPr="00A8144E">
        <w:t xml:space="preserve">The organization employs automated mechanisms </w:t>
      </w:r>
      <w:r w:rsidRPr="00C66718">
        <w:t>[</w:t>
      </w:r>
      <w:r>
        <w:rPr>
          <w:rStyle w:val="GSAItalicEmphasisChar"/>
        </w:rPr>
        <w:t>FedRAMP</w:t>
      </w:r>
      <w:r w:rsidRPr="002B4E6E">
        <w:rPr>
          <w:rStyle w:val="GSAItalicEmphasisChar"/>
        </w:rPr>
        <w:t xml:space="preserve"> Assignment: at least monthly</w:t>
      </w:r>
      <w:r w:rsidRPr="00553CC9">
        <w:t>]</w:t>
      </w:r>
      <w:r w:rsidRPr="00A8144E">
        <w:t xml:space="preserve"> to determine the state of information system components with regard to flaw remediation.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D624B">
              <w:t>SI-2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5D624B">
              <w:t>SI-2 (2)</w:t>
            </w:r>
            <w:r w:rsidRPr="00D00D47">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45925723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324988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054358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997754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4328302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1324420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052255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04498611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828330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281715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076437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820629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5D624B">
              <w:t>SI-2 (2)</w:t>
            </w:r>
            <w:r w:rsidRPr="0036708B">
              <w:t xml:space="preserve">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performing operating system vulnerability scanning, web application, and database scanning (as applicable) for assets for which they have implementation responsibility (above the hypervisor).]</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4"/>
      </w:pPr>
      <w:bookmarkStart w:id="3149" w:name="_Toc468805077"/>
      <w:bookmarkStart w:id="3150" w:name="_Toc385594382"/>
      <w:bookmarkStart w:id="3151" w:name="_Toc385594770"/>
      <w:bookmarkStart w:id="3152" w:name="_Toc385595158"/>
      <w:bookmarkStart w:id="3153" w:name="_Toc388620999"/>
      <w:r>
        <w:t>SI-2 (3</w:t>
      </w:r>
      <w:r w:rsidRPr="002C3786">
        <w:t>)</w:t>
      </w:r>
      <w:r>
        <w:t xml:space="preserve"> Control Enhancement</w:t>
      </w:r>
      <w:bookmarkEnd w:id="3149"/>
      <w:r>
        <w:t xml:space="preserve"> </w:t>
      </w:r>
      <w:bookmarkEnd w:id="3150"/>
      <w:bookmarkEnd w:id="3151"/>
      <w:bookmarkEnd w:id="3152"/>
      <w:bookmarkEnd w:id="3153"/>
    </w:p>
    <w:p w:rsidR="00732C81" w:rsidRPr="007B0941" w:rsidRDefault="00732C81" w:rsidP="00732C81">
      <w:pPr>
        <w:keepNext/>
      </w:pPr>
      <w:r w:rsidRPr="007B0941">
        <w:t>The organization:</w:t>
      </w:r>
    </w:p>
    <w:p w:rsidR="00732C81" w:rsidRPr="00D568A1" w:rsidRDefault="00732C81" w:rsidP="00732C81">
      <w:pPr>
        <w:pStyle w:val="GSAListParagraphalpha"/>
        <w:numPr>
          <w:ilvl w:val="0"/>
          <w:numId w:val="167"/>
        </w:numPr>
      </w:pPr>
      <w:r w:rsidRPr="00D568A1">
        <w:t>Measures the time between flaw identification and flaw remediation; and</w:t>
      </w:r>
    </w:p>
    <w:p w:rsidR="00732C81" w:rsidRPr="00D568A1" w:rsidRDefault="00732C81" w:rsidP="00732C81">
      <w:pPr>
        <w:pStyle w:val="GSAListParagraphalpha"/>
        <w:numPr>
          <w:ilvl w:val="0"/>
          <w:numId w:val="118"/>
        </w:numPr>
      </w:pPr>
      <w:r w:rsidRPr="00D568A1">
        <w:t>Establishes [</w:t>
      </w:r>
      <w:r w:rsidRPr="00D568A1">
        <w:rPr>
          <w:rStyle w:val="GSAItalicEmphasisChar"/>
        </w:rPr>
        <w:t>Assignment: organization-defined benchmarks</w:t>
      </w:r>
      <w:r w:rsidRPr="00D568A1">
        <w:t>] for taking corrective actions.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5D624B">
              <w:t>SI-2 (3)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5D624B">
              <w:t xml:space="preserve">Parameter SI-2(3)(b): </w:t>
            </w:r>
            <w:r>
              <w:t xml:space="preserve">[TBD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663344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232156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206627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69830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5655406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7758857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85765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8730835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7246620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9161658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0559418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297884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32C81" w:rsidTr="00963369">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Pr="00D568A1" w:rsidRDefault="00732C81" w:rsidP="00963369">
            <w:pPr>
              <w:pStyle w:val="GSATableHeading"/>
            </w:pPr>
            <w:r w:rsidRPr="002C3786">
              <w:t>SI</w:t>
            </w:r>
            <w:r>
              <w:t>-2 (3</w:t>
            </w:r>
            <w:r w:rsidRPr="002C3786">
              <w:t xml:space="preserve">) </w:t>
            </w:r>
            <w:r w:rsidRPr="00D568A1">
              <w:t>What is the solution and how is it implemented?</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Pr="00D568A1" w:rsidRDefault="00732C81" w:rsidP="00963369">
            <w:pPr>
              <w:pStyle w:val="GSATableHeading"/>
            </w:pPr>
            <w:r w:rsidRPr="00D568A1">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 xml:space="preserve">[AWS customers are responsible for </w:t>
            </w:r>
            <w:r w:rsidRPr="00D568A1">
              <w:t>flaw identification and flaw remediation</w:t>
            </w:r>
            <w:r>
              <w:t xml:space="preserve"> within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Pr="00D568A1" w:rsidRDefault="00732C81" w:rsidP="00963369">
            <w:pPr>
              <w:pStyle w:val="GSATableHeading"/>
            </w:pPr>
            <w:r w:rsidRPr="00D568A1">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 xml:space="preserve">[AWS customers are responsible for </w:t>
            </w:r>
            <w:r w:rsidRPr="00D568A1">
              <w:t>flaw identification and flaw remediation</w:t>
            </w:r>
            <w:r>
              <w:t xml:space="preserve"> within their 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154" w:name="_Toc468805078"/>
      <w:bookmarkStart w:id="3155" w:name="_Toc149090491"/>
      <w:bookmarkStart w:id="3156" w:name="_Toc383429942"/>
      <w:bookmarkStart w:id="3157" w:name="_Toc383444739"/>
      <w:bookmarkStart w:id="3158" w:name="_Toc385594383"/>
      <w:bookmarkStart w:id="3159" w:name="_Toc385594771"/>
      <w:bookmarkStart w:id="3160" w:name="_Toc385595159"/>
      <w:bookmarkStart w:id="3161" w:name="_Toc388621000"/>
      <w:bookmarkStart w:id="3162" w:name="_Toc449543508"/>
      <w:r w:rsidRPr="002C3786">
        <w:t>SI-3</w:t>
      </w:r>
      <w:r>
        <w:t xml:space="preserve"> </w:t>
      </w:r>
      <w:r w:rsidRPr="002C3786">
        <w:t>Malicious Code Protection</w:t>
      </w:r>
      <w:bookmarkEnd w:id="3154"/>
      <w:r w:rsidRPr="002C3786">
        <w:t xml:space="preserve"> </w:t>
      </w:r>
      <w:bookmarkEnd w:id="3155"/>
      <w:bookmarkEnd w:id="3156"/>
      <w:bookmarkEnd w:id="3157"/>
      <w:bookmarkEnd w:id="3158"/>
      <w:bookmarkEnd w:id="3159"/>
      <w:bookmarkEnd w:id="3160"/>
      <w:bookmarkEnd w:id="3161"/>
      <w:bookmarkEnd w:id="3162"/>
    </w:p>
    <w:p w:rsidR="00732C81" w:rsidRPr="002C3786" w:rsidRDefault="00732C81" w:rsidP="00732C81">
      <w:pPr>
        <w:keepNext/>
      </w:pPr>
      <w:r w:rsidRPr="00AE3199">
        <w:t xml:space="preserve">The organization: </w:t>
      </w:r>
    </w:p>
    <w:p w:rsidR="00732C81" w:rsidRPr="006B70B8" w:rsidRDefault="00732C81" w:rsidP="00732C81">
      <w:pPr>
        <w:pStyle w:val="GSAListParagraphalpha"/>
        <w:numPr>
          <w:ilvl w:val="0"/>
          <w:numId w:val="162"/>
        </w:numPr>
      </w:pPr>
      <w:r w:rsidRPr="006B70B8">
        <w:t xml:space="preserve">Employs malicious code protection mechanisms at information system entry and exit points to detect and eradicate malicious code; </w:t>
      </w:r>
    </w:p>
    <w:p w:rsidR="00732C81" w:rsidRPr="006B70B8" w:rsidRDefault="00732C81" w:rsidP="00732C81">
      <w:pPr>
        <w:pStyle w:val="GSAListParagraphalpha"/>
        <w:numPr>
          <w:ilvl w:val="0"/>
          <w:numId w:val="116"/>
        </w:numPr>
      </w:pPr>
      <w:r w:rsidRPr="006B70B8">
        <w:t xml:space="preserve">Updates malicious code protection mechanisms whenever new releases are available in accordance with organizational configuration management policy and procedures; </w:t>
      </w:r>
    </w:p>
    <w:p w:rsidR="00732C81" w:rsidRPr="006B70B8" w:rsidRDefault="00732C81" w:rsidP="00732C81">
      <w:pPr>
        <w:pStyle w:val="GSAListParagraphalpha"/>
        <w:numPr>
          <w:ilvl w:val="0"/>
          <w:numId w:val="116"/>
        </w:numPr>
      </w:pPr>
      <w:r w:rsidRPr="006B70B8">
        <w:t xml:space="preserve">Configures malicious code protection mechanisms to: </w:t>
      </w:r>
    </w:p>
    <w:p w:rsidR="00732C81" w:rsidRPr="006B70B8" w:rsidRDefault="00732C81" w:rsidP="00732C81">
      <w:pPr>
        <w:pStyle w:val="GSAListParagraphalpha2"/>
        <w:numPr>
          <w:ilvl w:val="1"/>
          <w:numId w:val="115"/>
        </w:numPr>
      </w:pPr>
      <w:r w:rsidRPr="006B70B8">
        <w:t>Perform periodic scans of the information system [</w:t>
      </w:r>
      <w:r>
        <w:rPr>
          <w:rStyle w:val="GSAItalicEmphasisChar"/>
        </w:rPr>
        <w:t>FedRAMP</w:t>
      </w:r>
      <w:r w:rsidRPr="006B70B8">
        <w:rPr>
          <w:rStyle w:val="GSAItalicEmphasisChar"/>
        </w:rPr>
        <w:t xml:space="preserve"> Assignment: at least weekly</w:t>
      </w:r>
      <w:r w:rsidRPr="006B70B8">
        <w:t>] and real-time scans of files from external sources at [</w:t>
      </w:r>
      <w:r>
        <w:rPr>
          <w:rStyle w:val="GSAItalicEmphasisChar"/>
        </w:rPr>
        <w:t>FedRAMP</w:t>
      </w:r>
      <w:r w:rsidRPr="006B70B8">
        <w:rPr>
          <w:rStyle w:val="GSAItalicEmphasisChar"/>
        </w:rPr>
        <w:t xml:space="preserve"> Assignment</w:t>
      </w:r>
      <w:r>
        <w:rPr>
          <w:rStyle w:val="GSAItalicEmphasisChar"/>
        </w:rPr>
        <w:t>:</w:t>
      </w:r>
      <w:r w:rsidRPr="006B70B8">
        <w:rPr>
          <w:rStyle w:val="GSAItalicEmphasisChar"/>
        </w:rPr>
        <w:t xml:space="preserve"> to include endpoints</w:t>
      </w:r>
      <w:r w:rsidRPr="00765634">
        <w:t>] as the files are downloaded, opened, or executed in accordance with organizational security policy</w:t>
      </w:r>
      <w:r w:rsidRPr="006B70B8">
        <w:t xml:space="preserve">; and </w:t>
      </w:r>
    </w:p>
    <w:p w:rsidR="00732C81" w:rsidRPr="006B70B8" w:rsidRDefault="00732C81" w:rsidP="00732C81">
      <w:pPr>
        <w:pStyle w:val="GSAListParagraphalpha2"/>
        <w:numPr>
          <w:ilvl w:val="1"/>
          <w:numId w:val="115"/>
        </w:numPr>
      </w:pPr>
      <w:r w:rsidRPr="006B70B8">
        <w:t>[</w:t>
      </w:r>
      <w:r>
        <w:rPr>
          <w:rStyle w:val="GSAItalicEmphasisChar"/>
        </w:rPr>
        <w:t>FedRAMP</w:t>
      </w:r>
      <w:r w:rsidRPr="006B70B8">
        <w:rPr>
          <w:rStyle w:val="GSAItalicEmphasisChar"/>
        </w:rPr>
        <w:t xml:space="preserve"> Assignment: </w:t>
      </w:r>
      <w:r w:rsidRPr="00831DD2">
        <w:rPr>
          <w:rStyle w:val="GSAItalicEmphasisChar"/>
        </w:rPr>
        <w:t>to include blocking and quarantining malicious code and alerting administrator or defined security personnel near-real-ti</w:t>
      </w:r>
      <w:r>
        <w:rPr>
          <w:rStyle w:val="GSAItalicEmphasisChar"/>
        </w:rPr>
        <w:t>me</w:t>
      </w:r>
      <w:r w:rsidRPr="006B70B8">
        <w:t xml:space="preserve">] in response to malicious code detection; and </w:t>
      </w:r>
    </w:p>
    <w:p w:rsidR="00732C81" w:rsidRPr="006B70B8" w:rsidRDefault="00732C81" w:rsidP="00732C81">
      <w:pPr>
        <w:pStyle w:val="GSAListParagraphalpha"/>
        <w:numPr>
          <w:ilvl w:val="0"/>
          <w:numId w:val="116"/>
        </w:numPr>
      </w:pPr>
      <w:r w:rsidRPr="006B70B8">
        <w:t xml:space="preserve">Addresses the receipt of false positives during malicious code detection and eradication and the resulting potential impact on the availability of the information system.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SI-3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508E9">
              <w:t xml:space="preserve">Parameter SI-3(c)(1)-1: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508E9" w:rsidRDefault="00732C81" w:rsidP="00963369">
            <w:pPr>
              <w:pStyle w:val="GSATableText"/>
            </w:pPr>
            <w:r w:rsidRPr="00D508E9">
              <w:t>Parameter SI-3(c)(1)-</w:t>
            </w:r>
            <w:r>
              <w:t>2</w:t>
            </w:r>
            <w:r w:rsidRPr="00D508E9">
              <w:t xml:space="preserve">: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508E9">
              <w:t>Parameter SI-3(c)(2)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061838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961752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3977124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876043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6755731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53002597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94618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978764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163313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8524135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286632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524474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32C81" w:rsidTr="00963369">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Default="00732C81" w:rsidP="00963369">
            <w:pPr>
              <w:pStyle w:val="GSATableHeading"/>
            </w:pPr>
            <w:r w:rsidRPr="00D508E9">
              <w:t xml:space="preserve">SI-3 </w:t>
            </w:r>
            <w:r>
              <w:t>What is the solution and how is it implemented?</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deploying, updating and managing anti-malware mechanisms on their AWS workloads, in accordance with their organization’s anti-malware policies and procedures.]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deploying, updating and managing anti-malware mechanisms on their AWS workloads, in accordance with their organization’s anti-malware policies and procedures.]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deploying, updating and managing anti-malware mechanisms on their AWS workloads, in accordance with their organization’s anti-malware policies and procedures.]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deploying, updating and managing anti-malware mechanisms on their AWS workloads, in accordance with their organization’s anti-malware policies and procedures.]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Pr="001A1457" w:rsidRDefault="00732C81" w:rsidP="00732C81">
      <w:pPr>
        <w:pStyle w:val="Heading4"/>
      </w:pPr>
      <w:bookmarkStart w:id="3163" w:name="_Toc468805079"/>
      <w:bookmarkStart w:id="3164" w:name="_Toc383429944"/>
      <w:bookmarkStart w:id="3165" w:name="_Toc383444740"/>
      <w:bookmarkStart w:id="3166" w:name="_Toc385594384"/>
      <w:bookmarkStart w:id="3167" w:name="_Toc385594772"/>
      <w:bookmarkStart w:id="3168" w:name="_Toc385595160"/>
      <w:bookmarkStart w:id="3169" w:name="_Toc388621001"/>
      <w:r w:rsidRPr="001A1457">
        <w:t>SI-3 (1) Control Enhancement</w:t>
      </w:r>
      <w:bookmarkEnd w:id="3163"/>
      <w:r w:rsidRPr="001A1457">
        <w:t xml:space="preserve"> </w:t>
      </w:r>
      <w:bookmarkEnd w:id="3164"/>
      <w:bookmarkEnd w:id="3165"/>
      <w:bookmarkEnd w:id="3166"/>
      <w:bookmarkEnd w:id="3167"/>
      <w:bookmarkEnd w:id="3168"/>
      <w:bookmarkEnd w:id="3169"/>
    </w:p>
    <w:p w:rsidR="00732C81" w:rsidRPr="002C3786" w:rsidRDefault="00732C81" w:rsidP="00732C81">
      <w:r w:rsidRPr="002C3786">
        <w:t>The organization centrally manages malicious code protection mechanisms.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D508E9">
              <w:t>SI-3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733842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001896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679125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143769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7805019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63292881"/>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4296631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1868496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2032030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858965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7722893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584460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D508E9">
              <w:t>S</w:t>
            </w:r>
            <w:r>
              <w:t>I</w:t>
            </w:r>
            <w:r w:rsidRPr="00D508E9">
              <w:t xml:space="preserve">-3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deploying, updating and managing anti-malware mechanisms on their AWS workloads, in accordance with their organization’s anti-malware policies and procedures.]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3170" w:name="_Toc468805080"/>
      <w:bookmarkStart w:id="3171" w:name="_Toc383429945"/>
      <w:bookmarkStart w:id="3172" w:name="_Toc383444741"/>
      <w:bookmarkStart w:id="3173" w:name="_Toc385594385"/>
      <w:bookmarkStart w:id="3174" w:name="_Toc385594773"/>
      <w:bookmarkStart w:id="3175" w:name="_Toc385595161"/>
      <w:bookmarkStart w:id="3176" w:name="_Toc388621002"/>
      <w:r w:rsidRPr="002C3786">
        <w:t>SI-3 (2)</w:t>
      </w:r>
      <w:r>
        <w:t xml:space="preserve"> </w:t>
      </w:r>
      <w:r w:rsidRPr="002C3786">
        <w:t>Control Enhancement</w:t>
      </w:r>
      <w:bookmarkEnd w:id="3170"/>
      <w:r w:rsidRPr="002C3786">
        <w:t xml:space="preserve"> </w:t>
      </w:r>
      <w:bookmarkEnd w:id="3171"/>
      <w:bookmarkEnd w:id="3172"/>
      <w:bookmarkEnd w:id="3173"/>
      <w:bookmarkEnd w:id="3174"/>
      <w:bookmarkEnd w:id="3175"/>
      <w:bookmarkEnd w:id="3176"/>
    </w:p>
    <w:p w:rsidR="00732C81" w:rsidRPr="002C3786" w:rsidRDefault="00732C81" w:rsidP="00732C81">
      <w:pPr>
        <w:rPr>
          <w:bCs/>
        </w:rPr>
      </w:pPr>
      <w:r w:rsidRPr="00553CC9">
        <w:t>The information system automatically updates malicious code prot</w:t>
      </w:r>
      <w:r w:rsidRPr="00A8144E">
        <w:t>ection mechanisms</w:t>
      </w:r>
      <w:r w:rsidRPr="00553CC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SI-3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52263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06934332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818620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3005871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0131071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32003913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6479727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6841727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9202528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7736309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21655638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564501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D508E9">
              <w:t>S</w:t>
            </w:r>
            <w:r>
              <w:t>I</w:t>
            </w:r>
            <w:r w:rsidRPr="00D508E9">
              <w:t xml:space="preserve">-3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deploying, updating and managing anti-malware mechanisms on their AWS workloads, in accordance with their organization’s anti-malware policies and procedures.]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3177" w:name="_Toc468805081"/>
      <w:bookmarkStart w:id="3178" w:name="_Toc385594386"/>
      <w:bookmarkStart w:id="3179" w:name="_Toc385594774"/>
      <w:bookmarkStart w:id="3180" w:name="_Toc385595162"/>
      <w:bookmarkStart w:id="3181" w:name="_Toc388621003"/>
      <w:r>
        <w:t>SI-3 (7</w:t>
      </w:r>
      <w:r w:rsidRPr="002C3786">
        <w:t>)</w:t>
      </w:r>
      <w:r>
        <w:t xml:space="preserve"> Control Enhancement</w:t>
      </w:r>
      <w:bookmarkEnd w:id="3177"/>
      <w:r>
        <w:t xml:space="preserve"> </w:t>
      </w:r>
      <w:bookmarkEnd w:id="3178"/>
      <w:bookmarkEnd w:id="3179"/>
      <w:bookmarkEnd w:id="3180"/>
      <w:bookmarkEnd w:id="3181"/>
    </w:p>
    <w:p w:rsidR="00732C81" w:rsidRPr="002C3786" w:rsidRDefault="00732C81" w:rsidP="00732C81">
      <w:pPr>
        <w:rPr>
          <w:bCs/>
        </w:rPr>
      </w:pPr>
      <w:r w:rsidRPr="002E6FB7">
        <w:t>The information system implements nonsignature-based malicious code detection mechanisms.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t>SI-3 (7</w:t>
            </w:r>
            <w:r w:rsidRPr="002C3786">
              <w:t>)</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356134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69037454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5576686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9245204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873857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2768752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703910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583766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8872161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599400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2723343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905197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D508E9">
              <w:t>S</w:t>
            </w:r>
            <w:r>
              <w:t>I</w:t>
            </w:r>
            <w:r w:rsidRPr="00D508E9">
              <w:t xml:space="preserve">-3 (7)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1AC" w:rsidRDefault="00732C81" w:rsidP="00963369">
            <w:pPr>
              <w:pStyle w:val="Instructions"/>
            </w:pPr>
            <w:r>
              <w:t>[AWS customers are responsible for deploying, updating and managing anti-malware mechanisms on their AWS workloads, in accordance with their organization’s anti-malware policies and procedures.]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182" w:name="_Toc468805082"/>
      <w:bookmarkStart w:id="3183" w:name="_Toc149090492"/>
      <w:bookmarkStart w:id="3184" w:name="_Toc383429946"/>
      <w:bookmarkStart w:id="3185" w:name="_Toc383444742"/>
      <w:bookmarkStart w:id="3186" w:name="_Toc385594387"/>
      <w:bookmarkStart w:id="3187" w:name="_Toc385594775"/>
      <w:bookmarkStart w:id="3188" w:name="_Toc385595163"/>
      <w:bookmarkStart w:id="3189" w:name="_Toc388621004"/>
      <w:bookmarkStart w:id="3190" w:name="_Toc449543509"/>
      <w:r w:rsidRPr="002C3786">
        <w:t>SI-4</w:t>
      </w:r>
      <w:r>
        <w:t xml:space="preserve"> </w:t>
      </w:r>
      <w:r w:rsidRPr="002C3786">
        <w:t>Information System Monitoring</w:t>
      </w:r>
      <w:bookmarkEnd w:id="3182"/>
      <w:r w:rsidRPr="002C3786">
        <w:t xml:space="preserve"> </w:t>
      </w:r>
      <w:bookmarkEnd w:id="3183"/>
      <w:bookmarkEnd w:id="3184"/>
      <w:bookmarkEnd w:id="3185"/>
      <w:bookmarkEnd w:id="3186"/>
      <w:bookmarkEnd w:id="3187"/>
      <w:bookmarkEnd w:id="3188"/>
      <w:bookmarkEnd w:id="3189"/>
      <w:bookmarkEnd w:id="3190"/>
    </w:p>
    <w:p w:rsidR="00732C81" w:rsidRPr="002C3786" w:rsidRDefault="00732C81" w:rsidP="00732C81">
      <w:pPr>
        <w:keepNext/>
      </w:pPr>
      <w:r w:rsidRPr="002C3786">
        <w:t>The organization:</w:t>
      </w:r>
    </w:p>
    <w:p w:rsidR="00732C81" w:rsidRPr="006B70B8" w:rsidRDefault="00732C81" w:rsidP="00732C81">
      <w:pPr>
        <w:pStyle w:val="GSAListParagraphalpha"/>
        <w:numPr>
          <w:ilvl w:val="0"/>
          <w:numId w:val="119"/>
        </w:numPr>
      </w:pPr>
      <w:r w:rsidRPr="006B70B8">
        <w:t>Monitors the information system to detect:</w:t>
      </w:r>
    </w:p>
    <w:p w:rsidR="00732C81" w:rsidRPr="00C00CCC" w:rsidRDefault="00732C81" w:rsidP="00732C81">
      <w:pPr>
        <w:pStyle w:val="GSAListParagraphalpha2"/>
        <w:numPr>
          <w:ilvl w:val="1"/>
          <w:numId w:val="115"/>
        </w:numPr>
      </w:pPr>
      <w:r w:rsidRPr="00C00CCC">
        <w:t>Attacks and indicators of potential attacks in accordance with [</w:t>
      </w:r>
      <w:r w:rsidRPr="00C00CCC">
        <w:rPr>
          <w:rStyle w:val="GSAItalicEmphasisChar"/>
        </w:rPr>
        <w:t>Assignment: organization-defined monitoring objectives</w:t>
      </w:r>
      <w:r w:rsidRPr="00C00CCC">
        <w:t>]; and</w:t>
      </w:r>
    </w:p>
    <w:p w:rsidR="00732C81" w:rsidRPr="00C00CCC" w:rsidRDefault="00732C81" w:rsidP="00732C81">
      <w:pPr>
        <w:pStyle w:val="GSAListParagraphalpha2"/>
        <w:numPr>
          <w:ilvl w:val="1"/>
          <w:numId w:val="115"/>
        </w:numPr>
      </w:pPr>
      <w:r w:rsidRPr="00C00CCC">
        <w:t xml:space="preserve">Unauthorized local, network, and remote connections; </w:t>
      </w:r>
    </w:p>
    <w:p w:rsidR="00732C81" w:rsidRPr="006B70B8" w:rsidRDefault="00732C81" w:rsidP="00732C81">
      <w:pPr>
        <w:pStyle w:val="GSAListParagraphalpha"/>
        <w:numPr>
          <w:ilvl w:val="0"/>
          <w:numId w:val="116"/>
        </w:numPr>
      </w:pPr>
      <w:r w:rsidRPr="006B70B8">
        <w:t>Identifies unauthorized use of the information system through [</w:t>
      </w:r>
      <w:r w:rsidRPr="00B35F67">
        <w:rPr>
          <w:rStyle w:val="GSAItalicEmphasisChar"/>
        </w:rPr>
        <w:t>Assignment: organization-defined techniques and methods</w:t>
      </w:r>
      <w:r w:rsidRPr="006B70B8">
        <w:t>];</w:t>
      </w:r>
    </w:p>
    <w:p w:rsidR="00732C81" w:rsidRPr="006B70B8" w:rsidRDefault="00732C81" w:rsidP="00732C81">
      <w:pPr>
        <w:pStyle w:val="GSAListParagraphalpha"/>
        <w:numPr>
          <w:ilvl w:val="0"/>
          <w:numId w:val="116"/>
        </w:numPr>
      </w:pPr>
      <w:r w:rsidRPr="006B70B8">
        <w:t>Deploys monitoring devices (i) strategically within the information system to collect organization-determined essential information; and (ii) at ad hoc locations within the system to track specific types of transactions of interest to the organization;</w:t>
      </w:r>
    </w:p>
    <w:p w:rsidR="00732C81" w:rsidRPr="006B70B8" w:rsidRDefault="00732C81" w:rsidP="00732C81">
      <w:pPr>
        <w:pStyle w:val="GSAListParagraphalpha"/>
        <w:numPr>
          <w:ilvl w:val="0"/>
          <w:numId w:val="116"/>
        </w:numPr>
      </w:pPr>
      <w:r w:rsidRPr="006B70B8">
        <w:t>Protects information obtained from intrusion-monitoring tools from unauthorized access, modification, and deletion;</w:t>
      </w:r>
    </w:p>
    <w:p w:rsidR="00732C81" w:rsidRPr="006B70B8" w:rsidRDefault="00732C81" w:rsidP="00732C81">
      <w:pPr>
        <w:pStyle w:val="GSAListParagraphalpha"/>
        <w:numPr>
          <w:ilvl w:val="0"/>
          <w:numId w:val="116"/>
        </w:numPr>
      </w:pPr>
      <w:r w:rsidRPr="006B70B8">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rsidR="00732C81" w:rsidRPr="006B70B8" w:rsidRDefault="00732C81" w:rsidP="00732C81">
      <w:pPr>
        <w:pStyle w:val="GSAListParagraphalpha"/>
        <w:numPr>
          <w:ilvl w:val="0"/>
          <w:numId w:val="116"/>
        </w:numPr>
      </w:pPr>
      <w:r w:rsidRPr="006B70B8">
        <w:t>Obtains legal opinion with regard to information system monitoring activities in accordance with applicable federal laws, Executive Orders, directives, policies, or regulations; and</w:t>
      </w:r>
    </w:p>
    <w:p w:rsidR="00732C81" w:rsidRPr="00B35F67" w:rsidRDefault="00732C81" w:rsidP="00732C81">
      <w:pPr>
        <w:pStyle w:val="GSAListParagraphalpha"/>
        <w:numPr>
          <w:ilvl w:val="0"/>
          <w:numId w:val="115"/>
        </w:numPr>
      </w:pPr>
      <w:r w:rsidRPr="00B35F67">
        <w:t>Provides [</w:t>
      </w:r>
      <w:r w:rsidRPr="00D01DFE">
        <w:rPr>
          <w:rStyle w:val="GSAItalicEmphasisChar"/>
        </w:rPr>
        <w:t>Assignment: organization-defined information system monitoring information</w:t>
      </w:r>
      <w:r w:rsidRPr="00B35F67">
        <w:t>] to [</w:t>
      </w:r>
      <w:r w:rsidRPr="00D01DFE">
        <w:rPr>
          <w:rStyle w:val="GSAItalicEmphasisChar"/>
        </w:rPr>
        <w:t>Assignment: organization-defined personnel or roles</w:t>
      </w:r>
      <w:r w:rsidRPr="00B35F67">
        <w:t>] [</w:t>
      </w:r>
      <w:r w:rsidRPr="00D01DFE">
        <w:rPr>
          <w:rStyle w:val="GSAItalicEmphasisChar"/>
        </w:rPr>
        <w:t xml:space="preserve">Selection (one or more): as </w:t>
      </w:r>
      <w:r w:rsidRPr="00302087">
        <w:rPr>
          <w:rStyle w:val="GSAItalicEmphasisChar"/>
        </w:rPr>
        <w:t xml:space="preserve">needed; </w:t>
      </w:r>
      <w:r w:rsidRPr="00042276">
        <w:t>[</w:t>
      </w:r>
      <w:r w:rsidRPr="00302087">
        <w:rPr>
          <w:rStyle w:val="GSAItalicEmphasisChar"/>
        </w:rPr>
        <w:t>Assignment</w:t>
      </w:r>
      <w:r w:rsidRPr="00D01DFE">
        <w:rPr>
          <w:rStyle w:val="GSAItalicEmphasisChar"/>
        </w:rPr>
        <w:t>: organization-defined frequency</w:t>
      </w:r>
      <w:r w:rsidRPr="00B35F67">
        <w:t>]].</w:t>
      </w:r>
    </w:p>
    <w:p w:rsidR="00732C81" w:rsidRDefault="00732C81" w:rsidP="00732C81">
      <w:pPr>
        <w:pStyle w:val="GSAGuidance"/>
        <w:keepNext/>
      </w:pPr>
      <w:r>
        <w:rPr>
          <w:rStyle w:val="GSAGuidanceBoldChar"/>
        </w:rPr>
        <w:t xml:space="preserve">SI-4 </w:t>
      </w:r>
      <w:r w:rsidRPr="00181A6B">
        <w:rPr>
          <w:rStyle w:val="GSAGuidanceBoldChar"/>
        </w:rPr>
        <w:t xml:space="preserve">Additional </w:t>
      </w:r>
      <w:r>
        <w:rPr>
          <w:rStyle w:val="GSAGuidanceBoldChar"/>
        </w:rPr>
        <w:t>FedRAMP</w:t>
      </w:r>
      <w:r w:rsidRPr="00181A6B">
        <w:rPr>
          <w:rStyle w:val="GSAGuidanceBoldChar"/>
        </w:rPr>
        <w:t xml:space="preserve"> Requirements and Guidance:</w:t>
      </w:r>
      <w:r>
        <w:t xml:space="preserve"> </w:t>
      </w:r>
    </w:p>
    <w:p w:rsidR="00732C81" w:rsidRPr="00181A6B" w:rsidRDefault="00732C81" w:rsidP="00732C81">
      <w:pPr>
        <w:pStyle w:val="GSAGuidance"/>
        <w:keepNext/>
      </w:pPr>
      <w:r>
        <w:rPr>
          <w:rStyle w:val="GSAGuidanceBoldChar"/>
        </w:rPr>
        <w:t>Guidance</w:t>
      </w:r>
      <w:r>
        <w:t xml:space="preserve">: </w:t>
      </w:r>
      <w:r w:rsidRPr="00DC46DE">
        <w:t>See US-CERT Incident Response Reporting Guidelines.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EB3D4B">
              <w:t>SI-4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EB3D4B">
              <w:t xml:space="preserve">Parameter SI-4(a)(1):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EB3D4B">
              <w:t>Parameter SI-4(b):</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EB3D4B">
              <w:t>Parameter SI-4(g)-1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EB3D4B">
              <w:t>Parameter SI-4(g)-</w:t>
            </w:r>
            <w:r>
              <w:t xml:space="preserve">2: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EB3D4B">
              <w:t>Parameter SI-4(g)-</w:t>
            </w:r>
            <w:r>
              <w:t xml:space="preserve">3: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017439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703910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4254042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8988166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823390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00924926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577884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741629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4271529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222709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1280310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270656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32C81" w:rsidTr="00963369">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Default="00732C81" w:rsidP="00963369">
            <w:pPr>
              <w:pStyle w:val="GSATableHeading"/>
            </w:pPr>
            <w:r w:rsidRPr="00EB3D4B">
              <w:t>SI-4</w:t>
            </w:r>
            <w:r>
              <w:t xml:space="preserve"> What is the solution and how is it implemented?</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GSATableText"/>
              <w:spacing w:line="256" w:lineRule="auto"/>
            </w:pPr>
            <w:r w:rsidRPr="007B3B35">
              <w:rPr>
                <w:i/>
              </w:rPr>
              <w:t>[</w:t>
            </w:r>
            <w:r>
              <w:t xml:space="preserve">AWS customers </w:t>
            </w:r>
            <w:r w:rsidRPr="007B3B35">
              <w:rPr>
                <w:i/>
              </w:rPr>
              <w:t xml:space="preserve">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GSATableText"/>
              <w:spacing w:line="256" w:lineRule="auto"/>
            </w:pPr>
            <w:r w:rsidRPr="007B3B35">
              <w:rPr>
                <w:i/>
              </w:rPr>
              <w:t>[</w:t>
            </w:r>
            <w:r>
              <w:t xml:space="preserve">AWS customers </w:t>
            </w:r>
            <w:r w:rsidRPr="007B3B35">
              <w:rPr>
                <w:i/>
              </w:rPr>
              <w:t xml:space="preserve">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GSATableText"/>
              <w:spacing w:line="256" w:lineRule="auto"/>
            </w:pPr>
            <w:r w:rsidRPr="007B3B35">
              <w:rPr>
                <w:i/>
              </w:rPr>
              <w:t>[</w:t>
            </w:r>
            <w:r>
              <w:t xml:space="preserve">AWS customers </w:t>
            </w:r>
            <w:r w:rsidRPr="007B3B35">
              <w:rPr>
                <w:i/>
              </w:rPr>
              <w:t xml:space="preserve">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GSATableText"/>
              <w:spacing w:line="256" w:lineRule="auto"/>
            </w:pPr>
            <w:r w:rsidRPr="007B3B35">
              <w:rPr>
                <w:i/>
              </w:rPr>
              <w:t>[</w:t>
            </w:r>
            <w:r>
              <w:t xml:space="preserve">AWS customers </w:t>
            </w:r>
            <w:r w:rsidRPr="007B3B35">
              <w:rPr>
                <w:i/>
              </w:rPr>
              <w:t xml:space="preserve">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e</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GSATableText"/>
              <w:spacing w:line="256" w:lineRule="auto"/>
            </w:pPr>
            <w:r w:rsidRPr="007B3B35">
              <w:rPr>
                <w:i/>
              </w:rPr>
              <w:t>[</w:t>
            </w:r>
            <w:r>
              <w:t xml:space="preserve">AWS customers </w:t>
            </w:r>
            <w:r w:rsidRPr="007B3B35">
              <w:rPr>
                <w:i/>
              </w:rPr>
              <w:t xml:space="preserve">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f</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GSATableText"/>
              <w:spacing w:line="256" w:lineRule="auto"/>
            </w:pPr>
            <w:r w:rsidRPr="007B3B35">
              <w:rPr>
                <w:i/>
              </w:rPr>
              <w:t>[</w:t>
            </w:r>
            <w:r>
              <w:t xml:space="preserve">AWS customers </w:t>
            </w:r>
            <w:r w:rsidRPr="007B3B35">
              <w:rPr>
                <w:i/>
              </w:rPr>
              <w:t xml:space="preserve">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tcPr>
          <w:p w:rsidR="00732C81" w:rsidRDefault="00732C81" w:rsidP="00963369">
            <w:pPr>
              <w:pStyle w:val="GSATableHeading"/>
            </w:pPr>
            <w:r>
              <w:t>Part g</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GSATableText"/>
              <w:spacing w:line="256" w:lineRule="auto"/>
            </w:pPr>
            <w:r w:rsidRPr="007B3B35">
              <w:rPr>
                <w:i/>
              </w:rPr>
              <w:t>[</w:t>
            </w:r>
            <w:r>
              <w:t xml:space="preserve">AWS customers </w:t>
            </w:r>
            <w:r w:rsidRPr="007B3B35">
              <w:rPr>
                <w:i/>
              </w:rPr>
              <w:t xml:space="preserve">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 </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Pr="00785EC6" w:rsidRDefault="00732C81" w:rsidP="00732C81"/>
    <w:p w:rsidR="00732C81" w:rsidRDefault="00732C81" w:rsidP="00732C81">
      <w:pPr>
        <w:pStyle w:val="Heading4"/>
      </w:pPr>
      <w:bookmarkStart w:id="3191" w:name="_Toc468805083"/>
      <w:bookmarkStart w:id="3192" w:name="_Toc385594388"/>
      <w:bookmarkStart w:id="3193" w:name="_Toc385594776"/>
      <w:bookmarkStart w:id="3194" w:name="_Toc385595164"/>
      <w:bookmarkStart w:id="3195" w:name="_Toc388621005"/>
      <w:bookmarkStart w:id="3196" w:name="_Toc383429948"/>
      <w:bookmarkStart w:id="3197" w:name="_Toc383444743"/>
      <w:bookmarkStart w:id="3198" w:name="_Toc385594389"/>
      <w:bookmarkStart w:id="3199" w:name="_Toc385594777"/>
      <w:bookmarkStart w:id="3200" w:name="_Toc385595165"/>
      <w:bookmarkStart w:id="3201" w:name="_Toc388621006"/>
      <w:r>
        <w:t>SI-4 (1</w:t>
      </w:r>
      <w:r w:rsidRPr="002C3786">
        <w:t>)</w:t>
      </w:r>
      <w:r>
        <w:t xml:space="preserve"> Control Enhancement</w:t>
      </w:r>
      <w:bookmarkEnd w:id="3191"/>
      <w:r>
        <w:t xml:space="preserve"> </w:t>
      </w:r>
      <w:bookmarkEnd w:id="3192"/>
      <w:bookmarkEnd w:id="3193"/>
      <w:bookmarkEnd w:id="3194"/>
      <w:bookmarkEnd w:id="3195"/>
    </w:p>
    <w:p w:rsidR="00732C81" w:rsidRPr="002C3786" w:rsidRDefault="00732C81" w:rsidP="00732C81">
      <w:r w:rsidRPr="007E7572">
        <w:t>The organization connects and configures individual intrusion detection tools into an information system-wide intrusion detection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EB3D4B">
              <w:t>SI-4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5539155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3800616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6863677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131350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8457731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45923456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51901149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6508622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792017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82114965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81513555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1745419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EB3D4B">
              <w:t xml:space="preserve">SI-4 (1) </w:t>
            </w:r>
            <w:r w:rsidRPr="0036708B">
              <w:t>What is the solution and how is it implemented?</w:t>
            </w:r>
          </w:p>
        </w:tc>
      </w:tr>
      <w:tr w:rsidR="00732C81" w:rsidRPr="002C3786" w:rsidTr="00963369">
        <w:trPr>
          <w:trHeight w:val="1565"/>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alerts and identifying unauthorized use of information systems]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785EC6" w:rsidRDefault="00732C81" w:rsidP="00732C81"/>
    <w:p w:rsidR="00732C81" w:rsidRDefault="00732C81" w:rsidP="00732C81">
      <w:pPr>
        <w:pStyle w:val="Heading4"/>
      </w:pPr>
      <w:bookmarkStart w:id="3202" w:name="_Toc468805084"/>
      <w:r w:rsidRPr="002C3786">
        <w:t>SI-4 (2)</w:t>
      </w:r>
      <w:r>
        <w:t xml:space="preserve"> </w:t>
      </w:r>
      <w:r w:rsidRPr="002C3786">
        <w:t>Control Enhancement</w:t>
      </w:r>
      <w:bookmarkEnd w:id="3202"/>
      <w:r w:rsidRPr="002C3786">
        <w:t xml:space="preserve"> </w:t>
      </w:r>
      <w:bookmarkEnd w:id="3196"/>
      <w:bookmarkEnd w:id="3197"/>
      <w:bookmarkEnd w:id="3198"/>
      <w:bookmarkEnd w:id="3199"/>
      <w:bookmarkEnd w:id="3200"/>
      <w:bookmarkEnd w:id="3201"/>
    </w:p>
    <w:p w:rsidR="00732C81" w:rsidRPr="002C3786" w:rsidRDefault="00732C81" w:rsidP="00732C81">
      <w:r w:rsidRPr="002C3786">
        <w:t>The organization employs automated tools to support near real-time analysis of events.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SI-4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430799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785065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1290590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9417661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9747117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753963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6896652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884392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149546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978535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864446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7521241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EB3D4B">
              <w:t xml:space="preserve">SI-4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implementing automated monitoring tools and monitoring alerts and identifying unauthorized use of information systems]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3203" w:name="_Toc468805085"/>
      <w:bookmarkStart w:id="3204" w:name="_Toc383429949"/>
      <w:bookmarkStart w:id="3205" w:name="_Toc383444744"/>
      <w:bookmarkStart w:id="3206" w:name="_Toc385594390"/>
      <w:bookmarkStart w:id="3207" w:name="_Toc385594778"/>
      <w:bookmarkStart w:id="3208" w:name="_Toc385595166"/>
      <w:bookmarkStart w:id="3209" w:name="_Toc388621007"/>
      <w:r w:rsidRPr="002C3786">
        <w:t>SI-4 (4)</w:t>
      </w:r>
      <w:r>
        <w:t xml:space="preserve"> </w:t>
      </w:r>
      <w:r w:rsidRPr="002C3786">
        <w:t>Control Enhancement</w:t>
      </w:r>
      <w:bookmarkEnd w:id="3203"/>
      <w:r w:rsidRPr="002C3786">
        <w:t xml:space="preserve"> </w:t>
      </w:r>
      <w:bookmarkEnd w:id="3204"/>
      <w:bookmarkEnd w:id="3205"/>
      <w:bookmarkEnd w:id="3206"/>
      <w:bookmarkEnd w:id="3207"/>
      <w:bookmarkEnd w:id="3208"/>
      <w:bookmarkEnd w:id="3209"/>
    </w:p>
    <w:p w:rsidR="00732C81" w:rsidRPr="002C3786" w:rsidRDefault="00732C81" w:rsidP="00732C81">
      <w:pPr>
        <w:rPr>
          <w:bCs/>
        </w:rPr>
      </w:pPr>
      <w:r w:rsidRPr="00553CC9">
        <w:t>The information system monitors inbound and o</w:t>
      </w:r>
      <w:r w:rsidRPr="00A8144E">
        <w:t xml:space="preserve">utbound communications </w:t>
      </w:r>
      <w:r w:rsidRPr="0005311F">
        <w:t>traffic</w:t>
      </w:r>
      <w:r>
        <w:t xml:space="preserve"> </w:t>
      </w:r>
      <w:r w:rsidRPr="004E58DA">
        <w:t>[</w:t>
      </w:r>
      <w:r>
        <w:rPr>
          <w:rStyle w:val="GSAItalicEmphasisChar"/>
        </w:rPr>
        <w:t>FedRAMP</w:t>
      </w:r>
      <w:r w:rsidRPr="002B4E6E">
        <w:rPr>
          <w:rStyle w:val="GSAItalicEmphasisChar"/>
        </w:rPr>
        <w:t xml:space="preserve"> Assignment:</w:t>
      </w:r>
      <w:r w:rsidRPr="00965E41">
        <w:t xml:space="preserve"> </w:t>
      </w:r>
      <w:r w:rsidRPr="00831DD2">
        <w:rPr>
          <w:rStyle w:val="GSAItalicEmphasisChar"/>
        </w:rPr>
        <w:t>continuously</w:t>
      </w:r>
      <w:r w:rsidRPr="002B4E6E">
        <w:rPr>
          <w:rStyle w:val="GSAItalicEmphasisChar"/>
        </w:rPr>
        <w:t xml:space="preserve">] </w:t>
      </w:r>
      <w:r w:rsidRPr="00A8144E">
        <w:t>for unusual or</w:t>
      </w:r>
      <w:r w:rsidRPr="0005311F">
        <w:t xml:space="preserve"> </w:t>
      </w:r>
      <w:r w:rsidRPr="00553CC9">
        <w:t>unauthorized activities or conditions.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EB3D4B">
              <w:t>SI-4 (4)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EB3D4B">
              <w:t>Parameter SI-4(4):</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2765093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5158783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0688804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202408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5995319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89099656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355701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262664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3421603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55381691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9732340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346130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EB3D4B">
              <w:t xml:space="preserve">SI-4 (4)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 xml:space="preserve">[AWS customers </w:t>
            </w:r>
            <w:r w:rsidRPr="00131764">
              <w:t>are responsible for monitoring inbound and outbound communications traffic</w:t>
            </w:r>
            <w:r>
              <w:t xml:space="preserve"> for their workloads deployed on AWS</w:t>
            </w:r>
            <w:r w:rsidRPr="00131764">
              <w:t>.</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Pr="002C3786" w:rsidRDefault="00732C81" w:rsidP="00732C81"/>
    <w:p w:rsidR="00732C81" w:rsidRDefault="00732C81" w:rsidP="00732C81">
      <w:pPr>
        <w:pStyle w:val="Heading4"/>
      </w:pPr>
      <w:bookmarkStart w:id="3210" w:name="_Toc468805086"/>
      <w:bookmarkStart w:id="3211" w:name="_Toc383429950"/>
      <w:bookmarkStart w:id="3212" w:name="_Toc383444745"/>
      <w:bookmarkStart w:id="3213" w:name="_Toc385594391"/>
      <w:bookmarkStart w:id="3214" w:name="_Toc385594779"/>
      <w:bookmarkStart w:id="3215" w:name="_Toc385595167"/>
      <w:bookmarkStart w:id="3216" w:name="_Toc388621008"/>
      <w:r w:rsidRPr="002C3786">
        <w:t>SI-4 (5)</w:t>
      </w:r>
      <w:r>
        <w:t xml:space="preserve"> </w:t>
      </w:r>
      <w:r w:rsidRPr="002C3786">
        <w:t>Control Enhancement</w:t>
      </w:r>
      <w:bookmarkEnd w:id="3210"/>
      <w:r w:rsidRPr="002C3786">
        <w:t xml:space="preserve"> </w:t>
      </w:r>
      <w:bookmarkEnd w:id="3211"/>
      <w:bookmarkEnd w:id="3212"/>
      <w:bookmarkEnd w:id="3213"/>
      <w:bookmarkEnd w:id="3214"/>
      <w:bookmarkEnd w:id="3215"/>
      <w:bookmarkEnd w:id="3216"/>
    </w:p>
    <w:p w:rsidR="00732C81" w:rsidRDefault="00732C81" w:rsidP="00732C81">
      <w:r w:rsidRPr="002D0A9C">
        <w:t>The information system alerts [</w:t>
      </w:r>
      <w:r w:rsidRPr="002B4E6E">
        <w:rPr>
          <w:rStyle w:val="GSAItalicEmphasisChar"/>
        </w:rPr>
        <w:t>Assignment: organization-defined personnel or roles</w:t>
      </w:r>
      <w:r w:rsidRPr="002D0A9C">
        <w:t>] when the following indications of compromise or potential compromise occur: [</w:t>
      </w:r>
      <w:r w:rsidRPr="002B4E6E">
        <w:rPr>
          <w:rStyle w:val="GSAItalicEmphasisChar"/>
        </w:rPr>
        <w:t>Assignment: organization-defined compromise indicators</w:t>
      </w:r>
      <w:r w:rsidRPr="002D0A9C">
        <w:t>].</w:t>
      </w:r>
    </w:p>
    <w:p w:rsidR="00732C81" w:rsidRDefault="00732C81" w:rsidP="00732C81">
      <w:pPr>
        <w:pStyle w:val="GSAGuidanceBold"/>
        <w:keepNext/>
      </w:pPr>
      <w:r w:rsidRPr="00F01982">
        <w:t xml:space="preserve">SI-4(5) Additional </w:t>
      </w:r>
      <w:r>
        <w:t>FedRAMP</w:t>
      </w:r>
      <w:r w:rsidRPr="00F01982">
        <w:t xml:space="preserve"> Requirements and Guidance:</w:t>
      </w:r>
      <w:r w:rsidRPr="002D0A9C">
        <w:t xml:space="preserve"> </w:t>
      </w:r>
    </w:p>
    <w:p w:rsidR="00732C81" w:rsidRDefault="00732C81" w:rsidP="00732C81">
      <w:pPr>
        <w:pStyle w:val="GSAGuidance"/>
      </w:pPr>
      <w:r w:rsidRPr="00002F5A">
        <w:rPr>
          <w:rStyle w:val="GSAGuidanceBoldChar"/>
        </w:rPr>
        <w:t>Guidance</w:t>
      </w:r>
      <w:r w:rsidRPr="00F01982">
        <w:t>:</w:t>
      </w:r>
      <w:r>
        <w:t xml:space="preserve"> </w:t>
      </w:r>
      <w:r w:rsidRPr="002D0A9C">
        <w:t>In accordance with the incident response plan.</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EB3D4B">
              <w:t>SI-4 (5)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EB3D4B">
              <w:t xml:space="preserve">Parameter SI-4(5)-1: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EB3D4B">
              <w:t>Parameter SI-4(5)-2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6086893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727505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32450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5511863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986814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91116120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261305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9422286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63158343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626163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0319141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8484296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EB3D4B">
              <w:t xml:space="preserve">SI-4 (5)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implementing monitoring tools on their AWS workloads.]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3217" w:name="_Toc468805087"/>
      <w:bookmarkStart w:id="3218" w:name="_Toc385594392"/>
      <w:bookmarkStart w:id="3219" w:name="_Toc385594780"/>
      <w:bookmarkStart w:id="3220" w:name="_Toc385595168"/>
      <w:bookmarkStart w:id="3221" w:name="_Toc388621009"/>
      <w:r>
        <w:t>SI-4 (14</w:t>
      </w:r>
      <w:r w:rsidRPr="002C3786">
        <w:t>)</w:t>
      </w:r>
      <w:r>
        <w:t xml:space="preserve"> </w:t>
      </w:r>
      <w:r w:rsidRPr="002C3786">
        <w:t>C</w:t>
      </w:r>
      <w:r>
        <w:t>ontrol Enhancement</w:t>
      </w:r>
      <w:bookmarkEnd w:id="3217"/>
      <w:r>
        <w:t xml:space="preserve"> </w:t>
      </w:r>
      <w:bookmarkEnd w:id="3218"/>
      <w:bookmarkEnd w:id="3219"/>
      <w:bookmarkEnd w:id="3220"/>
      <w:bookmarkEnd w:id="3221"/>
    </w:p>
    <w:p w:rsidR="00732C81" w:rsidRDefault="00732C81" w:rsidP="00732C81">
      <w:r w:rsidRPr="009D3CFE">
        <w:t>The organization employs a wireless intrusion detection system to identify rogue wireless devices and to detect attack attempts and potential compromises/breaches to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EB3D4B">
              <w:t>SI-4 (14)</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rsidRPr="002C3786">
              <w:t>Responsible Role:</w:t>
            </w:r>
            <w:r>
              <w:t xml:space="preserve"> </w:t>
            </w:r>
            <w:r w:rsidRPr="007E0CCB">
              <w:t>AWS Information Security Manager</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9582648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5580656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314777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5096715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5598527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386008056"/>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90645412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1255495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7104794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82949281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2666896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643583736"/>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EB3D4B">
              <w:t>SI-4 (14)</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t>Inherited from pre-existing FedRAMP [Provisional OR Agency] Authorization to Operate for [AWS Region], [Date of Authorization].</w:t>
            </w:r>
          </w:p>
        </w:tc>
      </w:tr>
    </w:tbl>
    <w:p w:rsidR="00732C81" w:rsidRPr="00F01982" w:rsidRDefault="00732C81" w:rsidP="00732C81"/>
    <w:p w:rsidR="00732C81" w:rsidRDefault="00732C81" w:rsidP="00732C81">
      <w:pPr>
        <w:pStyle w:val="Heading4"/>
      </w:pPr>
      <w:bookmarkStart w:id="3222" w:name="_Toc468805088"/>
      <w:bookmarkStart w:id="3223" w:name="_Toc385594393"/>
      <w:bookmarkStart w:id="3224" w:name="_Toc385594781"/>
      <w:bookmarkStart w:id="3225" w:name="_Toc385595169"/>
      <w:bookmarkStart w:id="3226" w:name="_Toc388621010"/>
      <w:r>
        <w:t>SI-4 (16</w:t>
      </w:r>
      <w:r w:rsidRPr="002C3786">
        <w:t>)</w:t>
      </w:r>
      <w:r>
        <w:t xml:space="preserve"> </w:t>
      </w:r>
      <w:r w:rsidRPr="002C3786">
        <w:t>C</w:t>
      </w:r>
      <w:r>
        <w:t>ontrol Enhancement</w:t>
      </w:r>
      <w:bookmarkEnd w:id="3222"/>
      <w:r>
        <w:t xml:space="preserve"> </w:t>
      </w:r>
      <w:bookmarkEnd w:id="3223"/>
      <w:bookmarkEnd w:id="3224"/>
      <w:bookmarkEnd w:id="3225"/>
      <w:bookmarkEnd w:id="3226"/>
    </w:p>
    <w:p w:rsidR="00732C81" w:rsidRDefault="00732C81" w:rsidP="00732C81">
      <w:r w:rsidRPr="009D3CFE">
        <w:t>The organization correlates information from monitoring tools employed throughout the information system.</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732C81" w:rsidTr="00963369">
        <w:trPr>
          <w:cantSplit/>
          <w:trHeight w:val="288"/>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rsidR="00732C81" w:rsidRDefault="00732C81" w:rsidP="00963369">
            <w:pPr>
              <w:pStyle w:val="GSATableHeading"/>
            </w:pPr>
            <w:r>
              <w:t>SI-4 (16</w:t>
            </w:r>
            <w:r w:rsidRPr="002C3786">
              <w:t>)</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732C81" w:rsidRDefault="00732C81" w:rsidP="00963369">
            <w:pPr>
              <w:pStyle w:val="GSATableHeading"/>
            </w:pPr>
            <w:r>
              <w:t>Control Summary Information</w:t>
            </w:r>
          </w:p>
        </w:tc>
      </w:tr>
      <w:tr w:rsidR="00732C81" w:rsidTr="00963369">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732C81" w:rsidRDefault="00732C81" w:rsidP="00963369">
            <w:pPr>
              <w:pStyle w:val="GSATableText"/>
            </w:pPr>
            <w:r>
              <w:t xml:space="preserve">Responsible Role: [TBD by Customer]  </w:t>
            </w:r>
          </w:p>
        </w:tc>
      </w:tr>
      <w:tr w:rsidR="00732C81" w:rsidTr="00963369">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rsidR="00732C81" w:rsidRDefault="00732C81" w:rsidP="00963369">
            <w:pPr>
              <w:pStyle w:val="GSATableText"/>
            </w:pPr>
            <w:r>
              <w:t>Implementation Status (check all that apply):</w:t>
            </w:r>
          </w:p>
          <w:p w:rsidR="00732C81" w:rsidRDefault="00E36097" w:rsidP="00963369">
            <w:pPr>
              <w:pStyle w:val="GSATableText"/>
            </w:pPr>
            <w:sdt>
              <w:sdtPr>
                <w:id w:val="1588659695"/>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Implemented</w:t>
            </w:r>
          </w:p>
          <w:p w:rsidR="00732C81" w:rsidRDefault="00E36097" w:rsidP="00963369">
            <w:pPr>
              <w:pStyle w:val="GSATableText"/>
            </w:pPr>
            <w:sdt>
              <w:sdtPr>
                <w:id w:val="-232622213"/>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Partially implemented</w:t>
            </w:r>
          </w:p>
          <w:p w:rsidR="00732C81" w:rsidRDefault="00E36097" w:rsidP="00963369">
            <w:pPr>
              <w:pStyle w:val="GSATableText"/>
            </w:pPr>
            <w:sdt>
              <w:sdtPr>
                <w:id w:val="223795443"/>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Planned</w:t>
            </w:r>
          </w:p>
          <w:p w:rsidR="00732C81" w:rsidRDefault="00E36097" w:rsidP="00963369">
            <w:pPr>
              <w:pStyle w:val="GSATableText"/>
            </w:pPr>
            <w:sdt>
              <w:sdtPr>
                <w:id w:val="1115030124"/>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Alternative implementation</w:t>
            </w:r>
          </w:p>
          <w:p w:rsidR="00732C81" w:rsidRDefault="00E36097" w:rsidP="00963369">
            <w:pPr>
              <w:pStyle w:val="GSATableText"/>
            </w:pPr>
            <w:sdt>
              <w:sdtPr>
                <w:id w:val="1158804888"/>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Not applicable</w:t>
            </w:r>
          </w:p>
        </w:tc>
      </w:tr>
      <w:tr w:rsidR="00732C81" w:rsidTr="00963369">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rsidR="00732C81" w:rsidRDefault="00732C81" w:rsidP="00963369">
            <w:pPr>
              <w:pStyle w:val="GSATableText"/>
            </w:pPr>
            <w:r>
              <w:t>Control Origination (check all that apply):</w:t>
            </w:r>
          </w:p>
          <w:p w:rsidR="00732C81" w:rsidRDefault="00E36097" w:rsidP="00963369">
            <w:pPr>
              <w:pStyle w:val="GSATableText"/>
            </w:pPr>
            <w:sdt>
              <w:sdtPr>
                <w:id w:val="64308516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Service Provider Corporate</w:t>
            </w:r>
          </w:p>
          <w:p w:rsidR="00732C81" w:rsidRDefault="00E36097" w:rsidP="00963369">
            <w:pPr>
              <w:pStyle w:val="GSATableText"/>
            </w:pPr>
            <w:sdt>
              <w:sdtPr>
                <w:id w:val="-1614433762"/>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Service Provider System Specific</w:t>
            </w:r>
          </w:p>
          <w:p w:rsidR="00732C81" w:rsidRDefault="00E36097" w:rsidP="00963369">
            <w:pPr>
              <w:pStyle w:val="GSATableText"/>
            </w:pPr>
            <w:sdt>
              <w:sdtPr>
                <w:id w:val="-1748331691"/>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Service Provider Hybrid (Corporate and System Specific)</w:t>
            </w:r>
          </w:p>
          <w:p w:rsidR="00732C81" w:rsidRDefault="00E36097" w:rsidP="00963369">
            <w:pPr>
              <w:pStyle w:val="GSATableText"/>
            </w:pPr>
            <w:sdt>
              <w:sdtPr>
                <w:id w:val="-2001347501"/>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Configured by Customer (Customer System Specific) </w:t>
            </w:r>
          </w:p>
          <w:p w:rsidR="00732C81" w:rsidRDefault="00E36097" w:rsidP="00963369">
            <w:pPr>
              <w:pStyle w:val="GSATableText"/>
            </w:pPr>
            <w:sdt>
              <w:sdtPr>
                <w:id w:val="-1037508412"/>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Provided by Customer (Customer System Specific) </w:t>
            </w:r>
          </w:p>
          <w:p w:rsidR="00732C81" w:rsidRDefault="00E36097" w:rsidP="00963369">
            <w:pPr>
              <w:pStyle w:val="GSATableText"/>
            </w:pPr>
            <w:sdt>
              <w:sdtPr>
                <w:id w:val="68347420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Shared (Service Provider and Customer Responsibility)</w:t>
            </w:r>
          </w:p>
          <w:p w:rsidR="00732C81" w:rsidRDefault="00E36097" w:rsidP="00963369">
            <w:pPr>
              <w:pStyle w:val="GSATableText"/>
            </w:pPr>
            <w:sdt>
              <w:sdtPr>
                <w:id w:val="-1528093257"/>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Inherited from pre-existing FedRAMP Authorization</w:t>
            </w:r>
          </w:p>
        </w:tc>
      </w:tr>
    </w:tbl>
    <w:p w:rsidR="00732C81" w:rsidRPr="006B740E"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350"/>
      </w:tblGrid>
      <w:tr w:rsidR="00732C81" w:rsidTr="00963369">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Default="00732C81" w:rsidP="00963369">
            <w:pPr>
              <w:pStyle w:val="GSATableHeading"/>
            </w:pPr>
            <w:r>
              <w:t>SI-4 (16</w:t>
            </w:r>
            <w:r w:rsidRPr="002C3786">
              <w:t>)</w:t>
            </w:r>
            <w:r>
              <w:t xml:space="preserve"> What is the solution and how is it implemented?</w:t>
            </w:r>
          </w:p>
        </w:tc>
      </w:tr>
      <w:tr w:rsidR="00732C81" w:rsidTr="00963369">
        <w:trPr>
          <w:trHeight w:val="288"/>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correlating</w:t>
            </w:r>
            <w:r w:rsidRPr="009D3CFE">
              <w:t xml:space="preserve"> information from monitoring tools employed throughout the</w:t>
            </w:r>
            <w:r>
              <w:t>ir</w:t>
            </w:r>
            <w:r w:rsidRPr="009D3CFE">
              <w:t xml:space="preserve"> </w:t>
            </w:r>
            <w:r>
              <w:t>systems hosted on AWS.]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3227" w:name="_Toc468805089"/>
      <w:bookmarkStart w:id="3228" w:name="_Toc385594394"/>
      <w:bookmarkStart w:id="3229" w:name="_Toc385594782"/>
      <w:bookmarkStart w:id="3230" w:name="_Toc385595170"/>
      <w:bookmarkStart w:id="3231" w:name="_Toc388621011"/>
      <w:r>
        <w:t>SI-4 (23</w:t>
      </w:r>
      <w:r w:rsidRPr="002C3786">
        <w:t>)</w:t>
      </w:r>
      <w:r>
        <w:t xml:space="preserve"> </w:t>
      </w:r>
      <w:r w:rsidRPr="002C3786">
        <w:t>C</w:t>
      </w:r>
      <w:r>
        <w:t>ontrol Enhancement</w:t>
      </w:r>
      <w:bookmarkEnd w:id="3227"/>
      <w:r>
        <w:t xml:space="preserve"> </w:t>
      </w:r>
      <w:bookmarkEnd w:id="3228"/>
      <w:bookmarkEnd w:id="3229"/>
      <w:bookmarkEnd w:id="3230"/>
      <w:bookmarkEnd w:id="3231"/>
    </w:p>
    <w:p w:rsidR="00732C81" w:rsidRDefault="00732C81" w:rsidP="00732C81">
      <w:r w:rsidRPr="0087293B">
        <w:t>The organization implements [</w:t>
      </w:r>
      <w:r w:rsidRPr="002B4E6E">
        <w:rPr>
          <w:rStyle w:val="GSAItalicEmphasisChar"/>
        </w:rPr>
        <w:t>Assignment: organization-defined host-based monitoring mechanisms</w:t>
      </w:r>
      <w:r w:rsidRPr="0087293B">
        <w:t>] at [</w:t>
      </w:r>
      <w:r w:rsidRPr="002B4E6E">
        <w:rPr>
          <w:rStyle w:val="GSAItalicEmphasisChar"/>
        </w:rPr>
        <w:t>Assignment: organization-defined information system components</w:t>
      </w:r>
      <w:r w:rsidRPr="0087293B">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31069">
              <w:t>SI-4 (23)</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SI-4(23)-1: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SI-4(23)-2:</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524172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7032942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8000789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01993924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612042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583452250"/>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2538253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412422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91374207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06759474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40777328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3386673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31069">
              <w:t>SI-4 (23)</w:t>
            </w:r>
            <w:r w:rsidRPr="0036708B">
              <w:t xml:space="preserve"> 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the implementation and management of host-based monitoring systems on their AWS workloads.]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232" w:name="_Toc468805090"/>
      <w:bookmarkStart w:id="3233" w:name="_Toc149090493"/>
      <w:bookmarkStart w:id="3234" w:name="_Toc383429951"/>
      <w:bookmarkStart w:id="3235" w:name="_Toc383444746"/>
      <w:bookmarkStart w:id="3236" w:name="_Toc385594395"/>
      <w:bookmarkStart w:id="3237" w:name="_Toc385594783"/>
      <w:bookmarkStart w:id="3238" w:name="_Toc385595171"/>
      <w:bookmarkStart w:id="3239" w:name="_Toc388621012"/>
      <w:bookmarkStart w:id="3240" w:name="_Toc449543510"/>
      <w:r w:rsidRPr="002C3786">
        <w:t>SI-5</w:t>
      </w:r>
      <w:r>
        <w:t xml:space="preserve"> </w:t>
      </w:r>
      <w:r w:rsidRPr="002C3786">
        <w:t>Security Alerts</w:t>
      </w:r>
      <w:r>
        <w:t xml:space="preserve">, </w:t>
      </w:r>
      <w:r w:rsidRPr="002C3786">
        <w:t>Advisories</w:t>
      </w:r>
      <w:r>
        <w:t>, and Directives</w:t>
      </w:r>
      <w:bookmarkEnd w:id="3232"/>
      <w:r w:rsidRPr="002C3786">
        <w:t xml:space="preserve"> </w:t>
      </w:r>
      <w:bookmarkEnd w:id="3233"/>
      <w:bookmarkEnd w:id="3234"/>
      <w:bookmarkEnd w:id="3235"/>
      <w:bookmarkEnd w:id="3236"/>
      <w:bookmarkEnd w:id="3237"/>
      <w:bookmarkEnd w:id="3238"/>
      <w:bookmarkEnd w:id="3239"/>
      <w:bookmarkEnd w:id="3240"/>
    </w:p>
    <w:p w:rsidR="00732C81" w:rsidRPr="002C3786" w:rsidRDefault="00732C81" w:rsidP="00732C81">
      <w:pPr>
        <w:keepNext/>
      </w:pPr>
      <w:r w:rsidRPr="002C3786">
        <w:t>The organization:</w:t>
      </w:r>
    </w:p>
    <w:p w:rsidR="00732C81" w:rsidRPr="001D6805" w:rsidRDefault="00732C81" w:rsidP="00732C81">
      <w:pPr>
        <w:pStyle w:val="GSAListParagraphalpha"/>
        <w:numPr>
          <w:ilvl w:val="0"/>
          <w:numId w:val="36"/>
        </w:numPr>
      </w:pPr>
      <w:r w:rsidRPr="001D6805">
        <w:t>Receives information system security alerts, advisories, and directives from [</w:t>
      </w:r>
      <w:r>
        <w:rPr>
          <w:rStyle w:val="GSAItalicEmphasisChar"/>
        </w:rPr>
        <w:t>FedRAMP</w:t>
      </w:r>
      <w:r w:rsidRPr="001D6805">
        <w:rPr>
          <w:rStyle w:val="GSAItalicEmphasisChar"/>
        </w:rPr>
        <w:t xml:space="preserve"> Assignment: to include US-CERT</w:t>
      </w:r>
      <w:r w:rsidRPr="001D6805">
        <w:t>]</w:t>
      </w:r>
      <w:r w:rsidRPr="001D6805" w:rsidDel="00B80C28">
        <w:t xml:space="preserve"> </w:t>
      </w:r>
      <w:r w:rsidRPr="001D6805">
        <w:t>on an ongoing basis;</w:t>
      </w:r>
    </w:p>
    <w:p w:rsidR="00732C81" w:rsidRPr="001D6805" w:rsidRDefault="00732C81" w:rsidP="00732C81">
      <w:pPr>
        <w:pStyle w:val="GSAListParagraphalpha"/>
        <w:numPr>
          <w:ilvl w:val="0"/>
          <w:numId w:val="116"/>
        </w:numPr>
      </w:pPr>
      <w:r w:rsidRPr="001D6805">
        <w:t>Generates internal security alerts, advisories, and directives as deemed necessary;</w:t>
      </w:r>
    </w:p>
    <w:p w:rsidR="00732C81" w:rsidRPr="001D6805" w:rsidRDefault="00732C81" w:rsidP="00732C81">
      <w:pPr>
        <w:pStyle w:val="GSAListParagraphalpha"/>
        <w:numPr>
          <w:ilvl w:val="0"/>
          <w:numId w:val="116"/>
        </w:numPr>
      </w:pPr>
      <w:r w:rsidRPr="001D6805">
        <w:t>Disseminates security alerts, advisories, and directives to [</w:t>
      </w:r>
      <w:r>
        <w:rPr>
          <w:rStyle w:val="GSAItalicEmphasisChar"/>
        </w:rPr>
        <w:t>FedRAMP</w:t>
      </w:r>
      <w:r w:rsidRPr="001D6805">
        <w:rPr>
          <w:rStyle w:val="GSAItalicEmphasisChar"/>
        </w:rPr>
        <w:t xml:space="preserve"> Assignment: to include system security personnel and administrators with configuration/patch-management responsibilities</w:t>
      </w:r>
      <w:r w:rsidRPr="001D6805">
        <w:t>]; and</w:t>
      </w:r>
    </w:p>
    <w:p w:rsidR="00732C81" w:rsidRPr="001D6805" w:rsidRDefault="00732C81" w:rsidP="00732C81">
      <w:pPr>
        <w:pStyle w:val="GSAListParagraphalpha"/>
        <w:numPr>
          <w:ilvl w:val="0"/>
          <w:numId w:val="116"/>
        </w:numPr>
      </w:pPr>
      <w:r w:rsidRPr="001D6805">
        <w:t>Implements security directives in accordance with established time frames, or notifies the issuing organization of the degree of noncompliance.</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31069">
              <w:t>SI-5</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 xml:space="preserve">Parameter SI-5(a):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SI-5(c)</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904564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11149308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51341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10672605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6186186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08236048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241411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728171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7721754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529542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90657763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354551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32C81" w:rsidTr="00963369">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Default="00732C81" w:rsidP="00963369">
            <w:pPr>
              <w:pStyle w:val="GSATableHeading"/>
            </w:pPr>
            <w:r w:rsidRPr="00031069">
              <w:t xml:space="preserve">SI-5 </w:t>
            </w:r>
            <w:r>
              <w:t>What is the solution and how is it implemented?</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security alerts and advisories and taking appropriate action as required by this control.]</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security alerts and advisories and taking appropriate action as required by this control.]</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security alerts and advisories and taking appropriate action as required by this control.]</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security alerts and advisories and taking appropriate action as required by this control.]</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241" w:name="_Toc468805091"/>
      <w:bookmarkStart w:id="3242" w:name="_Toc149090494"/>
      <w:bookmarkStart w:id="3243" w:name="_Toc383429952"/>
      <w:bookmarkStart w:id="3244" w:name="_Toc383444747"/>
      <w:bookmarkStart w:id="3245" w:name="_Toc385594396"/>
      <w:bookmarkStart w:id="3246" w:name="_Toc385594784"/>
      <w:bookmarkStart w:id="3247" w:name="_Toc385595172"/>
      <w:bookmarkStart w:id="3248" w:name="_Toc388621013"/>
      <w:bookmarkStart w:id="3249" w:name="_Toc449543511"/>
      <w:r w:rsidRPr="002C3786">
        <w:t>SI-6</w:t>
      </w:r>
      <w:r>
        <w:t xml:space="preserve"> </w:t>
      </w:r>
      <w:r w:rsidRPr="002C3786">
        <w:t>Security Functionality Verification</w:t>
      </w:r>
      <w:bookmarkEnd w:id="3241"/>
      <w:r w:rsidRPr="002C3786">
        <w:t xml:space="preserve"> </w:t>
      </w:r>
      <w:bookmarkEnd w:id="3242"/>
      <w:bookmarkEnd w:id="3243"/>
      <w:bookmarkEnd w:id="3244"/>
      <w:bookmarkEnd w:id="3245"/>
      <w:bookmarkEnd w:id="3246"/>
      <w:bookmarkEnd w:id="3247"/>
      <w:bookmarkEnd w:id="3248"/>
      <w:bookmarkEnd w:id="3249"/>
    </w:p>
    <w:p w:rsidR="00732C81" w:rsidRDefault="00732C81" w:rsidP="00732C81">
      <w:r w:rsidRPr="00AE3199">
        <w:t xml:space="preserve">The information system: </w:t>
      </w:r>
    </w:p>
    <w:p w:rsidR="00732C81" w:rsidRDefault="00732C81" w:rsidP="00732C81">
      <w:pPr>
        <w:pStyle w:val="GSAListParagraphalpha"/>
        <w:numPr>
          <w:ilvl w:val="0"/>
          <w:numId w:val="33"/>
        </w:numPr>
      </w:pPr>
      <w:r w:rsidRPr="00AE3199">
        <w:t>Verifies the correct operation of [</w:t>
      </w:r>
      <w:r w:rsidRPr="00D62A31">
        <w:rPr>
          <w:rStyle w:val="GSAItalicEmphasisChar"/>
        </w:rPr>
        <w:t>Assignment: organization-defined security functions</w:t>
      </w:r>
      <w:r w:rsidRPr="00AE3199">
        <w:t xml:space="preserve">]; </w:t>
      </w:r>
    </w:p>
    <w:p w:rsidR="00732C81" w:rsidRDefault="00732C81" w:rsidP="00732C81">
      <w:pPr>
        <w:pStyle w:val="GSAListParagraphalpha"/>
        <w:numPr>
          <w:ilvl w:val="0"/>
          <w:numId w:val="33"/>
        </w:numPr>
      </w:pPr>
      <w:r w:rsidRPr="00AE3199">
        <w:t>Performs this verification [</w:t>
      </w:r>
      <w:r>
        <w:rPr>
          <w:rStyle w:val="GSAItalicEmphasisChar"/>
        </w:rPr>
        <w:t>FedRAMP</w:t>
      </w:r>
      <w:r w:rsidRPr="00D62A31">
        <w:rPr>
          <w:rStyle w:val="GSAItalicEmphasisChar"/>
        </w:rPr>
        <w:t xml:space="preserve"> Assignment: to include upon system startup and/or restart at least monthly</w:t>
      </w:r>
      <w:r w:rsidRPr="00853DFA">
        <w:t>]</w:t>
      </w:r>
      <w:r>
        <w:rPr>
          <w:rFonts w:eastAsiaTheme="minorEastAsia"/>
        </w:rPr>
        <w:t>;</w:t>
      </w:r>
    </w:p>
    <w:p w:rsidR="00732C81" w:rsidRDefault="00732C81" w:rsidP="00732C81">
      <w:pPr>
        <w:pStyle w:val="GSAListParagraphalpha"/>
        <w:numPr>
          <w:ilvl w:val="0"/>
          <w:numId w:val="33"/>
        </w:numPr>
      </w:pPr>
      <w:r w:rsidRPr="00AE3199">
        <w:t>Notifies [</w:t>
      </w:r>
      <w:r>
        <w:rPr>
          <w:rStyle w:val="GSAItalicEmphasisChar"/>
        </w:rPr>
        <w:t>FedRAMP</w:t>
      </w:r>
      <w:r w:rsidRPr="00D62A31">
        <w:rPr>
          <w:rStyle w:val="GSAItalicEmphasisChar"/>
        </w:rPr>
        <w:t xml:space="preserve"> Assignment: to include system administrators and security personnel</w:t>
      </w:r>
      <w:r w:rsidRPr="00AE3199">
        <w:t xml:space="preserve">] of failed security verification tests; and </w:t>
      </w:r>
    </w:p>
    <w:p w:rsidR="00732C81" w:rsidRDefault="00732C81" w:rsidP="00732C81">
      <w:pPr>
        <w:pStyle w:val="GSAListParagraphalpha"/>
        <w:numPr>
          <w:ilvl w:val="0"/>
          <w:numId w:val="33"/>
        </w:numPr>
      </w:pPr>
      <w:r w:rsidRPr="00AE3199">
        <w:t>[</w:t>
      </w:r>
      <w:r w:rsidRPr="00D01DFE">
        <w:rPr>
          <w:rStyle w:val="GSAItalicEmphasisChar"/>
        </w:rPr>
        <w:t>Selection (one or more): shuts the information system down; restarts the information system</w:t>
      </w:r>
      <w:r w:rsidRPr="00D62A31">
        <w:rPr>
          <w:rStyle w:val="GSAItalicEmphasisChar"/>
        </w:rPr>
        <w:t xml:space="preserve">; </w:t>
      </w:r>
      <w:r w:rsidRPr="00AE3199">
        <w:t>[</w:t>
      </w:r>
      <w:r>
        <w:rPr>
          <w:rStyle w:val="GSAItalicEmphasisChar"/>
        </w:rPr>
        <w:t>FedRAMP</w:t>
      </w:r>
      <w:r w:rsidRPr="00D01DFE">
        <w:rPr>
          <w:rStyle w:val="GSAItalicEmphasisChar"/>
        </w:rPr>
        <w:t xml:space="preserve"> Assignment: to include notification of system administrators and security personnel</w:t>
      </w:r>
      <w:r w:rsidRPr="00AE3199">
        <w:t xml:space="preserve">] when anomalies are discovered.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31069">
              <w:t>SI-6</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 xml:space="preserve">Parameter SI-6(a):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SI-6(</w:t>
            </w:r>
            <w:r>
              <w:t>b</w:t>
            </w:r>
            <w:r w:rsidRPr="00031069">
              <w:t xml:space="preserve">):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SI-6(</w:t>
            </w:r>
            <w:r>
              <w:t>c</w:t>
            </w:r>
            <w:r w:rsidRPr="00031069">
              <w:t xml:space="preserve">):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SI-6(</w:t>
            </w:r>
            <w:r>
              <w:t>d</w:t>
            </w:r>
            <w:r w:rsidRPr="00031069">
              <w:t>)</w:t>
            </w:r>
            <w:r>
              <w:t>-1</w:t>
            </w:r>
            <w:r w:rsidRPr="00031069">
              <w:t xml:space="preserve">: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SI-6(</w:t>
            </w:r>
            <w:r>
              <w:t>d</w:t>
            </w:r>
            <w:r w:rsidRPr="00031069">
              <w:t>)</w:t>
            </w:r>
            <w:r>
              <w:t>-2</w:t>
            </w:r>
            <w:r w:rsidRPr="00031069">
              <w:t xml:space="preserve">: </w:t>
            </w:r>
            <w:r>
              <w:t xml:space="preserve">[TBD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2491507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210518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84791360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6834664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7598483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9152404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986563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4366521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5144485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989190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89881618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21063047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32C81" w:rsidTr="00963369">
        <w:trPr>
          <w:cantSplit/>
          <w:trHeight w:val="20"/>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Default="00732C81" w:rsidP="00963369">
            <w:pPr>
              <w:pStyle w:val="GSATableHeading"/>
            </w:pPr>
            <w:r w:rsidRPr="00031069">
              <w:t xml:space="preserve">SI-6 </w:t>
            </w:r>
            <w:r>
              <w:t>What is the solution and how is it implemented?</w:t>
            </w:r>
          </w:p>
        </w:tc>
      </w:tr>
      <w:tr w:rsidR="00732C81" w:rsidTr="00963369">
        <w:trPr>
          <w:trHeight w:val="20"/>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0"/>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0"/>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c</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r w:rsidR="00732C81" w:rsidTr="00963369">
        <w:trPr>
          <w:trHeight w:val="20"/>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d</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alerts and identifying unauthorized use of information systems. In addition, customers are responsible for implementing the Information System Monitoring Tools and Techniques control for the applications that tenants establish within their Virtual Machine environments.]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250" w:name="_Toc468805092"/>
      <w:bookmarkStart w:id="3251" w:name="_Toc149090495"/>
      <w:bookmarkStart w:id="3252" w:name="_Toc383429953"/>
      <w:bookmarkStart w:id="3253" w:name="_Toc383444748"/>
      <w:bookmarkStart w:id="3254" w:name="_Toc385594397"/>
      <w:bookmarkStart w:id="3255" w:name="_Toc385594785"/>
      <w:bookmarkStart w:id="3256" w:name="_Toc385595173"/>
      <w:bookmarkStart w:id="3257" w:name="_Toc388621014"/>
      <w:bookmarkStart w:id="3258" w:name="_Toc449543512"/>
      <w:r w:rsidRPr="002C3786">
        <w:t>SI-7</w:t>
      </w:r>
      <w:r>
        <w:t xml:space="preserve"> </w:t>
      </w:r>
      <w:r w:rsidRPr="002C3786">
        <w:t>Software</w:t>
      </w:r>
      <w:r>
        <w:t>, Firmware, and</w:t>
      </w:r>
      <w:r w:rsidRPr="002C3786">
        <w:t xml:space="preserve"> Information Integrity</w:t>
      </w:r>
      <w:bookmarkEnd w:id="3250"/>
      <w:r w:rsidRPr="002C3786">
        <w:t xml:space="preserve"> </w:t>
      </w:r>
      <w:bookmarkEnd w:id="3251"/>
      <w:bookmarkEnd w:id="3252"/>
      <w:bookmarkEnd w:id="3253"/>
      <w:bookmarkEnd w:id="3254"/>
      <w:bookmarkEnd w:id="3255"/>
      <w:bookmarkEnd w:id="3256"/>
      <w:bookmarkEnd w:id="3257"/>
      <w:bookmarkEnd w:id="3258"/>
    </w:p>
    <w:p w:rsidR="00732C81" w:rsidRPr="002C3786" w:rsidRDefault="00732C81" w:rsidP="00732C81">
      <w:r w:rsidRPr="00AE3199">
        <w:t>The organization employs integrity verification tools to detect unauthorized changes to [</w:t>
      </w:r>
      <w:r w:rsidRPr="002B4E6E">
        <w:rPr>
          <w:rStyle w:val="GSAItalicEmphasisChar"/>
        </w:rPr>
        <w:t>Assignment: organization-defined software, firmware, and information</w:t>
      </w:r>
      <w:r w:rsidRPr="00AE3199">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31069">
              <w:t>SI-7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SI-7:</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36563488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47966247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90704218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322981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2275986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16328352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253476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172035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6154111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4808845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4108674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4504712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31069">
              <w:t xml:space="preserve">SI-7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and detecting unauthorized changes to software and information within their information system as well as assessing the integrity of software and information by performing integrity scans of the information system at least monthly.]</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3259" w:name="_Toc468805093"/>
      <w:bookmarkStart w:id="3260" w:name="_Toc388621015"/>
      <w:r>
        <w:t>SI-7 (1</w:t>
      </w:r>
      <w:r w:rsidRPr="002C3786">
        <w:t>)</w:t>
      </w:r>
      <w:r>
        <w:t xml:space="preserve"> Control Enhancement</w:t>
      </w:r>
      <w:bookmarkEnd w:id="3259"/>
      <w:r>
        <w:t xml:space="preserve"> </w:t>
      </w:r>
      <w:bookmarkEnd w:id="3260"/>
    </w:p>
    <w:p w:rsidR="00732C81" w:rsidRPr="005B432F" w:rsidRDefault="00732C81" w:rsidP="00732C81">
      <w:r w:rsidRPr="000A165C">
        <w:t>The information system performs an integrity check of [</w:t>
      </w:r>
      <w:r w:rsidRPr="002B4E6E">
        <w:rPr>
          <w:rStyle w:val="GSAItalicEmphasisChar"/>
        </w:rPr>
        <w:t>Assignment: organization-defined software, firmware, and information</w:t>
      </w:r>
      <w:r w:rsidRPr="000A165C">
        <w:t xml:space="preserve">] </w:t>
      </w:r>
      <w:r w:rsidRPr="005B432F">
        <w:t>[</w:t>
      </w:r>
      <w:r>
        <w:rPr>
          <w:rStyle w:val="GSAItalicEmphasisChar"/>
        </w:rPr>
        <w:t>FedRAMP</w:t>
      </w:r>
      <w:r w:rsidRPr="005B432F">
        <w:rPr>
          <w:rStyle w:val="GSAItalicEmphasisChar"/>
        </w:rPr>
        <w:t xml:space="preserve"> Selection (one or more): at startup; at [</w:t>
      </w:r>
      <w:r>
        <w:rPr>
          <w:rStyle w:val="GSAItalicEmphasisChar"/>
        </w:rPr>
        <w:t>FedRAMP</w:t>
      </w:r>
      <w:r w:rsidRPr="005B432F">
        <w:rPr>
          <w:rStyle w:val="GSAItalicEmphasisChar"/>
        </w:rPr>
        <w:t xml:space="preserve"> Assignment: to include security-relevant events</w:t>
      </w:r>
      <w:r w:rsidRPr="005B432F">
        <w:t>]; [</w:t>
      </w:r>
      <w:r>
        <w:rPr>
          <w:rStyle w:val="GSAItalicEmphasisChar"/>
        </w:rPr>
        <w:t xml:space="preserve">FedRAMP </w:t>
      </w:r>
      <w:r w:rsidRPr="005B432F">
        <w:rPr>
          <w:rStyle w:val="GSAItalicEmphasisChar"/>
        </w:rPr>
        <w:t>Assignment: at least monthly</w:t>
      </w:r>
      <w:r w:rsidRPr="005B432F">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31069">
              <w:t>SI-7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SI-7(1)-1:</w:t>
            </w:r>
            <w:r>
              <w:t xml:space="preserv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SI-7(1)-</w:t>
            </w:r>
            <w:r>
              <w:t>2</w:t>
            </w:r>
            <w:r w:rsidRPr="00031069">
              <w:t xml:space="preserve">: </w:t>
            </w:r>
            <w:r>
              <w:t xml:space="preserve">[TBD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031069">
              <w:t>Parameter SI-7(1)-</w:t>
            </w:r>
            <w:r>
              <w:t>3</w:t>
            </w:r>
            <w:r w:rsidRPr="00031069">
              <w:t xml:space="preserve">: </w:t>
            </w:r>
            <w:r>
              <w:t xml:space="preserve">[TBD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677028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9396772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301347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3020568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95736145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61408064"/>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661945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8348315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421819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98661956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8389462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3697532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31069">
              <w:t>SI-7 (1)</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monitoring and detecting unauthorized changes to software and information within their information system as well as assessing the integrity of software and information by performing integrity scans of the information system.]</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4"/>
      </w:pPr>
      <w:bookmarkStart w:id="3261" w:name="_Toc468805094"/>
      <w:bookmarkStart w:id="3262" w:name="_Toc388621016"/>
      <w:r>
        <w:t>SI-7 (7</w:t>
      </w:r>
      <w:r w:rsidRPr="002C3786">
        <w:t>)</w:t>
      </w:r>
      <w:r>
        <w:t xml:space="preserve"> Control Enhancement</w:t>
      </w:r>
      <w:bookmarkEnd w:id="3261"/>
      <w:r>
        <w:t xml:space="preserve"> </w:t>
      </w:r>
      <w:bookmarkEnd w:id="3262"/>
    </w:p>
    <w:p w:rsidR="00732C81" w:rsidRPr="00F01982" w:rsidRDefault="00732C81" w:rsidP="00732C81">
      <w:r w:rsidRPr="00A74E7A">
        <w:t>The organization incorporates the detection of unauthorized [</w:t>
      </w:r>
      <w:r w:rsidRPr="002B4E6E">
        <w:rPr>
          <w:rStyle w:val="GSAItalicEmphasisChar"/>
        </w:rPr>
        <w:t>Assignment: organization-defined security-relevant changes to the information system</w:t>
      </w:r>
      <w:r w:rsidRPr="00A74E7A">
        <w:t>] into the organizational incident response capability.</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31069">
              <w:t>SI-7 (7)</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031069">
              <w:t>SI-7 (7)</w:t>
            </w:r>
            <w:r w:rsidRPr="00D00D47">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306956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8247405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4739484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972570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953050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75709109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8713033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54282386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23269342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80566369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02525245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7904277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31069">
              <w:t>SI-7 (7)</w:t>
            </w:r>
            <w:r>
              <w:t xml:space="preserve">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incorporating detection of unauthorized changes into their incident response capabilities.]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263" w:name="_Toc468805095"/>
      <w:bookmarkStart w:id="3264" w:name="_Toc149090496"/>
      <w:bookmarkStart w:id="3265" w:name="_Toc383429954"/>
      <w:bookmarkStart w:id="3266" w:name="_Toc383444749"/>
      <w:bookmarkStart w:id="3267" w:name="_Toc385594398"/>
      <w:bookmarkStart w:id="3268" w:name="_Toc385594786"/>
      <w:bookmarkStart w:id="3269" w:name="_Toc385595174"/>
      <w:bookmarkStart w:id="3270" w:name="_Toc388621017"/>
      <w:bookmarkStart w:id="3271" w:name="_Toc449543513"/>
      <w:r w:rsidRPr="002C3786">
        <w:t>SI-8</w:t>
      </w:r>
      <w:r>
        <w:t xml:space="preserve"> </w:t>
      </w:r>
      <w:r w:rsidRPr="002C3786">
        <w:t>Spam Protection</w:t>
      </w:r>
      <w:bookmarkEnd w:id="3263"/>
      <w:r w:rsidRPr="002C3786">
        <w:t xml:space="preserve"> </w:t>
      </w:r>
      <w:bookmarkEnd w:id="3264"/>
      <w:bookmarkEnd w:id="3265"/>
      <w:bookmarkEnd w:id="3266"/>
      <w:bookmarkEnd w:id="3267"/>
      <w:bookmarkEnd w:id="3268"/>
      <w:bookmarkEnd w:id="3269"/>
      <w:bookmarkEnd w:id="3270"/>
      <w:bookmarkEnd w:id="3271"/>
    </w:p>
    <w:p w:rsidR="00732C81" w:rsidRDefault="00732C81" w:rsidP="00732C81">
      <w:pPr>
        <w:keepNext/>
      </w:pPr>
      <w:r w:rsidRPr="00AE3199">
        <w:t xml:space="preserve">The organization: </w:t>
      </w:r>
    </w:p>
    <w:p w:rsidR="00732C81" w:rsidRDefault="00732C81" w:rsidP="00732C81">
      <w:pPr>
        <w:pStyle w:val="GSAListParagraphalpha"/>
        <w:numPr>
          <w:ilvl w:val="0"/>
          <w:numId w:val="32"/>
        </w:numPr>
      </w:pPr>
      <w:r w:rsidRPr="00AE3199">
        <w:t xml:space="preserve">Employs spam protection mechanisms at information system entry and exit points to detect and take action on unsolicited messages; and </w:t>
      </w:r>
    </w:p>
    <w:p w:rsidR="00732C81" w:rsidRDefault="00732C81" w:rsidP="00732C81">
      <w:pPr>
        <w:pStyle w:val="GSAListParagraphalpha"/>
        <w:numPr>
          <w:ilvl w:val="0"/>
          <w:numId w:val="32"/>
        </w:numPr>
      </w:pPr>
      <w:r w:rsidRPr="00AE3199">
        <w:t xml:space="preserve">Updates spam protection mechanisms when new releases are available in accordance with organizational configuration management policy and procedures.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SI-8</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73955809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203322443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248738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5391304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14500666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99791048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383372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1108807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31685183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636984188"/>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40098209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64461947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32C81" w:rsidTr="00963369">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Default="00732C81" w:rsidP="00963369">
            <w:pPr>
              <w:pStyle w:val="GSATableHeading"/>
            </w:pPr>
            <w:r w:rsidRPr="00031069">
              <w:t xml:space="preserve">SI-8 </w:t>
            </w:r>
            <w:r>
              <w:t>What is the solution and how is it implemented?</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95201D" w:rsidRDefault="00732C81" w:rsidP="00963369">
            <w:pPr>
              <w:pStyle w:val="GSATableText"/>
              <w:keepNext/>
              <w:keepLines/>
              <w:spacing w:line="256" w:lineRule="auto"/>
              <w:rPr>
                <w:i/>
              </w:rPr>
            </w:pPr>
            <w:r w:rsidRPr="0095201D">
              <w:rPr>
                <w:i/>
              </w:rPr>
              <w:t xml:space="preserve">[If the customer </w:t>
            </w:r>
            <w:r>
              <w:rPr>
                <w:i/>
              </w:rPr>
              <w:t>uses</w:t>
            </w:r>
            <w:r w:rsidRPr="0095201D">
              <w:rPr>
                <w:i/>
              </w:rPr>
              <w:t xml:space="preserve"> the System to host e-mail capabilities, it is the customer’s responsibility to employ the appropriate levels of spam protection at e-mail entry and exit points and to update spam definitions when new releases are made available.]</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Default="00732C81" w:rsidP="00963369">
            <w:pPr>
              <w:pStyle w:val="GSATableText"/>
              <w:spacing w:line="256" w:lineRule="auto"/>
            </w:pPr>
            <w:r w:rsidRPr="0095201D">
              <w:rPr>
                <w:i/>
              </w:rPr>
              <w:t xml:space="preserve">[If the customer </w:t>
            </w:r>
            <w:r>
              <w:rPr>
                <w:i/>
              </w:rPr>
              <w:t>uses</w:t>
            </w:r>
            <w:r w:rsidRPr="0095201D">
              <w:rPr>
                <w:i/>
              </w:rPr>
              <w:t xml:space="preserve"> the System to host e-mail capabilities, it is the customer’s responsibility to employ the appropriate levels of spam protection at e-mail entry and exit points and to update spam definitions when new releases are made available.]</w:t>
            </w:r>
          </w:p>
        </w:tc>
      </w:tr>
    </w:tbl>
    <w:p w:rsidR="00732C81" w:rsidRPr="00D528B0" w:rsidRDefault="00732C81" w:rsidP="00732C81"/>
    <w:p w:rsidR="00732C81" w:rsidRDefault="00732C81" w:rsidP="00732C81">
      <w:pPr>
        <w:pStyle w:val="Heading4"/>
      </w:pPr>
      <w:bookmarkStart w:id="3272" w:name="_Toc383429223"/>
      <w:bookmarkStart w:id="3273" w:name="_Toc383429955"/>
      <w:bookmarkStart w:id="3274" w:name="_Toc383430681"/>
      <w:bookmarkStart w:id="3275" w:name="_Toc383431279"/>
      <w:bookmarkStart w:id="3276" w:name="_Toc383432420"/>
      <w:bookmarkStart w:id="3277" w:name="_Toc383429224"/>
      <w:bookmarkStart w:id="3278" w:name="_Toc383429956"/>
      <w:bookmarkStart w:id="3279" w:name="_Toc383430682"/>
      <w:bookmarkStart w:id="3280" w:name="_Toc383431280"/>
      <w:bookmarkStart w:id="3281" w:name="_Toc383432421"/>
      <w:bookmarkStart w:id="3282" w:name="_Toc383429225"/>
      <w:bookmarkStart w:id="3283" w:name="_Toc383429957"/>
      <w:bookmarkStart w:id="3284" w:name="_Toc383430683"/>
      <w:bookmarkStart w:id="3285" w:name="_Toc383431281"/>
      <w:bookmarkStart w:id="3286" w:name="_Toc383432422"/>
      <w:bookmarkStart w:id="3287" w:name="_Toc468805096"/>
      <w:bookmarkStart w:id="3288" w:name="_Toc383429959"/>
      <w:bookmarkStart w:id="3289" w:name="_Toc383444750"/>
      <w:bookmarkStart w:id="3290" w:name="_Toc385594399"/>
      <w:bookmarkStart w:id="3291" w:name="_Toc385594787"/>
      <w:bookmarkStart w:id="3292" w:name="_Toc385595175"/>
      <w:bookmarkStart w:id="3293" w:name="_Toc388621018"/>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r w:rsidRPr="00AE3199">
        <w:t>SI-8 (1)</w:t>
      </w:r>
      <w:r>
        <w:t xml:space="preserve"> </w:t>
      </w:r>
      <w:r w:rsidRPr="00AE3199">
        <w:t>Control Enhancement</w:t>
      </w:r>
      <w:bookmarkEnd w:id="3287"/>
      <w:r w:rsidRPr="00AE3199">
        <w:t xml:space="preserve"> </w:t>
      </w:r>
      <w:bookmarkEnd w:id="3288"/>
      <w:bookmarkEnd w:id="3289"/>
      <w:bookmarkEnd w:id="3290"/>
      <w:bookmarkEnd w:id="3291"/>
      <w:bookmarkEnd w:id="3292"/>
      <w:bookmarkEnd w:id="3293"/>
    </w:p>
    <w:p w:rsidR="00732C81" w:rsidRPr="002C3786" w:rsidRDefault="00732C81" w:rsidP="00732C81">
      <w:r w:rsidRPr="00AE3199">
        <w:t>The organization centrally manages spam protection mechanisms.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31069">
              <w:t>SI-8 (1)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37081515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86995484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7843519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820779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178044555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60232339"/>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34139414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2838533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9687329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71899607"/>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55682847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884699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31069">
              <w:t xml:space="preserve">SI-8 (1)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rsidRPr="0095201D">
              <w:rPr>
                <w:i/>
              </w:rPr>
              <w:t xml:space="preserve">[If the customer </w:t>
            </w:r>
            <w:r>
              <w:rPr>
                <w:i/>
              </w:rPr>
              <w:t>uses</w:t>
            </w:r>
            <w:r w:rsidRPr="0095201D">
              <w:rPr>
                <w:i/>
              </w:rPr>
              <w:t xml:space="preserve"> the System to host e-mail capabilities, it is the customer’s responsibility to employ the appropriate levels of spam protection at e-mail entry and exit points and to update spam definitions when new releases are made available.]</w:t>
            </w:r>
          </w:p>
        </w:tc>
      </w:tr>
    </w:tbl>
    <w:p w:rsidR="00732C81" w:rsidRPr="00F01982" w:rsidRDefault="00732C81" w:rsidP="00732C81"/>
    <w:p w:rsidR="00732C81" w:rsidRDefault="00732C81" w:rsidP="00732C81">
      <w:pPr>
        <w:pStyle w:val="Heading4"/>
      </w:pPr>
      <w:bookmarkStart w:id="3294" w:name="_Toc468805097"/>
      <w:bookmarkStart w:id="3295" w:name="_Toc383429960"/>
      <w:bookmarkStart w:id="3296" w:name="_Toc383444751"/>
      <w:bookmarkStart w:id="3297" w:name="_Toc385594400"/>
      <w:bookmarkStart w:id="3298" w:name="_Toc385594788"/>
      <w:bookmarkStart w:id="3299" w:name="_Toc385595176"/>
      <w:bookmarkStart w:id="3300" w:name="_Toc388621019"/>
      <w:bookmarkStart w:id="3301" w:name="_Toc149090498"/>
      <w:r w:rsidRPr="00AE3199">
        <w:t>SI-8 (2)</w:t>
      </w:r>
      <w:r>
        <w:t xml:space="preserve"> </w:t>
      </w:r>
      <w:r w:rsidRPr="00AE3199">
        <w:t>Control Enhancement</w:t>
      </w:r>
      <w:bookmarkEnd w:id="3294"/>
      <w:r w:rsidRPr="00AE3199">
        <w:t xml:space="preserve"> </w:t>
      </w:r>
      <w:bookmarkEnd w:id="3295"/>
      <w:bookmarkEnd w:id="3296"/>
      <w:bookmarkEnd w:id="3297"/>
      <w:bookmarkEnd w:id="3298"/>
      <w:bookmarkEnd w:id="3299"/>
      <w:bookmarkEnd w:id="3300"/>
    </w:p>
    <w:p w:rsidR="00732C81" w:rsidRDefault="00732C81" w:rsidP="00732C81">
      <w:r w:rsidRPr="00AE3199">
        <w:t>The organization automatically updates spam protection mechanisms.</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31069">
              <w:t>SI-8 (2)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172074310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25759767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696133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0166508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206632762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213212791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43710212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3818622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2981228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937139681"/>
                <w14:checkbox>
                  <w14:checked w14:val="0"/>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69606513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0923875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 </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31069">
              <w:t xml:space="preserve">SI-8 (2)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2C3786" w:rsidRDefault="00732C81" w:rsidP="00963369">
            <w:pPr>
              <w:pStyle w:val="GSATableText"/>
            </w:pPr>
            <w:r w:rsidRPr="0095201D">
              <w:rPr>
                <w:i/>
              </w:rPr>
              <w:t>[If the customer use</w:t>
            </w:r>
            <w:r>
              <w:rPr>
                <w:i/>
              </w:rPr>
              <w:t>s</w:t>
            </w:r>
            <w:r w:rsidRPr="0095201D">
              <w:rPr>
                <w:i/>
              </w:rPr>
              <w:t xml:space="preserve"> the </w:t>
            </w:r>
            <w:r>
              <w:rPr>
                <w:i/>
              </w:rPr>
              <w:t>s</w:t>
            </w:r>
            <w:r w:rsidRPr="0095201D">
              <w:rPr>
                <w:i/>
              </w:rPr>
              <w:t>ystem to host e-mail capabilities, it is the customer’s responsibility to employ the appropriate levels of spam protection at e-mail entry and exit points and to update spam definitions when new releases are made available. ]</w:t>
            </w:r>
          </w:p>
        </w:tc>
      </w:tr>
    </w:tbl>
    <w:p w:rsidR="00732C81" w:rsidRDefault="00732C81" w:rsidP="00732C81"/>
    <w:p w:rsidR="00732C81" w:rsidRDefault="00732C81" w:rsidP="00732C81">
      <w:pPr>
        <w:pStyle w:val="Heading3"/>
      </w:pPr>
      <w:bookmarkStart w:id="3302" w:name="_Toc468805098"/>
      <w:bookmarkStart w:id="3303" w:name="_Toc383429961"/>
      <w:bookmarkStart w:id="3304" w:name="_Toc383444752"/>
      <w:bookmarkStart w:id="3305" w:name="_Toc385594401"/>
      <w:bookmarkStart w:id="3306" w:name="_Toc385594789"/>
      <w:bookmarkStart w:id="3307" w:name="_Toc385595177"/>
      <w:bookmarkStart w:id="3308" w:name="_Toc388621020"/>
      <w:bookmarkStart w:id="3309" w:name="_Toc449543514"/>
      <w:r w:rsidRPr="002C3786">
        <w:t>SI-10</w:t>
      </w:r>
      <w:r>
        <w:t xml:space="preserve"> </w:t>
      </w:r>
      <w:r w:rsidRPr="002C3786">
        <w:t xml:space="preserve">Information Input </w:t>
      </w:r>
      <w:r>
        <w:t>Validation</w:t>
      </w:r>
      <w:bookmarkEnd w:id="3302"/>
      <w:r w:rsidRPr="002C3786">
        <w:t xml:space="preserve"> </w:t>
      </w:r>
      <w:bookmarkEnd w:id="3301"/>
      <w:bookmarkEnd w:id="3303"/>
      <w:bookmarkEnd w:id="3304"/>
      <w:bookmarkEnd w:id="3305"/>
      <w:bookmarkEnd w:id="3306"/>
      <w:bookmarkEnd w:id="3307"/>
      <w:bookmarkEnd w:id="3308"/>
      <w:bookmarkEnd w:id="3309"/>
    </w:p>
    <w:p w:rsidR="00732C81" w:rsidRPr="002C3786" w:rsidRDefault="00732C81" w:rsidP="00732C81">
      <w:r w:rsidRPr="00C66718">
        <w:t xml:space="preserve">The information system checks the validity of </w:t>
      </w:r>
      <w:r w:rsidRPr="0005311F">
        <w:t>[</w:t>
      </w:r>
      <w:r w:rsidRPr="002B4E6E">
        <w:rPr>
          <w:rStyle w:val="GSAItalicEmphasisChar"/>
        </w:rPr>
        <w:t>Assignment: organization-defined information inputs</w:t>
      </w:r>
      <w:r w:rsidRPr="00A8144E">
        <w:t>]</w:t>
      </w:r>
      <w:r w:rsidRPr="00C66718">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SI-10</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D00D47">
              <w:t xml:space="preserve">Parameter </w:t>
            </w:r>
            <w:r w:rsidRPr="002C3786">
              <w:t>SI-10</w:t>
            </w:r>
            <w:r w:rsidRPr="00D00D47">
              <w:t>:</w:t>
            </w:r>
            <w:r>
              <w:t xml:space="preserv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8081412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644974093"/>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21935214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253840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38877231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71492480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19596654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201949105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50741586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37003973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323237328"/>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9684680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031069">
              <w:t xml:space="preserve">SI-10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[Customers using S3 or EBS should develop a policy identifying acceptable data types to be stored. The customer is also responsible for defining field types, creating input validation rules for specific objects, as well as configuring any input restrictions and conducting any validity checks required. In addition, the customer is responsible for ensuring only authorized individuals are designated as administrators within the management portal.]</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310" w:name="_Toc468805099"/>
      <w:bookmarkStart w:id="3311" w:name="_Toc149090499"/>
      <w:bookmarkStart w:id="3312" w:name="_Toc383429962"/>
      <w:bookmarkStart w:id="3313" w:name="_Toc383444753"/>
      <w:bookmarkStart w:id="3314" w:name="_Toc385594402"/>
      <w:bookmarkStart w:id="3315" w:name="_Toc385594790"/>
      <w:bookmarkStart w:id="3316" w:name="_Toc385595178"/>
      <w:bookmarkStart w:id="3317" w:name="_Toc388621021"/>
      <w:bookmarkStart w:id="3318" w:name="_Toc449543515"/>
      <w:r w:rsidRPr="002C3786">
        <w:t>SI-11</w:t>
      </w:r>
      <w:r>
        <w:t xml:space="preserve"> </w:t>
      </w:r>
      <w:r w:rsidRPr="002C3786">
        <w:t>Error Handling</w:t>
      </w:r>
      <w:bookmarkEnd w:id="3310"/>
      <w:r w:rsidRPr="002C3786">
        <w:t xml:space="preserve"> </w:t>
      </w:r>
      <w:bookmarkEnd w:id="3311"/>
      <w:bookmarkEnd w:id="3312"/>
      <w:bookmarkEnd w:id="3313"/>
      <w:bookmarkEnd w:id="3314"/>
      <w:bookmarkEnd w:id="3315"/>
      <w:bookmarkEnd w:id="3316"/>
      <w:bookmarkEnd w:id="3317"/>
      <w:bookmarkEnd w:id="3318"/>
    </w:p>
    <w:p w:rsidR="00732C81" w:rsidRPr="002C3786" w:rsidRDefault="00732C81" w:rsidP="00732C81">
      <w:r w:rsidRPr="00AE3199">
        <w:t xml:space="preserve">The information system: </w:t>
      </w:r>
    </w:p>
    <w:p w:rsidR="00732C81" w:rsidRDefault="00732C81" w:rsidP="00732C81">
      <w:pPr>
        <w:pStyle w:val="GSAListParagraphalpha"/>
        <w:numPr>
          <w:ilvl w:val="0"/>
          <w:numId w:val="31"/>
        </w:numPr>
      </w:pPr>
      <w:r w:rsidRPr="00AE3199">
        <w:t xml:space="preserve"> Generates error messages that provide information necessary for corrective actions without revealing information that could be exploited by adversaries; and </w:t>
      </w:r>
    </w:p>
    <w:p w:rsidR="00732C81" w:rsidRDefault="00732C81" w:rsidP="00732C81">
      <w:pPr>
        <w:pStyle w:val="GSAListParagraphalpha"/>
        <w:numPr>
          <w:ilvl w:val="0"/>
          <w:numId w:val="31"/>
        </w:numPr>
      </w:pPr>
      <w:r w:rsidRPr="00AE3199">
        <w:t xml:space="preserve"> Reveals error messages only to [</w:t>
      </w:r>
      <w:r w:rsidRPr="00D62A31">
        <w:rPr>
          <w:rStyle w:val="GSAItalicEmphasisChar"/>
        </w:rPr>
        <w:t>Assignment: organization-defined personnel or roles</w:t>
      </w:r>
      <w:r w:rsidRPr="00AE3199">
        <w:t>]</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031069">
              <w:t>SI-11</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keepNext/>
              <w:keepLines/>
            </w:pPr>
            <w:r>
              <w:t xml:space="preserve">Responsible Role: [TBD by Customer]  </w:t>
            </w:r>
          </w:p>
        </w:tc>
      </w:tr>
      <w:tr w:rsidR="00732C81" w:rsidRPr="00D00D47" w:rsidTr="00963369">
        <w:trPr>
          <w:trHeight w:val="288"/>
        </w:trPr>
        <w:tc>
          <w:tcPr>
            <w:tcW w:w="5000" w:type="pct"/>
            <w:gridSpan w:val="2"/>
            <w:tcMar>
              <w:top w:w="43" w:type="dxa"/>
              <w:bottom w:w="43" w:type="dxa"/>
            </w:tcMar>
          </w:tcPr>
          <w:p w:rsidR="00732C81" w:rsidRPr="00D00D47" w:rsidRDefault="00732C81" w:rsidP="00963369">
            <w:pPr>
              <w:pStyle w:val="GSATableText"/>
            </w:pPr>
            <w:r w:rsidRPr="002C3786">
              <w:t>Parameter</w:t>
            </w:r>
            <w:r>
              <w:t xml:space="preserve"> SI-11(b)</w:t>
            </w:r>
            <w:r w:rsidRPr="002C3786">
              <w:t xml:space="preserve">: </w:t>
            </w:r>
            <w:r>
              <w:t xml:space="preserve">[TBD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2012294271"/>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9529735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205542816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116740527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66902583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2659819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22194408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177088770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1061058207"/>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2679526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56975222"/>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979579662"/>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32C81" w:rsidTr="00963369">
        <w:trPr>
          <w:cantSplit/>
          <w:trHeight w:val="288"/>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Default="00732C81" w:rsidP="00963369">
            <w:pPr>
              <w:pStyle w:val="GSATableHeading"/>
            </w:pPr>
            <w:r w:rsidRPr="00031069">
              <w:t xml:space="preserve">SI-11 </w:t>
            </w:r>
            <w:r>
              <w:t>What is the solution and how is it implemented?</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a</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reviewing error messages received from AWS, as well as generating error messages as appropriate within any workloads deployed on the AWS infrasturcture.]</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keepNext/>
              <w:keepLines/>
            </w:pPr>
            <w:r>
              <w:rPr>
                <w:rFonts w:asciiTheme="minorHAnsi" w:hAnsiTheme="minorHAnsi"/>
              </w:rPr>
              <w:t>Reference the pre-existing FedRAMP [Provisional OR Agency] Authorization to Operate for [AWS Region], [Date of Authorization].</w:t>
            </w:r>
          </w:p>
        </w:tc>
      </w:tr>
      <w:tr w:rsidR="00732C81" w:rsidTr="00963369">
        <w:trPr>
          <w:trHeight w:val="288"/>
        </w:trPr>
        <w:tc>
          <w:tcPr>
            <w:tcW w:w="484" w:type="pct"/>
            <w:tcBorders>
              <w:top w:val="single" w:sz="4" w:space="0" w:color="auto"/>
              <w:left w:val="single" w:sz="4" w:space="0" w:color="auto"/>
              <w:bottom w:val="single" w:sz="4" w:space="0" w:color="auto"/>
              <w:right w:val="nil"/>
            </w:tcBorders>
            <w:shd w:val="clear" w:color="auto" w:fill="DEEAF6" w:themeFill="accent1" w:themeFillTint="33"/>
            <w:hideMark/>
          </w:tcPr>
          <w:p w:rsidR="00732C81" w:rsidRDefault="00732C81" w:rsidP="00963369">
            <w:pPr>
              <w:pStyle w:val="GSATableHeading"/>
            </w:pPr>
            <w:r>
              <w:t>Part b</w:t>
            </w:r>
          </w:p>
        </w:tc>
        <w:tc>
          <w:tcPr>
            <w:tcW w:w="4516"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reviewing error messages received from AWS, as well as generating error messages as appropriate within any workloads deployed on the AWS infrasturcture.]</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 xml:space="preserve"> 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Pr="00F01982" w:rsidRDefault="00732C81" w:rsidP="00732C81"/>
    <w:p w:rsidR="00732C81" w:rsidRDefault="00732C81" w:rsidP="00732C81">
      <w:pPr>
        <w:pStyle w:val="Heading3"/>
      </w:pPr>
      <w:bookmarkStart w:id="3319" w:name="_Toc468805100"/>
      <w:bookmarkStart w:id="3320" w:name="_Toc149090500"/>
      <w:bookmarkStart w:id="3321" w:name="_Toc383429963"/>
      <w:bookmarkStart w:id="3322" w:name="_Toc383444754"/>
      <w:bookmarkStart w:id="3323" w:name="_Toc385594403"/>
      <w:bookmarkStart w:id="3324" w:name="_Toc385594791"/>
      <w:bookmarkStart w:id="3325" w:name="_Toc385595179"/>
      <w:bookmarkStart w:id="3326" w:name="_Toc388621022"/>
      <w:bookmarkStart w:id="3327" w:name="_Toc449543516"/>
      <w:r w:rsidRPr="002C3786">
        <w:t>SI-12</w:t>
      </w:r>
      <w:r>
        <w:t xml:space="preserve"> </w:t>
      </w:r>
      <w:r w:rsidRPr="002C3786">
        <w:t>Information Handling and Retention</w:t>
      </w:r>
      <w:bookmarkEnd w:id="3319"/>
      <w:r>
        <w:t xml:space="preserve"> </w:t>
      </w:r>
      <w:bookmarkEnd w:id="3320"/>
      <w:bookmarkEnd w:id="3321"/>
      <w:bookmarkEnd w:id="3322"/>
      <w:bookmarkEnd w:id="3323"/>
      <w:bookmarkEnd w:id="3324"/>
      <w:bookmarkEnd w:id="3325"/>
      <w:bookmarkEnd w:id="3326"/>
      <w:bookmarkEnd w:id="3327"/>
    </w:p>
    <w:p w:rsidR="00732C81" w:rsidRDefault="00732C81" w:rsidP="00732C81">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732C81" w:rsidRPr="002C3786" w:rsidTr="00963369">
        <w:trPr>
          <w:cantSplit/>
          <w:trHeight w:val="288"/>
          <w:tblHeader/>
        </w:trPr>
        <w:tc>
          <w:tcPr>
            <w:tcW w:w="811" w:type="pct"/>
            <w:shd w:val="clear" w:color="auto" w:fill="DEEAF6" w:themeFill="accent1" w:themeFillTint="33"/>
            <w:tcMar>
              <w:top w:w="43" w:type="dxa"/>
              <w:bottom w:w="43" w:type="dxa"/>
            </w:tcMar>
          </w:tcPr>
          <w:p w:rsidR="00732C81" w:rsidRPr="002C3786" w:rsidRDefault="00732C81" w:rsidP="00963369">
            <w:pPr>
              <w:pStyle w:val="GSATableHeading"/>
            </w:pPr>
            <w:r w:rsidRPr="002C3786">
              <w:t>SI-12</w:t>
            </w:r>
          </w:p>
        </w:tc>
        <w:tc>
          <w:tcPr>
            <w:tcW w:w="4189" w:type="pct"/>
            <w:shd w:val="clear" w:color="auto" w:fill="DEEAF6" w:themeFill="accent1" w:themeFillTint="33"/>
          </w:tcPr>
          <w:p w:rsidR="00732C81" w:rsidRPr="002C3786" w:rsidRDefault="00732C81" w:rsidP="00963369">
            <w:pPr>
              <w:pStyle w:val="GSATableHeading"/>
            </w:pPr>
            <w:r w:rsidRPr="002C3786">
              <w:t>Control Summary Information</w:t>
            </w:r>
          </w:p>
        </w:tc>
      </w:tr>
      <w:tr w:rsidR="00732C81" w:rsidRPr="002C3786" w:rsidTr="00963369">
        <w:trPr>
          <w:trHeight w:val="288"/>
        </w:trPr>
        <w:tc>
          <w:tcPr>
            <w:tcW w:w="5000" w:type="pct"/>
            <w:gridSpan w:val="2"/>
            <w:tcMar>
              <w:top w:w="43" w:type="dxa"/>
              <w:bottom w:w="43" w:type="dxa"/>
            </w:tcMar>
          </w:tcPr>
          <w:p w:rsidR="00732C81" w:rsidRPr="002C3786" w:rsidRDefault="00732C81" w:rsidP="00963369">
            <w:pPr>
              <w:pStyle w:val="GSATableText"/>
            </w:pPr>
            <w:r>
              <w:t xml:space="preserve">Responsible Role: [TBD by Customer]  </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Implementation Status (check all that apply):</w:t>
            </w:r>
          </w:p>
          <w:p w:rsidR="00732C81" w:rsidRPr="002C3786" w:rsidRDefault="00E36097" w:rsidP="00963369">
            <w:pPr>
              <w:pStyle w:val="GSATableText"/>
            </w:pPr>
            <w:sdt>
              <w:sdtPr>
                <w:id w:val="62543939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Implemented</w:t>
            </w:r>
          </w:p>
          <w:p w:rsidR="00732C81" w:rsidRPr="002C3786" w:rsidRDefault="00E36097" w:rsidP="00963369">
            <w:pPr>
              <w:pStyle w:val="GSATableText"/>
            </w:pPr>
            <w:sdt>
              <w:sdtPr>
                <w:id w:val="-170223690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Partially implemented</w:t>
            </w:r>
          </w:p>
          <w:p w:rsidR="00732C81" w:rsidRPr="002C3786" w:rsidRDefault="00E36097" w:rsidP="00963369">
            <w:pPr>
              <w:pStyle w:val="GSATableText"/>
            </w:pPr>
            <w:sdt>
              <w:sdtPr>
                <w:id w:val="-1989621644"/>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Planned</w:t>
            </w:r>
          </w:p>
          <w:p w:rsidR="00732C81" w:rsidRPr="002C3786" w:rsidRDefault="00E36097" w:rsidP="00963369">
            <w:pPr>
              <w:pStyle w:val="GSATableText"/>
            </w:pPr>
            <w:sdt>
              <w:sdtPr>
                <w:id w:val="-207017979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Alternative implementation</w:t>
            </w:r>
          </w:p>
          <w:p w:rsidR="00732C81" w:rsidRPr="002C3786" w:rsidRDefault="00E36097" w:rsidP="00963369">
            <w:pPr>
              <w:pStyle w:val="GSATableText"/>
            </w:pPr>
            <w:sdt>
              <w:sdtPr>
                <w:id w:val="-870535675"/>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Not applicable</w:t>
            </w:r>
          </w:p>
        </w:tc>
      </w:tr>
      <w:tr w:rsidR="00732C81" w:rsidRPr="002C3786" w:rsidTr="00963369">
        <w:trPr>
          <w:trHeight w:val="288"/>
        </w:trPr>
        <w:tc>
          <w:tcPr>
            <w:tcW w:w="5000" w:type="pct"/>
            <w:gridSpan w:val="2"/>
            <w:tcMar>
              <w:top w:w="43" w:type="dxa"/>
              <w:bottom w:w="43" w:type="dxa"/>
            </w:tcMar>
            <w:vAlign w:val="bottom"/>
          </w:tcPr>
          <w:p w:rsidR="00732C81" w:rsidRPr="002C3786" w:rsidRDefault="00732C81" w:rsidP="00963369">
            <w:pPr>
              <w:pStyle w:val="GSATableText"/>
            </w:pPr>
            <w:r w:rsidRPr="002C3786">
              <w:t>Control Origination (check all that apply):</w:t>
            </w:r>
          </w:p>
          <w:p w:rsidR="00732C81" w:rsidRPr="002C3786" w:rsidRDefault="00E36097" w:rsidP="00963369">
            <w:pPr>
              <w:pStyle w:val="GSATableText"/>
            </w:pPr>
            <w:sdt>
              <w:sdtPr>
                <w:id w:val="127429398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Service Provider Corporate</w:t>
            </w:r>
          </w:p>
          <w:p w:rsidR="00732C81" w:rsidRPr="002C3786" w:rsidRDefault="00E36097" w:rsidP="00963369">
            <w:pPr>
              <w:pStyle w:val="GSATableText"/>
            </w:pPr>
            <w:sdt>
              <w:sdtPr>
                <w:id w:val="-1071660649"/>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System Specific</w:t>
            </w:r>
          </w:p>
          <w:p w:rsidR="00732C81" w:rsidRPr="002C3786" w:rsidRDefault="00E36097" w:rsidP="00963369">
            <w:pPr>
              <w:pStyle w:val="GSATableText"/>
            </w:pPr>
            <w:sdt>
              <w:sdtPr>
                <w:id w:val="4735007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Service Provider Hybrid (Corporate and System Specific)</w:t>
            </w:r>
          </w:p>
          <w:p w:rsidR="00732C81" w:rsidRPr="002C3786" w:rsidRDefault="00E36097" w:rsidP="00963369">
            <w:pPr>
              <w:pStyle w:val="GSATableText"/>
            </w:pPr>
            <w:sdt>
              <w:sdtPr>
                <w:id w:val="-2020618378"/>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Configured by Customer (Customer System Specific) </w:t>
            </w:r>
          </w:p>
          <w:p w:rsidR="00732C81" w:rsidRPr="002C3786" w:rsidRDefault="00E36097" w:rsidP="00963369">
            <w:pPr>
              <w:pStyle w:val="GSATableText"/>
            </w:pPr>
            <w:sdt>
              <w:sdtPr>
                <w:id w:val="1505320590"/>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w:t>
            </w:r>
            <w:r w:rsidR="00732C81" w:rsidRPr="002C3786">
              <w:t xml:space="preserve">Provided by Customer (Customer System Specific) </w:t>
            </w:r>
          </w:p>
          <w:p w:rsidR="00732C81" w:rsidRPr="002C3786" w:rsidRDefault="00E36097" w:rsidP="00963369">
            <w:pPr>
              <w:pStyle w:val="GSATableText"/>
            </w:pPr>
            <w:sdt>
              <w:sdtPr>
                <w:id w:val="-1152520113"/>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w:t>
            </w:r>
            <w:r w:rsidR="00732C81" w:rsidRPr="002C3786">
              <w:t>Shared (Service Provider and Customer Responsibility)</w:t>
            </w:r>
          </w:p>
          <w:p w:rsidR="00732C81" w:rsidRPr="002C3786" w:rsidRDefault="00E36097" w:rsidP="00963369">
            <w:pPr>
              <w:pStyle w:val="GSATableText"/>
            </w:pPr>
            <w:sdt>
              <w:sdtPr>
                <w:id w:val="1920438216"/>
                <w14:checkbox>
                  <w14:checked w14:val="0"/>
                  <w14:checkedState w14:val="2612" w14:font="MS Gothic"/>
                  <w14:uncheckedState w14:val="2610" w14:font="MS Gothic"/>
                </w14:checkbox>
              </w:sdtPr>
              <w:sdtEndPr/>
              <w:sdtContent>
                <w:r w:rsidR="00732C81" w:rsidRPr="006A4B9F">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732C81" w:rsidRPr="0036708B" w:rsidTr="00963369">
        <w:trPr>
          <w:cantSplit/>
          <w:trHeight w:val="288"/>
          <w:tblHeader/>
        </w:trPr>
        <w:tc>
          <w:tcPr>
            <w:tcW w:w="5000" w:type="pct"/>
            <w:tcBorders>
              <w:bottom w:val="single" w:sz="4" w:space="0" w:color="auto"/>
            </w:tcBorders>
            <w:shd w:val="clear" w:color="auto" w:fill="DEEAF6" w:themeFill="accent1" w:themeFillTint="33"/>
            <w:vAlign w:val="center"/>
          </w:tcPr>
          <w:p w:rsidR="00732C81" w:rsidRPr="0036708B" w:rsidRDefault="00732C81" w:rsidP="00963369">
            <w:pPr>
              <w:pStyle w:val="GSATableHeading"/>
            </w:pPr>
            <w:r w:rsidRPr="0073309B">
              <w:t xml:space="preserve">SI-12 </w:t>
            </w:r>
            <w:r w:rsidRPr="0036708B">
              <w:t>What is the solution and how is it implemented?</w:t>
            </w:r>
          </w:p>
        </w:tc>
      </w:tr>
      <w:tr w:rsidR="00732C81" w:rsidRPr="002C3786" w:rsidTr="00963369">
        <w:trPr>
          <w:trHeight w:val="288"/>
        </w:trPr>
        <w:tc>
          <w:tcPr>
            <w:tcW w:w="5000" w:type="pct"/>
            <w:shd w:val="clear" w:color="auto" w:fill="FFFFFF" w:themeFill="background1"/>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 xml:space="preserve">[AWS customers are responsible for properly handling and retaining their data in accordance with the applicable </w:t>
            </w:r>
            <w:r w:rsidRPr="00AE3199">
              <w:t>applicable federal laws, Executive Orders, directives, policies, regulations, standards, and operational requirements</w:t>
            </w:r>
            <w:r>
              <w:t>.]</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Pr="002C3786" w:rsidRDefault="00732C81" w:rsidP="00963369">
            <w:pPr>
              <w:pStyle w:val="GSATableText"/>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Pr>
        <w:pStyle w:val="Heading3"/>
      </w:pPr>
      <w:bookmarkStart w:id="3328" w:name="_Toc468805101"/>
      <w:bookmarkStart w:id="3329" w:name="_Toc449543517"/>
      <w:r w:rsidRPr="002C3786">
        <w:t>SI-1</w:t>
      </w:r>
      <w:r>
        <w:t xml:space="preserve">6 </w:t>
      </w:r>
      <w:r w:rsidRPr="00137A0F">
        <w:t>Memory Protection</w:t>
      </w:r>
      <w:bookmarkEnd w:id="3328"/>
      <w:r w:rsidRPr="00137A0F">
        <w:t xml:space="preserve"> </w:t>
      </w:r>
      <w:bookmarkEnd w:id="3329"/>
    </w:p>
    <w:p w:rsidR="00732C81" w:rsidRDefault="00732C81" w:rsidP="00732C81">
      <w:r>
        <w:t>The information system implements [</w:t>
      </w:r>
      <w:r w:rsidRPr="00137A0F">
        <w:rPr>
          <w:rStyle w:val="GSAItalicEmphasisChar"/>
        </w:rPr>
        <w:t>Assignment: organization-defined fail-safe procedures</w:t>
      </w:r>
      <w:r>
        <w:t>] when [</w:t>
      </w:r>
      <w:r w:rsidRPr="00137A0F">
        <w:rPr>
          <w:rStyle w:val="GSAItalicEmphasisChar"/>
        </w:rPr>
        <w:t>Assignment: organization-defined failure conditions occur</w:t>
      </w:r>
      <w:r>
        <w:t>].</w:t>
      </w:r>
    </w:p>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732C81" w:rsidTr="00963369">
        <w:trPr>
          <w:cantSplit/>
          <w:trHeight w:val="288"/>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rsidR="00732C81" w:rsidRDefault="00732C81" w:rsidP="00963369">
            <w:pPr>
              <w:pStyle w:val="GSATableHeading"/>
            </w:pPr>
            <w:r w:rsidRPr="002C3786">
              <w:t>SI-1</w:t>
            </w:r>
            <w:r>
              <w:t>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732C81" w:rsidRDefault="00732C81" w:rsidP="00963369">
            <w:pPr>
              <w:pStyle w:val="GSATableHeading"/>
            </w:pPr>
            <w:r>
              <w:t>Control Summary Information</w:t>
            </w:r>
          </w:p>
        </w:tc>
      </w:tr>
      <w:tr w:rsidR="00732C81" w:rsidTr="00963369">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732C81" w:rsidRDefault="00732C81" w:rsidP="00963369">
            <w:pPr>
              <w:pStyle w:val="GSATableText"/>
            </w:pPr>
            <w:r>
              <w:t xml:space="preserve">Responsible Role: [TBD by Customer]  </w:t>
            </w:r>
          </w:p>
        </w:tc>
      </w:tr>
      <w:tr w:rsidR="00732C81" w:rsidTr="00963369">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732C81" w:rsidRDefault="00732C81" w:rsidP="00963369">
            <w:pPr>
              <w:pStyle w:val="GSATableText"/>
            </w:pPr>
            <w:r>
              <w:t xml:space="preserve">Parameter </w:t>
            </w:r>
            <w:r w:rsidRPr="002C3786">
              <w:t>SI-1</w:t>
            </w:r>
            <w:r>
              <w:t xml:space="preserve">6-1: [TBD by Customer]  </w:t>
            </w:r>
          </w:p>
        </w:tc>
      </w:tr>
      <w:tr w:rsidR="00732C81" w:rsidTr="00963369">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rsidR="00732C81" w:rsidRDefault="00732C81" w:rsidP="00963369">
            <w:pPr>
              <w:pStyle w:val="GSATableText"/>
            </w:pPr>
            <w:r>
              <w:t xml:space="preserve">Parameter </w:t>
            </w:r>
            <w:r w:rsidRPr="002C3786">
              <w:t>SI-1</w:t>
            </w:r>
            <w:r>
              <w:t xml:space="preserve">6-2: [TBD by Customer]  </w:t>
            </w:r>
          </w:p>
        </w:tc>
      </w:tr>
      <w:tr w:rsidR="00732C81" w:rsidTr="00963369">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rsidR="00732C81" w:rsidRDefault="00732C81" w:rsidP="00963369">
            <w:pPr>
              <w:pStyle w:val="GSATableText"/>
            </w:pPr>
            <w:r>
              <w:t>Implementation Status (check all that apply):</w:t>
            </w:r>
          </w:p>
          <w:p w:rsidR="00732C81" w:rsidRDefault="00E36097" w:rsidP="00963369">
            <w:pPr>
              <w:pStyle w:val="GSATableText"/>
            </w:pPr>
            <w:sdt>
              <w:sdtPr>
                <w:id w:val="-30266308"/>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Implemented</w:t>
            </w:r>
          </w:p>
          <w:p w:rsidR="00732C81" w:rsidRDefault="00E36097" w:rsidP="00963369">
            <w:pPr>
              <w:pStyle w:val="GSATableText"/>
            </w:pPr>
            <w:sdt>
              <w:sdtPr>
                <w:id w:val="1257169485"/>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Partially implemented</w:t>
            </w:r>
          </w:p>
          <w:p w:rsidR="00732C81" w:rsidRDefault="00E36097" w:rsidP="00963369">
            <w:pPr>
              <w:pStyle w:val="GSATableText"/>
            </w:pPr>
            <w:sdt>
              <w:sdtPr>
                <w:id w:val="-50547863"/>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Planned</w:t>
            </w:r>
          </w:p>
          <w:p w:rsidR="00732C81" w:rsidRDefault="00E36097" w:rsidP="00963369">
            <w:pPr>
              <w:pStyle w:val="GSATableText"/>
            </w:pPr>
            <w:sdt>
              <w:sdtPr>
                <w:id w:val="818144860"/>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Alternative implementation</w:t>
            </w:r>
          </w:p>
          <w:p w:rsidR="00732C81" w:rsidRDefault="00E36097" w:rsidP="00963369">
            <w:pPr>
              <w:pStyle w:val="GSATableText"/>
            </w:pPr>
            <w:sdt>
              <w:sdtPr>
                <w:id w:val="-925412049"/>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Not applicable</w:t>
            </w:r>
          </w:p>
        </w:tc>
      </w:tr>
      <w:tr w:rsidR="00732C81" w:rsidTr="00963369">
        <w:trPr>
          <w:trHeight w:val="288"/>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rsidR="00732C81" w:rsidRDefault="00732C81" w:rsidP="00963369">
            <w:pPr>
              <w:pStyle w:val="GSATableText"/>
            </w:pPr>
            <w:r>
              <w:t>Control Origination (check all that apply):</w:t>
            </w:r>
          </w:p>
          <w:p w:rsidR="00732C81" w:rsidRDefault="00E36097" w:rsidP="00963369">
            <w:pPr>
              <w:pStyle w:val="GSATableText"/>
            </w:pPr>
            <w:sdt>
              <w:sdtPr>
                <w:id w:val="1316067186"/>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Service Provider Corporate</w:t>
            </w:r>
          </w:p>
          <w:p w:rsidR="00732C81" w:rsidRDefault="00E36097" w:rsidP="00963369">
            <w:pPr>
              <w:pStyle w:val="GSATableText"/>
            </w:pPr>
            <w:sdt>
              <w:sdtPr>
                <w:id w:val="1433784005"/>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Service Provider System Specific</w:t>
            </w:r>
          </w:p>
          <w:p w:rsidR="00732C81" w:rsidRDefault="00E36097" w:rsidP="00963369">
            <w:pPr>
              <w:pStyle w:val="GSATableText"/>
            </w:pPr>
            <w:sdt>
              <w:sdtPr>
                <w:id w:val="-841942182"/>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Service Provider Hybrid (Corporate and System Specific)</w:t>
            </w:r>
          </w:p>
          <w:p w:rsidR="00732C81" w:rsidRDefault="00E36097" w:rsidP="00963369">
            <w:pPr>
              <w:pStyle w:val="GSATableText"/>
            </w:pPr>
            <w:sdt>
              <w:sdtPr>
                <w:id w:val="687178821"/>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Configured by Customer (Customer System Specific) </w:t>
            </w:r>
          </w:p>
          <w:p w:rsidR="00732C81" w:rsidRDefault="00E36097" w:rsidP="00963369">
            <w:pPr>
              <w:pStyle w:val="GSATableText"/>
            </w:pPr>
            <w:sdt>
              <w:sdtPr>
                <w:id w:val="-1589381697"/>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Provided by Customer (Customer System Specific) </w:t>
            </w:r>
          </w:p>
          <w:p w:rsidR="00732C81" w:rsidRDefault="00E36097" w:rsidP="00963369">
            <w:pPr>
              <w:pStyle w:val="GSATableText"/>
            </w:pPr>
            <w:sdt>
              <w:sdtPr>
                <w:id w:val="53285847"/>
                <w14:checkbox>
                  <w14:checked w14:val="1"/>
                  <w14:checkedState w14:val="2612" w14:font="MS Gothic"/>
                  <w14:uncheckedState w14:val="2610" w14:font="MS Gothic"/>
                </w14:checkbox>
              </w:sdtPr>
              <w:sdtEndPr/>
              <w:sdtContent>
                <w:r w:rsidR="00732C81">
                  <w:rPr>
                    <w:rFonts w:ascii="MS Gothic" w:eastAsia="MS Gothic" w:hAnsi="MS Gothic" w:hint="eastAsia"/>
                  </w:rPr>
                  <w:t>☒</w:t>
                </w:r>
              </w:sdtContent>
            </w:sdt>
            <w:r w:rsidR="00732C81">
              <w:t xml:space="preserve"> Shared (Service Provider and Customer Responsibility)</w:t>
            </w:r>
          </w:p>
          <w:p w:rsidR="00732C81" w:rsidRDefault="00E36097" w:rsidP="00963369">
            <w:pPr>
              <w:pStyle w:val="GSATableText"/>
            </w:pPr>
            <w:sdt>
              <w:sdtPr>
                <w:id w:val="1565903916"/>
                <w14:checkbox>
                  <w14:checked w14:val="0"/>
                  <w14:checkedState w14:val="2612" w14:font="MS Gothic"/>
                  <w14:uncheckedState w14:val="2610" w14:font="MS Gothic"/>
                </w14:checkbox>
              </w:sdtPr>
              <w:sdtEndPr/>
              <w:sdtContent>
                <w:r w:rsidR="00732C81">
                  <w:rPr>
                    <w:rFonts w:eastAsia="MS Gothic" w:hint="eastAsia"/>
                  </w:rPr>
                  <w:t>☐</w:t>
                </w:r>
              </w:sdtContent>
            </w:sdt>
            <w:r w:rsidR="00732C81">
              <w:t xml:space="preserve"> Inherited from pre-existing FedRAMP Authorization</w:t>
            </w:r>
          </w:p>
        </w:tc>
      </w:tr>
    </w:tbl>
    <w:p w:rsidR="00732C81" w:rsidRDefault="00732C81" w:rsidP="00732C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350"/>
      </w:tblGrid>
      <w:tr w:rsidR="00732C81" w:rsidTr="00963369">
        <w:trPr>
          <w:cantSplit/>
          <w:trHeight w:val="288"/>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32C81" w:rsidRDefault="00732C81" w:rsidP="00963369">
            <w:pPr>
              <w:pStyle w:val="GSATableHeading"/>
            </w:pPr>
            <w:r w:rsidRPr="00FC6E9B">
              <w:t xml:space="preserve">SI-16 </w:t>
            </w:r>
            <w:r>
              <w:t>What is the solution and how is it implemented?</w:t>
            </w:r>
          </w:p>
        </w:tc>
      </w:tr>
      <w:tr w:rsidR="00732C81" w:rsidTr="00963369">
        <w:trPr>
          <w:trHeight w:val="288"/>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732C81" w:rsidRPr="007B31AC" w:rsidRDefault="00732C81" w:rsidP="00963369">
            <w:pPr>
              <w:rPr>
                <w:rFonts w:asciiTheme="minorHAnsi" w:hAnsiTheme="minorHAnsi"/>
                <w:sz w:val="20"/>
                <w:u w:val="single"/>
              </w:rPr>
            </w:pPr>
            <w:r w:rsidRPr="007B31AC">
              <w:rPr>
                <w:rFonts w:asciiTheme="minorHAnsi" w:hAnsiTheme="minorHAnsi"/>
                <w:sz w:val="20"/>
                <w:u w:val="single"/>
              </w:rPr>
              <w:t>Application</w:t>
            </w:r>
          </w:p>
          <w:p w:rsidR="00732C81" w:rsidRPr="007B3B35" w:rsidRDefault="00732C81" w:rsidP="00963369">
            <w:pPr>
              <w:pStyle w:val="Instructions"/>
            </w:pPr>
            <w:r>
              <w:t>[AWS customers are responsible for properly implementing their EC2 instances in accordance with their organization’s relevant Windows or Linux hardening policies.]</w:t>
            </w:r>
          </w:p>
          <w:p w:rsidR="00732C81" w:rsidRPr="007B31AC" w:rsidRDefault="00732C81" w:rsidP="00963369">
            <w:pPr>
              <w:rPr>
                <w:rFonts w:asciiTheme="minorHAnsi" w:hAnsiTheme="minorHAnsi"/>
                <w:sz w:val="20"/>
                <w:u w:val="single"/>
              </w:rPr>
            </w:pPr>
            <w:r w:rsidRPr="007B31AC">
              <w:rPr>
                <w:rFonts w:asciiTheme="minorHAnsi" w:hAnsiTheme="minorHAnsi"/>
                <w:sz w:val="20"/>
                <w:u w:val="single"/>
              </w:rPr>
              <w:t>Infrastructure</w:t>
            </w:r>
          </w:p>
          <w:p w:rsidR="00732C81" w:rsidRDefault="00732C81" w:rsidP="00963369">
            <w:pPr>
              <w:pStyle w:val="GSATableText"/>
              <w:spacing w:line="256" w:lineRule="auto"/>
            </w:pPr>
            <w:r>
              <w:rPr>
                <w:rFonts w:asciiTheme="minorHAnsi" w:hAnsiTheme="minorHAnsi"/>
              </w:rPr>
              <w:t>Reference the pre-existing FedRAMP [Provisional OR Agency] Authorization to Operate for [AWS Region], [Date of Authorization].</w:t>
            </w:r>
          </w:p>
        </w:tc>
      </w:tr>
    </w:tbl>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titlePg/>
          <w:docGrid w:linePitch="326"/>
        </w:sectPr>
      </w:pPr>
    </w:p>
    <w:p w:rsidR="00732C81" w:rsidRDefault="00732C81" w:rsidP="009512BB">
      <w:pPr>
        <w:pStyle w:val="Heading1"/>
        <w:widowControl w:val="0"/>
        <w:numPr>
          <w:ilvl w:val="0"/>
          <w:numId w:val="179"/>
        </w:numPr>
        <w:suppressAutoHyphens/>
        <w:spacing w:after="120"/>
      </w:pPr>
      <w:bookmarkStart w:id="3330" w:name="_Toc383429964"/>
      <w:bookmarkStart w:id="3331" w:name="_Toc385594405"/>
      <w:bookmarkStart w:id="3332" w:name="_Toc385594793"/>
      <w:bookmarkStart w:id="3333" w:name="_Toc385595181"/>
      <w:bookmarkStart w:id="3334" w:name="_Toc449543518"/>
      <w:bookmarkStart w:id="3335" w:name="_Toc468805102"/>
      <w:r w:rsidRPr="002C3786">
        <w:t>Acronyms</w:t>
      </w:r>
      <w:bookmarkEnd w:id="3330"/>
      <w:bookmarkEnd w:id="3331"/>
      <w:bookmarkEnd w:id="3332"/>
      <w:bookmarkEnd w:id="3333"/>
      <w:bookmarkEnd w:id="3334"/>
      <w:bookmarkEnd w:id="3335"/>
    </w:p>
    <w:p w:rsidR="00732C81" w:rsidRPr="00157884" w:rsidRDefault="00732C81" w:rsidP="00732C81"/>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0"/>
        <w:gridCol w:w="7420"/>
      </w:tblGrid>
      <w:tr w:rsidR="00732C81" w:rsidRPr="002C3786" w:rsidTr="00963369">
        <w:trPr>
          <w:cantSplit/>
          <w:tblHeader/>
          <w:jc w:val="center"/>
        </w:trPr>
        <w:tc>
          <w:tcPr>
            <w:tcW w:w="1032" w:type="pct"/>
            <w:shd w:val="clear" w:color="auto" w:fill="DEEAF6" w:themeFill="accent1" w:themeFillTint="33"/>
            <w:tcMar>
              <w:top w:w="43" w:type="dxa"/>
              <w:left w:w="115" w:type="dxa"/>
              <w:bottom w:w="43" w:type="dxa"/>
              <w:right w:w="115" w:type="dxa"/>
            </w:tcMar>
            <w:vAlign w:val="center"/>
          </w:tcPr>
          <w:p w:rsidR="00732C81" w:rsidRPr="00597B05" w:rsidRDefault="00732C81" w:rsidP="00963369">
            <w:pPr>
              <w:pStyle w:val="GSATableHeadingLeftJustified"/>
            </w:pPr>
            <w:r w:rsidRPr="00597B05">
              <w:t>Acronym</w:t>
            </w:r>
          </w:p>
        </w:tc>
        <w:tc>
          <w:tcPr>
            <w:tcW w:w="3968" w:type="pct"/>
            <w:shd w:val="clear" w:color="auto" w:fill="DEEAF6" w:themeFill="accent1" w:themeFillTint="33"/>
            <w:tcMar>
              <w:top w:w="43" w:type="dxa"/>
              <w:left w:w="115" w:type="dxa"/>
              <w:bottom w:w="43" w:type="dxa"/>
              <w:right w:w="115" w:type="dxa"/>
            </w:tcMar>
            <w:vAlign w:val="center"/>
          </w:tcPr>
          <w:p w:rsidR="00732C81" w:rsidRPr="002C3786" w:rsidRDefault="00732C81" w:rsidP="00963369">
            <w:pPr>
              <w:pStyle w:val="GSATableHeading"/>
            </w:pPr>
            <w:r w:rsidRPr="002C3786">
              <w:t>Definition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3PAO</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Third Party Assessment Organization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AC</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Access Control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AO</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Authorizing Official</w:t>
            </w:r>
          </w:p>
        </w:tc>
      </w:tr>
      <w:tr w:rsidR="00732C81" w:rsidRPr="00FF1D03"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ASHRAE</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American Society of Heating, Refrigerating and Air-conditioning Engineers (PE-14 Temperature and Humidity Controls)</w:t>
            </w:r>
          </w:p>
        </w:tc>
      </w:tr>
      <w:tr w:rsidR="00732C81" w:rsidRPr="00FF1D03"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AT</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Awareness and Training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ATO</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Authority To Operate</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AU</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Audit and Accountability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CONOPS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Concept Of Operations [PL-8]</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Security Assessment and Authorization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CERT</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Computer Emergency Response Team</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CIRT</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Consumer Incident Response Team</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CIS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Control Implementation Summary</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CM</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Configuration Management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CMVP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Cryptographic Module Validation Program</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Contingency Planning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CSP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Cloud Service Provider</w:t>
            </w:r>
          </w:p>
        </w:tc>
      </w:tr>
      <w:tr w:rsidR="00732C81" w:rsidRPr="00677FE7"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CUI</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Confidential Unclassified Information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DAA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Designated Approving Authority</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DMZ</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Demilitarized Zones [SC-7 (13)]</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DNS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Domain Name System</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DoD</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Department of Defense</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DHS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Department of Homeland Security</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E-Authentication</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Electronic Authentication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FedRAMP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Federal Risk and Authorization Management Program</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FIPS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Federal Information Processing Standard</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GSA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General Services Administration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HIDS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 xml:space="preserve">Host Intrusion Detection System </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HIPAA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Health Insurance Portability and Accountability Act</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HIPS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 xml:space="preserve">Host Intrusion Prevention System </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HTTP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Hyper Text Transport Protocol</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IA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Identification and Authentication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IAP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Internet Access Points  [SC-7 (13)]</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IaaS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Infrastructure as a Service</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IPSec</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Internet Protocol Security (Table 11-1)</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IR</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Incident Response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ISPP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Information Security Policies and Procedures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ISSO</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Information System Security Officer</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JAB</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Joint Authorization Board</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MA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Maintenance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MP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Media Protection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NARA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National Archives and Records Administration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NIAP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National Information Assurance Partnership [IA-2 (11)]</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NIST</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National Institute of Standards and Technology</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NIST-SP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NIST Special Publication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NLA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No Logical Access (</w:t>
            </w:r>
            <w:r w:rsidRPr="003E267B">
              <w:fldChar w:fldCharType="begin"/>
            </w:r>
            <w:r w:rsidRPr="003E267B">
              <w:instrText xml:space="preserve"> REF _Ref437334635 \h </w:instrText>
            </w:r>
            <w:r w:rsidRPr="003E267B">
              <w:fldChar w:fldCharType="separate"/>
            </w:r>
            <w:r w:rsidRPr="003E267B">
              <w:t>Table 9</w:t>
            </w:r>
            <w:r w:rsidRPr="003E267B">
              <w:noBreakHyphen/>
              <w:t>1 Personnel Roles and Privileges</w:t>
            </w:r>
            <w:r w:rsidRPr="003E267B">
              <w:fldChar w:fldCharType="end"/>
            </w:r>
            <w:r w:rsidRPr="003E267B">
              <w:t>)</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NP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Non-Privileged (</w:t>
            </w:r>
            <w:r w:rsidRPr="003E267B">
              <w:fldChar w:fldCharType="begin"/>
            </w:r>
            <w:r w:rsidRPr="003E267B">
              <w:instrText xml:space="preserve"> REF _Ref437334635 \h </w:instrText>
            </w:r>
            <w:r w:rsidRPr="003E267B">
              <w:fldChar w:fldCharType="separate"/>
            </w:r>
            <w:r w:rsidRPr="003E267B">
              <w:t>Table 9</w:t>
            </w:r>
            <w:r w:rsidRPr="003E267B">
              <w:noBreakHyphen/>
              <w:t>1 Personnel Roles and Privileges</w:t>
            </w:r>
            <w:r w:rsidRPr="003E267B">
              <w:fldChar w:fldCharType="end"/>
            </w:r>
            <w:r w:rsidRPr="003E267B">
              <w:t>)</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OMB</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Office of Management and Budget</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Privileged (</w:t>
            </w:r>
            <w:r w:rsidRPr="003E267B">
              <w:fldChar w:fldCharType="begin"/>
            </w:r>
            <w:r w:rsidRPr="003E267B">
              <w:instrText xml:space="preserve"> REF _Ref437334635 \h </w:instrText>
            </w:r>
            <w:r w:rsidRPr="003E267B">
              <w:fldChar w:fldCharType="separate"/>
            </w:r>
            <w:r w:rsidRPr="003E267B">
              <w:t>Table 9</w:t>
            </w:r>
            <w:r w:rsidRPr="003E267B">
              <w:noBreakHyphen/>
              <w:t>1 Personnel Roles and Privileges</w:t>
            </w:r>
            <w:r w:rsidRPr="003E267B">
              <w:fldChar w:fldCharType="end"/>
            </w:r>
            <w:r w:rsidRPr="003E267B">
              <w:t>)</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PaaS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Platform as a Service</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P-ATO</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Provisional Authorization to Operate</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PDS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Protective Distribution System [SC-8 (1)]</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PE</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Physical and Environmental Protection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PIA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 xml:space="preserve">Privacy Impact Assessment </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PII</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Personally Identifiable Information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PIV</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Personal Identity Verification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PKI</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Public Key Infrastructure [SC-7 (13)]</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PL</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Planning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PMO</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Program Management Office [CA-2 Security Assessments]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POA&amp;M</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Plan Of Action &amp; Milestones [CA-5, CA-7]</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Personnel Security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PTA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Privacy Threshold Analysis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RA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Risk Assessment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RoB</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Rules of Behavior</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System and Services Acquisition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SaaS</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Software as a Service</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SAP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Security Assessment Plan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SAR</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Security Assessment Report</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SC</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System and Communications Protection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SI</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System and Information Integrity (Table 13 1 Summary of Required Security Controls)</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SLA</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Service Level Agreement [CP-2 (4), CP-9 (5), CP-10 (4)]</w:t>
            </w:r>
          </w:p>
        </w:tc>
      </w:tr>
      <w:tr w:rsidR="00732C81" w:rsidRPr="006E1F7D"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3E267B" w:rsidRDefault="00732C81" w:rsidP="00963369">
            <w:pPr>
              <w:pStyle w:val="GSATableAcronym"/>
            </w:pPr>
            <w:r w:rsidRPr="003E267B">
              <w:t>SOC</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Security Operations Center</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Service Processor (</w:t>
            </w:r>
            <w:r w:rsidRPr="003E267B">
              <w:fldChar w:fldCharType="begin"/>
            </w:r>
            <w:r w:rsidRPr="003E267B">
              <w:instrText xml:space="preserve"> REF _Ref437345183 \h </w:instrText>
            </w:r>
            <w:r w:rsidRPr="003E267B">
              <w:fldChar w:fldCharType="separate"/>
            </w:r>
            <w:r w:rsidRPr="003E267B">
              <w:t>Table 11</w:t>
            </w:r>
            <w:r w:rsidRPr="003E267B">
              <w:noBreakHyphen/>
              <w:t>1 System Interconnections</w:t>
            </w:r>
            <w:r w:rsidRPr="003E267B">
              <w:fldChar w:fldCharType="end"/>
            </w:r>
            <w:r w:rsidRPr="003E267B">
              <w:t>)</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SSL</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Secure Sockets Layer (</w:t>
            </w:r>
            <w:r w:rsidRPr="003E267B">
              <w:fldChar w:fldCharType="begin"/>
            </w:r>
            <w:r w:rsidRPr="003E267B">
              <w:instrText xml:space="preserve"> REF _Ref437345183 \h </w:instrText>
            </w:r>
            <w:r w:rsidRPr="003E267B">
              <w:fldChar w:fldCharType="separate"/>
            </w:r>
            <w:r w:rsidRPr="003E267B">
              <w:t>Table 11</w:t>
            </w:r>
            <w:r w:rsidRPr="003E267B">
              <w:noBreakHyphen/>
              <w:t>1 System Interconnections</w:t>
            </w:r>
            <w:r w:rsidRPr="003E267B">
              <w:fldChar w:fldCharType="end"/>
            </w:r>
            <w:r w:rsidRPr="003E267B">
              <w:t>)</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SSP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System Security Plan</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TCP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Transmission Control Protocol</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US-CERT</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U.S. Computer Emergency Response Team [IR-4 (8), IR-6, SI-4, SI-5]</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UDP</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User Diagram Protocol</w:t>
            </w:r>
          </w:p>
        </w:tc>
      </w:tr>
      <w:tr w:rsidR="00732C81" w:rsidRPr="002C3786" w:rsidTr="00963369">
        <w:trPr>
          <w:cantSplit/>
          <w:jc w:val="center"/>
        </w:trPr>
        <w:tc>
          <w:tcPr>
            <w:tcW w:w="1032"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tcPr>
          <w:p w:rsidR="00732C81" w:rsidRPr="00DA3BF6" w:rsidRDefault="00732C81" w:rsidP="00963369">
            <w:pPr>
              <w:pStyle w:val="GSATableAcronym"/>
            </w:pPr>
            <w:r w:rsidRPr="00DA3BF6">
              <w:t>VPN</w:t>
            </w:r>
          </w:p>
        </w:tc>
        <w:tc>
          <w:tcPr>
            <w:tcW w:w="3968" w:type="pct"/>
            <w:tcBorders>
              <w:top w:val="single" w:sz="4" w:space="0" w:color="auto"/>
              <w:left w:val="single" w:sz="4" w:space="0" w:color="auto"/>
              <w:bottom w:val="single" w:sz="4" w:space="0" w:color="auto"/>
              <w:right w:val="single" w:sz="4" w:space="0" w:color="auto"/>
            </w:tcBorders>
            <w:shd w:val="clear" w:color="auto" w:fill="FFFFFF"/>
            <w:tcMar>
              <w:top w:w="43" w:type="dxa"/>
              <w:left w:w="115" w:type="dxa"/>
              <w:bottom w:w="43" w:type="dxa"/>
              <w:right w:w="115" w:type="dxa"/>
            </w:tcMar>
          </w:tcPr>
          <w:p w:rsidR="00732C81" w:rsidRPr="003E267B" w:rsidRDefault="00732C81" w:rsidP="00963369">
            <w:pPr>
              <w:pStyle w:val="GSATableText"/>
            </w:pPr>
            <w:r w:rsidRPr="003E267B">
              <w:t>Virtual Private Network (</w:t>
            </w:r>
            <w:r w:rsidRPr="003E267B">
              <w:fldChar w:fldCharType="begin"/>
            </w:r>
            <w:r w:rsidRPr="003E267B">
              <w:instrText xml:space="preserve"> REF _Ref437345183 \h </w:instrText>
            </w:r>
            <w:r w:rsidRPr="003E267B">
              <w:fldChar w:fldCharType="separate"/>
            </w:r>
            <w:r w:rsidRPr="003E267B">
              <w:t>Table 11</w:t>
            </w:r>
            <w:r w:rsidRPr="003E267B">
              <w:noBreakHyphen/>
              <w:t>1 System Interconnections</w:t>
            </w:r>
            <w:r w:rsidRPr="003E267B">
              <w:fldChar w:fldCharType="end"/>
            </w:r>
            <w:r w:rsidRPr="003E267B">
              <w:t>)</w:t>
            </w:r>
          </w:p>
        </w:tc>
      </w:tr>
    </w:tbl>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Pr="002C3786" w:rsidRDefault="00732C81" w:rsidP="00732C81">
      <w:pPr>
        <w:pStyle w:val="GSATitle-YESforTOC"/>
        <w:pageBreakBefore/>
      </w:pPr>
      <w:bookmarkStart w:id="3336" w:name="_Toc383429965"/>
      <w:bookmarkStart w:id="3337" w:name="_Toc385594406"/>
      <w:bookmarkStart w:id="3338" w:name="_Toc385594794"/>
      <w:bookmarkStart w:id="3339" w:name="_Toc385595182"/>
      <w:r w:rsidRPr="00AE3199">
        <w:rPr>
          <w:rFonts w:eastAsia="Times New Roman"/>
        </w:rPr>
        <w:t>SYSTEM SECURITY PLAN ATTACHMENTS</w:t>
      </w:r>
      <w:bookmarkEnd w:id="3336"/>
      <w:bookmarkEnd w:id="3337"/>
      <w:bookmarkEnd w:id="3338"/>
      <w:bookmarkEnd w:id="3339"/>
    </w:p>
    <w:p w:rsidR="00732C81" w:rsidRDefault="00732C81" w:rsidP="00732C81">
      <w:pPr>
        <w:pStyle w:val="GSAInstruction"/>
      </w:pPr>
      <w:r>
        <w:t xml:space="preserve">Instruction: Attach any additional documents that are referred to in </w:t>
      </w:r>
      <w:r w:rsidRPr="00C44092">
        <w:t xml:space="preserve">the </w:t>
      </w:r>
      <w:sdt>
        <w:sdtPr>
          <w:alias w:val="Information System Name"/>
          <w:tag w:val="informationsystemname"/>
          <w:id w:val="678619756"/>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35015614"/>
          <w:dataBinding w:xpath="/root[1]/companyinfo[1]/informationsystemabbreviation[1]" w:storeItemID="{44BEC3F7-CE87-4EB0-838F-88333877F166}"/>
          <w:text/>
        </w:sdtPr>
        <w:sdtEndPr/>
        <w:sdtContent>
          <w:r>
            <w:t>Information System Abbreviation</w:t>
          </w:r>
        </w:sdtContent>
      </w:sdt>
      <w:r>
        <w:t>)</w:t>
      </w:r>
      <w:r w:rsidRPr="00C44092">
        <w:t xml:space="preserve"> </w:t>
      </w:r>
      <w:r>
        <w:t xml:space="preserve">System Security Plan.  </w:t>
      </w:r>
      <w:r w:rsidRPr="009E7B17">
        <w:t xml:space="preserve">Documents </w:t>
      </w:r>
      <w:r>
        <w:t>and attachments should</w:t>
      </w:r>
      <w:r w:rsidRPr="009E7B17">
        <w:t xml:space="preserve"> provide the title, version, and exact file name, including the file extension</w:t>
      </w:r>
      <w:r>
        <w:t xml:space="preserve">. </w:t>
      </w:r>
      <w:r w:rsidRPr="00AF7AB4">
        <w:t>All attachments and associated documents must be delivered separately. No embedded documents will be accepted</w:t>
      </w:r>
      <w:r>
        <w:t>.</w:t>
      </w:r>
    </w:p>
    <w:p w:rsidR="00732C81" w:rsidRPr="00880092" w:rsidRDefault="00732C81" w:rsidP="00732C81">
      <w:pPr>
        <w:pStyle w:val="GSAInstruction"/>
      </w:pPr>
      <w:r>
        <w:t>Delete this and all other instructions from your final version of this document.</w:t>
      </w:r>
    </w:p>
    <w:p w:rsidR="00732C81" w:rsidRPr="005972CC" w:rsidRDefault="00732C81" w:rsidP="009512BB">
      <w:pPr>
        <w:pStyle w:val="Heading1"/>
        <w:widowControl w:val="0"/>
        <w:numPr>
          <w:ilvl w:val="0"/>
          <w:numId w:val="179"/>
        </w:numPr>
        <w:suppressAutoHyphens/>
        <w:spacing w:after="120"/>
      </w:pPr>
      <w:bookmarkStart w:id="3340" w:name="_Toc449543519"/>
      <w:bookmarkStart w:id="3341" w:name="_Toc468805103"/>
      <w:r w:rsidRPr="005972CC">
        <w:t>Attachments</w:t>
      </w:r>
      <w:bookmarkEnd w:id="3340"/>
      <w:bookmarkEnd w:id="3341"/>
    </w:p>
    <w:p w:rsidR="00732C81" w:rsidRPr="003B10AC" w:rsidRDefault="00732C81" w:rsidP="00732C81">
      <w:bookmarkStart w:id="3342" w:name="_Toc437345259"/>
      <w:r w:rsidRPr="003B10AC">
        <w:t xml:space="preserve">A recommended attachment file naming convention is provided in </w:t>
      </w:r>
      <w:r>
        <w:fldChar w:fldCharType="begin"/>
      </w:r>
      <w:r>
        <w:instrText xml:space="preserve"> REF _Ref444676077 \h </w:instrText>
      </w:r>
      <w:r>
        <w:fldChar w:fldCharType="separate"/>
      </w:r>
      <w:r>
        <w:t xml:space="preserve">Table </w:t>
      </w:r>
      <w:r>
        <w:rPr>
          <w:noProof/>
        </w:rPr>
        <w:t>15</w:t>
      </w:r>
      <w:r>
        <w:noBreakHyphen/>
      </w:r>
      <w:r>
        <w:rPr>
          <w:noProof/>
        </w:rPr>
        <w:t xml:space="preserve">1 </w:t>
      </w:r>
      <w:r w:rsidRPr="007A4D09">
        <w:t>Attachment File Naming Convention</w:t>
      </w:r>
      <w:r>
        <w:fldChar w:fldCharType="end"/>
      </w:r>
      <w:r w:rsidRPr="003B10AC">
        <w:t xml:space="preserve">. </w:t>
      </w:r>
      <w:r>
        <w:t xml:space="preserve"> </w:t>
      </w:r>
      <w:r w:rsidRPr="003B10AC">
        <w:t>Use this to generate names for the attachment files and to use in the Revision History tables that appear throughout this section. Make only the following additions/changes to Table 15.1:</w:t>
      </w:r>
    </w:p>
    <w:p w:rsidR="00732C81" w:rsidRPr="003B10AC" w:rsidRDefault="00732C81" w:rsidP="00732C81">
      <w:pPr>
        <w:pStyle w:val="ListBullet2"/>
      </w:pPr>
      <w:r w:rsidRPr="003E267B">
        <w:t xml:space="preserve">The first item, Information Security Policies and Procedures (ISPP),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rsidRPr="003E267B">
        <w:t>to differentiate between the additional documents using the “xx” po</w:t>
      </w:r>
      <w:r>
        <w:t xml:space="preserve">rtion of the File Name.  </w:t>
      </w:r>
      <w:r w:rsidRPr="00866E4D">
        <w:rPr>
          <w:rStyle w:val="GSAItalicEmphasisChar"/>
        </w:rPr>
        <w:t xml:space="preserve">Example </w:t>
      </w:r>
      <w:sdt>
        <w:sdtPr>
          <w:alias w:val="Information System Abbreviation"/>
          <w:tag w:val="informationsystemabbreviation"/>
          <w:id w:val="-76593312"/>
          <w:dataBinding w:xpath="/root[1]/companyinfo[1]/informationsystemabbreviation[1]" w:storeItemID="{44BEC3F7-CE87-4EB0-838F-88333877F166}"/>
          <w:text/>
        </w:sdtPr>
        <w:sdtEndPr/>
        <w:sdtContent>
          <w:r>
            <w:t>Information System Abbreviation</w:t>
          </w:r>
        </w:sdtContent>
      </w:sdt>
      <w:r w:rsidRPr="00866E4D">
        <w:rPr>
          <w:rStyle w:val="GSAItalicEmphasisChar"/>
        </w:rPr>
        <w:t xml:space="preserve"> A1 ISP xx v1.0</w:t>
      </w:r>
      <w:r>
        <w:t xml:space="preserve">.  </w:t>
      </w:r>
      <w:r w:rsidRPr="003E267B">
        <w:t>Delete the “xx” if there is only one attachment</w:t>
      </w:r>
      <w:r w:rsidRPr="003B10AC">
        <w:t>.</w:t>
      </w:r>
    </w:p>
    <w:p w:rsidR="00732C81" w:rsidRPr="003B10AC" w:rsidRDefault="00732C81" w:rsidP="00732C81">
      <w:pPr>
        <w:pStyle w:val="ListBullet2"/>
      </w:pPr>
      <w:r w:rsidRPr="003B10AC">
        <w:t>Enter the file extension for each attachment.</w:t>
      </w:r>
    </w:p>
    <w:p w:rsidR="00732C81" w:rsidRPr="00866E4D" w:rsidRDefault="00732C81" w:rsidP="00732C81">
      <w:pPr>
        <w:pStyle w:val="ListBullet2"/>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 xml:space="preserve"> </w:t>
      </w:r>
      <w:r w:rsidRPr="003B10AC">
        <w:t>In this table, it is a place-holder to show you where to enter Version Number in the File Name in the Revision History tables throughout this section.</w:t>
      </w:r>
    </w:p>
    <w:p w:rsidR="00732C81" w:rsidRDefault="00732C81" w:rsidP="00732C81">
      <w:pPr>
        <w:pStyle w:val="GSATableCaption"/>
      </w:pPr>
      <w:bookmarkStart w:id="3343" w:name="_Ref444676077"/>
      <w:bookmarkStart w:id="3344" w:name="_Ref444676093"/>
      <w:bookmarkStart w:id="3345" w:name="_Ref444676106"/>
      <w:bookmarkStart w:id="3346" w:name="_Toc455644925"/>
      <w:bookmarkStart w:id="3347" w:name="_Toc468805143"/>
      <w:r>
        <w:t xml:space="preserve">Table </w:t>
      </w:r>
      <w:fldSimple w:instr=" STYLEREF 1 \s ">
        <w:r>
          <w:rPr>
            <w:noProof/>
          </w:rPr>
          <w:t>15</w:t>
        </w:r>
      </w:fldSimple>
      <w:r>
        <w:noBreakHyphen/>
      </w:r>
      <w:fldSimple w:instr=" SEQ Table \* ARABIC \s 1 ">
        <w:r>
          <w:rPr>
            <w:noProof/>
          </w:rPr>
          <w:t>1</w:t>
        </w:r>
      </w:fldSimple>
      <w:r>
        <w:rPr>
          <w:noProof/>
        </w:rPr>
        <w:t xml:space="preserve">. </w:t>
      </w:r>
      <w:r>
        <w:t xml:space="preserve"> </w:t>
      </w:r>
      <w:r w:rsidRPr="007A4D09">
        <w:t>Attachment File Naming Convention</w:t>
      </w:r>
      <w:bookmarkEnd w:id="3342"/>
      <w:bookmarkEnd w:id="3343"/>
      <w:bookmarkEnd w:id="3344"/>
      <w:bookmarkEnd w:id="3345"/>
      <w:bookmarkEnd w:id="3346"/>
      <w:bookmarkEnd w:id="3347"/>
    </w:p>
    <w:tbl>
      <w:tblPr>
        <w:tblStyle w:val="TableGrid"/>
        <w:tblW w:w="5000" w:type="pct"/>
        <w:tblLook w:val="04A0" w:firstRow="1" w:lastRow="0" w:firstColumn="1" w:lastColumn="0" w:noHBand="0" w:noVBand="1"/>
      </w:tblPr>
      <w:tblGrid>
        <w:gridCol w:w="3145"/>
        <w:gridCol w:w="4320"/>
        <w:gridCol w:w="1885"/>
      </w:tblGrid>
      <w:tr w:rsidR="00732C81" w:rsidRPr="00B567BA" w:rsidTr="00963369">
        <w:trPr>
          <w:trHeight w:val="288"/>
        </w:trPr>
        <w:tc>
          <w:tcPr>
            <w:tcW w:w="1682" w:type="pct"/>
            <w:shd w:val="clear" w:color="auto" w:fill="DEEAF6" w:themeFill="accent1" w:themeFillTint="33"/>
          </w:tcPr>
          <w:p w:rsidR="00732C81" w:rsidRPr="00B567BA" w:rsidRDefault="00732C81" w:rsidP="00963369">
            <w:pPr>
              <w:pStyle w:val="GSATableHeading"/>
            </w:pPr>
            <w:r w:rsidRPr="00B567BA">
              <w:t>Attachment</w:t>
            </w:r>
          </w:p>
        </w:tc>
        <w:tc>
          <w:tcPr>
            <w:tcW w:w="2310" w:type="pct"/>
            <w:shd w:val="clear" w:color="auto" w:fill="DEEAF6" w:themeFill="accent1" w:themeFillTint="33"/>
          </w:tcPr>
          <w:p w:rsidR="00732C81" w:rsidRPr="00B567BA" w:rsidRDefault="00732C81" w:rsidP="00963369">
            <w:pPr>
              <w:pStyle w:val="GSATableHeading"/>
            </w:pPr>
            <w:r w:rsidRPr="00B567BA">
              <w:t>File Name</w:t>
            </w:r>
          </w:p>
        </w:tc>
        <w:tc>
          <w:tcPr>
            <w:tcW w:w="1008" w:type="pct"/>
            <w:shd w:val="clear" w:color="auto" w:fill="DEEAF6" w:themeFill="accent1" w:themeFillTint="33"/>
          </w:tcPr>
          <w:p w:rsidR="00732C81" w:rsidRPr="00B567BA" w:rsidRDefault="00732C81" w:rsidP="00963369">
            <w:pPr>
              <w:pStyle w:val="GSATableHeading"/>
            </w:pPr>
            <w:r w:rsidRPr="00B567BA">
              <w:t>File Extension</w:t>
            </w:r>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rsidRPr="00154A15">
              <w:t>Information Security Policies</w:t>
            </w:r>
            <w:r>
              <w:t xml:space="preserve"> and Procedures</w:t>
            </w:r>
          </w:p>
        </w:tc>
        <w:tc>
          <w:tcPr>
            <w:tcW w:w="2310" w:type="pct"/>
          </w:tcPr>
          <w:p w:rsidR="00732C81" w:rsidRPr="00154A15" w:rsidRDefault="00E36097" w:rsidP="00963369">
            <w:sdt>
              <w:sdtPr>
                <w:alias w:val="Information System Abbreviation"/>
                <w:tag w:val="informationsystemabbreviation"/>
                <w:id w:val="684480357"/>
                <w:dataBinding w:xpath="/root[1]/companyinfo[1]/informationsystemabbreviation[1]" w:storeItemID="{44BEC3F7-CE87-4EB0-838F-88333877F166}"/>
                <w:text/>
              </w:sdtPr>
              <w:sdtEndPr/>
              <w:sdtContent>
                <w:r w:rsidR="00732C81">
                  <w:t>Information System Abbreviation</w:t>
                </w:r>
              </w:sdtContent>
            </w:sdt>
            <w:r w:rsidR="00732C81">
              <w:t xml:space="preserve"> A1 ISP xx v1.0</w:t>
            </w:r>
          </w:p>
        </w:tc>
        <w:tc>
          <w:tcPr>
            <w:tcW w:w="1008" w:type="pct"/>
          </w:tcPr>
          <w:p w:rsidR="00732C81" w:rsidRDefault="00732C81" w:rsidP="00963369">
            <w:r>
              <w:t xml:space="preserve">. </w:t>
            </w:r>
            <w:sdt>
              <w:sdtPr>
                <w:id w:val="-692541657"/>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rsidRPr="00154A15">
              <w:t>User Guide</w:t>
            </w:r>
          </w:p>
        </w:tc>
        <w:tc>
          <w:tcPr>
            <w:tcW w:w="2310" w:type="pct"/>
          </w:tcPr>
          <w:p w:rsidR="00732C81" w:rsidRPr="00154A15" w:rsidRDefault="00E36097" w:rsidP="00963369">
            <w:sdt>
              <w:sdtPr>
                <w:alias w:val="Information System Abbreviation"/>
                <w:tag w:val="informationsystemabbreviation"/>
                <w:id w:val="-290602349"/>
                <w:dataBinding w:xpath="/root[1]/companyinfo[1]/informationsystemabbreviation[1]" w:storeItemID="{44BEC3F7-CE87-4EB0-838F-88333877F166}"/>
                <w:text/>
              </w:sdtPr>
              <w:sdtEndPr/>
              <w:sdtContent>
                <w:r w:rsidR="00732C81">
                  <w:t>Information System Abbreviation</w:t>
                </w:r>
              </w:sdtContent>
            </w:sdt>
            <w:r w:rsidR="00732C81">
              <w:t xml:space="preserve"> A2 UG v1.0</w:t>
            </w:r>
          </w:p>
        </w:tc>
        <w:tc>
          <w:tcPr>
            <w:tcW w:w="1008" w:type="pct"/>
          </w:tcPr>
          <w:p w:rsidR="00732C81" w:rsidRDefault="00732C81" w:rsidP="00963369">
            <w:r>
              <w:t xml:space="preserve">. </w:t>
            </w:r>
            <w:sdt>
              <w:sdtPr>
                <w:id w:val="1829476714"/>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t>E</w:t>
            </w:r>
            <w:r w:rsidRPr="00E0416A">
              <w:t>-Authentication Worksheet</w:t>
            </w:r>
          </w:p>
        </w:tc>
        <w:tc>
          <w:tcPr>
            <w:tcW w:w="2310" w:type="pct"/>
          </w:tcPr>
          <w:p w:rsidR="00732C81" w:rsidRPr="00E0416A" w:rsidRDefault="00E36097" w:rsidP="00963369">
            <w:sdt>
              <w:sdtPr>
                <w:alias w:val="Information System Abbreviation"/>
                <w:tag w:val="informationsystemabbreviation"/>
                <w:id w:val="256795823"/>
                <w:dataBinding w:xpath="/root[1]/companyinfo[1]/informationsystemabbreviation[1]" w:storeItemID="{44BEC3F7-CE87-4EB0-838F-88333877F166}"/>
                <w:text/>
              </w:sdtPr>
              <w:sdtEndPr/>
              <w:sdtContent>
                <w:r w:rsidR="00732C81">
                  <w:t>Information System Abbreviation</w:t>
                </w:r>
              </w:sdtContent>
            </w:sdt>
            <w:r w:rsidR="00732C81">
              <w:t xml:space="preserve"> A3 e-Auth v1.0</w:t>
            </w:r>
          </w:p>
        </w:tc>
        <w:tc>
          <w:tcPr>
            <w:tcW w:w="1008" w:type="pct"/>
          </w:tcPr>
          <w:p w:rsidR="00732C81" w:rsidRDefault="00732C81" w:rsidP="00963369">
            <w:r>
              <w:t xml:space="preserve">. </w:t>
            </w:r>
            <w:sdt>
              <w:sdtPr>
                <w:id w:val="1556815723"/>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Pr="00175178" w:rsidRDefault="00732C81" w:rsidP="00963369">
            <w:pPr>
              <w:pStyle w:val="GSATableHeadingLeftJustified"/>
            </w:pPr>
            <w:r w:rsidRPr="00E0416A">
              <w:t>PTA/PIA</w:t>
            </w:r>
          </w:p>
        </w:tc>
        <w:tc>
          <w:tcPr>
            <w:tcW w:w="2310" w:type="pct"/>
          </w:tcPr>
          <w:p w:rsidR="00732C81" w:rsidRPr="00E0416A" w:rsidRDefault="00E36097" w:rsidP="00963369">
            <w:sdt>
              <w:sdtPr>
                <w:alias w:val="Information System Abbreviation"/>
                <w:tag w:val="informationsystemabbreviation"/>
                <w:id w:val="1291169370"/>
                <w:dataBinding w:xpath="/root[1]/companyinfo[1]/informationsystemabbreviation[1]" w:storeItemID="{44BEC3F7-CE87-4EB0-838F-88333877F166}"/>
                <w:text/>
              </w:sdtPr>
              <w:sdtEndPr/>
              <w:sdtContent>
                <w:r w:rsidR="00732C81">
                  <w:t>Information System Abbreviation</w:t>
                </w:r>
              </w:sdtContent>
            </w:sdt>
            <w:r w:rsidR="00732C81">
              <w:t xml:space="preserve"> A4 PTA-PIA v1.0</w:t>
            </w:r>
          </w:p>
        </w:tc>
        <w:tc>
          <w:tcPr>
            <w:tcW w:w="1008" w:type="pct"/>
          </w:tcPr>
          <w:p w:rsidR="00732C81" w:rsidRDefault="00732C81" w:rsidP="00963369">
            <w:r>
              <w:t xml:space="preserve">. </w:t>
            </w:r>
            <w:sdt>
              <w:sdtPr>
                <w:id w:val="73560818"/>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rsidRPr="00744F91">
              <w:t>Rules of Behavior</w:t>
            </w:r>
          </w:p>
        </w:tc>
        <w:tc>
          <w:tcPr>
            <w:tcW w:w="2310" w:type="pct"/>
          </w:tcPr>
          <w:p w:rsidR="00732C81" w:rsidRPr="00744F91" w:rsidRDefault="00E36097" w:rsidP="00963369">
            <w:sdt>
              <w:sdtPr>
                <w:alias w:val="Information System Abbreviation"/>
                <w:tag w:val="informationsystemabbreviation"/>
                <w:id w:val="1882970777"/>
                <w:dataBinding w:xpath="/root[1]/companyinfo[1]/informationsystemabbreviation[1]" w:storeItemID="{44BEC3F7-CE87-4EB0-838F-88333877F166}"/>
                <w:text/>
              </w:sdtPr>
              <w:sdtEndPr/>
              <w:sdtContent>
                <w:r w:rsidR="00732C81">
                  <w:t>Information System Abbreviation</w:t>
                </w:r>
              </w:sdtContent>
            </w:sdt>
            <w:r w:rsidR="00732C81">
              <w:t xml:space="preserve"> A5 ROB v1.0</w:t>
            </w:r>
          </w:p>
        </w:tc>
        <w:tc>
          <w:tcPr>
            <w:tcW w:w="1008" w:type="pct"/>
          </w:tcPr>
          <w:p w:rsidR="00732C81" w:rsidRDefault="00732C81" w:rsidP="00963369">
            <w:r>
              <w:t xml:space="preserve">. </w:t>
            </w:r>
            <w:sdt>
              <w:sdtPr>
                <w:id w:val="819157984"/>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rsidRPr="00E0416A">
              <w:t>I</w:t>
            </w:r>
            <w:r>
              <w:t>nformation System</w:t>
            </w:r>
            <w:r w:rsidRPr="00E0416A">
              <w:t xml:space="preserve"> Contingency Plan</w:t>
            </w:r>
          </w:p>
        </w:tc>
        <w:tc>
          <w:tcPr>
            <w:tcW w:w="2310" w:type="pct"/>
          </w:tcPr>
          <w:p w:rsidR="00732C81" w:rsidRPr="00E0416A" w:rsidRDefault="00E36097" w:rsidP="00963369">
            <w:sdt>
              <w:sdtPr>
                <w:alias w:val="Information System Abbreviation"/>
                <w:tag w:val="informationsystemabbreviation"/>
                <w:id w:val="-1716959658"/>
                <w:dataBinding w:xpath="/root[1]/companyinfo[1]/informationsystemabbreviation[1]" w:storeItemID="{44BEC3F7-CE87-4EB0-838F-88333877F166}"/>
                <w:text/>
              </w:sdtPr>
              <w:sdtEndPr/>
              <w:sdtContent>
                <w:r w:rsidR="00732C81">
                  <w:t>Information System Abbreviation</w:t>
                </w:r>
              </w:sdtContent>
            </w:sdt>
            <w:r w:rsidR="00732C81">
              <w:t xml:space="preserve"> A6 ISCP v1.0</w:t>
            </w:r>
          </w:p>
        </w:tc>
        <w:tc>
          <w:tcPr>
            <w:tcW w:w="1008" w:type="pct"/>
          </w:tcPr>
          <w:p w:rsidR="00732C81" w:rsidRDefault="00732C81" w:rsidP="00963369">
            <w:r>
              <w:t xml:space="preserve">. </w:t>
            </w:r>
            <w:sdt>
              <w:sdtPr>
                <w:id w:val="-951788511"/>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rsidRPr="00E0416A">
              <w:t>Configuration Management Plan</w:t>
            </w:r>
          </w:p>
        </w:tc>
        <w:tc>
          <w:tcPr>
            <w:tcW w:w="2310" w:type="pct"/>
          </w:tcPr>
          <w:p w:rsidR="00732C81" w:rsidRPr="00E0416A" w:rsidRDefault="00E36097" w:rsidP="00963369">
            <w:sdt>
              <w:sdtPr>
                <w:alias w:val="Information System Abbreviation"/>
                <w:tag w:val="informationsystemabbreviation"/>
                <w:id w:val="-1761900660"/>
                <w:dataBinding w:xpath="/root[1]/companyinfo[1]/informationsystemabbreviation[1]" w:storeItemID="{44BEC3F7-CE87-4EB0-838F-88333877F166}"/>
                <w:text/>
              </w:sdtPr>
              <w:sdtEndPr/>
              <w:sdtContent>
                <w:r w:rsidR="00732C81">
                  <w:t>Information System Abbreviation</w:t>
                </w:r>
              </w:sdtContent>
            </w:sdt>
            <w:r w:rsidR="00732C81">
              <w:t xml:space="preserve"> A7 CMP v1.0</w:t>
            </w:r>
          </w:p>
        </w:tc>
        <w:tc>
          <w:tcPr>
            <w:tcW w:w="1008" w:type="pct"/>
          </w:tcPr>
          <w:p w:rsidR="00732C81" w:rsidRDefault="00732C81" w:rsidP="00963369">
            <w:r>
              <w:t xml:space="preserve">. </w:t>
            </w:r>
            <w:sdt>
              <w:sdtPr>
                <w:id w:val="1008409941"/>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rsidRPr="00E0416A">
              <w:t>Incident Response Plan</w:t>
            </w:r>
          </w:p>
        </w:tc>
        <w:tc>
          <w:tcPr>
            <w:tcW w:w="2310" w:type="pct"/>
          </w:tcPr>
          <w:p w:rsidR="00732C81" w:rsidRPr="00E0416A" w:rsidRDefault="00E36097" w:rsidP="00963369">
            <w:sdt>
              <w:sdtPr>
                <w:alias w:val="Information System Abbreviation"/>
                <w:tag w:val="informationsystemabbreviation"/>
                <w:id w:val="1300879396"/>
                <w:dataBinding w:xpath="/root[1]/companyinfo[1]/informationsystemabbreviation[1]" w:storeItemID="{44BEC3F7-CE87-4EB0-838F-88333877F166}"/>
                <w:text/>
              </w:sdtPr>
              <w:sdtEndPr/>
              <w:sdtContent>
                <w:r w:rsidR="00732C81">
                  <w:t>Information System Abbreviation</w:t>
                </w:r>
              </w:sdtContent>
            </w:sdt>
            <w:r w:rsidR="00732C81">
              <w:t xml:space="preserve"> A8 IRP v1.0</w:t>
            </w:r>
          </w:p>
        </w:tc>
        <w:tc>
          <w:tcPr>
            <w:tcW w:w="1008" w:type="pct"/>
          </w:tcPr>
          <w:p w:rsidR="00732C81" w:rsidRDefault="00732C81" w:rsidP="00963369">
            <w:r>
              <w:t xml:space="preserve">. </w:t>
            </w:r>
            <w:sdt>
              <w:sdtPr>
                <w:id w:val="24917422"/>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rsidRPr="00E0416A">
              <w:t xml:space="preserve">CIS </w:t>
            </w:r>
            <w:r>
              <w:t>Summary Report</w:t>
            </w:r>
          </w:p>
        </w:tc>
        <w:tc>
          <w:tcPr>
            <w:tcW w:w="2310" w:type="pct"/>
          </w:tcPr>
          <w:p w:rsidR="00732C81" w:rsidRPr="00E0416A" w:rsidRDefault="00E36097" w:rsidP="00963369">
            <w:sdt>
              <w:sdtPr>
                <w:alias w:val="Information System Abbreviation"/>
                <w:tag w:val="informationsystemabbreviation"/>
                <w:id w:val="-1438440100"/>
                <w:dataBinding w:xpath="/root[1]/companyinfo[1]/informationsystemabbreviation[1]" w:storeItemID="{44BEC3F7-CE87-4EB0-838F-88333877F166}"/>
                <w:text/>
              </w:sdtPr>
              <w:sdtEndPr/>
              <w:sdtContent>
                <w:r w:rsidR="00732C81">
                  <w:t>Information System Abbreviation</w:t>
                </w:r>
              </w:sdtContent>
            </w:sdt>
            <w:r w:rsidR="00732C81">
              <w:t xml:space="preserve"> A9 CIS Report v1.0</w:t>
            </w:r>
          </w:p>
        </w:tc>
        <w:tc>
          <w:tcPr>
            <w:tcW w:w="1008" w:type="pct"/>
          </w:tcPr>
          <w:p w:rsidR="00732C81" w:rsidRDefault="00732C81" w:rsidP="00963369">
            <w:r>
              <w:t xml:space="preserve">. </w:t>
            </w:r>
            <w:sdt>
              <w:sdtPr>
                <w:id w:val="1261024083"/>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rsidRPr="00E0416A">
              <w:t>CIS Work</w:t>
            </w:r>
            <w:r>
              <w:t>sheet</w:t>
            </w:r>
          </w:p>
        </w:tc>
        <w:tc>
          <w:tcPr>
            <w:tcW w:w="2310" w:type="pct"/>
          </w:tcPr>
          <w:p w:rsidR="00732C81" w:rsidRPr="00E0416A" w:rsidRDefault="00E36097" w:rsidP="00963369">
            <w:sdt>
              <w:sdtPr>
                <w:alias w:val="Information System Abbreviation"/>
                <w:tag w:val="informationsystemabbreviation"/>
                <w:id w:val="412595449"/>
                <w:dataBinding w:xpath="/root[1]/companyinfo[1]/informationsystemabbreviation[1]" w:storeItemID="{44BEC3F7-CE87-4EB0-838F-88333877F166}"/>
                <w:text/>
              </w:sdtPr>
              <w:sdtEndPr/>
              <w:sdtContent>
                <w:r w:rsidR="00732C81">
                  <w:t>Information System Abbreviation</w:t>
                </w:r>
              </w:sdtContent>
            </w:sdt>
            <w:r w:rsidR="00732C81">
              <w:t xml:space="preserve"> A9 CIS WSv1.0</w:t>
            </w:r>
          </w:p>
        </w:tc>
        <w:tc>
          <w:tcPr>
            <w:tcW w:w="1008" w:type="pct"/>
          </w:tcPr>
          <w:p w:rsidR="00732C81" w:rsidRDefault="00732C81" w:rsidP="00963369">
            <w:r>
              <w:t xml:space="preserve">. </w:t>
            </w:r>
            <w:sdt>
              <w:sdtPr>
                <w:id w:val="2123112176"/>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t>FIPS 199</w:t>
            </w:r>
          </w:p>
        </w:tc>
        <w:tc>
          <w:tcPr>
            <w:tcW w:w="2310" w:type="pct"/>
          </w:tcPr>
          <w:p w:rsidR="00732C81" w:rsidRDefault="00E36097" w:rsidP="00963369">
            <w:sdt>
              <w:sdtPr>
                <w:alias w:val="Information System Abbreviation"/>
                <w:tag w:val="informationsystemabbreviation"/>
                <w:id w:val="-575899194"/>
                <w:dataBinding w:xpath="/root[1]/companyinfo[1]/informationsystemabbreviation[1]" w:storeItemID="{44BEC3F7-CE87-4EB0-838F-88333877F166}"/>
                <w:text/>
              </w:sdtPr>
              <w:sdtEndPr/>
              <w:sdtContent>
                <w:r w:rsidR="00732C81">
                  <w:t>Information System Abbreviation</w:t>
                </w:r>
              </w:sdtContent>
            </w:sdt>
            <w:r w:rsidR="00732C81">
              <w:t xml:space="preserve"> A10 FIPS v1.0</w:t>
            </w:r>
          </w:p>
        </w:tc>
        <w:tc>
          <w:tcPr>
            <w:tcW w:w="1008" w:type="pct"/>
          </w:tcPr>
          <w:p w:rsidR="00732C81" w:rsidRDefault="00732C81" w:rsidP="00963369">
            <w:r>
              <w:t xml:space="preserve">. </w:t>
            </w:r>
            <w:sdt>
              <w:sdtPr>
                <w:id w:val="-1651208161"/>
                <w:showingPlcHdr/>
                <w:text/>
              </w:sdtPr>
              <w:sdtEndPr/>
              <w:sdtContent>
                <w:r w:rsidRPr="002D7D9B">
                  <w:rPr>
                    <w:rStyle w:val="PlaceholderText"/>
                  </w:rPr>
                  <w:t xml:space="preserve">enter </w:t>
                </w:r>
                <w:r>
                  <w:rPr>
                    <w:rStyle w:val="PlaceholderText"/>
                  </w:rPr>
                  <w:t>extension</w:t>
                </w:r>
              </w:sdtContent>
            </w:sdt>
          </w:p>
        </w:tc>
      </w:tr>
      <w:tr w:rsidR="00732C81" w:rsidTr="00963369">
        <w:trPr>
          <w:trHeight w:val="288"/>
        </w:trPr>
        <w:tc>
          <w:tcPr>
            <w:tcW w:w="1682" w:type="pct"/>
            <w:shd w:val="clear" w:color="auto" w:fill="DEEAF6" w:themeFill="accent1" w:themeFillTint="33"/>
          </w:tcPr>
          <w:p w:rsidR="00732C81" w:rsidRDefault="00732C81" w:rsidP="00963369">
            <w:pPr>
              <w:pStyle w:val="GSATableHeadingLeftJustified"/>
            </w:pPr>
            <w:r w:rsidRPr="003641AD">
              <w:t>I</w:t>
            </w:r>
            <w:r>
              <w:t>nventory</w:t>
            </w:r>
          </w:p>
        </w:tc>
        <w:tc>
          <w:tcPr>
            <w:tcW w:w="2310" w:type="pct"/>
          </w:tcPr>
          <w:p w:rsidR="00732C81" w:rsidRDefault="00E36097" w:rsidP="00963369">
            <w:sdt>
              <w:sdtPr>
                <w:alias w:val="Information System Abbreviation"/>
                <w:tag w:val="informationsystemabbreviation"/>
                <w:id w:val="1638539493"/>
                <w:dataBinding w:xpath="/root[1]/companyinfo[1]/informationsystemabbreviation[1]" w:storeItemID="{44BEC3F7-CE87-4EB0-838F-88333877F166}"/>
                <w:text/>
              </w:sdtPr>
              <w:sdtEndPr/>
              <w:sdtContent>
                <w:r w:rsidR="00732C81">
                  <w:t>Information System Abbreviation</w:t>
                </w:r>
              </w:sdtContent>
            </w:sdt>
            <w:r w:rsidR="00732C81">
              <w:t xml:space="preserve"> A13 INV v1.0</w:t>
            </w:r>
          </w:p>
        </w:tc>
        <w:tc>
          <w:tcPr>
            <w:tcW w:w="1008" w:type="pct"/>
          </w:tcPr>
          <w:p w:rsidR="00732C81" w:rsidRDefault="00732C81" w:rsidP="00963369">
            <w:r>
              <w:t xml:space="preserve">. </w:t>
            </w:r>
            <w:sdt>
              <w:sdtPr>
                <w:id w:val="-445928244"/>
                <w:showingPlcHdr/>
                <w:text/>
              </w:sdtPr>
              <w:sdtEndPr/>
              <w:sdtContent>
                <w:r w:rsidRPr="002D7D9B">
                  <w:rPr>
                    <w:rStyle w:val="PlaceholderText"/>
                  </w:rPr>
                  <w:t xml:space="preserve">enter </w:t>
                </w:r>
                <w:r>
                  <w:rPr>
                    <w:rStyle w:val="PlaceholderText"/>
                  </w:rPr>
                  <w:t>extension</w:t>
                </w:r>
              </w:sdtContent>
            </w:sdt>
          </w:p>
        </w:tc>
      </w:tr>
    </w:tbl>
    <w:p w:rsidR="00732C81" w:rsidRDefault="00732C81" w:rsidP="00732C81"/>
    <w:p w:rsidR="00732C81" w:rsidRPr="009C7693" w:rsidRDefault="00732C81" w:rsidP="009512BB">
      <w:pPr>
        <w:pStyle w:val="Heading2"/>
        <w:keepNext/>
        <w:keepLines/>
        <w:widowControl w:val="0"/>
        <w:numPr>
          <w:ilvl w:val="1"/>
          <w:numId w:val="179"/>
        </w:numPr>
        <w:suppressAutoHyphens/>
        <w:spacing w:before="240" w:beforeAutospacing="0" w:after="120" w:afterAutospacing="0"/>
      </w:pPr>
      <w:bookmarkStart w:id="3348" w:name="_Toc383429966"/>
      <w:bookmarkStart w:id="3349" w:name="_Toc383433327"/>
      <w:bookmarkStart w:id="3350" w:name="_Toc383444755"/>
      <w:bookmarkStart w:id="3351" w:name="_Toc385594407"/>
      <w:bookmarkStart w:id="3352" w:name="_Toc385594795"/>
      <w:bookmarkStart w:id="3353" w:name="_Toc385595183"/>
      <w:bookmarkStart w:id="3354" w:name="_Toc388621024"/>
      <w:bookmarkStart w:id="3355" w:name="_Toc449543520"/>
      <w:bookmarkStart w:id="3356" w:name="_Toc468805104"/>
      <w:r w:rsidRPr="00EA093C">
        <w:t xml:space="preserve">ATTACHMENT 1 - </w:t>
      </w:r>
      <w:r w:rsidRPr="009C7693">
        <w:t>Information Security Polic</w:t>
      </w:r>
      <w:r>
        <w:t>ies</w:t>
      </w:r>
      <w:r w:rsidRPr="009C7693">
        <w:t xml:space="preserve"> and Procedures</w:t>
      </w:r>
      <w:bookmarkEnd w:id="3348"/>
      <w:bookmarkEnd w:id="3349"/>
      <w:bookmarkEnd w:id="3350"/>
      <w:bookmarkEnd w:id="3351"/>
      <w:bookmarkEnd w:id="3352"/>
      <w:bookmarkEnd w:id="3353"/>
      <w:bookmarkEnd w:id="3354"/>
      <w:bookmarkEnd w:id="3355"/>
      <w:bookmarkEnd w:id="3356"/>
    </w:p>
    <w:p w:rsidR="00732C81" w:rsidRDefault="00732C81" w:rsidP="00732C81">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Maintain a current Revision History in the table below.</w:t>
      </w:r>
    </w:p>
    <w:p w:rsidR="00732C81" w:rsidRDefault="00732C81" w:rsidP="00732C81"/>
    <w:p w:rsidR="00732C81" w:rsidRPr="00D777F3" w:rsidRDefault="00732C81" w:rsidP="00732C81">
      <w:pPr>
        <w:pStyle w:val="GSATitleCoverPage"/>
      </w:pPr>
      <w:r w:rsidRPr="00D777F3">
        <w:t>Information Security Polic</w:t>
      </w:r>
      <w:r>
        <w:t>ies</w:t>
      </w:r>
      <w:r w:rsidRPr="00D777F3">
        <w:t xml:space="preserve"> and Procedures </w:t>
      </w:r>
      <w:r w:rsidRPr="00D777F3">
        <w:br/>
        <w:t>Revision History</w:t>
      </w:r>
    </w:p>
    <w:sdt>
      <w:sdtPr>
        <w:rPr>
          <w:rFonts w:eastAsia="Lucida Sans Unicode"/>
          <w:b w:val="0"/>
          <w:color w:val="000000"/>
          <w:spacing w:val="-5"/>
          <w:kern w:val="20"/>
          <w:sz w:val="22"/>
          <w:szCs w:val="24"/>
          <w:lang w:eastAsia="en-US"/>
        </w:rPr>
        <w:id w:val="75257148"/>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277F01" w:rsidTr="00963369">
            <w:trPr>
              <w:cantSplit/>
              <w:trHeight w:val="288"/>
              <w:tblHeader/>
              <w:jc w:val="center"/>
            </w:trPr>
            <w:tc>
              <w:tcPr>
                <w:tcW w:w="811" w:type="pct"/>
                <w:shd w:val="clear" w:color="auto" w:fill="DEEAF6" w:themeFill="accent1" w:themeFillTint="33"/>
                <w:vAlign w:val="center"/>
              </w:tcPr>
              <w:p w:rsidR="00732C81" w:rsidRPr="00277F01" w:rsidRDefault="00732C81" w:rsidP="00963369">
                <w:pPr>
                  <w:pStyle w:val="GSATableHeading"/>
                </w:pPr>
                <w:r w:rsidRPr="00277F01">
                  <w:t>Date</w:t>
                </w:r>
              </w:p>
            </w:tc>
            <w:tc>
              <w:tcPr>
                <w:tcW w:w="2299" w:type="pct"/>
                <w:shd w:val="clear" w:color="auto" w:fill="DEEAF6" w:themeFill="accent1" w:themeFillTint="33"/>
                <w:vAlign w:val="center"/>
              </w:tcPr>
              <w:p w:rsidR="00732C81" w:rsidRPr="00277F01" w:rsidRDefault="00732C81" w:rsidP="00963369">
                <w:pPr>
                  <w:pStyle w:val="GSATableHeading"/>
                </w:pPr>
                <w:r w:rsidRPr="00277F01">
                  <w:t>File Name and Extension</w:t>
                </w:r>
              </w:p>
            </w:tc>
            <w:tc>
              <w:tcPr>
                <w:tcW w:w="738" w:type="pct"/>
                <w:shd w:val="clear" w:color="auto" w:fill="DEEAF6" w:themeFill="accent1" w:themeFillTint="33"/>
                <w:vAlign w:val="center"/>
              </w:tcPr>
              <w:p w:rsidR="00732C81" w:rsidRPr="00277F01" w:rsidRDefault="00732C81" w:rsidP="00963369">
                <w:pPr>
                  <w:pStyle w:val="GSATableHeading"/>
                </w:pPr>
                <w:r w:rsidRPr="00277F01">
                  <w:t xml:space="preserve">Version </w:t>
                </w:r>
              </w:p>
            </w:tc>
            <w:tc>
              <w:tcPr>
                <w:tcW w:w="1152" w:type="pct"/>
                <w:shd w:val="clear" w:color="auto" w:fill="DEEAF6" w:themeFill="accent1" w:themeFillTint="33"/>
                <w:vAlign w:val="center"/>
              </w:tcPr>
              <w:p w:rsidR="00732C81" w:rsidRPr="00277F01" w:rsidRDefault="00732C81" w:rsidP="00963369">
                <w:pPr>
                  <w:pStyle w:val="GSATableHeading"/>
                </w:pPr>
                <w:r w:rsidRPr="00277F01">
                  <w:t>Comments</w:t>
                </w:r>
              </w:p>
            </w:tc>
          </w:tr>
          <w:tr w:rsidR="00732C81" w:rsidRPr="003614F0" w:rsidTr="00963369">
            <w:trPr>
              <w:cantSplit/>
              <w:trHeight w:val="288"/>
              <w:jc w:val="center"/>
            </w:trPr>
            <w:sdt>
              <w:sdtPr>
                <w:alias w:val="Revision Date"/>
                <w:tag w:val="revisiondate"/>
                <w:id w:val="1170983643"/>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1356387963"/>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A1 ISP v1 0.ext</w:t>
                </w:r>
              </w:p>
            </w:tc>
            <w:sdt>
              <w:sdtPr>
                <w:id w:val="-358127414"/>
                <w:text/>
              </w:sdtPr>
              <w:sdtEndPr/>
              <w:sdtContent>
                <w:tc>
                  <w:tcPr>
                    <w:tcW w:w="738" w:type="pct"/>
                  </w:tcPr>
                  <w:p w:rsidR="00732C81" w:rsidRPr="003614F0" w:rsidRDefault="00732C81" w:rsidP="00963369">
                    <w:pPr>
                      <w:pStyle w:val="GSATableText"/>
                    </w:pPr>
                    <w:r w:rsidDel="00883A15">
                      <w:t>1.0</w:t>
                    </w:r>
                  </w:p>
                </w:tc>
              </w:sdtContent>
            </w:sdt>
            <w:sdt>
              <w:sdtPr>
                <w:id w:val="1994221855"/>
              </w:sdtPr>
              <w:sdtEndPr/>
              <w:sdtContent>
                <w:sdt>
                  <w:sdtPr>
                    <w:alias w:val="Revision Comment"/>
                    <w:tag w:val="revisioncomment"/>
                    <w:id w:val="344291487"/>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586656132"/>
            </w:sdtPr>
            <w:sdtEndPr/>
            <w:sdtContent>
              <w:tr w:rsidR="00732C81" w:rsidRPr="003614F0" w:rsidTr="00963369">
                <w:trPr>
                  <w:cantSplit/>
                  <w:trHeight w:val="288"/>
                  <w:jc w:val="center"/>
                </w:trPr>
                <w:sdt>
                  <w:sdtPr>
                    <w:alias w:val="Revision Date"/>
                    <w:tag w:val="revisiondate"/>
                    <w:id w:val="-1531247502"/>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847364248"/>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231238798"/>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417679138"/>
                  </w:sdtPr>
                  <w:sdtEndPr/>
                  <w:sdtContent>
                    <w:sdt>
                      <w:sdtPr>
                        <w:id w:val="-1848931830"/>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1049305705"/>
            </w:sdtPr>
            <w:sdtEndPr/>
            <w:sdtContent>
              <w:tr w:rsidR="00732C81" w:rsidRPr="003614F0" w:rsidTr="00963369">
                <w:trPr>
                  <w:cantSplit/>
                  <w:trHeight w:val="288"/>
                  <w:jc w:val="center"/>
                </w:trPr>
                <w:sdt>
                  <w:sdtPr>
                    <w:alias w:val="Revision Date"/>
                    <w:tag w:val="revisiondate"/>
                    <w:id w:val="2110622174"/>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497538479"/>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444541899"/>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872675397"/>
                  </w:sdtPr>
                  <w:sdtEndPr/>
                  <w:sdtContent>
                    <w:sdt>
                      <w:sdtPr>
                        <w:id w:val="1935391108"/>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sdtContent>
    </w:sdt>
    <w:p w:rsidR="00732C81" w:rsidRDefault="00732C81" w:rsidP="00732C81"/>
    <w:p w:rsidR="00732C81" w:rsidRDefault="00732C81" w:rsidP="00732C81">
      <w:r>
        <w:t>Additional Comments:</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Pr="004F0C88" w:rsidRDefault="00732C81" w:rsidP="00732C81"/>
    <w:p w:rsidR="00732C81" w:rsidRDefault="00732C81" w:rsidP="009512BB">
      <w:pPr>
        <w:pStyle w:val="Heading2"/>
        <w:keepNext/>
        <w:keepLines/>
        <w:widowControl w:val="0"/>
        <w:numPr>
          <w:ilvl w:val="1"/>
          <w:numId w:val="179"/>
        </w:numPr>
        <w:suppressAutoHyphens/>
        <w:spacing w:before="240" w:beforeAutospacing="0" w:after="120" w:afterAutospacing="0"/>
      </w:pPr>
      <w:bookmarkStart w:id="3357" w:name="_Toc383429967"/>
      <w:bookmarkStart w:id="3358" w:name="_Toc383433328"/>
      <w:bookmarkStart w:id="3359" w:name="_Toc383444756"/>
      <w:bookmarkStart w:id="3360" w:name="_Toc385594408"/>
      <w:bookmarkStart w:id="3361" w:name="_Toc385594796"/>
      <w:bookmarkStart w:id="3362" w:name="_Toc385595184"/>
      <w:bookmarkStart w:id="3363" w:name="_Toc388621025"/>
      <w:bookmarkStart w:id="3364" w:name="_Toc449543521"/>
      <w:bookmarkStart w:id="3365" w:name="_Toc468805105"/>
      <w:r w:rsidRPr="00154A15">
        <w:t>ATTACHMENT 2 -</w:t>
      </w:r>
      <w:r>
        <w:t xml:space="preserve"> </w:t>
      </w:r>
      <w:r w:rsidRPr="00154A15">
        <w:t>User Guide</w:t>
      </w:r>
      <w:bookmarkEnd w:id="3357"/>
      <w:bookmarkEnd w:id="3358"/>
      <w:bookmarkEnd w:id="3359"/>
      <w:bookmarkEnd w:id="3360"/>
      <w:bookmarkEnd w:id="3361"/>
      <w:bookmarkEnd w:id="3362"/>
      <w:bookmarkEnd w:id="3363"/>
      <w:bookmarkEnd w:id="3364"/>
      <w:bookmarkEnd w:id="3365"/>
    </w:p>
    <w:p w:rsidR="00732C81" w:rsidRDefault="00732C81" w:rsidP="00732C81">
      <w:bookmarkStart w:id="3366" w:name="_Toc383429968"/>
      <w:bookmarkStart w:id="3367" w:name="_Toc383433329"/>
      <w:bookmarkStart w:id="3368" w:name="_Toc383444757"/>
      <w:bookmarkStart w:id="3369" w:name="_Toc385594409"/>
      <w:bookmarkStart w:id="3370" w:name="_Toc385594797"/>
      <w:bookmarkStart w:id="3371" w:name="_Toc385595185"/>
      <w:bookmarkStart w:id="3372" w:name="_Toc388621026"/>
      <w:r>
        <w:t>All Authorization Packages</w:t>
      </w:r>
      <w:r w:rsidRPr="00807F7D">
        <w:t xml:space="preserve"> must include </w:t>
      </w:r>
      <w:r>
        <w:t>a User Guide attachment, which will be reviewed for quality. Maintain a current Revision History in the table below.</w:t>
      </w:r>
    </w:p>
    <w:p w:rsidR="00732C81" w:rsidRDefault="00732C81" w:rsidP="00732C81"/>
    <w:p w:rsidR="00732C81" w:rsidRPr="00D777F3" w:rsidRDefault="00732C81" w:rsidP="00732C81">
      <w:pPr>
        <w:pStyle w:val="GSATitleCoverPage"/>
      </w:pPr>
      <w:r w:rsidRPr="00D777F3">
        <w:t>User Guide Revision History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3614F0" w:rsidTr="00963369">
        <w:trPr>
          <w:cantSplit/>
          <w:trHeight w:val="288"/>
          <w:tblHeader/>
          <w:jc w:val="center"/>
        </w:trPr>
        <w:tc>
          <w:tcPr>
            <w:tcW w:w="811" w:type="pct"/>
            <w:shd w:val="clear" w:color="auto" w:fill="DEEAF6" w:themeFill="accent1" w:themeFillTint="33"/>
            <w:vAlign w:val="center"/>
          </w:tcPr>
          <w:p w:rsidR="00732C81" w:rsidRPr="003614F0" w:rsidRDefault="00732C81" w:rsidP="00963369">
            <w:pPr>
              <w:pStyle w:val="GSATableHeading"/>
            </w:pPr>
            <w:r w:rsidRPr="003614F0">
              <w:t>Date</w:t>
            </w:r>
          </w:p>
        </w:tc>
        <w:tc>
          <w:tcPr>
            <w:tcW w:w="2299" w:type="pct"/>
            <w:shd w:val="clear" w:color="auto" w:fill="DEEAF6" w:themeFill="accent1" w:themeFillTint="33"/>
            <w:vAlign w:val="center"/>
          </w:tcPr>
          <w:p w:rsidR="00732C81" w:rsidRPr="003614F0" w:rsidRDefault="00732C81" w:rsidP="00963369">
            <w:pPr>
              <w:pStyle w:val="GSATableHeading"/>
            </w:pPr>
            <w:r>
              <w:t>File Name and Extension</w:t>
            </w:r>
          </w:p>
        </w:tc>
        <w:tc>
          <w:tcPr>
            <w:tcW w:w="738" w:type="pct"/>
            <w:shd w:val="clear" w:color="auto" w:fill="DEEAF6" w:themeFill="accent1" w:themeFillTint="33"/>
            <w:vAlign w:val="center"/>
          </w:tcPr>
          <w:p w:rsidR="00732C81" w:rsidRPr="003614F0" w:rsidRDefault="00732C81" w:rsidP="00963369">
            <w:pPr>
              <w:pStyle w:val="GSATableHeading"/>
            </w:pPr>
            <w:r w:rsidRPr="003614F0">
              <w:t xml:space="preserve">Version </w:t>
            </w:r>
          </w:p>
        </w:tc>
        <w:tc>
          <w:tcPr>
            <w:tcW w:w="1152" w:type="pct"/>
            <w:shd w:val="clear" w:color="auto" w:fill="DEEAF6" w:themeFill="accent1" w:themeFillTint="33"/>
            <w:vAlign w:val="center"/>
          </w:tcPr>
          <w:p w:rsidR="00732C81" w:rsidRPr="003614F0" w:rsidRDefault="00732C81" w:rsidP="00963369">
            <w:pPr>
              <w:pStyle w:val="GSATableHeading"/>
            </w:pPr>
            <w:r>
              <w:t>Comments</w:t>
            </w:r>
          </w:p>
        </w:tc>
      </w:tr>
      <w:tr w:rsidR="00732C81" w:rsidRPr="003614F0" w:rsidTr="00963369">
        <w:trPr>
          <w:cantSplit/>
          <w:trHeight w:val="288"/>
          <w:jc w:val="center"/>
        </w:trPr>
        <w:sdt>
          <w:sdtPr>
            <w:alias w:val="Revision Date"/>
            <w:tag w:val="revisiondate"/>
            <w:id w:val="-1496250019"/>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1483191943"/>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A2 UG v1 0.ext</w:t>
            </w:r>
          </w:p>
        </w:tc>
        <w:sdt>
          <w:sdtPr>
            <w:id w:val="-191385352"/>
            <w:text/>
          </w:sdtPr>
          <w:sdtEndPr/>
          <w:sdtContent>
            <w:tc>
              <w:tcPr>
                <w:tcW w:w="738" w:type="pct"/>
              </w:tcPr>
              <w:p w:rsidR="00732C81" w:rsidRPr="003614F0" w:rsidRDefault="00732C81" w:rsidP="00963369">
                <w:pPr>
                  <w:pStyle w:val="GSATableText"/>
                </w:pPr>
                <w:r w:rsidDel="00883A15">
                  <w:t>1.0</w:t>
                </w:r>
              </w:p>
            </w:tc>
          </w:sdtContent>
        </w:sdt>
        <w:sdt>
          <w:sdtPr>
            <w:id w:val="-1989775445"/>
          </w:sdtPr>
          <w:sdtEndPr/>
          <w:sdtContent>
            <w:sdt>
              <w:sdtPr>
                <w:id w:val="1379969848"/>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1816799032"/>
        </w:sdtPr>
        <w:sdtEndPr/>
        <w:sdtContent>
          <w:tr w:rsidR="00732C81" w:rsidRPr="003614F0" w:rsidTr="00963369">
            <w:trPr>
              <w:cantSplit/>
              <w:trHeight w:val="288"/>
              <w:jc w:val="center"/>
            </w:trPr>
            <w:sdt>
              <w:sdtPr>
                <w:alias w:val="Revision Date"/>
                <w:tag w:val="revisiondate"/>
                <w:id w:val="-822970519"/>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669131574"/>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868053241"/>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74730073"/>
              </w:sdtPr>
              <w:sdtEndPr/>
              <w:sdtContent>
                <w:sdt>
                  <w:sdtPr>
                    <w:id w:val="-2098164891"/>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269351809"/>
        </w:sdtPr>
        <w:sdtEndPr/>
        <w:sdtContent>
          <w:tr w:rsidR="00732C81" w:rsidRPr="003614F0" w:rsidTr="00963369">
            <w:trPr>
              <w:cantSplit/>
              <w:trHeight w:val="288"/>
              <w:jc w:val="center"/>
            </w:trPr>
            <w:sdt>
              <w:sdtPr>
                <w:alias w:val="Revision Date"/>
                <w:tag w:val="revisiondate"/>
                <w:id w:val="-325137371"/>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539399304"/>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980061124"/>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636218506"/>
              </w:sdtPr>
              <w:sdtEndPr/>
              <w:sdtContent>
                <w:sdt>
                  <w:sdtPr>
                    <w:id w:val="-684901050"/>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p w:rsidR="00732C81" w:rsidRPr="00807F7D" w:rsidRDefault="00732C81" w:rsidP="00732C81"/>
    <w:p w:rsidR="00732C81" w:rsidRDefault="00732C81" w:rsidP="00732C81">
      <w:r>
        <w:t>Additional Comments:</w:t>
      </w:r>
      <w:r w:rsidRPr="00F832E3">
        <w:t xml:space="preserve">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373" w:name="_Toc468805106"/>
      <w:bookmarkStart w:id="3374" w:name="_Ref437328181"/>
      <w:bookmarkStart w:id="3375" w:name="_Toc449543522"/>
      <w:r w:rsidRPr="00E0416A">
        <w:t xml:space="preserve">ATTACHMENT 3 </w:t>
      </w:r>
      <w:r>
        <w:t>– E-</w:t>
      </w:r>
      <w:r w:rsidRPr="00425508">
        <w:t>Authentication</w:t>
      </w:r>
      <w:bookmarkEnd w:id="3373"/>
      <w:r w:rsidRPr="00425508">
        <w:t xml:space="preserve"> </w:t>
      </w:r>
      <w:bookmarkEnd w:id="3366"/>
      <w:bookmarkEnd w:id="3367"/>
      <w:bookmarkEnd w:id="3368"/>
      <w:bookmarkEnd w:id="3369"/>
      <w:bookmarkEnd w:id="3370"/>
      <w:bookmarkEnd w:id="3371"/>
      <w:bookmarkEnd w:id="3372"/>
      <w:bookmarkEnd w:id="3374"/>
      <w:bookmarkEnd w:id="3375"/>
    </w:p>
    <w:p w:rsidR="00732C81" w:rsidRDefault="00732C81" w:rsidP="00732C81">
      <w:bookmarkStart w:id="3376" w:name="_Toc383429969"/>
      <w:bookmarkStart w:id="3377" w:name="_Toc383433330"/>
      <w:bookmarkStart w:id="3378" w:name="_Toc383444758"/>
      <w:bookmarkStart w:id="3379" w:name="_Toc385594410"/>
      <w:bookmarkStart w:id="3380" w:name="_Toc385594798"/>
      <w:bookmarkStart w:id="3381" w:name="_Toc385595186"/>
      <w:bookmarkStart w:id="3382" w:name="_Toc388621027"/>
      <w:r>
        <w:t>All Authorization Packages</w:t>
      </w:r>
      <w:r w:rsidRPr="00807F7D">
        <w:t xml:space="preserve"> must include </w:t>
      </w:r>
      <w:r>
        <w:t>an E-</w:t>
      </w:r>
      <w:r w:rsidRPr="00DD7CF1">
        <w:t xml:space="preserve">Authentication </w:t>
      </w:r>
      <w:r>
        <w:t>attachment, which will be reviewed for quality. Maintain a current Revision History in the table below.</w:t>
      </w:r>
    </w:p>
    <w:p w:rsidR="00732C81" w:rsidRPr="00531AAD" w:rsidRDefault="00732C81" w:rsidP="00732C81">
      <w:r>
        <w:t>The E-</w:t>
      </w:r>
      <w:r w:rsidRPr="00DD7CF1">
        <w:t xml:space="preserve">Authentication Template can be found on </w:t>
      </w:r>
      <w:r>
        <w:t>the following FedRAMP website</w:t>
      </w:r>
      <w:r w:rsidRPr="00DD7CF1">
        <w:t xml:space="preserve"> page: </w:t>
      </w:r>
      <w:hyperlink r:id="rId81" w:history="1">
        <w:r w:rsidRPr="00026293">
          <w:rPr>
            <w:rStyle w:val="Hyperlink"/>
          </w:rPr>
          <w:t>https://www.fedramp.gov/resources/templates-2016/</w:t>
        </w:r>
      </w:hyperlink>
      <w:r>
        <w:t xml:space="preserve"> </w:t>
      </w:r>
    </w:p>
    <w:p w:rsidR="00732C81" w:rsidRDefault="00732C81" w:rsidP="00732C81">
      <w:r>
        <w:t>The E-</w:t>
      </w:r>
      <w:r w:rsidRPr="00DD7CF1">
        <w:t xml:space="preserve">Authentication </w:t>
      </w:r>
      <w:r>
        <w:t>Template explains t</w:t>
      </w:r>
      <w:r w:rsidRPr="002D3C0B">
        <w:t xml:space="preserve">he objective for selecting the appropriate </w:t>
      </w:r>
      <w:r>
        <w:t>E-Authentication</w:t>
      </w:r>
      <w:r w:rsidRPr="002D3C0B">
        <w:t xml:space="preserve"> level for the candidate system</w:t>
      </w:r>
      <w:r>
        <w:t>.</w:t>
      </w:r>
      <w:r w:rsidRPr="002D3C0B">
        <w:t xml:space="preserve"> Guidance on selecting the system authentication technology solution is available in NIST SP 800-63, Revision 1, Electronic Authentication Guideline.</w:t>
      </w:r>
    </w:p>
    <w:p w:rsidR="00732C81" w:rsidRDefault="00732C81" w:rsidP="00732C81"/>
    <w:p w:rsidR="00732C81" w:rsidRPr="00D777F3" w:rsidRDefault="00732C81" w:rsidP="00732C81">
      <w:pPr>
        <w:pStyle w:val="GSATitleCoverPage"/>
      </w:pPr>
      <w:r>
        <w:t>E</w:t>
      </w:r>
      <w:r w:rsidRPr="00D777F3">
        <w:t>-Authentication Revision History</w:t>
      </w:r>
    </w:p>
    <w:sdt>
      <w:sdtPr>
        <w:rPr>
          <w:rFonts w:eastAsia="Lucida Sans Unicode"/>
          <w:b w:val="0"/>
          <w:color w:val="000000"/>
          <w:spacing w:val="-5"/>
          <w:kern w:val="20"/>
          <w:sz w:val="22"/>
          <w:szCs w:val="24"/>
          <w:lang w:eastAsia="en-US"/>
        </w:rPr>
        <w:id w:val="1889536385"/>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277F01" w:rsidTr="00963369">
            <w:trPr>
              <w:cantSplit/>
              <w:trHeight w:val="288"/>
              <w:tblHeader/>
              <w:jc w:val="center"/>
            </w:trPr>
            <w:tc>
              <w:tcPr>
                <w:tcW w:w="811" w:type="pct"/>
                <w:shd w:val="clear" w:color="auto" w:fill="DEEAF6" w:themeFill="accent1" w:themeFillTint="33"/>
                <w:vAlign w:val="center"/>
              </w:tcPr>
              <w:p w:rsidR="00732C81" w:rsidRPr="00277F01" w:rsidRDefault="00732C81" w:rsidP="00963369">
                <w:pPr>
                  <w:pStyle w:val="GSATableHeading"/>
                </w:pPr>
                <w:r w:rsidRPr="00277F01">
                  <w:t>Date</w:t>
                </w:r>
              </w:p>
            </w:tc>
            <w:tc>
              <w:tcPr>
                <w:tcW w:w="2299" w:type="pct"/>
                <w:shd w:val="clear" w:color="auto" w:fill="DEEAF6" w:themeFill="accent1" w:themeFillTint="33"/>
                <w:vAlign w:val="center"/>
              </w:tcPr>
              <w:p w:rsidR="00732C81" w:rsidRPr="00277F01" w:rsidRDefault="00732C81" w:rsidP="00963369">
                <w:pPr>
                  <w:pStyle w:val="GSATableHeading"/>
                </w:pPr>
                <w:r w:rsidRPr="00277F01">
                  <w:t>File Name and Extension</w:t>
                </w:r>
              </w:p>
            </w:tc>
            <w:tc>
              <w:tcPr>
                <w:tcW w:w="738" w:type="pct"/>
                <w:shd w:val="clear" w:color="auto" w:fill="DEEAF6" w:themeFill="accent1" w:themeFillTint="33"/>
                <w:vAlign w:val="center"/>
              </w:tcPr>
              <w:p w:rsidR="00732C81" w:rsidRPr="00277F01" w:rsidRDefault="00732C81" w:rsidP="00963369">
                <w:pPr>
                  <w:pStyle w:val="GSATableHeading"/>
                </w:pPr>
                <w:r w:rsidRPr="00277F01">
                  <w:t xml:space="preserve">Version </w:t>
                </w:r>
              </w:p>
            </w:tc>
            <w:tc>
              <w:tcPr>
                <w:tcW w:w="1152" w:type="pct"/>
                <w:shd w:val="clear" w:color="auto" w:fill="DEEAF6" w:themeFill="accent1" w:themeFillTint="33"/>
                <w:vAlign w:val="center"/>
              </w:tcPr>
              <w:p w:rsidR="00732C81" w:rsidRPr="00277F01" w:rsidRDefault="00732C81" w:rsidP="00963369">
                <w:pPr>
                  <w:pStyle w:val="GSATableHeading"/>
                </w:pPr>
                <w:r w:rsidRPr="00277F01">
                  <w:t>Comments</w:t>
                </w:r>
              </w:p>
            </w:tc>
          </w:tr>
          <w:tr w:rsidR="00732C81" w:rsidRPr="003614F0" w:rsidTr="00963369">
            <w:trPr>
              <w:cantSplit/>
              <w:trHeight w:val="288"/>
              <w:jc w:val="center"/>
            </w:trPr>
            <w:sdt>
              <w:sdtPr>
                <w:alias w:val="Revision Date"/>
                <w:tag w:val="revisiondate"/>
                <w:id w:val="-1656688202"/>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1878928104"/>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A3 e-Auth v1 0.ext</w:t>
                </w:r>
              </w:p>
            </w:tc>
            <w:sdt>
              <w:sdtPr>
                <w:id w:val="-1852941527"/>
                <w:text/>
              </w:sdtPr>
              <w:sdtEndPr/>
              <w:sdtContent>
                <w:tc>
                  <w:tcPr>
                    <w:tcW w:w="738" w:type="pct"/>
                  </w:tcPr>
                  <w:p w:rsidR="00732C81" w:rsidRPr="003614F0" w:rsidRDefault="00732C81" w:rsidP="00963369">
                    <w:pPr>
                      <w:pStyle w:val="GSATableText"/>
                    </w:pPr>
                    <w:r w:rsidDel="00883A15">
                      <w:t>1.0</w:t>
                    </w:r>
                  </w:p>
                </w:tc>
              </w:sdtContent>
            </w:sdt>
            <w:sdt>
              <w:sdtPr>
                <w:id w:val="-1061474200"/>
              </w:sdtPr>
              <w:sdtEndPr/>
              <w:sdtContent>
                <w:sdt>
                  <w:sdtPr>
                    <w:id w:val="1499840552"/>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669336503"/>
            </w:sdtPr>
            <w:sdtEndPr/>
            <w:sdtContent>
              <w:tr w:rsidR="00732C81" w:rsidRPr="003614F0" w:rsidTr="00963369">
                <w:trPr>
                  <w:cantSplit/>
                  <w:trHeight w:val="288"/>
                  <w:jc w:val="center"/>
                </w:trPr>
                <w:sdt>
                  <w:sdtPr>
                    <w:alias w:val="Revision Date"/>
                    <w:tag w:val="revisiondate"/>
                    <w:id w:val="-1433427534"/>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858572573"/>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362100227"/>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145587331"/>
                  </w:sdtPr>
                  <w:sdtEndPr/>
                  <w:sdtContent>
                    <w:sdt>
                      <w:sdtPr>
                        <w:id w:val="1457297350"/>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1596283229"/>
            </w:sdtPr>
            <w:sdtEndPr/>
            <w:sdtContent>
              <w:tr w:rsidR="00732C81" w:rsidRPr="003614F0" w:rsidTr="00963369">
                <w:trPr>
                  <w:cantSplit/>
                  <w:trHeight w:val="288"/>
                  <w:jc w:val="center"/>
                </w:trPr>
                <w:sdt>
                  <w:sdtPr>
                    <w:alias w:val="Revision Date"/>
                    <w:tag w:val="revisiondate"/>
                    <w:id w:val="-1855174580"/>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703394640"/>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75358325"/>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668052909"/>
                  </w:sdtPr>
                  <w:sdtEndPr/>
                  <w:sdtContent>
                    <w:sdt>
                      <w:sdtPr>
                        <w:id w:val="2129576795"/>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sdtContent>
    </w:sdt>
    <w:p w:rsidR="00732C81" w:rsidRDefault="00732C81" w:rsidP="00732C81"/>
    <w:p w:rsidR="00732C81" w:rsidRDefault="00732C81" w:rsidP="00732C81">
      <w:r>
        <w:t>Additional Comments:</w:t>
      </w:r>
      <w:r w:rsidRPr="00531AAD">
        <w:t xml:space="preserve">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383" w:name="_Toc449543523"/>
      <w:bookmarkStart w:id="3384" w:name="_Toc468805107"/>
      <w:r w:rsidRPr="00E0416A">
        <w:t xml:space="preserve">ATTACHMENT 4 </w:t>
      </w:r>
      <w:r>
        <w:t>–</w:t>
      </w:r>
      <w:r w:rsidRPr="00E0416A">
        <w:t xml:space="preserve"> </w:t>
      </w:r>
      <w:r w:rsidRPr="00425508">
        <w:t xml:space="preserve">PTA </w:t>
      </w:r>
      <w:r>
        <w:t>/</w:t>
      </w:r>
      <w:r w:rsidRPr="00425508">
        <w:t xml:space="preserve"> PIA</w:t>
      </w:r>
      <w:bookmarkEnd w:id="3376"/>
      <w:bookmarkEnd w:id="3377"/>
      <w:bookmarkEnd w:id="3378"/>
      <w:bookmarkEnd w:id="3379"/>
      <w:bookmarkEnd w:id="3380"/>
      <w:bookmarkEnd w:id="3381"/>
      <w:bookmarkEnd w:id="3382"/>
      <w:bookmarkEnd w:id="3383"/>
      <w:bookmarkEnd w:id="3384"/>
    </w:p>
    <w:p w:rsidR="00732C81" w:rsidRDefault="00732C81" w:rsidP="00732C81">
      <w:bookmarkStart w:id="3385" w:name="_Toc383429970"/>
      <w:bookmarkStart w:id="3386" w:name="_Toc383433331"/>
      <w:bookmarkStart w:id="3387" w:name="_Toc383444759"/>
      <w:bookmarkStart w:id="3388" w:name="_Toc385594411"/>
      <w:bookmarkStart w:id="3389" w:name="_Toc385594799"/>
      <w:bookmarkStart w:id="3390" w:name="_Toc385595187"/>
      <w:bookmarkStart w:id="3391" w:name="_Toc388621028"/>
      <w:r>
        <w:t>All Authorization Packages</w:t>
      </w:r>
      <w:r w:rsidRPr="00807F7D">
        <w:t xml:space="preserve"> must include </w:t>
      </w:r>
      <w:r>
        <w:t>a Privacy Threshold Analysis (PTA) and Privacy Impact Assessment (PIA) attachment, which will be reviewed for quality. Maintain a current Revision History in the table below.</w:t>
      </w:r>
    </w:p>
    <w:p w:rsidR="00732C81" w:rsidRPr="00531AAD" w:rsidRDefault="00732C81" w:rsidP="00732C81">
      <w:r w:rsidRPr="00DD7CF1">
        <w:t xml:space="preserve">The </w:t>
      </w:r>
      <w:r>
        <w:t xml:space="preserve">PTA and PIA </w:t>
      </w:r>
      <w:r w:rsidRPr="00DD7CF1">
        <w:t xml:space="preserve">Template can be found on </w:t>
      </w:r>
      <w:r>
        <w:t>the following FedRAMP website</w:t>
      </w:r>
      <w:r w:rsidRPr="00DD7CF1">
        <w:t xml:space="preserve"> page: </w:t>
      </w:r>
      <w:hyperlink r:id="rId82" w:history="1">
        <w:r w:rsidRPr="00026293">
          <w:rPr>
            <w:rStyle w:val="Hyperlink"/>
          </w:rPr>
          <w:t>https://www.fedramp.gov/resources/templates-2016/</w:t>
        </w:r>
      </w:hyperlink>
      <w:r>
        <w:t xml:space="preserve"> </w:t>
      </w:r>
    </w:p>
    <w:p w:rsidR="00732C81" w:rsidRPr="00DA4F68" w:rsidRDefault="00732C81" w:rsidP="00732C81">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w:t>
      </w:r>
    </w:p>
    <w:p w:rsidR="00732C81" w:rsidRDefault="00732C81" w:rsidP="00732C81"/>
    <w:p w:rsidR="00732C81" w:rsidRPr="00D777F3" w:rsidRDefault="00732C81" w:rsidP="00732C81">
      <w:pPr>
        <w:pStyle w:val="GSATitleCoverPage"/>
      </w:pPr>
      <w:r w:rsidRPr="00D777F3">
        <w:t>PTA/PIA Revision History</w:t>
      </w:r>
    </w:p>
    <w:sdt>
      <w:sdtPr>
        <w:rPr>
          <w:rFonts w:eastAsia="Lucida Sans Unicode"/>
          <w:b w:val="0"/>
          <w:color w:val="000000"/>
          <w:spacing w:val="-5"/>
          <w:kern w:val="20"/>
          <w:sz w:val="22"/>
          <w:szCs w:val="24"/>
          <w:lang w:eastAsia="en-US"/>
        </w:rPr>
        <w:id w:val="-336152022"/>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277F01" w:rsidTr="00963369">
            <w:trPr>
              <w:cantSplit/>
              <w:trHeight w:val="288"/>
              <w:tblHeader/>
              <w:jc w:val="center"/>
            </w:trPr>
            <w:tc>
              <w:tcPr>
                <w:tcW w:w="811" w:type="pct"/>
                <w:shd w:val="clear" w:color="auto" w:fill="DEEAF6" w:themeFill="accent1" w:themeFillTint="33"/>
                <w:vAlign w:val="center"/>
              </w:tcPr>
              <w:p w:rsidR="00732C81" w:rsidRPr="00277F01" w:rsidRDefault="00732C81" w:rsidP="00963369">
                <w:pPr>
                  <w:pStyle w:val="GSATableHeading"/>
                </w:pPr>
                <w:r w:rsidRPr="00277F01">
                  <w:t>Date</w:t>
                </w:r>
              </w:p>
            </w:tc>
            <w:tc>
              <w:tcPr>
                <w:tcW w:w="2299" w:type="pct"/>
                <w:shd w:val="clear" w:color="auto" w:fill="DEEAF6" w:themeFill="accent1" w:themeFillTint="33"/>
                <w:vAlign w:val="center"/>
              </w:tcPr>
              <w:p w:rsidR="00732C81" w:rsidRPr="00277F01" w:rsidRDefault="00732C81" w:rsidP="00963369">
                <w:pPr>
                  <w:pStyle w:val="GSATableHeading"/>
                </w:pPr>
                <w:r w:rsidRPr="00277F01">
                  <w:t>File Name and Extension</w:t>
                </w:r>
              </w:p>
            </w:tc>
            <w:tc>
              <w:tcPr>
                <w:tcW w:w="738" w:type="pct"/>
                <w:shd w:val="clear" w:color="auto" w:fill="DEEAF6" w:themeFill="accent1" w:themeFillTint="33"/>
                <w:vAlign w:val="center"/>
              </w:tcPr>
              <w:p w:rsidR="00732C81" w:rsidRPr="00277F01" w:rsidRDefault="00732C81" w:rsidP="00963369">
                <w:pPr>
                  <w:pStyle w:val="GSATableHeading"/>
                </w:pPr>
                <w:r w:rsidRPr="00277F01">
                  <w:t xml:space="preserve">Version </w:t>
                </w:r>
              </w:p>
            </w:tc>
            <w:tc>
              <w:tcPr>
                <w:tcW w:w="1152" w:type="pct"/>
                <w:shd w:val="clear" w:color="auto" w:fill="DEEAF6" w:themeFill="accent1" w:themeFillTint="33"/>
                <w:vAlign w:val="center"/>
              </w:tcPr>
              <w:p w:rsidR="00732C81" w:rsidRPr="00277F01" w:rsidRDefault="00732C81" w:rsidP="00963369">
                <w:pPr>
                  <w:pStyle w:val="GSATableHeading"/>
                </w:pPr>
                <w:r w:rsidRPr="00277F01">
                  <w:t>Comments</w:t>
                </w:r>
              </w:p>
            </w:tc>
          </w:tr>
          <w:tr w:rsidR="00732C81" w:rsidRPr="003614F0" w:rsidTr="00963369">
            <w:trPr>
              <w:cantSplit/>
              <w:trHeight w:val="288"/>
              <w:jc w:val="center"/>
            </w:trPr>
            <w:sdt>
              <w:sdtPr>
                <w:alias w:val="Revision Date"/>
                <w:tag w:val="revisiondate"/>
                <w:id w:val="324631669"/>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814693827"/>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A4 PTA-PIA v1 0.ext</w:t>
                </w:r>
              </w:p>
            </w:tc>
            <w:sdt>
              <w:sdtPr>
                <w:id w:val="1327863680"/>
                <w:text/>
              </w:sdtPr>
              <w:sdtEndPr/>
              <w:sdtContent>
                <w:tc>
                  <w:tcPr>
                    <w:tcW w:w="738" w:type="pct"/>
                  </w:tcPr>
                  <w:p w:rsidR="00732C81" w:rsidRPr="003614F0" w:rsidRDefault="00732C81" w:rsidP="00963369">
                    <w:pPr>
                      <w:pStyle w:val="GSATableText"/>
                    </w:pPr>
                    <w:r w:rsidDel="00883A15">
                      <w:t>1.0</w:t>
                    </w:r>
                  </w:p>
                </w:tc>
              </w:sdtContent>
            </w:sdt>
            <w:sdt>
              <w:sdtPr>
                <w:id w:val="-1622067139"/>
              </w:sdtPr>
              <w:sdtEndPr/>
              <w:sdtContent>
                <w:sdt>
                  <w:sdtPr>
                    <w:id w:val="-1151662655"/>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266196024"/>
            </w:sdtPr>
            <w:sdtEndPr/>
            <w:sdtContent>
              <w:tr w:rsidR="00732C81" w:rsidRPr="003614F0" w:rsidTr="00963369">
                <w:trPr>
                  <w:cantSplit/>
                  <w:trHeight w:val="288"/>
                  <w:jc w:val="center"/>
                </w:trPr>
                <w:sdt>
                  <w:sdtPr>
                    <w:alias w:val="Revision Date"/>
                    <w:tag w:val="revisiondate"/>
                    <w:id w:val="-508520371"/>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881368419"/>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300723878"/>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023468150"/>
                  </w:sdtPr>
                  <w:sdtEndPr/>
                  <w:sdtContent>
                    <w:sdt>
                      <w:sdtPr>
                        <w:id w:val="-1793747104"/>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1590605829"/>
            </w:sdtPr>
            <w:sdtEndPr/>
            <w:sdtContent>
              <w:tr w:rsidR="00732C81" w:rsidRPr="003614F0" w:rsidTr="00963369">
                <w:trPr>
                  <w:cantSplit/>
                  <w:trHeight w:val="288"/>
                  <w:jc w:val="center"/>
                </w:trPr>
                <w:sdt>
                  <w:sdtPr>
                    <w:alias w:val="Revision Date"/>
                    <w:tag w:val="revisiondate"/>
                    <w:id w:val="-1421949642"/>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508795183"/>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50309601"/>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283304322"/>
                  </w:sdtPr>
                  <w:sdtEndPr/>
                  <w:sdtContent>
                    <w:sdt>
                      <w:sdtPr>
                        <w:id w:val="197360809"/>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sdtContent>
    </w:sdt>
    <w:p w:rsidR="00732C81" w:rsidRDefault="00732C81" w:rsidP="00732C81"/>
    <w:p w:rsidR="00732C81" w:rsidRDefault="00732C81" w:rsidP="00732C81">
      <w:r>
        <w:t>Additional Comments:</w:t>
      </w:r>
      <w:r w:rsidRPr="00F832E3">
        <w:t xml:space="preserve">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392" w:name="_Toc449543524"/>
      <w:bookmarkStart w:id="3393" w:name="_Toc468805108"/>
      <w:r w:rsidRPr="00744F91">
        <w:t xml:space="preserve">ATTACHMENT 5 </w:t>
      </w:r>
      <w:bookmarkEnd w:id="3385"/>
      <w:bookmarkEnd w:id="3386"/>
      <w:bookmarkEnd w:id="3387"/>
      <w:bookmarkEnd w:id="3388"/>
      <w:bookmarkEnd w:id="3389"/>
      <w:bookmarkEnd w:id="3390"/>
      <w:bookmarkEnd w:id="3391"/>
      <w:r>
        <w:t xml:space="preserve">- </w:t>
      </w:r>
      <w:r w:rsidRPr="00425508">
        <w:t>Rules of Behavior</w:t>
      </w:r>
      <w:bookmarkEnd w:id="3392"/>
      <w:bookmarkEnd w:id="3393"/>
    </w:p>
    <w:p w:rsidR="00732C81" w:rsidRDefault="00732C81" w:rsidP="00732C81">
      <w:bookmarkStart w:id="3394" w:name="_Toc383429971"/>
      <w:bookmarkStart w:id="3395" w:name="_Toc383433332"/>
      <w:bookmarkStart w:id="3396" w:name="_Toc383444760"/>
      <w:bookmarkStart w:id="3397" w:name="_Toc385594412"/>
      <w:bookmarkStart w:id="3398" w:name="_Toc385594800"/>
      <w:bookmarkStart w:id="3399" w:name="_Toc385595188"/>
      <w:bookmarkStart w:id="3400" w:name="_Toc388621029"/>
      <w:r>
        <w:t>All Authorization Packages</w:t>
      </w:r>
      <w:r w:rsidRPr="00807F7D">
        <w:t xml:space="preserve"> must include </w:t>
      </w:r>
      <w:r>
        <w:t xml:space="preserve">a </w:t>
      </w:r>
      <w:r w:rsidRPr="00B12704">
        <w:t xml:space="preserve">Rules of Behavior </w:t>
      </w:r>
      <w:r>
        <w:t>attachment, which will be reviewed for quality. Maintain a current Revision History in the table below.</w:t>
      </w:r>
    </w:p>
    <w:p w:rsidR="00732C81" w:rsidRPr="00B12704" w:rsidRDefault="00732C81" w:rsidP="00732C81">
      <w:r w:rsidRPr="00B12704">
        <w:t xml:space="preserve">Rules of Behavior describe controls associated with user responsibilities and certain expectations of behavior for following security policies, standards, and procedures. Security control PL-4 requires a Cloud Service Provider (CSP) to implement Rules of Behavior. </w:t>
      </w:r>
    </w:p>
    <w:p w:rsidR="00732C81" w:rsidRPr="00531AAD" w:rsidRDefault="00732C81" w:rsidP="00732C81">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83" w:tooltip="Templates" w:history="1">
        <w:r w:rsidRPr="00DD7CF1">
          <w:rPr>
            <w:rStyle w:val="Hyperlink"/>
          </w:rPr>
          <w:t>Templates</w:t>
        </w:r>
      </w:hyperlink>
      <w:r w:rsidRPr="00866E4D">
        <w:rPr>
          <w:rStyle w:val="Hyperlink"/>
        </w:rPr>
        <w:t>.</w:t>
      </w:r>
    </w:p>
    <w:p w:rsidR="00732C81" w:rsidRPr="00B12704" w:rsidRDefault="00732C81" w:rsidP="00732C81">
      <w:r w:rsidRPr="00B12704">
        <w:t xml:space="preserve">The </w:t>
      </w:r>
      <w:r>
        <w:t>T</w:t>
      </w:r>
      <w:r w:rsidRPr="00B12704">
        <w:t>emplate provides two example sets of Rules of Behavior</w:t>
      </w:r>
      <w:r>
        <w:t>:</w:t>
      </w:r>
      <w:r w:rsidRPr="00B12704">
        <w:t xml:space="preserve"> one for Internal Users and one for External Users. The CSP should modify each of these two sets to define the Rules of Behavior necessary to secure their system.</w:t>
      </w:r>
    </w:p>
    <w:p w:rsidR="00732C81" w:rsidRDefault="00732C81" w:rsidP="00732C81"/>
    <w:p w:rsidR="00732C81" w:rsidRPr="00D777F3" w:rsidRDefault="00732C81" w:rsidP="00732C81">
      <w:pPr>
        <w:pStyle w:val="GSATitleCoverPage"/>
      </w:pPr>
      <w:r w:rsidRPr="00D777F3">
        <w:t>Rules of Behavior Revision History</w:t>
      </w:r>
    </w:p>
    <w:sdt>
      <w:sdtPr>
        <w:rPr>
          <w:rFonts w:eastAsia="Lucida Sans Unicode"/>
          <w:b w:val="0"/>
          <w:color w:val="000000"/>
          <w:spacing w:val="-5"/>
          <w:kern w:val="20"/>
          <w:sz w:val="22"/>
          <w:szCs w:val="24"/>
          <w:lang w:eastAsia="en-US"/>
        </w:rPr>
        <w:id w:val="1419823038"/>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277F01" w:rsidTr="00963369">
            <w:trPr>
              <w:cantSplit/>
              <w:trHeight w:val="288"/>
              <w:tblHeader/>
              <w:jc w:val="center"/>
            </w:trPr>
            <w:tc>
              <w:tcPr>
                <w:tcW w:w="811" w:type="pct"/>
                <w:shd w:val="clear" w:color="auto" w:fill="DEEAF6" w:themeFill="accent1" w:themeFillTint="33"/>
                <w:vAlign w:val="center"/>
              </w:tcPr>
              <w:p w:rsidR="00732C81" w:rsidRPr="00277F01" w:rsidRDefault="00732C81" w:rsidP="00963369">
                <w:pPr>
                  <w:pStyle w:val="GSATableHeading"/>
                </w:pPr>
                <w:r w:rsidRPr="00277F01">
                  <w:t>Date</w:t>
                </w:r>
              </w:p>
            </w:tc>
            <w:tc>
              <w:tcPr>
                <w:tcW w:w="2299" w:type="pct"/>
                <w:shd w:val="clear" w:color="auto" w:fill="DEEAF6" w:themeFill="accent1" w:themeFillTint="33"/>
                <w:vAlign w:val="center"/>
              </w:tcPr>
              <w:p w:rsidR="00732C81" w:rsidRPr="00277F01" w:rsidRDefault="00732C81" w:rsidP="00963369">
                <w:pPr>
                  <w:pStyle w:val="GSATableHeading"/>
                </w:pPr>
                <w:r w:rsidRPr="00277F01">
                  <w:t>File Name and Extension</w:t>
                </w:r>
              </w:p>
            </w:tc>
            <w:tc>
              <w:tcPr>
                <w:tcW w:w="738" w:type="pct"/>
                <w:shd w:val="clear" w:color="auto" w:fill="DEEAF6" w:themeFill="accent1" w:themeFillTint="33"/>
                <w:vAlign w:val="center"/>
              </w:tcPr>
              <w:p w:rsidR="00732C81" w:rsidRPr="00277F01" w:rsidRDefault="00732C81" w:rsidP="00963369">
                <w:pPr>
                  <w:pStyle w:val="GSATableHeading"/>
                </w:pPr>
                <w:r w:rsidRPr="00277F01">
                  <w:t xml:space="preserve">Version </w:t>
                </w:r>
              </w:p>
            </w:tc>
            <w:tc>
              <w:tcPr>
                <w:tcW w:w="1152" w:type="pct"/>
                <w:shd w:val="clear" w:color="auto" w:fill="DEEAF6" w:themeFill="accent1" w:themeFillTint="33"/>
                <w:vAlign w:val="center"/>
              </w:tcPr>
              <w:p w:rsidR="00732C81" w:rsidRPr="00277F01" w:rsidRDefault="00732C81" w:rsidP="00963369">
                <w:pPr>
                  <w:pStyle w:val="GSATableHeading"/>
                </w:pPr>
                <w:r w:rsidRPr="00277F01">
                  <w:t>Comments</w:t>
                </w:r>
              </w:p>
            </w:tc>
          </w:tr>
          <w:tr w:rsidR="00732C81" w:rsidRPr="003614F0" w:rsidTr="00963369">
            <w:trPr>
              <w:cantSplit/>
              <w:trHeight w:val="288"/>
              <w:jc w:val="center"/>
            </w:trPr>
            <w:sdt>
              <w:sdtPr>
                <w:alias w:val="Revision Date"/>
                <w:tag w:val="revisiondate"/>
                <w:id w:val="1010874174"/>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2032761467"/>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A5 ROB v1 0.ext</w:t>
                </w:r>
              </w:p>
            </w:tc>
            <w:sdt>
              <w:sdtPr>
                <w:id w:val="-1817335168"/>
                <w:text/>
              </w:sdtPr>
              <w:sdtEndPr/>
              <w:sdtContent>
                <w:tc>
                  <w:tcPr>
                    <w:tcW w:w="738" w:type="pct"/>
                  </w:tcPr>
                  <w:p w:rsidR="00732C81" w:rsidRPr="003614F0" w:rsidRDefault="00732C81" w:rsidP="00963369">
                    <w:pPr>
                      <w:pStyle w:val="GSATableText"/>
                    </w:pPr>
                    <w:r w:rsidDel="00883A15">
                      <w:t>1.0</w:t>
                    </w:r>
                  </w:p>
                </w:tc>
              </w:sdtContent>
            </w:sdt>
            <w:sdt>
              <w:sdtPr>
                <w:id w:val="-391198048"/>
              </w:sdtPr>
              <w:sdtEndPr/>
              <w:sdtContent>
                <w:sdt>
                  <w:sdtPr>
                    <w:id w:val="-1250803749"/>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215437474"/>
            </w:sdtPr>
            <w:sdtEndPr/>
            <w:sdtContent>
              <w:tr w:rsidR="00732C81" w:rsidRPr="003614F0" w:rsidTr="00963369">
                <w:trPr>
                  <w:cantSplit/>
                  <w:trHeight w:val="288"/>
                  <w:jc w:val="center"/>
                </w:trPr>
                <w:sdt>
                  <w:sdtPr>
                    <w:alias w:val="Revision Date"/>
                    <w:tag w:val="revisiondate"/>
                    <w:id w:val="398175788"/>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724026910"/>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962722811"/>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987811917"/>
                  </w:sdtPr>
                  <w:sdtEndPr/>
                  <w:sdtContent>
                    <w:sdt>
                      <w:sdtPr>
                        <w:id w:val="-749579344"/>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1774014332"/>
            </w:sdtPr>
            <w:sdtEndPr/>
            <w:sdtContent>
              <w:tr w:rsidR="00732C81" w:rsidRPr="003614F0" w:rsidTr="00963369">
                <w:trPr>
                  <w:cantSplit/>
                  <w:trHeight w:val="288"/>
                  <w:jc w:val="center"/>
                </w:trPr>
                <w:sdt>
                  <w:sdtPr>
                    <w:alias w:val="Revision Date"/>
                    <w:tag w:val="revisiondate"/>
                    <w:id w:val="629058452"/>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076900373"/>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588815725"/>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354646999"/>
                  </w:sdtPr>
                  <w:sdtEndPr/>
                  <w:sdtContent>
                    <w:sdt>
                      <w:sdtPr>
                        <w:id w:val="546727308"/>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sdtContent>
    </w:sdt>
    <w:p w:rsidR="00732C81" w:rsidRDefault="00732C81" w:rsidP="00732C81"/>
    <w:p w:rsidR="00732C81" w:rsidRDefault="00732C81" w:rsidP="00732C81">
      <w:r>
        <w:t>Additional Comments:</w:t>
      </w:r>
      <w:r w:rsidRPr="00F832E3">
        <w:t xml:space="preserve">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401" w:name="_Toc449543525"/>
      <w:bookmarkStart w:id="3402" w:name="_Toc468805109"/>
      <w:r w:rsidRPr="00E0416A">
        <w:t xml:space="preserve">ATTACHMENT 6 </w:t>
      </w:r>
      <w:r>
        <w:t xml:space="preserve">– </w:t>
      </w:r>
      <w:r w:rsidRPr="00E0416A">
        <w:t>I</w:t>
      </w:r>
      <w:r>
        <w:t>nformation System</w:t>
      </w:r>
      <w:r w:rsidRPr="00E0416A">
        <w:t xml:space="preserve"> Contingency Plan</w:t>
      </w:r>
      <w:bookmarkEnd w:id="3394"/>
      <w:bookmarkEnd w:id="3395"/>
      <w:bookmarkEnd w:id="3396"/>
      <w:bookmarkEnd w:id="3397"/>
      <w:bookmarkEnd w:id="3398"/>
      <w:bookmarkEnd w:id="3399"/>
      <w:bookmarkEnd w:id="3400"/>
      <w:bookmarkEnd w:id="3401"/>
      <w:bookmarkEnd w:id="3402"/>
    </w:p>
    <w:p w:rsidR="00732C81" w:rsidRPr="00807F7D" w:rsidRDefault="00732C81" w:rsidP="00732C81">
      <w:bookmarkStart w:id="3403" w:name="_Toc383429972"/>
      <w:bookmarkStart w:id="3404" w:name="_Toc383433333"/>
      <w:bookmarkStart w:id="3405" w:name="_Toc383444761"/>
      <w:bookmarkStart w:id="3406" w:name="_Toc385594413"/>
      <w:bookmarkStart w:id="3407" w:name="_Toc385594801"/>
      <w:bookmarkStart w:id="3408" w:name="_Toc385595189"/>
      <w:bookmarkStart w:id="3409" w:name="_Toc388621030"/>
      <w:r>
        <w:t>All Authorization Packages</w:t>
      </w:r>
      <w:r w:rsidRPr="00807F7D">
        <w:t xml:space="preserve"> must include </w:t>
      </w:r>
      <w:r>
        <w:t>an Information System</w:t>
      </w:r>
      <w:r w:rsidRPr="00D07BBE">
        <w:t xml:space="preserve"> Contingency Plan </w:t>
      </w:r>
      <w:r>
        <w:t>attachment, which will be reviewed for quality. Maintain a current Revision History in the table below.</w:t>
      </w:r>
    </w:p>
    <w:p w:rsidR="00732C81" w:rsidRPr="00531AAD" w:rsidRDefault="00732C81" w:rsidP="00732C81">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84" w:tooltip="Templates" w:history="1">
        <w:r w:rsidRPr="00DD7CF1">
          <w:rPr>
            <w:rStyle w:val="Hyperlink"/>
          </w:rPr>
          <w:t>Templates</w:t>
        </w:r>
      </w:hyperlink>
      <w:r w:rsidRPr="00866E4D">
        <w:rPr>
          <w:rStyle w:val="Hyperlink"/>
        </w:rPr>
        <w:t>.</w:t>
      </w:r>
    </w:p>
    <w:p w:rsidR="00732C81" w:rsidRDefault="00732C81" w:rsidP="00732C81">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rsidR="00732C81" w:rsidRDefault="00732C81" w:rsidP="00732C81"/>
    <w:p w:rsidR="00732C81" w:rsidRPr="00D777F3" w:rsidRDefault="00732C81" w:rsidP="00732C81">
      <w:pPr>
        <w:pStyle w:val="GSATitleCoverPage"/>
      </w:pPr>
      <w:r>
        <w:t>Information System</w:t>
      </w:r>
      <w:r w:rsidRPr="00D777F3">
        <w:t xml:space="preserve"> Contingency Plan Revision History</w:t>
      </w:r>
    </w:p>
    <w:sdt>
      <w:sdtPr>
        <w:rPr>
          <w:rFonts w:eastAsia="Lucida Sans Unicode"/>
          <w:b w:val="0"/>
          <w:color w:val="000000"/>
          <w:spacing w:val="-5"/>
          <w:kern w:val="20"/>
          <w:sz w:val="22"/>
          <w:szCs w:val="24"/>
          <w:lang w:eastAsia="en-US"/>
        </w:rPr>
        <w:id w:val="114499097"/>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277F01" w:rsidTr="00963369">
            <w:trPr>
              <w:cantSplit/>
              <w:trHeight w:val="288"/>
              <w:tblHeader/>
              <w:jc w:val="center"/>
            </w:trPr>
            <w:tc>
              <w:tcPr>
                <w:tcW w:w="811" w:type="pct"/>
                <w:shd w:val="clear" w:color="auto" w:fill="DEEAF6" w:themeFill="accent1" w:themeFillTint="33"/>
                <w:vAlign w:val="center"/>
              </w:tcPr>
              <w:p w:rsidR="00732C81" w:rsidRPr="00277F01" w:rsidRDefault="00732C81" w:rsidP="00963369">
                <w:pPr>
                  <w:pStyle w:val="GSATableHeading"/>
                </w:pPr>
                <w:r w:rsidRPr="00277F01">
                  <w:t>Date</w:t>
                </w:r>
              </w:p>
            </w:tc>
            <w:tc>
              <w:tcPr>
                <w:tcW w:w="2299" w:type="pct"/>
                <w:shd w:val="clear" w:color="auto" w:fill="DEEAF6" w:themeFill="accent1" w:themeFillTint="33"/>
                <w:vAlign w:val="center"/>
              </w:tcPr>
              <w:p w:rsidR="00732C81" w:rsidRPr="00277F01" w:rsidRDefault="00732C81" w:rsidP="00963369">
                <w:pPr>
                  <w:pStyle w:val="GSATableHeading"/>
                </w:pPr>
                <w:r w:rsidRPr="00277F01">
                  <w:t>File Name and Extension</w:t>
                </w:r>
              </w:p>
            </w:tc>
            <w:tc>
              <w:tcPr>
                <w:tcW w:w="738" w:type="pct"/>
                <w:shd w:val="clear" w:color="auto" w:fill="DEEAF6" w:themeFill="accent1" w:themeFillTint="33"/>
                <w:vAlign w:val="center"/>
              </w:tcPr>
              <w:p w:rsidR="00732C81" w:rsidRPr="00277F01" w:rsidRDefault="00732C81" w:rsidP="00963369">
                <w:pPr>
                  <w:pStyle w:val="GSATableHeading"/>
                </w:pPr>
                <w:r w:rsidRPr="00277F01">
                  <w:t xml:space="preserve">Version </w:t>
                </w:r>
              </w:p>
            </w:tc>
            <w:tc>
              <w:tcPr>
                <w:tcW w:w="1152" w:type="pct"/>
                <w:shd w:val="clear" w:color="auto" w:fill="DEEAF6" w:themeFill="accent1" w:themeFillTint="33"/>
                <w:vAlign w:val="center"/>
              </w:tcPr>
              <w:p w:rsidR="00732C81" w:rsidRPr="00277F01" w:rsidRDefault="00732C81" w:rsidP="00963369">
                <w:pPr>
                  <w:pStyle w:val="GSATableHeading"/>
                </w:pPr>
                <w:r w:rsidRPr="00277F01">
                  <w:t>Comments</w:t>
                </w:r>
              </w:p>
            </w:tc>
          </w:tr>
          <w:tr w:rsidR="00732C81" w:rsidRPr="003614F0" w:rsidTr="00963369">
            <w:trPr>
              <w:cantSplit/>
              <w:trHeight w:val="288"/>
              <w:jc w:val="center"/>
            </w:trPr>
            <w:sdt>
              <w:sdtPr>
                <w:alias w:val="Revision Date"/>
                <w:tag w:val="revisiondate"/>
                <w:id w:val="-2085595122"/>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963237387"/>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A6 I</w:t>
                </w:r>
                <w:r w:rsidR="00732C81">
                  <w:t>S</w:t>
                </w:r>
                <w:r w:rsidR="00732C81" w:rsidRPr="00E71A1A">
                  <w:t>CP v1 0.ext</w:t>
                </w:r>
              </w:p>
            </w:tc>
            <w:sdt>
              <w:sdtPr>
                <w:id w:val="1394929965"/>
                <w:text/>
              </w:sdtPr>
              <w:sdtEndPr/>
              <w:sdtContent>
                <w:tc>
                  <w:tcPr>
                    <w:tcW w:w="738" w:type="pct"/>
                  </w:tcPr>
                  <w:p w:rsidR="00732C81" w:rsidRPr="003614F0" w:rsidRDefault="00732C81" w:rsidP="00963369">
                    <w:pPr>
                      <w:pStyle w:val="GSATableText"/>
                    </w:pPr>
                    <w:r w:rsidDel="00883A15">
                      <w:t>1.0</w:t>
                    </w:r>
                  </w:p>
                </w:tc>
              </w:sdtContent>
            </w:sdt>
            <w:sdt>
              <w:sdtPr>
                <w:id w:val="107483460"/>
              </w:sdtPr>
              <w:sdtEndPr/>
              <w:sdtContent>
                <w:sdt>
                  <w:sdtPr>
                    <w:id w:val="-1493945429"/>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564761030"/>
            </w:sdtPr>
            <w:sdtEndPr/>
            <w:sdtContent>
              <w:tr w:rsidR="00732C81" w:rsidRPr="003614F0" w:rsidTr="00963369">
                <w:trPr>
                  <w:cantSplit/>
                  <w:trHeight w:val="288"/>
                  <w:jc w:val="center"/>
                </w:trPr>
                <w:sdt>
                  <w:sdtPr>
                    <w:alias w:val="Revision Date"/>
                    <w:tag w:val="revisiondate"/>
                    <w:id w:val="-1246498324"/>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553349675"/>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560631128"/>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472670820"/>
                  </w:sdtPr>
                  <w:sdtEndPr/>
                  <w:sdtContent>
                    <w:sdt>
                      <w:sdtPr>
                        <w:id w:val="2097589184"/>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1509406739"/>
            </w:sdtPr>
            <w:sdtEndPr/>
            <w:sdtContent>
              <w:tr w:rsidR="00732C81" w:rsidRPr="003614F0" w:rsidTr="00963369">
                <w:trPr>
                  <w:cantSplit/>
                  <w:trHeight w:val="288"/>
                  <w:jc w:val="center"/>
                </w:trPr>
                <w:sdt>
                  <w:sdtPr>
                    <w:alias w:val="Revision Date"/>
                    <w:tag w:val="revisiondate"/>
                    <w:id w:val="538869529"/>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244998856"/>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223100471"/>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2137679100"/>
                  </w:sdtPr>
                  <w:sdtEndPr/>
                  <w:sdtContent>
                    <w:sdt>
                      <w:sdtPr>
                        <w:id w:val="1937631652"/>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sdtContent>
    </w:sdt>
    <w:p w:rsidR="00732C81" w:rsidRDefault="00732C81" w:rsidP="00732C81"/>
    <w:p w:rsidR="00732C81" w:rsidRDefault="00732C81" w:rsidP="00732C81">
      <w:r>
        <w:t>Additional Comments:</w:t>
      </w:r>
      <w:r w:rsidRPr="00F832E3">
        <w:t xml:space="preserve">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410" w:name="_Toc449543526"/>
      <w:bookmarkStart w:id="3411" w:name="_Toc468805110"/>
      <w:r w:rsidRPr="00E0416A">
        <w:t>ATTACHMENT 7</w:t>
      </w:r>
      <w:r>
        <w:t xml:space="preserve"> - </w:t>
      </w:r>
      <w:r w:rsidRPr="00E0416A">
        <w:t>Configuration Management Plan</w:t>
      </w:r>
      <w:bookmarkEnd w:id="3403"/>
      <w:bookmarkEnd w:id="3404"/>
      <w:bookmarkEnd w:id="3405"/>
      <w:bookmarkEnd w:id="3406"/>
      <w:bookmarkEnd w:id="3407"/>
      <w:bookmarkEnd w:id="3408"/>
      <w:bookmarkEnd w:id="3409"/>
      <w:bookmarkEnd w:id="3410"/>
      <w:bookmarkEnd w:id="3411"/>
    </w:p>
    <w:p w:rsidR="00732C81" w:rsidRPr="00807F7D" w:rsidRDefault="00732C81" w:rsidP="00732C81">
      <w:bookmarkStart w:id="3412" w:name="_Toc383429973"/>
      <w:bookmarkStart w:id="3413" w:name="_Toc383433334"/>
      <w:bookmarkStart w:id="3414" w:name="_Toc383444762"/>
      <w:bookmarkStart w:id="3415" w:name="_Toc385594414"/>
      <w:bookmarkStart w:id="3416" w:name="_Toc385594802"/>
      <w:bookmarkStart w:id="3417" w:name="_Toc385595190"/>
      <w:bookmarkStart w:id="3418" w:name="_Toc388621031"/>
      <w:r>
        <w:t>All Authorization Packages</w:t>
      </w:r>
      <w:r w:rsidRPr="00807F7D">
        <w:t xml:space="preserve"> must include </w:t>
      </w:r>
      <w:r>
        <w:t xml:space="preserve">a </w:t>
      </w:r>
      <w:r w:rsidRPr="00687F85">
        <w:t xml:space="preserve">Configuration Management </w:t>
      </w:r>
      <w:r w:rsidRPr="00D07BBE">
        <w:t xml:space="preserve">Plan </w:t>
      </w:r>
      <w:r>
        <w:t>attachment, which will be reviewed for quality. Maintain a current Revision History in the table below.</w:t>
      </w:r>
    </w:p>
    <w:p w:rsidR="00732C81" w:rsidRDefault="00732C81" w:rsidP="00732C81"/>
    <w:p w:rsidR="00732C81" w:rsidRPr="00D777F3" w:rsidRDefault="00732C81" w:rsidP="00732C81">
      <w:pPr>
        <w:pStyle w:val="GSATitleCoverPage"/>
      </w:pPr>
      <w:r w:rsidRPr="00D777F3">
        <w:t>Configuration Management Plan Revision History</w:t>
      </w:r>
    </w:p>
    <w:sdt>
      <w:sdtPr>
        <w:rPr>
          <w:rFonts w:eastAsia="Lucida Sans Unicode"/>
          <w:b w:val="0"/>
          <w:color w:val="000000"/>
          <w:spacing w:val="-5"/>
          <w:kern w:val="20"/>
          <w:sz w:val="22"/>
          <w:szCs w:val="24"/>
          <w:lang w:eastAsia="en-US"/>
        </w:rPr>
        <w:id w:val="-2133696452"/>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277F01" w:rsidTr="00963369">
            <w:trPr>
              <w:cantSplit/>
              <w:trHeight w:val="288"/>
              <w:tblHeader/>
              <w:jc w:val="center"/>
            </w:trPr>
            <w:tc>
              <w:tcPr>
                <w:tcW w:w="811" w:type="pct"/>
                <w:shd w:val="clear" w:color="auto" w:fill="DEEAF6" w:themeFill="accent1" w:themeFillTint="33"/>
                <w:vAlign w:val="center"/>
              </w:tcPr>
              <w:p w:rsidR="00732C81" w:rsidRPr="00277F01" w:rsidRDefault="00732C81" w:rsidP="00963369">
                <w:pPr>
                  <w:pStyle w:val="GSATableHeading"/>
                </w:pPr>
                <w:r w:rsidRPr="00277F01">
                  <w:t>Date</w:t>
                </w:r>
              </w:p>
            </w:tc>
            <w:tc>
              <w:tcPr>
                <w:tcW w:w="2299" w:type="pct"/>
                <w:shd w:val="clear" w:color="auto" w:fill="DEEAF6" w:themeFill="accent1" w:themeFillTint="33"/>
                <w:vAlign w:val="center"/>
              </w:tcPr>
              <w:p w:rsidR="00732C81" w:rsidRPr="00277F01" w:rsidRDefault="00732C81" w:rsidP="00963369">
                <w:pPr>
                  <w:pStyle w:val="GSATableHeading"/>
                </w:pPr>
                <w:r w:rsidRPr="00277F01">
                  <w:t>File Name and Extension</w:t>
                </w:r>
              </w:p>
            </w:tc>
            <w:tc>
              <w:tcPr>
                <w:tcW w:w="738" w:type="pct"/>
                <w:shd w:val="clear" w:color="auto" w:fill="DEEAF6" w:themeFill="accent1" w:themeFillTint="33"/>
                <w:vAlign w:val="center"/>
              </w:tcPr>
              <w:p w:rsidR="00732C81" w:rsidRPr="00277F01" w:rsidRDefault="00732C81" w:rsidP="00963369">
                <w:pPr>
                  <w:pStyle w:val="GSATableHeading"/>
                </w:pPr>
                <w:r w:rsidRPr="00277F01">
                  <w:t xml:space="preserve">Version </w:t>
                </w:r>
              </w:p>
            </w:tc>
            <w:tc>
              <w:tcPr>
                <w:tcW w:w="1152" w:type="pct"/>
                <w:shd w:val="clear" w:color="auto" w:fill="DEEAF6" w:themeFill="accent1" w:themeFillTint="33"/>
                <w:vAlign w:val="center"/>
              </w:tcPr>
              <w:p w:rsidR="00732C81" w:rsidRPr="00277F01" w:rsidRDefault="00732C81" w:rsidP="00963369">
                <w:pPr>
                  <w:pStyle w:val="GSATableHeading"/>
                </w:pPr>
                <w:r w:rsidRPr="00277F01">
                  <w:t>Comments</w:t>
                </w:r>
              </w:p>
            </w:tc>
          </w:tr>
          <w:tr w:rsidR="00732C81" w:rsidRPr="003614F0" w:rsidTr="00963369">
            <w:trPr>
              <w:cantSplit/>
              <w:trHeight w:val="288"/>
              <w:jc w:val="center"/>
            </w:trPr>
            <w:sdt>
              <w:sdtPr>
                <w:alias w:val="Revision Date"/>
                <w:tag w:val="revisiondate"/>
                <w:id w:val="551737559"/>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465785756"/>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A7 CMP v1 0.ext</w:t>
                </w:r>
              </w:p>
            </w:tc>
            <w:sdt>
              <w:sdtPr>
                <w:id w:val="2127509478"/>
                <w:text/>
              </w:sdtPr>
              <w:sdtEndPr/>
              <w:sdtContent>
                <w:tc>
                  <w:tcPr>
                    <w:tcW w:w="738" w:type="pct"/>
                  </w:tcPr>
                  <w:p w:rsidR="00732C81" w:rsidRPr="003614F0" w:rsidRDefault="00732C81" w:rsidP="00963369">
                    <w:pPr>
                      <w:pStyle w:val="GSATableText"/>
                    </w:pPr>
                    <w:r w:rsidDel="00883A15">
                      <w:t>1.0</w:t>
                    </w:r>
                  </w:p>
                </w:tc>
              </w:sdtContent>
            </w:sdt>
            <w:sdt>
              <w:sdtPr>
                <w:id w:val="-384869708"/>
              </w:sdtPr>
              <w:sdtEndPr/>
              <w:sdtContent>
                <w:sdt>
                  <w:sdtPr>
                    <w:id w:val="-75986828"/>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1933231089"/>
            </w:sdtPr>
            <w:sdtEndPr/>
            <w:sdtContent>
              <w:tr w:rsidR="00732C81" w:rsidRPr="003614F0" w:rsidTr="00963369">
                <w:trPr>
                  <w:cantSplit/>
                  <w:trHeight w:val="288"/>
                  <w:jc w:val="center"/>
                </w:trPr>
                <w:sdt>
                  <w:sdtPr>
                    <w:alias w:val="Revision Date"/>
                    <w:tag w:val="revisiondate"/>
                    <w:id w:val="1658565603"/>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605297242"/>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424555113"/>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10741796"/>
                  </w:sdtPr>
                  <w:sdtEndPr/>
                  <w:sdtContent>
                    <w:sdt>
                      <w:sdtPr>
                        <w:id w:val="-206342292"/>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728964712"/>
            </w:sdtPr>
            <w:sdtEndPr/>
            <w:sdtContent>
              <w:tr w:rsidR="00732C81" w:rsidRPr="003614F0" w:rsidTr="00963369">
                <w:trPr>
                  <w:cantSplit/>
                  <w:trHeight w:val="288"/>
                  <w:jc w:val="center"/>
                </w:trPr>
                <w:sdt>
                  <w:sdtPr>
                    <w:alias w:val="Revision Date"/>
                    <w:tag w:val="revisiondate"/>
                    <w:id w:val="-694993707"/>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9139867"/>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39776011"/>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330910618"/>
                  </w:sdtPr>
                  <w:sdtEndPr/>
                  <w:sdtContent>
                    <w:sdt>
                      <w:sdtPr>
                        <w:id w:val="-1368993324"/>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sdtContent>
    </w:sdt>
    <w:p w:rsidR="00732C81" w:rsidRDefault="00732C81" w:rsidP="00732C81"/>
    <w:p w:rsidR="00732C81" w:rsidRDefault="00732C81" w:rsidP="00732C81">
      <w:r>
        <w:t>Additional Comments:</w:t>
      </w:r>
      <w:r w:rsidRPr="00F832E3">
        <w:t xml:space="preserve">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419" w:name="_Toc449543527"/>
      <w:bookmarkStart w:id="3420" w:name="_Toc468805111"/>
      <w:r w:rsidRPr="00E0416A">
        <w:t>ATTACHMENT 8</w:t>
      </w:r>
      <w:r>
        <w:t xml:space="preserve"> - </w:t>
      </w:r>
      <w:r w:rsidRPr="00E0416A">
        <w:t>Incident Response Plan</w:t>
      </w:r>
      <w:bookmarkEnd w:id="3412"/>
      <w:bookmarkEnd w:id="3413"/>
      <w:bookmarkEnd w:id="3414"/>
      <w:bookmarkEnd w:id="3415"/>
      <w:bookmarkEnd w:id="3416"/>
      <w:bookmarkEnd w:id="3417"/>
      <w:bookmarkEnd w:id="3418"/>
      <w:bookmarkEnd w:id="3419"/>
      <w:bookmarkEnd w:id="3420"/>
    </w:p>
    <w:p w:rsidR="00732C81" w:rsidRPr="00807F7D" w:rsidRDefault="00732C81" w:rsidP="00732C81">
      <w:bookmarkStart w:id="3421" w:name="_Toc383429974"/>
      <w:bookmarkStart w:id="3422" w:name="_Toc383433335"/>
      <w:bookmarkStart w:id="3423" w:name="_Toc383444763"/>
      <w:bookmarkStart w:id="3424" w:name="_Toc385594415"/>
      <w:bookmarkStart w:id="3425" w:name="_Toc385594803"/>
      <w:bookmarkStart w:id="3426" w:name="_Toc385595191"/>
      <w:bookmarkStart w:id="3427" w:name="_Toc388621032"/>
      <w:r>
        <w:t>All Authorization Packages</w:t>
      </w:r>
      <w:r w:rsidRPr="00807F7D">
        <w:t xml:space="preserve"> must include </w:t>
      </w:r>
      <w:r>
        <w:t xml:space="preserve">an </w:t>
      </w:r>
      <w:r w:rsidRPr="00687F85">
        <w:t xml:space="preserve">Incident Response </w:t>
      </w:r>
      <w:r w:rsidRPr="00D07BBE">
        <w:t xml:space="preserve">Plan </w:t>
      </w:r>
      <w:r>
        <w:t>attachment, which will be reviewed for quality. Maintain a current Revision History in the table below.</w:t>
      </w:r>
    </w:p>
    <w:p w:rsidR="00732C81" w:rsidRDefault="00732C81" w:rsidP="00732C81"/>
    <w:p w:rsidR="00732C81" w:rsidRPr="00D777F3" w:rsidRDefault="00732C81" w:rsidP="00732C81">
      <w:pPr>
        <w:pStyle w:val="GSATitleCoverPage"/>
      </w:pPr>
      <w:r w:rsidRPr="00D777F3">
        <w:t>Incident Response Plan Revision History</w:t>
      </w:r>
    </w:p>
    <w:sdt>
      <w:sdtPr>
        <w:rPr>
          <w:rFonts w:eastAsia="Lucida Sans Unicode"/>
          <w:b w:val="0"/>
          <w:color w:val="000000"/>
          <w:spacing w:val="-5"/>
          <w:kern w:val="20"/>
          <w:sz w:val="22"/>
          <w:szCs w:val="24"/>
          <w:lang w:eastAsia="en-US"/>
        </w:rPr>
        <w:id w:val="-1888491876"/>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277F01" w:rsidTr="00963369">
            <w:trPr>
              <w:cantSplit/>
              <w:trHeight w:val="288"/>
              <w:tblHeader/>
              <w:jc w:val="center"/>
            </w:trPr>
            <w:tc>
              <w:tcPr>
                <w:tcW w:w="811" w:type="pct"/>
                <w:shd w:val="clear" w:color="auto" w:fill="DEEAF6" w:themeFill="accent1" w:themeFillTint="33"/>
                <w:vAlign w:val="center"/>
              </w:tcPr>
              <w:p w:rsidR="00732C81" w:rsidRPr="00277F01" w:rsidRDefault="00732C81" w:rsidP="00963369">
                <w:pPr>
                  <w:pStyle w:val="GSATableHeading"/>
                </w:pPr>
                <w:r w:rsidRPr="00277F01">
                  <w:t>Date</w:t>
                </w:r>
              </w:p>
            </w:tc>
            <w:tc>
              <w:tcPr>
                <w:tcW w:w="2299" w:type="pct"/>
                <w:shd w:val="clear" w:color="auto" w:fill="DEEAF6" w:themeFill="accent1" w:themeFillTint="33"/>
                <w:vAlign w:val="center"/>
              </w:tcPr>
              <w:p w:rsidR="00732C81" w:rsidRPr="00277F01" w:rsidRDefault="00732C81" w:rsidP="00963369">
                <w:pPr>
                  <w:pStyle w:val="GSATableHeading"/>
                </w:pPr>
                <w:r w:rsidRPr="00277F01">
                  <w:t>File Name and Extension</w:t>
                </w:r>
              </w:p>
            </w:tc>
            <w:tc>
              <w:tcPr>
                <w:tcW w:w="738" w:type="pct"/>
                <w:shd w:val="clear" w:color="auto" w:fill="DEEAF6" w:themeFill="accent1" w:themeFillTint="33"/>
                <w:vAlign w:val="center"/>
              </w:tcPr>
              <w:p w:rsidR="00732C81" w:rsidRPr="00277F01" w:rsidRDefault="00732C81" w:rsidP="00963369">
                <w:pPr>
                  <w:pStyle w:val="GSATableHeading"/>
                </w:pPr>
                <w:r w:rsidRPr="00277F01">
                  <w:t xml:space="preserve">Version </w:t>
                </w:r>
              </w:p>
            </w:tc>
            <w:tc>
              <w:tcPr>
                <w:tcW w:w="1152" w:type="pct"/>
                <w:shd w:val="clear" w:color="auto" w:fill="DEEAF6" w:themeFill="accent1" w:themeFillTint="33"/>
                <w:vAlign w:val="center"/>
              </w:tcPr>
              <w:p w:rsidR="00732C81" w:rsidRPr="00277F01" w:rsidRDefault="00732C81" w:rsidP="00963369">
                <w:pPr>
                  <w:pStyle w:val="GSATableHeading"/>
                </w:pPr>
                <w:r w:rsidRPr="00277F01">
                  <w:t>Comments</w:t>
                </w:r>
              </w:p>
            </w:tc>
          </w:tr>
          <w:tr w:rsidR="00732C81" w:rsidRPr="003614F0" w:rsidTr="00963369">
            <w:trPr>
              <w:cantSplit/>
              <w:trHeight w:val="288"/>
              <w:jc w:val="center"/>
            </w:trPr>
            <w:sdt>
              <w:sdtPr>
                <w:alias w:val="Revision Date"/>
                <w:tag w:val="revisiondate"/>
                <w:id w:val="-896975165"/>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1868477224"/>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A8 IRP v1 0.ext</w:t>
                </w:r>
              </w:p>
            </w:tc>
            <w:sdt>
              <w:sdtPr>
                <w:id w:val="-427275429"/>
                <w:text/>
              </w:sdtPr>
              <w:sdtEndPr/>
              <w:sdtContent>
                <w:tc>
                  <w:tcPr>
                    <w:tcW w:w="738" w:type="pct"/>
                  </w:tcPr>
                  <w:p w:rsidR="00732C81" w:rsidRPr="003614F0" w:rsidRDefault="00732C81" w:rsidP="00963369">
                    <w:pPr>
                      <w:pStyle w:val="GSATableText"/>
                    </w:pPr>
                    <w:r w:rsidDel="00883A15">
                      <w:t>1.0</w:t>
                    </w:r>
                  </w:p>
                </w:tc>
              </w:sdtContent>
            </w:sdt>
            <w:sdt>
              <w:sdtPr>
                <w:id w:val="338054629"/>
              </w:sdtPr>
              <w:sdtEndPr/>
              <w:sdtContent>
                <w:sdt>
                  <w:sdtPr>
                    <w:id w:val="-1785108861"/>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876621513"/>
            </w:sdtPr>
            <w:sdtEndPr/>
            <w:sdtContent>
              <w:tr w:rsidR="00732C81" w:rsidRPr="003614F0" w:rsidTr="00963369">
                <w:trPr>
                  <w:cantSplit/>
                  <w:trHeight w:val="288"/>
                  <w:jc w:val="center"/>
                </w:trPr>
                <w:sdt>
                  <w:sdtPr>
                    <w:alias w:val="Revision Date"/>
                    <w:tag w:val="revisiondate"/>
                    <w:id w:val="-1939750924"/>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277210116"/>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757341244"/>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890219895"/>
                  </w:sdtPr>
                  <w:sdtEndPr/>
                  <w:sdtContent>
                    <w:sdt>
                      <w:sdtPr>
                        <w:id w:val="1786007644"/>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1848010564"/>
            </w:sdtPr>
            <w:sdtEndPr/>
            <w:sdtContent>
              <w:tr w:rsidR="00732C81" w:rsidRPr="003614F0" w:rsidTr="00963369">
                <w:trPr>
                  <w:cantSplit/>
                  <w:trHeight w:val="288"/>
                  <w:jc w:val="center"/>
                </w:trPr>
                <w:sdt>
                  <w:sdtPr>
                    <w:alias w:val="Revision Date"/>
                    <w:tag w:val="revisiondate"/>
                    <w:id w:val="-762143209"/>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674311530"/>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867135756"/>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669834573"/>
                  </w:sdtPr>
                  <w:sdtEndPr/>
                  <w:sdtContent>
                    <w:sdt>
                      <w:sdtPr>
                        <w:id w:val="1113242279"/>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sdtContent>
    </w:sdt>
    <w:p w:rsidR="00732C81" w:rsidRDefault="00732C81" w:rsidP="00732C81"/>
    <w:p w:rsidR="00732C81" w:rsidRDefault="00732C81" w:rsidP="00732C81">
      <w:r>
        <w:t>Additional Comments:</w:t>
      </w:r>
      <w:r w:rsidRPr="00F832E3">
        <w:t xml:space="preserve">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428" w:name="_Toc449543528"/>
      <w:bookmarkStart w:id="3429" w:name="_Toc468805112"/>
      <w:r w:rsidRPr="00E0416A">
        <w:t>ATTACHMENT 9 -</w:t>
      </w:r>
      <w:r>
        <w:t xml:space="preserve"> </w:t>
      </w:r>
      <w:r w:rsidRPr="00E0416A">
        <w:t xml:space="preserve">CIS </w:t>
      </w:r>
      <w:bookmarkEnd w:id="3421"/>
      <w:bookmarkEnd w:id="3422"/>
      <w:bookmarkEnd w:id="3423"/>
      <w:bookmarkEnd w:id="3424"/>
      <w:bookmarkEnd w:id="3425"/>
      <w:bookmarkEnd w:id="3426"/>
      <w:bookmarkEnd w:id="3427"/>
      <w:r>
        <w:t>Report and Worksheet</w:t>
      </w:r>
      <w:bookmarkEnd w:id="3428"/>
      <w:bookmarkEnd w:id="3429"/>
    </w:p>
    <w:p w:rsidR="00732C81" w:rsidRPr="00807F7D" w:rsidRDefault="00732C81" w:rsidP="00732C81">
      <w:r>
        <w:t>All Authorization Packages</w:t>
      </w:r>
      <w:r w:rsidRPr="00807F7D">
        <w:t xml:space="preserve"> must include </w:t>
      </w:r>
      <w:r w:rsidRPr="007E5983">
        <w:t xml:space="preserve">Control Implementation Summary </w:t>
      </w:r>
      <w:r>
        <w:t>(CIS) Report and Worksheet attachments, which will be reviewed for quality. Maintain a current Revision History in the table below.</w:t>
      </w:r>
    </w:p>
    <w:p w:rsidR="00732C81" w:rsidRPr="00531AAD" w:rsidRDefault="00732C81" w:rsidP="00732C81">
      <w:r w:rsidRPr="00DD7CF1">
        <w:t>Template</w:t>
      </w:r>
      <w:r>
        <w:t>s for both</w:t>
      </w:r>
      <w:r w:rsidRPr="00DD7CF1">
        <w:t xml:space="preserve"> can be found on </w:t>
      </w:r>
      <w:r>
        <w:t>the following FedRAMP website</w:t>
      </w:r>
      <w:r w:rsidRPr="00DD7CF1">
        <w:t xml:space="preserve"> page: </w:t>
      </w:r>
      <w:hyperlink r:id="rId85" w:tooltip="Templates" w:history="1">
        <w:r w:rsidRPr="00DD7CF1">
          <w:rPr>
            <w:rStyle w:val="Hyperlink"/>
          </w:rPr>
          <w:t>Templates</w:t>
        </w:r>
      </w:hyperlink>
      <w:r w:rsidRPr="00866E4D">
        <w:rPr>
          <w:rStyle w:val="Hyperlink"/>
        </w:rPr>
        <w:t>.</w:t>
      </w:r>
    </w:p>
    <w:p w:rsidR="00732C81" w:rsidRDefault="00732C81" w:rsidP="00732C81">
      <w:r>
        <w:t>The Report Template has</w:t>
      </w:r>
      <w:r w:rsidRPr="007E5983">
        <w:t xml:space="preserve"> a sample format. The CSP may modify the format as necessary to comply with its internal policies and </w:t>
      </w:r>
      <w:r>
        <w:t>FedRAMP requirements.</w:t>
      </w:r>
    </w:p>
    <w:p w:rsidR="00732C81" w:rsidRDefault="00732C81" w:rsidP="00732C81"/>
    <w:p w:rsidR="00732C81" w:rsidRPr="00D777F3" w:rsidRDefault="00732C81" w:rsidP="00732C81">
      <w:pPr>
        <w:pStyle w:val="GSATitleCoverPage"/>
      </w:pPr>
      <w:r w:rsidRPr="00D777F3">
        <w:t>CIS Report and Worksheet Revision History</w:t>
      </w:r>
    </w:p>
    <w:sdt>
      <w:sdtPr>
        <w:rPr>
          <w:rFonts w:eastAsia="Lucida Sans Unicode"/>
          <w:b w:val="0"/>
          <w:color w:val="000000"/>
          <w:spacing w:val="-5"/>
          <w:kern w:val="20"/>
          <w:sz w:val="22"/>
          <w:szCs w:val="24"/>
          <w:lang w:eastAsia="en-US"/>
        </w:rPr>
        <w:id w:val="-1624846280"/>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277F01" w:rsidTr="00963369">
            <w:trPr>
              <w:cantSplit/>
              <w:trHeight w:val="288"/>
              <w:tblHeader/>
              <w:jc w:val="center"/>
            </w:trPr>
            <w:tc>
              <w:tcPr>
                <w:tcW w:w="811" w:type="pct"/>
                <w:shd w:val="clear" w:color="auto" w:fill="DEEAF6" w:themeFill="accent1" w:themeFillTint="33"/>
                <w:vAlign w:val="center"/>
              </w:tcPr>
              <w:p w:rsidR="00732C81" w:rsidRPr="00277F01" w:rsidRDefault="00732C81" w:rsidP="00963369">
                <w:pPr>
                  <w:pStyle w:val="GSATableHeading"/>
                </w:pPr>
                <w:r w:rsidRPr="00277F01">
                  <w:t>Date</w:t>
                </w:r>
              </w:p>
            </w:tc>
            <w:tc>
              <w:tcPr>
                <w:tcW w:w="2299" w:type="pct"/>
                <w:shd w:val="clear" w:color="auto" w:fill="DEEAF6" w:themeFill="accent1" w:themeFillTint="33"/>
                <w:vAlign w:val="center"/>
              </w:tcPr>
              <w:p w:rsidR="00732C81" w:rsidRPr="00277F01" w:rsidRDefault="00732C81" w:rsidP="00963369">
                <w:pPr>
                  <w:pStyle w:val="GSATableHeading"/>
                </w:pPr>
                <w:r w:rsidRPr="00277F01">
                  <w:t>File Name and Extension</w:t>
                </w:r>
              </w:p>
            </w:tc>
            <w:tc>
              <w:tcPr>
                <w:tcW w:w="738" w:type="pct"/>
                <w:shd w:val="clear" w:color="auto" w:fill="DEEAF6" w:themeFill="accent1" w:themeFillTint="33"/>
                <w:vAlign w:val="center"/>
              </w:tcPr>
              <w:p w:rsidR="00732C81" w:rsidRPr="00277F01" w:rsidRDefault="00732C81" w:rsidP="00963369">
                <w:pPr>
                  <w:pStyle w:val="GSATableHeading"/>
                </w:pPr>
                <w:r w:rsidRPr="00277F01">
                  <w:t xml:space="preserve">Version </w:t>
                </w:r>
              </w:p>
            </w:tc>
            <w:tc>
              <w:tcPr>
                <w:tcW w:w="1152" w:type="pct"/>
                <w:shd w:val="clear" w:color="auto" w:fill="DEEAF6" w:themeFill="accent1" w:themeFillTint="33"/>
                <w:vAlign w:val="center"/>
              </w:tcPr>
              <w:p w:rsidR="00732C81" w:rsidRPr="00277F01" w:rsidRDefault="00732C81" w:rsidP="00963369">
                <w:pPr>
                  <w:pStyle w:val="GSATableHeading"/>
                </w:pPr>
                <w:r w:rsidRPr="00277F01">
                  <w:t>Comments</w:t>
                </w:r>
              </w:p>
            </w:tc>
          </w:tr>
          <w:tr w:rsidR="00732C81" w:rsidRPr="003614F0" w:rsidTr="00963369">
            <w:trPr>
              <w:cantSplit/>
              <w:trHeight w:val="288"/>
              <w:jc w:val="center"/>
            </w:trPr>
            <w:sdt>
              <w:sdtPr>
                <w:alias w:val="Revision Date"/>
                <w:tag w:val="revisiondate"/>
                <w:id w:val="-613984642"/>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2068720318"/>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A9 CIS Report v1 0.ext</w:t>
                </w:r>
              </w:p>
            </w:tc>
            <w:sdt>
              <w:sdtPr>
                <w:id w:val="1128587017"/>
                <w:text/>
              </w:sdtPr>
              <w:sdtEndPr/>
              <w:sdtContent>
                <w:tc>
                  <w:tcPr>
                    <w:tcW w:w="738" w:type="pct"/>
                  </w:tcPr>
                  <w:p w:rsidR="00732C81" w:rsidRPr="003614F0" w:rsidRDefault="00732C81" w:rsidP="00963369">
                    <w:pPr>
                      <w:pStyle w:val="GSATableText"/>
                    </w:pPr>
                    <w:r w:rsidDel="00883A15">
                      <w:t>1.0</w:t>
                    </w:r>
                  </w:p>
                </w:tc>
              </w:sdtContent>
            </w:sdt>
            <w:sdt>
              <w:sdtPr>
                <w:id w:val="-276874661"/>
              </w:sdtPr>
              <w:sdtEndPr/>
              <w:sdtContent>
                <w:sdt>
                  <w:sdtPr>
                    <w:id w:val="408429191"/>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1608545594"/>
            </w:sdtPr>
            <w:sdtEndPr/>
            <w:sdtContent>
              <w:tr w:rsidR="00732C81" w:rsidRPr="003614F0" w:rsidTr="00963369">
                <w:trPr>
                  <w:cantSplit/>
                  <w:trHeight w:val="288"/>
                  <w:jc w:val="center"/>
                </w:trPr>
                <w:sdt>
                  <w:sdtPr>
                    <w:alias w:val="Revision Date"/>
                    <w:tag w:val="revisiondate"/>
                    <w:id w:val="-1808003370"/>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981158319"/>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A9 CIS WS v1 0.ext</w:t>
                    </w:r>
                  </w:p>
                </w:tc>
                <w:sdt>
                  <w:sdtPr>
                    <w:id w:val="-223063725"/>
                    <w:text/>
                  </w:sdtPr>
                  <w:sdtEndPr/>
                  <w:sdtContent>
                    <w:tc>
                      <w:tcPr>
                        <w:tcW w:w="738" w:type="pct"/>
                      </w:tcPr>
                      <w:p w:rsidR="00732C81" w:rsidRPr="003614F0" w:rsidRDefault="00732C81" w:rsidP="00963369">
                        <w:pPr>
                          <w:pStyle w:val="GSATableText"/>
                        </w:pPr>
                        <w:r w:rsidDel="00883A15">
                          <w:t>1.0</w:t>
                        </w:r>
                      </w:p>
                    </w:tc>
                  </w:sdtContent>
                </w:sdt>
                <w:tc>
                  <w:tcPr>
                    <w:tcW w:w="1152" w:type="pct"/>
                  </w:tcPr>
                  <w:p w:rsidR="00732C81" w:rsidRPr="003614F0" w:rsidRDefault="00E36097" w:rsidP="00963369">
                    <w:pPr>
                      <w:pStyle w:val="GSATableText"/>
                    </w:pPr>
                    <w:sdt>
                      <w:sdtPr>
                        <w:id w:val="819236821"/>
                      </w:sdtPr>
                      <w:sdtEndPr/>
                      <w:sdtContent>
                        <w:sdt>
                          <w:sdtPr>
                            <w:id w:val="777759053"/>
                            <w:showingPlcHdr/>
                          </w:sdtPr>
                          <w:sdtEndPr/>
                          <w:sdtContent>
                            <w:r w:rsidR="00732C81">
                              <w:rPr>
                                <w:rStyle w:val="PlaceholderText"/>
                              </w:rPr>
                              <w:t>&lt;Revision Description&gt;</w:t>
                            </w:r>
                          </w:sdtContent>
                        </w:sdt>
                      </w:sdtContent>
                    </w:sdt>
                    <w:r w:rsidR="00732C81">
                      <w:t xml:space="preserve"> </w:t>
                    </w:r>
                  </w:p>
                </w:tc>
              </w:tr>
            </w:sdtContent>
          </w:sdt>
          <w:sdt>
            <w:sdtPr>
              <w:id w:val="-4054924"/>
            </w:sdtPr>
            <w:sdtEndPr/>
            <w:sdtContent>
              <w:tr w:rsidR="00732C81" w:rsidRPr="003614F0" w:rsidTr="00963369">
                <w:trPr>
                  <w:cantSplit/>
                  <w:trHeight w:val="288"/>
                  <w:jc w:val="center"/>
                </w:trPr>
                <w:sdt>
                  <w:sdtPr>
                    <w:alias w:val="Revision Date"/>
                    <w:tag w:val="revisiondate"/>
                    <w:id w:val="1445263409"/>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827977357"/>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499037272"/>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497534307"/>
                  </w:sdtPr>
                  <w:sdtEndPr/>
                  <w:sdtContent>
                    <w:sdt>
                      <w:sdtPr>
                        <w:id w:val="898326877"/>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128168906"/>
            </w:sdtPr>
            <w:sdtEndPr/>
            <w:sdtContent>
              <w:tr w:rsidR="00732C81" w:rsidRPr="003614F0" w:rsidTr="00963369">
                <w:trPr>
                  <w:cantSplit/>
                  <w:trHeight w:val="288"/>
                  <w:jc w:val="center"/>
                </w:trPr>
                <w:sdt>
                  <w:sdtPr>
                    <w:alias w:val="Revision Date"/>
                    <w:tag w:val="revisiondate"/>
                    <w:id w:val="222888497"/>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838889021"/>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781647105"/>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152263766"/>
                  </w:sdtPr>
                  <w:sdtEndPr/>
                  <w:sdtContent>
                    <w:sdt>
                      <w:sdtPr>
                        <w:id w:val="-171728787"/>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sdtContent>
    </w:sdt>
    <w:p w:rsidR="00732C81" w:rsidRDefault="00732C81" w:rsidP="00732C81">
      <w:bookmarkStart w:id="3430" w:name="_Ref437326350"/>
    </w:p>
    <w:p w:rsidR="00732C81" w:rsidRDefault="00732C81" w:rsidP="00732C81">
      <w:r>
        <w:t>Additional Comments:</w:t>
      </w:r>
      <w:r w:rsidRPr="00F832E3">
        <w:t xml:space="preserve">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431" w:name="_Toc449543529"/>
      <w:bookmarkStart w:id="3432" w:name="_Toc468805113"/>
      <w:r w:rsidRPr="00E0416A">
        <w:t xml:space="preserve">ATTACHMENT </w:t>
      </w:r>
      <w:r>
        <w:t>10 - FIPS 199</w:t>
      </w:r>
      <w:bookmarkEnd w:id="3430"/>
      <w:bookmarkEnd w:id="3431"/>
      <w:bookmarkEnd w:id="3432"/>
    </w:p>
    <w:p w:rsidR="00732C81" w:rsidRPr="00807F7D" w:rsidRDefault="00732C81" w:rsidP="00732C8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attachment, which will be reviewed for quality. Maintain a current Revision History in the table below.</w:t>
      </w:r>
    </w:p>
    <w:p w:rsidR="00732C81" w:rsidRDefault="00732C81" w:rsidP="00732C81">
      <w:r w:rsidRPr="00974623">
        <w:t>The FIPS-199 Categorization report includes the determination of the security impact level for the cloud environment that may host any or all of the service models</w:t>
      </w:r>
      <w:r>
        <w:t xml:space="preserve">: </w:t>
      </w:r>
      <w:r w:rsidRPr="00974623">
        <w:t xml:space="preserve">Information as a Service (IaaS), Platform as a Service (PaaS), and Software as a Service (SaaS). The ultimate goal of the security categorization is for the CSP to be able to select and implement the </w:t>
      </w:r>
      <w:r>
        <w:t>FedRAMP</w:t>
      </w:r>
      <w:r w:rsidRPr="00974623">
        <w:t xml:space="preserve"> security controls applicable to its environment.</w:t>
      </w:r>
    </w:p>
    <w:p w:rsidR="00732C81" w:rsidRPr="00531AAD" w:rsidRDefault="00732C81" w:rsidP="00732C81">
      <w:r w:rsidRPr="00DD7CF1">
        <w:t xml:space="preserve">The </w:t>
      </w:r>
      <w:r>
        <w:t>FIPS 199</w:t>
      </w:r>
      <w:r w:rsidRPr="00D07BBE">
        <w:t xml:space="preserve"> </w:t>
      </w:r>
      <w:r w:rsidRPr="00DD7CF1">
        <w:t xml:space="preserve">Template can be found on </w:t>
      </w:r>
      <w:r>
        <w:t>the following FedRAMP website</w:t>
      </w:r>
      <w:r w:rsidRPr="00DD7CF1">
        <w:t xml:space="preserve"> page: </w:t>
      </w:r>
      <w:hyperlink r:id="rId86" w:tooltip="Templates" w:history="1">
        <w:r w:rsidRPr="00DD7CF1">
          <w:rPr>
            <w:rStyle w:val="Hyperlink"/>
          </w:rPr>
          <w:t>Templates</w:t>
        </w:r>
      </w:hyperlink>
      <w:r w:rsidRPr="00866E4D">
        <w:rPr>
          <w:rStyle w:val="Hyperlink"/>
        </w:rPr>
        <w:t>.</w:t>
      </w:r>
    </w:p>
    <w:p w:rsidR="00732C81" w:rsidRDefault="00732C81" w:rsidP="00732C81"/>
    <w:p w:rsidR="00732C81" w:rsidRPr="00D777F3" w:rsidRDefault="00732C81" w:rsidP="00732C81">
      <w:pPr>
        <w:pStyle w:val="GSATitleCoverPage"/>
      </w:pPr>
      <w:r w:rsidRPr="00D777F3">
        <w:t>FIPS 199 Revision History</w:t>
      </w:r>
    </w:p>
    <w:sdt>
      <w:sdtPr>
        <w:rPr>
          <w:rFonts w:eastAsia="Lucida Sans Unicode"/>
          <w:b w:val="0"/>
          <w:color w:val="000000"/>
          <w:spacing w:val="-5"/>
          <w:kern w:val="20"/>
          <w:sz w:val="22"/>
          <w:szCs w:val="24"/>
          <w:lang w:eastAsia="en-US"/>
        </w:rPr>
        <w:id w:val="-457492276"/>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277F01" w:rsidTr="00963369">
            <w:trPr>
              <w:cantSplit/>
              <w:trHeight w:val="288"/>
              <w:tblHeader/>
              <w:jc w:val="center"/>
            </w:trPr>
            <w:tc>
              <w:tcPr>
                <w:tcW w:w="811" w:type="pct"/>
                <w:shd w:val="clear" w:color="auto" w:fill="DEEAF6" w:themeFill="accent1" w:themeFillTint="33"/>
                <w:vAlign w:val="center"/>
              </w:tcPr>
              <w:p w:rsidR="00732C81" w:rsidRPr="00277F01" w:rsidRDefault="00732C81" w:rsidP="00963369">
                <w:pPr>
                  <w:pStyle w:val="GSATableHeading"/>
                </w:pPr>
                <w:r w:rsidRPr="00277F01">
                  <w:t>Date</w:t>
                </w:r>
              </w:p>
            </w:tc>
            <w:tc>
              <w:tcPr>
                <w:tcW w:w="2299" w:type="pct"/>
                <w:shd w:val="clear" w:color="auto" w:fill="DEEAF6" w:themeFill="accent1" w:themeFillTint="33"/>
                <w:vAlign w:val="center"/>
              </w:tcPr>
              <w:p w:rsidR="00732C81" w:rsidRPr="00277F01" w:rsidRDefault="00732C81" w:rsidP="00963369">
                <w:pPr>
                  <w:pStyle w:val="GSATableHeading"/>
                </w:pPr>
                <w:r w:rsidRPr="00277F01">
                  <w:t>File Name and Extension</w:t>
                </w:r>
              </w:p>
            </w:tc>
            <w:tc>
              <w:tcPr>
                <w:tcW w:w="738" w:type="pct"/>
                <w:shd w:val="clear" w:color="auto" w:fill="DEEAF6" w:themeFill="accent1" w:themeFillTint="33"/>
                <w:vAlign w:val="center"/>
              </w:tcPr>
              <w:p w:rsidR="00732C81" w:rsidRPr="00277F01" w:rsidRDefault="00732C81" w:rsidP="00963369">
                <w:pPr>
                  <w:pStyle w:val="GSATableHeading"/>
                </w:pPr>
                <w:r w:rsidRPr="00277F01">
                  <w:t xml:space="preserve">Version </w:t>
                </w:r>
              </w:p>
            </w:tc>
            <w:tc>
              <w:tcPr>
                <w:tcW w:w="1152" w:type="pct"/>
                <w:shd w:val="clear" w:color="auto" w:fill="DEEAF6" w:themeFill="accent1" w:themeFillTint="33"/>
                <w:vAlign w:val="center"/>
              </w:tcPr>
              <w:p w:rsidR="00732C81" w:rsidRPr="00277F01" w:rsidRDefault="00732C81" w:rsidP="00963369">
                <w:pPr>
                  <w:pStyle w:val="GSATableHeading"/>
                </w:pPr>
                <w:r w:rsidRPr="00277F01">
                  <w:t>Comments</w:t>
                </w:r>
              </w:p>
            </w:tc>
          </w:tr>
          <w:tr w:rsidR="00732C81" w:rsidRPr="003614F0" w:rsidTr="00963369">
            <w:trPr>
              <w:cantSplit/>
              <w:trHeight w:val="288"/>
              <w:jc w:val="center"/>
            </w:trPr>
            <w:sdt>
              <w:sdtPr>
                <w:alias w:val="Revision Date"/>
                <w:tag w:val="revisiondate"/>
                <w:id w:val="818232622"/>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E71A1A" w:rsidRDefault="00E36097" w:rsidP="00963369">
                <w:pPr>
                  <w:pStyle w:val="GSATableText"/>
                </w:pPr>
                <w:sdt>
                  <w:sdtPr>
                    <w:alias w:val="Information System Abbreviation"/>
                    <w:tag w:val="informationsystemabbreviation"/>
                    <w:id w:val="-1627074712"/>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A10 FIPS v1 0.ext</w:t>
                </w:r>
              </w:p>
            </w:tc>
            <w:sdt>
              <w:sdtPr>
                <w:id w:val="2145388406"/>
                <w:text/>
              </w:sdtPr>
              <w:sdtEndPr/>
              <w:sdtContent>
                <w:tc>
                  <w:tcPr>
                    <w:tcW w:w="738" w:type="pct"/>
                  </w:tcPr>
                  <w:p w:rsidR="00732C81" w:rsidRPr="003614F0" w:rsidRDefault="00732C81" w:rsidP="00963369">
                    <w:pPr>
                      <w:pStyle w:val="GSATableText"/>
                    </w:pPr>
                    <w:r w:rsidDel="00883A15">
                      <w:t>1.0</w:t>
                    </w:r>
                  </w:p>
                </w:tc>
              </w:sdtContent>
            </w:sdt>
            <w:sdt>
              <w:sdtPr>
                <w:id w:val="-674339667"/>
              </w:sdtPr>
              <w:sdtEndPr/>
              <w:sdtContent>
                <w:sdt>
                  <w:sdtPr>
                    <w:id w:val="-1934274076"/>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25024416"/>
            </w:sdtPr>
            <w:sdtEndPr/>
            <w:sdtContent>
              <w:tr w:rsidR="00732C81" w:rsidRPr="003614F0" w:rsidTr="00963369">
                <w:trPr>
                  <w:cantSplit/>
                  <w:trHeight w:val="288"/>
                  <w:jc w:val="center"/>
                </w:trPr>
                <w:sdt>
                  <w:sdtPr>
                    <w:alias w:val="Revision Date"/>
                    <w:tag w:val="revisiondate"/>
                    <w:id w:val="1105846308"/>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1085038957"/>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533882423"/>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34782903"/>
                  </w:sdtPr>
                  <w:sdtEndPr/>
                  <w:sdtContent>
                    <w:sdt>
                      <w:sdtPr>
                        <w:id w:val="-896895740"/>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1004973000"/>
            </w:sdtPr>
            <w:sdtEndPr/>
            <w:sdtContent>
              <w:tr w:rsidR="00732C81" w:rsidRPr="003614F0" w:rsidTr="00963369">
                <w:trPr>
                  <w:cantSplit/>
                  <w:trHeight w:val="288"/>
                  <w:jc w:val="center"/>
                </w:trPr>
                <w:sdt>
                  <w:sdtPr>
                    <w:alias w:val="Revision Date"/>
                    <w:tag w:val="revisiondate"/>
                    <w:id w:val="833500611"/>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sdt>
                  <w:sdtPr>
                    <w:alias w:val="Revision File Name"/>
                    <w:tag w:val="revisionfilename"/>
                    <w:id w:val="-693305981"/>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15519796"/>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872726969"/>
                  </w:sdtPr>
                  <w:sdtEndPr/>
                  <w:sdtContent>
                    <w:sdt>
                      <w:sdtPr>
                        <w:id w:val="903105621"/>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tbl>
      </w:sdtContent>
    </w:sdt>
    <w:p w:rsidR="00732C81" w:rsidRDefault="00732C81" w:rsidP="00732C81"/>
    <w:p w:rsidR="00732C81" w:rsidRDefault="00732C81" w:rsidP="00732C81">
      <w:r>
        <w:t>Additional Comments:</w:t>
      </w:r>
      <w:r w:rsidRPr="00F832E3">
        <w:t xml:space="preserve">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433" w:name="_Ref444598918"/>
      <w:bookmarkStart w:id="3434" w:name="_Ref444598945"/>
      <w:bookmarkStart w:id="3435" w:name="_Ref444599180"/>
      <w:bookmarkStart w:id="3436" w:name="_Toc449543530"/>
      <w:bookmarkStart w:id="3437" w:name="_Toc468805114"/>
      <w:r w:rsidRPr="00E0416A">
        <w:t xml:space="preserve">ATTACHMENT </w:t>
      </w:r>
      <w:r>
        <w:t>11 - S</w:t>
      </w:r>
      <w:r w:rsidRPr="00337558">
        <w:t xml:space="preserve">eparation of </w:t>
      </w:r>
      <w:r>
        <w:t>D</w:t>
      </w:r>
      <w:r w:rsidRPr="00337558">
        <w:t xml:space="preserve">uties </w:t>
      </w:r>
      <w:r>
        <w:t>M</w:t>
      </w:r>
      <w:r w:rsidRPr="00337558">
        <w:t>atrix</w:t>
      </w:r>
      <w:bookmarkEnd w:id="3433"/>
      <w:bookmarkEnd w:id="3434"/>
      <w:bookmarkEnd w:id="3435"/>
      <w:bookmarkEnd w:id="3436"/>
      <w:bookmarkEnd w:id="3437"/>
    </w:p>
    <w:p w:rsidR="00732C81" w:rsidRDefault="00732C81" w:rsidP="00732C81">
      <w:bookmarkStart w:id="3438" w:name="_Toc426981801"/>
      <w:r>
        <w:t>All Authorization Packages</w:t>
      </w:r>
      <w:r w:rsidRPr="00807F7D">
        <w:t xml:space="preserve"> must include </w:t>
      </w:r>
      <w:r>
        <w:t xml:space="preserve">a </w:t>
      </w:r>
      <w:r w:rsidRPr="004D3557">
        <w:t>Separation of Duties Matrix</w:t>
      </w:r>
      <w:r>
        <w:t xml:space="preserve"> attachment, which will be reviewed for quality. Maintain a current Revision History in the table below.</w:t>
      </w:r>
    </w:p>
    <w:p w:rsidR="00732C81" w:rsidRPr="00807F7D" w:rsidRDefault="00732C81" w:rsidP="00732C81">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rsidR="00732C81" w:rsidRDefault="00732C81" w:rsidP="00732C81">
      <w:r>
        <w:fldChar w:fldCharType="begin"/>
      </w:r>
      <w:r>
        <w:instrText xml:space="preserve"> REF _Ref444599029 \h </w:instrText>
      </w:r>
      <w:r>
        <w:fldChar w:fldCharType="separate"/>
      </w:r>
      <w:r w:rsidRPr="002C3786">
        <w:t xml:space="preserve">AC-5 Separation of Duties </w:t>
      </w:r>
      <w:r>
        <w:fldChar w:fldCharType="end"/>
      </w:r>
      <w:r>
        <w:t xml:space="preserve"> A</w:t>
      </w:r>
      <w:r w:rsidRPr="00672E30">
        <w:t>dditional FedRAMP Requirements and Guidance</w:t>
      </w:r>
    </w:p>
    <w:p w:rsidR="00732C81" w:rsidRPr="00D777F3" w:rsidRDefault="00732C81" w:rsidP="00732C81">
      <w:pPr>
        <w:pStyle w:val="GSATitleCoverPage"/>
      </w:pPr>
      <w:r w:rsidRPr="00D777F3">
        <w:t>Separation of Duties Matrix Revision History</w:t>
      </w:r>
    </w:p>
    <w:sdt>
      <w:sdtPr>
        <w:rPr>
          <w:rFonts w:eastAsia="Lucida Sans Unicode"/>
          <w:b w:val="0"/>
          <w:color w:val="000000"/>
          <w:spacing w:val="-5"/>
          <w:kern w:val="20"/>
          <w:sz w:val="22"/>
          <w:szCs w:val="24"/>
          <w:lang w:eastAsia="en-US"/>
        </w:rPr>
        <w:id w:val="-1863576747"/>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1259DD" w:rsidTr="00963369">
            <w:trPr>
              <w:cantSplit/>
              <w:trHeight w:val="288"/>
              <w:tblHeader/>
              <w:jc w:val="center"/>
            </w:trPr>
            <w:tc>
              <w:tcPr>
                <w:tcW w:w="811" w:type="pct"/>
                <w:shd w:val="clear" w:color="auto" w:fill="DEEAF6" w:themeFill="accent1" w:themeFillTint="33"/>
                <w:vAlign w:val="center"/>
              </w:tcPr>
              <w:p w:rsidR="00732C81" w:rsidRPr="001259DD" w:rsidRDefault="00732C81" w:rsidP="00963369">
                <w:pPr>
                  <w:pStyle w:val="GSATableHeading"/>
                </w:pPr>
                <w:r w:rsidRPr="001259DD">
                  <w:t>Date</w:t>
                </w:r>
              </w:p>
            </w:tc>
            <w:tc>
              <w:tcPr>
                <w:tcW w:w="2299" w:type="pct"/>
                <w:shd w:val="clear" w:color="auto" w:fill="DEEAF6" w:themeFill="accent1" w:themeFillTint="33"/>
                <w:vAlign w:val="center"/>
              </w:tcPr>
              <w:p w:rsidR="00732C81" w:rsidRPr="001259DD" w:rsidRDefault="00732C81" w:rsidP="00963369">
                <w:pPr>
                  <w:pStyle w:val="GSATableHeading"/>
                </w:pPr>
                <w:r w:rsidRPr="001259DD">
                  <w:t>File Name and Extension</w:t>
                </w:r>
              </w:p>
            </w:tc>
            <w:tc>
              <w:tcPr>
                <w:tcW w:w="738" w:type="pct"/>
                <w:shd w:val="clear" w:color="auto" w:fill="DEEAF6" w:themeFill="accent1" w:themeFillTint="33"/>
                <w:vAlign w:val="center"/>
              </w:tcPr>
              <w:p w:rsidR="00732C81" w:rsidRPr="001259DD" w:rsidRDefault="00732C81" w:rsidP="00963369">
                <w:pPr>
                  <w:pStyle w:val="GSATableHeading"/>
                </w:pPr>
                <w:r w:rsidRPr="001259DD">
                  <w:t xml:space="preserve">Version </w:t>
                </w:r>
              </w:p>
            </w:tc>
            <w:tc>
              <w:tcPr>
                <w:tcW w:w="1152" w:type="pct"/>
                <w:shd w:val="clear" w:color="auto" w:fill="DEEAF6" w:themeFill="accent1" w:themeFillTint="33"/>
                <w:vAlign w:val="center"/>
              </w:tcPr>
              <w:p w:rsidR="00732C81" w:rsidRPr="001259DD" w:rsidRDefault="00732C81" w:rsidP="00963369">
                <w:pPr>
                  <w:pStyle w:val="GSATableHeading"/>
                </w:pPr>
                <w:r w:rsidRPr="001259DD">
                  <w:t>Comments</w:t>
                </w:r>
              </w:p>
            </w:tc>
          </w:tr>
          <w:tr w:rsidR="00732C81" w:rsidRPr="003614F0" w:rsidTr="00963369">
            <w:trPr>
              <w:cantSplit/>
              <w:trHeight w:val="288"/>
              <w:jc w:val="center"/>
            </w:trPr>
            <w:tc>
              <w:tcPr>
                <w:tcW w:w="811" w:type="pct"/>
              </w:tcPr>
              <w:p w:rsidR="00732C81" w:rsidRPr="003614F0" w:rsidRDefault="00E36097" w:rsidP="00963369">
                <w:pPr>
                  <w:pStyle w:val="GSATableText"/>
                </w:pPr>
                <w:sdt>
                  <w:sdtPr>
                    <w:alias w:val="Revision Date"/>
                    <w:tag w:val="revisiondate"/>
                    <w:id w:val="1788464377"/>
                    <w:showingPlcHdr/>
                    <w:date>
                      <w:dateFormat w:val="M/d/yyyy"/>
                      <w:lid w:val="en-US"/>
                      <w:storeMappedDataAs w:val="dateTime"/>
                      <w:calendar w:val="gregorian"/>
                    </w:date>
                  </w:sdtPr>
                  <w:sdtEndPr/>
                  <w:sdtContent>
                    <w:r w:rsidR="00732C81">
                      <w:rPr>
                        <w:rStyle w:val="PlaceholderText"/>
                      </w:rPr>
                      <w:t>&lt;Date&gt;</w:t>
                    </w:r>
                  </w:sdtContent>
                </w:sdt>
                <w:r w:rsidR="00732C81">
                  <w:t xml:space="preserve"> </w:t>
                </w:r>
              </w:p>
            </w:tc>
            <w:tc>
              <w:tcPr>
                <w:tcW w:w="2299" w:type="pct"/>
              </w:tcPr>
              <w:p w:rsidR="00732C81" w:rsidRPr="00E71A1A" w:rsidRDefault="00E36097" w:rsidP="00963369">
                <w:pPr>
                  <w:pStyle w:val="GSATableText"/>
                </w:pPr>
                <w:sdt>
                  <w:sdtPr>
                    <w:alias w:val="Information System Abbreviation"/>
                    <w:tag w:val="informationsystemabbreviation"/>
                    <w:id w:val="1434238590"/>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E71A1A">
                  <w:t>A11 SOD v1 0.ext</w:t>
                </w:r>
              </w:p>
            </w:tc>
            <w:sdt>
              <w:sdtPr>
                <w:id w:val="-1191380546"/>
                <w:text/>
              </w:sdtPr>
              <w:sdtEndPr/>
              <w:sdtContent>
                <w:tc>
                  <w:tcPr>
                    <w:tcW w:w="738" w:type="pct"/>
                  </w:tcPr>
                  <w:p w:rsidR="00732C81" w:rsidRPr="003614F0" w:rsidRDefault="00732C81" w:rsidP="00963369">
                    <w:pPr>
                      <w:pStyle w:val="GSATableText"/>
                    </w:pPr>
                    <w:r w:rsidDel="00883A15">
                      <w:t>1.0</w:t>
                    </w:r>
                  </w:p>
                </w:tc>
              </w:sdtContent>
            </w:sdt>
            <w:sdt>
              <w:sdtPr>
                <w:id w:val="701286647"/>
              </w:sdtPr>
              <w:sdtEndPr/>
              <w:sdtContent>
                <w:sdt>
                  <w:sdtPr>
                    <w:id w:val="84969352"/>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
            <w:sdtPr>
              <w:id w:val="-239786195"/>
            </w:sdtPr>
            <w:sdtEndPr/>
            <w:sdtContent>
              <w:tr w:rsidR="00732C81" w:rsidRPr="003614F0" w:rsidTr="00963369">
                <w:trPr>
                  <w:cantSplit/>
                  <w:trHeight w:val="288"/>
                  <w:jc w:val="center"/>
                </w:trPr>
                <w:tc>
                  <w:tcPr>
                    <w:tcW w:w="811" w:type="pct"/>
                  </w:tcPr>
                  <w:p w:rsidR="00732C81" w:rsidRPr="003614F0" w:rsidRDefault="00E36097" w:rsidP="00963369">
                    <w:pPr>
                      <w:pStyle w:val="GSATableText"/>
                    </w:pPr>
                    <w:sdt>
                      <w:sdtPr>
                        <w:alias w:val="Revision Date"/>
                        <w:tag w:val="revisiondate"/>
                        <w:id w:val="754091385"/>
                        <w:showingPlcHdr/>
                        <w:date>
                          <w:dateFormat w:val="M/d/yyyy"/>
                          <w:lid w:val="en-US"/>
                          <w:storeMappedDataAs w:val="dateTime"/>
                          <w:calendar w:val="gregorian"/>
                        </w:date>
                      </w:sdtPr>
                      <w:sdtEndPr/>
                      <w:sdtContent>
                        <w:r w:rsidR="00732C81">
                          <w:rPr>
                            <w:rStyle w:val="PlaceholderText"/>
                          </w:rPr>
                          <w:t>&lt;Date&gt;</w:t>
                        </w:r>
                      </w:sdtContent>
                    </w:sdt>
                  </w:p>
                </w:tc>
                <w:sdt>
                  <w:sdtPr>
                    <w:alias w:val="Revision File Name"/>
                    <w:tag w:val="revisionfilename"/>
                    <w:id w:val="-1018242200"/>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1698843408"/>
                    <w:showingPlcHdr/>
                  </w:sdtPr>
                  <w:sdtEndPr/>
                  <w:sdtContent>
                    <w:tc>
                      <w:tcPr>
                        <w:tcW w:w="738" w:type="pct"/>
                      </w:tcPr>
                      <w:p w:rsidR="00732C81" w:rsidRPr="003614F0" w:rsidRDefault="00732C81" w:rsidP="00963369">
                        <w:pPr>
                          <w:pStyle w:val="GSATableText"/>
                        </w:pPr>
                        <w:r>
                          <w:rPr>
                            <w:rStyle w:val="PlaceholderText"/>
                          </w:rPr>
                          <w:t>&lt;Version&gt;</w:t>
                        </w:r>
                      </w:p>
                    </w:tc>
                  </w:sdtContent>
                </w:sdt>
                <w:sdt>
                  <w:sdtPr>
                    <w:id w:val="-1204860861"/>
                  </w:sdtPr>
                  <w:sdtEndPr/>
                  <w:sdtContent>
                    <w:sdt>
                      <w:sdtPr>
                        <w:id w:val="-2142491372"/>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sdtContent>
          </w:sdt>
          <w:sdt>
            <w:sdtPr>
              <w:id w:val="-936675601"/>
            </w:sdtPr>
            <w:sdtEndPr/>
            <w:sdtContent>
              <w:tr w:rsidR="00732C81" w:rsidRPr="003614F0" w:rsidTr="00963369">
                <w:trPr>
                  <w:cantSplit/>
                  <w:trHeight w:val="288"/>
                  <w:jc w:val="center"/>
                </w:trPr>
                <w:tc>
                  <w:tcPr>
                    <w:tcW w:w="811" w:type="pct"/>
                  </w:tcPr>
                  <w:p w:rsidR="00732C81" w:rsidRPr="003614F0" w:rsidRDefault="00E36097" w:rsidP="00963369">
                    <w:pPr>
                      <w:pStyle w:val="GSATableText"/>
                    </w:pPr>
                    <w:sdt>
                      <w:sdtPr>
                        <w:alias w:val="Revision Date"/>
                        <w:tag w:val="revisiondate"/>
                        <w:id w:val="1273131569"/>
                        <w:showingPlcHdr/>
                        <w:date>
                          <w:dateFormat w:val="M/d/yyyy"/>
                          <w:lid w:val="en-US"/>
                          <w:storeMappedDataAs w:val="dateTime"/>
                          <w:calendar w:val="gregorian"/>
                        </w:date>
                      </w:sdtPr>
                      <w:sdtEndPr/>
                      <w:sdtContent>
                        <w:r w:rsidR="00732C81">
                          <w:rPr>
                            <w:rStyle w:val="PlaceholderText"/>
                          </w:rPr>
                          <w:t>&lt;Date&gt;</w:t>
                        </w:r>
                      </w:sdtContent>
                    </w:sdt>
                  </w:p>
                </w:tc>
                <w:sdt>
                  <w:sdtPr>
                    <w:alias w:val="Revision File Name"/>
                    <w:tag w:val="revisionfilename"/>
                    <w:id w:val="774141486"/>
                    <w:showingPlcHdr/>
                  </w:sdtPr>
                  <w:sdtEndPr/>
                  <w:sdtContent>
                    <w:tc>
                      <w:tcPr>
                        <w:tcW w:w="2299" w:type="pct"/>
                      </w:tcPr>
                      <w:p w:rsidR="00732C81" w:rsidRPr="003614F0" w:rsidRDefault="00732C81" w:rsidP="00963369">
                        <w:pPr>
                          <w:pStyle w:val="GSATableText"/>
                        </w:pPr>
                        <w:r>
                          <w:rPr>
                            <w:rStyle w:val="PlaceholderText"/>
                          </w:rPr>
                          <w:t>&lt;Enter revision file name and extension&gt;</w:t>
                        </w:r>
                      </w:p>
                    </w:tc>
                  </w:sdtContent>
                </w:sdt>
                <w:sdt>
                  <w:sdtPr>
                    <w:alias w:val="Version Number"/>
                    <w:tag w:val="version"/>
                    <w:id w:val="436798806"/>
                    <w:showingPlcHdr/>
                  </w:sdtPr>
                  <w:sdtEndPr/>
                  <w:sdtContent>
                    <w:tc>
                      <w:tcPr>
                        <w:tcW w:w="738" w:type="pct"/>
                      </w:tcPr>
                      <w:p w:rsidR="00732C81" w:rsidRPr="003614F0" w:rsidRDefault="00732C81" w:rsidP="00963369">
                        <w:pPr>
                          <w:pStyle w:val="GSATableText"/>
                        </w:pPr>
                        <w:r>
                          <w:rPr>
                            <w:rStyle w:val="PlaceholderText"/>
                          </w:rPr>
                          <w:t>&lt;Version&gt;</w:t>
                        </w:r>
                      </w:p>
                    </w:tc>
                  </w:sdtContent>
                </w:sdt>
                <w:tc>
                  <w:tcPr>
                    <w:tcW w:w="1152" w:type="pct"/>
                  </w:tcPr>
                  <w:p w:rsidR="00732C81" w:rsidRPr="003614F0" w:rsidRDefault="00E36097" w:rsidP="00963369">
                    <w:pPr>
                      <w:pStyle w:val="GSATableText"/>
                    </w:pPr>
                    <w:sdt>
                      <w:sdtPr>
                        <w:id w:val="91757179"/>
                      </w:sdtPr>
                      <w:sdtEndPr/>
                      <w:sdtContent>
                        <w:sdt>
                          <w:sdtPr>
                            <w:id w:val="764654843"/>
                            <w:showingPlcHdr/>
                          </w:sdtPr>
                          <w:sdtEndPr/>
                          <w:sdtContent>
                            <w:r w:rsidR="00732C81">
                              <w:rPr>
                                <w:rStyle w:val="PlaceholderText"/>
                              </w:rPr>
                              <w:t>&lt;Revision Description&gt;</w:t>
                            </w:r>
                          </w:sdtContent>
                        </w:sdt>
                      </w:sdtContent>
                    </w:sdt>
                  </w:p>
                </w:tc>
              </w:tr>
            </w:sdtContent>
          </w:sdt>
        </w:tbl>
      </w:sdtContent>
    </w:sdt>
    <w:p w:rsidR="00732C81" w:rsidRDefault="00732C81" w:rsidP="00732C81"/>
    <w:p w:rsidR="00732C81" w:rsidRDefault="00732C81" w:rsidP="00732C81">
      <w:r>
        <w:t xml:space="preserve">Additional Comments: </w:t>
      </w:r>
    </w:p>
    <w:p w:rsidR="00732C81" w:rsidRDefault="00732C81" w:rsidP="00732C81"/>
    <w:p w:rsidR="00732C81" w:rsidRDefault="00732C81" w:rsidP="00732C81"/>
    <w:p w:rsidR="00732C81" w:rsidRDefault="00732C81" w:rsidP="00732C81">
      <w:pPr>
        <w:sectPr w:rsidR="00732C81" w:rsidSect="00C37423">
          <w:footnotePr>
            <w:pos w:val="beneathText"/>
          </w:footnotePr>
          <w:pgSz w:w="12240" w:h="15840" w:code="1"/>
          <w:pgMar w:top="1440" w:right="1440" w:bottom="1440" w:left="1440" w:header="720" w:footer="720" w:gutter="0"/>
          <w:cols w:space="720"/>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439" w:name="_Ref444604179"/>
      <w:bookmarkStart w:id="3440" w:name="_Toc449543531"/>
      <w:bookmarkStart w:id="3441" w:name="_Toc454115427"/>
      <w:bookmarkStart w:id="3442" w:name="_Toc468805115"/>
      <w:bookmarkEnd w:id="3438"/>
      <w:r w:rsidRPr="00E0416A">
        <w:t xml:space="preserve">ATTACHMENT </w:t>
      </w:r>
      <w:r>
        <w:t xml:space="preserve">12 – FedRAMP </w:t>
      </w:r>
      <w:r w:rsidRPr="00425508">
        <w:t>Laws and Regulations</w:t>
      </w:r>
      <w:bookmarkEnd w:id="3439"/>
      <w:bookmarkEnd w:id="3440"/>
      <w:bookmarkEnd w:id="3441"/>
      <w:bookmarkEnd w:id="3442"/>
    </w:p>
    <w:p w:rsidR="00732C81" w:rsidRDefault="00732C81" w:rsidP="00732C81">
      <w:r>
        <w:t xml:space="preserve">The </w:t>
      </w:r>
      <w:r>
        <w:fldChar w:fldCharType="begin"/>
      </w:r>
      <w:r>
        <w:instrText xml:space="preserve"> REF _Ref454107245 \h </w:instrText>
      </w:r>
      <w:r>
        <w:fldChar w:fldCharType="separate"/>
      </w:r>
      <w:r>
        <w:t xml:space="preserve">Table </w:t>
      </w:r>
      <w:r>
        <w:rPr>
          <w:noProof/>
        </w:rPr>
        <w:t>15</w:t>
      </w:r>
      <w:r>
        <w:noBreakHyphen/>
      </w:r>
      <w:r>
        <w:rPr>
          <w:noProof/>
        </w:rPr>
        <w:t>2</w:t>
      </w:r>
      <w:r>
        <w:t xml:space="preserve"> FedRAMP Templates that Reference FedRAMP Laws and Regulations</w:t>
      </w:r>
      <w:r>
        <w:fldChar w:fldCharType="end"/>
      </w:r>
      <w:r>
        <w:t xml:space="preserv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(SSP, SAP, SAR etc.) reference this section and attachment.</w:t>
      </w:r>
    </w:p>
    <w:p w:rsidR="00732C81" w:rsidRDefault="00732C81" w:rsidP="00732C81">
      <w:pPr>
        <w:pStyle w:val="Caption"/>
      </w:pPr>
      <w:bookmarkStart w:id="3443" w:name="_Ref454107245"/>
      <w:r>
        <w:t xml:space="preserve">Table </w:t>
      </w:r>
      <w:fldSimple w:instr=" STYLEREF 1 \s ">
        <w:r>
          <w:rPr>
            <w:noProof/>
          </w:rPr>
          <w:t>15</w:t>
        </w:r>
      </w:fldSimple>
      <w:r>
        <w:noBreakHyphen/>
      </w:r>
      <w:fldSimple w:instr=" SEQ Table \* ARABIC \s 1 ">
        <w:r>
          <w:rPr>
            <w:noProof/>
          </w:rPr>
          <w:t>2</w:t>
        </w:r>
      </w:fldSimple>
      <w:r>
        <w:t xml:space="preserve"> FedRAMP Templates that Reference FedRAMP Laws and Regulations</w:t>
      </w:r>
      <w:bookmarkEnd w:id="3443"/>
    </w:p>
    <w:sdt>
      <w:sdtPr>
        <w:rPr>
          <w:rFonts w:eastAsia="Lucida Sans Unicode"/>
          <w:b w:val="0"/>
          <w:color w:val="000000"/>
          <w:spacing w:val="-5"/>
          <w:kern w:val="20"/>
          <w:sz w:val="22"/>
          <w:szCs w:val="24"/>
          <w:lang w:eastAsia="en-US"/>
        </w:rPr>
        <w:id w:val="-937370333"/>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617"/>
            <w:gridCol w:w="2494"/>
            <w:gridCol w:w="1370"/>
            <w:gridCol w:w="8469"/>
          </w:tblGrid>
          <w:tr w:rsidR="00732C81" w:rsidRPr="0018020C" w:rsidTr="00963369">
            <w:trPr>
              <w:cantSplit/>
              <w:trHeight w:val="288"/>
              <w:tblHeader/>
              <w:jc w:val="center"/>
            </w:trPr>
            <w:tc>
              <w:tcPr>
                <w:tcW w:w="1201" w:type="pct"/>
                <w:gridSpan w:val="2"/>
                <w:shd w:val="clear" w:color="auto" w:fill="DEEAF6" w:themeFill="accent1" w:themeFillTint="33"/>
                <w:vAlign w:val="center"/>
              </w:tcPr>
              <w:p w:rsidR="00732C81" w:rsidRPr="0018020C" w:rsidRDefault="00732C81" w:rsidP="00963369">
                <w:pPr>
                  <w:pStyle w:val="GSATableHeading"/>
                </w:pPr>
                <w:r w:rsidRPr="0018020C">
                  <w:t>Phase</w:t>
                </w:r>
              </w:p>
            </w:tc>
            <w:tc>
              <w:tcPr>
                <w:tcW w:w="3799" w:type="pct"/>
                <w:gridSpan w:val="2"/>
                <w:shd w:val="clear" w:color="auto" w:fill="DEEAF6" w:themeFill="accent1" w:themeFillTint="33"/>
                <w:vAlign w:val="center"/>
              </w:tcPr>
              <w:p w:rsidR="00732C81" w:rsidRPr="0018020C" w:rsidRDefault="00732C81" w:rsidP="00963369">
                <w:pPr>
                  <w:pStyle w:val="GSATableHeading"/>
                </w:pPr>
                <w:r w:rsidRPr="0018020C">
                  <w:t xml:space="preserve">Document Title </w:t>
                </w:r>
              </w:p>
            </w:tc>
          </w:tr>
          <w:tr w:rsidR="00732C81" w:rsidRPr="003614F0" w:rsidTr="00963369">
            <w:trPr>
              <w:cantSplit/>
              <w:trHeight w:val="288"/>
              <w:jc w:val="center"/>
            </w:trPr>
            <w:tc>
              <w:tcPr>
                <w:tcW w:w="1201" w:type="pct"/>
                <w:gridSpan w:val="2"/>
              </w:tcPr>
              <w:p w:rsidR="00732C81" w:rsidRPr="003614F0" w:rsidRDefault="00732C81" w:rsidP="00963369">
                <w:pPr>
                  <w:pStyle w:val="GSATableText"/>
                </w:pPr>
                <w:r w:rsidRPr="00C41510">
                  <w:t>Document Phase</w:t>
                </w:r>
              </w:p>
            </w:tc>
            <w:tc>
              <w:tcPr>
                <w:tcW w:w="529" w:type="pct"/>
              </w:tcPr>
              <w:p w:rsidR="00732C81" w:rsidRPr="00E71A1A" w:rsidRDefault="00732C81" w:rsidP="00963369">
                <w:pPr>
                  <w:pStyle w:val="GSATableText"/>
                </w:pPr>
                <w:r w:rsidRPr="00921ED9">
                  <w:t>SSP</w:t>
                </w:r>
              </w:p>
            </w:tc>
            <w:tc>
              <w:tcPr>
                <w:tcW w:w="3270" w:type="pct"/>
              </w:tcPr>
              <w:p w:rsidR="00732C81" w:rsidRPr="003614F0" w:rsidRDefault="00732C81" w:rsidP="00963369">
                <w:pPr>
                  <w:pStyle w:val="GSATableText"/>
                </w:pPr>
                <w:r w:rsidRPr="00921ED9">
                  <w:t>System Security Plan</w:t>
                </w:r>
              </w:p>
            </w:tc>
          </w:tr>
          <w:tr w:rsidR="00732C81" w:rsidRPr="003614F0" w:rsidTr="00963369">
            <w:trPr>
              <w:cantSplit/>
              <w:trHeight w:val="288"/>
              <w:jc w:val="center"/>
            </w:trPr>
            <w:tc>
              <w:tcPr>
                <w:tcW w:w="238" w:type="pct"/>
                <w:tcBorders>
                  <w:right w:val="nil"/>
                </w:tcBorders>
              </w:tcPr>
              <w:p w:rsidR="00732C81" w:rsidRPr="003614F0" w:rsidRDefault="00732C81" w:rsidP="00963369">
                <w:pPr>
                  <w:pStyle w:val="GSATableText"/>
                </w:pPr>
              </w:p>
            </w:tc>
            <w:tc>
              <w:tcPr>
                <w:tcW w:w="963" w:type="pct"/>
                <w:tcBorders>
                  <w:top w:val="single" w:sz="4" w:space="0" w:color="auto"/>
                  <w:left w:val="nil"/>
                  <w:bottom w:val="single" w:sz="4" w:space="0" w:color="auto"/>
                  <w:right w:val="single" w:sz="4" w:space="0" w:color="auto"/>
                </w:tcBorders>
              </w:tcPr>
              <w:p w:rsidR="00732C81" w:rsidRPr="003614F0" w:rsidRDefault="00732C81" w:rsidP="00963369">
                <w:pPr>
                  <w:pStyle w:val="GSATableText"/>
                </w:pPr>
                <w:r w:rsidRPr="00921ED9">
                  <w:t>SSP Attachment</w:t>
                </w:r>
                <w:r>
                  <w:t xml:space="preserve"> 4</w:t>
                </w:r>
              </w:p>
            </w:tc>
            <w:tc>
              <w:tcPr>
                <w:tcW w:w="529" w:type="pct"/>
                <w:tcBorders>
                  <w:left w:val="single" w:sz="4" w:space="0" w:color="auto"/>
                </w:tcBorders>
              </w:tcPr>
              <w:p w:rsidR="00732C81" w:rsidRPr="003614F0" w:rsidRDefault="00732C81" w:rsidP="00963369">
                <w:pPr>
                  <w:pStyle w:val="GSATableText"/>
                </w:pPr>
                <w:r w:rsidRPr="00921ED9">
                  <w:t>PTA/PIA</w:t>
                </w:r>
              </w:p>
            </w:tc>
            <w:tc>
              <w:tcPr>
                <w:tcW w:w="3270" w:type="pct"/>
              </w:tcPr>
              <w:p w:rsidR="00732C81" w:rsidRPr="003614F0" w:rsidRDefault="00732C81" w:rsidP="00963369">
                <w:pPr>
                  <w:pStyle w:val="GSATableText"/>
                </w:pPr>
                <w:r w:rsidRPr="00921ED9">
                  <w:t>Privacy Threshold Analysis and Privacy Impact Assessment</w:t>
                </w:r>
              </w:p>
            </w:tc>
          </w:tr>
          <w:tr w:rsidR="00732C81" w:rsidRPr="003614F0" w:rsidTr="00963369">
            <w:trPr>
              <w:cantSplit/>
              <w:trHeight w:val="288"/>
              <w:jc w:val="center"/>
            </w:trPr>
            <w:tc>
              <w:tcPr>
                <w:tcW w:w="238" w:type="pct"/>
                <w:tcBorders>
                  <w:right w:val="nil"/>
                </w:tcBorders>
              </w:tcPr>
              <w:p w:rsidR="00732C81" w:rsidRPr="003614F0" w:rsidRDefault="00732C81" w:rsidP="00963369">
                <w:pPr>
                  <w:pStyle w:val="GSATableText"/>
                </w:pPr>
              </w:p>
            </w:tc>
            <w:tc>
              <w:tcPr>
                <w:tcW w:w="963" w:type="pct"/>
                <w:tcBorders>
                  <w:top w:val="single" w:sz="4" w:space="0" w:color="auto"/>
                  <w:left w:val="nil"/>
                  <w:bottom w:val="single" w:sz="4" w:space="0" w:color="auto"/>
                  <w:right w:val="single" w:sz="4" w:space="0" w:color="auto"/>
                </w:tcBorders>
              </w:tcPr>
              <w:p w:rsidR="00732C81" w:rsidRPr="003614F0" w:rsidRDefault="00732C81" w:rsidP="00963369">
                <w:pPr>
                  <w:pStyle w:val="GSATableText"/>
                </w:pPr>
                <w:r w:rsidRPr="00921ED9">
                  <w:t>SSP Attachment</w:t>
                </w:r>
                <w:r>
                  <w:t xml:space="preserve"> 6</w:t>
                </w:r>
              </w:p>
            </w:tc>
            <w:tc>
              <w:tcPr>
                <w:tcW w:w="529" w:type="pct"/>
                <w:tcBorders>
                  <w:left w:val="single" w:sz="4" w:space="0" w:color="auto"/>
                </w:tcBorders>
              </w:tcPr>
              <w:p w:rsidR="00732C81" w:rsidRPr="003614F0" w:rsidRDefault="00732C81" w:rsidP="00963369">
                <w:pPr>
                  <w:pStyle w:val="GSATableText"/>
                </w:pPr>
                <w:r w:rsidRPr="00921ED9">
                  <w:t>ISCP</w:t>
                </w:r>
              </w:p>
            </w:tc>
            <w:tc>
              <w:tcPr>
                <w:tcW w:w="3270" w:type="pct"/>
              </w:tcPr>
              <w:p w:rsidR="00732C81" w:rsidRPr="003614F0" w:rsidRDefault="00732C81" w:rsidP="00963369">
                <w:pPr>
                  <w:pStyle w:val="GSATableText"/>
                </w:pPr>
                <w:r w:rsidRPr="00921ED9">
                  <w:t xml:space="preserve">Information System Contingency Plan </w:t>
                </w:r>
              </w:p>
            </w:tc>
          </w:tr>
          <w:tr w:rsidR="00732C81" w:rsidRPr="003614F0" w:rsidTr="00963369">
            <w:trPr>
              <w:cantSplit/>
              <w:trHeight w:val="288"/>
              <w:jc w:val="center"/>
            </w:trPr>
            <w:tc>
              <w:tcPr>
                <w:tcW w:w="238" w:type="pct"/>
                <w:tcBorders>
                  <w:right w:val="nil"/>
                </w:tcBorders>
              </w:tcPr>
              <w:p w:rsidR="00732C81" w:rsidRPr="003614F0" w:rsidRDefault="00732C81" w:rsidP="00963369">
                <w:pPr>
                  <w:pStyle w:val="GSATableText"/>
                </w:pPr>
              </w:p>
            </w:tc>
            <w:tc>
              <w:tcPr>
                <w:tcW w:w="963" w:type="pct"/>
                <w:tcBorders>
                  <w:top w:val="single" w:sz="4" w:space="0" w:color="auto"/>
                  <w:left w:val="nil"/>
                  <w:bottom w:val="nil"/>
                  <w:right w:val="single" w:sz="4" w:space="0" w:color="auto"/>
                </w:tcBorders>
              </w:tcPr>
              <w:p w:rsidR="00732C81" w:rsidRPr="003614F0" w:rsidRDefault="00732C81" w:rsidP="00963369">
                <w:pPr>
                  <w:pStyle w:val="GSATableText"/>
                </w:pPr>
                <w:r w:rsidRPr="00921ED9">
                  <w:t>SSP Attachment</w:t>
                </w:r>
                <w:r>
                  <w:t xml:space="preserve"> 10</w:t>
                </w:r>
              </w:p>
            </w:tc>
            <w:tc>
              <w:tcPr>
                <w:tcW w:w="529" w:type="pct"/>
                <w:tcBorders>
                  <w:left w:val="single" w:sz="4" w:space="0" w:color="auto"/>
                </w:tcBorders>
              </w:tcPr>
              <w:p w:rsidR="00732C81" w:rsidRPr="003614F0" w:rsidRDefault="00732C81" w:rsidP="00963369">
                <w:pPr>
                  <w:pStyle w:val="GSATableText"/>
                </w:pPr>
                <w:r w:rsidRPr="00921ED9">
                  <w:t>FIPS 199</w:t>
                </w:r>
              </w:p>
            </w:tc>
            <w:tc>
              <w:tcPr>
                <w:tcW w:w="3270" w:type="pct"/>
              </w:tcPr>
              <w:p w:rsidR="00732C81" w:rsidRPr="003614F0" w:rsidRDefault="00732C81" w:rsidP="00963369">
                <w:pPr>
                  <w:pStyle w:val="GSATableText"/>
                </w:pPr>
                <w:r w:rsidRPr="00921ED9">
                  <w:t>FIPS 199 Categorization</w:t>
                </w:r>
              </w:p>
            </w:tc>
          </w:tr>
          <w:tr w:rsidR="00732C81" w:rsidRPr="003614F0" w:rsidTr="00963369">
            <w:trPr>
              <w:cantSplit/>
              <w:trHeight w:val="288"/>
              <w:jc w:val="center"/>
            </w:trPr>
            <w:tc>
              <w:tcPr>
                <w:tcW w:w="1201" w:type="pct"/>
                <w:gridSpan w:val="2"/>
              </w:tcPr>
              <w:p w:rsidR="00732C81" w:rsidRPr="003614F0" w:rsidRDefault="00732C81" w:rsidP="00963369">
                <w:pPr>
                  <w:pStyle w:val="GSATableText"/>
                </w:pPr>
                <w:r w:rsidRPr="00921ED9">
                  <w:t>Assess Phase</w:t>
                </w:r>
              </w:p>
            </w:tc>
            <w:tc>
              <w:tcPr>
                <w:tcW w:w="529" w:type="pct"/>
              </w:tcPr>
              <w:p w:rsidR="00732C81" w:rsidRPr="003614F0" w:rsidRDefault="00732C81" w:rsidP="00963369">
                <w:pPr>
                  <w:pStyle w:val="GSATableText"/>
                </w:pPr>
                <w:r w:rsidRPr="00921ED9">
                  <w:t>SAP</w:t>
                </w:r>
              </w:p>
            </w:tc>
            <w:tc>
              <w:tcPr>
                <w:tcW w:w="3270" w:type="pct"/>
              </w:tcPr>
              <w:p w:rsidR="00732C81" w:rsidRPr="003614F0" w:rsidRDefault="00732C81" w:rsidP="00963369">
                <w:pPr>
                  <w:pStyle w:val="GSATableText"/>
                </w:pPr>
                <w:r w:rsidRPr="00921ED9">
                  <w:t>Security Assessment Plan</w:t>
                </w:r>
              </w:p>
            </w:tc>
          </w:tr>
          <w:tr w:rsidR="00732C81" w:rsidRPr="003614F0" w:rsidTr="00963369">
            <w:trPr>
              <w:cantSplit/>
              <w:trHeight w:val="288"/>
              <w:jc w:val="center"/>
            </w:trPr>
            <w:tc>
              <w:tcPr>
                <w:tcW w:w="1201" w:type="pct"/>
                <w:gridSpan w:val="2"/>
              </w:tcPr>
              <w:p w:rsidR="00732C81" w:rsidRPr="003614F0" w:rsidRDefault="00732C81" w:rsidP="00963369">
                <w:pPr>
                  <w:pStyle w:val="GSATableText"/>
                </w:pPr>
                <w:r w:rsidRPr="00921ED9">
                  <w:t>Authorize Phase</w:t>
                </w:r>
              </w:p>
            </w:tc>
            <w:tc>
              <w:tcPr>
                <w:tcW w:w="529" w:type="pct"/>
              </w:tcPr>
              <w:p w:rsidR="00732C81" w:rsidRPr="003614F0" w:rsidRDefault="00732C81" w:rsidP="00963369">
                <w:pPr>
                  <w:pStyle w:val="GSATableText"/>
                </w:pPr>
                <w:r w:rsidRPr="00921ED9">
                  <w:t>SAR</w:t>
                </w:r>
              </w:p>
            </w:tc>
            <w:tc>
              <w:tcPr>
                <w:tcW w:w="3270" w:type="pct"/>
              </w:tcPr>
              <w:p w:rsidR="00732C81" w:rsidRPr="003614F0" w:rsidRDefault="00732C81" w:rsidP="00963369">
                <w:pPr>
                  <w:pStyle w:val="GSATableText"/>
                </w:pPr>
                <w:r w:rsidRPr="00AE3903">
                  <w:t>Security Assessment Report</w:t>
                </w:r>
              </w:p>
            </w:tc>
          </w:tr>
        </w:tbl>
      </w:sdtContent>
    </w:sdt>
    <w:p w:rsidR="00732C81" w:rsidRDefault="00732C81" w:rsidP="00732C81"/>
    <w:p w:rsidR="00732C81" w:rsidRPr="005972CC" w:rsidRDefault="00732C81" w:rsidP="00732C81">
      <w:pPr>
        <w:pStyle w:val="Heading3"/>
      </w:pPr>
      <w:bookmarkStart w:id="3444" w:name="14f188b05fd5587c__Toc411857069"/>
      <w:bookmarkStart w:id="3445" w:name="_Toc426981802"/>
      <w:bookmarkStart w:id="3446" w:name="_Toc449543532"/>
      <w:bookmarkStart w:id="3447" w:name="_Toc454115428"/>
      <w:bookmarkStart w:id="3448" w:name="_Toc468805116"/>
      <w:r>
        <w:t xml:space="preserve">FedRAMP </w:t>
      </w:r>
      <w:r w:rsidRPr="005972CC">
        <w:t>Applicable Laws</w:t>
      </w:r>
      <w:bookmarkEnd w:id="3444"/>
      <w:bookmarkEnd w:id="3445"/>
      <w:bookmarkEnd w:id="3446"/>
      <w:bookmarkEnd w:id="3447"/>
      <w:bookmarkEnd w:id="3448"/>
    </w:p>
    <w:p w:rsidR="00732C81" w:rsidRDefault="00732C81" w:rsidP="00732C81">
      <w:r>
        <w:t xml:space="preserve">Current laws and regulations as applicable to each template are shown in </w:t>
      </w:r>
      <w:r>
        <w:fldChar w:fldCharType="begin"/>
      </w:r>
      <w:r>
        <w:instrText xml:space="preserve"> REF _Ref454108539 \h </w:instrText>
      </w:r>
      <w:r>
        <w:fldChar w:fldCharType="separate"/>
      </w:r>
      <w:r>
        <w:t xml:space="preserve">Table </w:t>
      </w:r>
      <w:r>
        <w:rPr>
          <w:noProof/>
        </w:rPr>
        <w:t>15</w:t>
      </w:r>
      <w:r>
        <w:noBreakHyphen/>
      </w:r>
      <w:r>
        <w:rPr>
          <w:noProof/>
        </w:rPr>
        <w:t>3</w:t>
      </w:r>
      <w:r>
        <w:t xml:space="preserve"> FedRAMP Laws and Regulations</w:t>
      </w:r>
      <w:r>
        <w:fldChar w:fldCharType="end"/>
      </w:r>
      <w:r>
        <w:t>.</w:t>
      </w:r>
    </w:p>
    <w:p w:rsidR="00732C81" w:rsidRPr="00BE31A3" w:rsidRDefault="00732C81" w:rsidP="00732C81">
      <w:pPr>
        <w:pStyle w:val="GSATableCaption"/>
      </w:pPr>
      <w:bookmarkStart w:id="3449" w:name="_Ref454108539"/>
      <w:bookmarkStart w:id="3450" w:name="_Toc468805144"/>
      <w:r w:rsidRPr="00BE31A3">
        <w:t xml:space="preserve">Table </w:t>
      </w:r>
      <w:fldSimple w:instr=" STYLEREF 1 \s ">
        <w:r w:rsidRPr="00BE31A3">
          <w:t>15</w:t>
        </w:r>
      </w:fldSimple>
      <w:r w:rsidRPr="00BE31A3">
        <w:noBreakHyphen/>
      </w:r>
      <w:fldSimple w:instr=" SEQ Table \* ARABIC \s 1 ">
        <w:r w:rsidRPr="00BE31A3">
          <w:t>3</w:t>
        </w:r>
      </w:fldSimple>
      <w:r w:rsidRPr="00BE31A3">
        <w:t xml:space="preserve"> FedRAMP Laws and Regulations</w:t>
      </w:r>
      <w:bookmarkEnd w:id="3449"/>
      <w:bookmarkEnd w:id="34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903"/>
        <w:gridCol w:w="4486"/>
        <w:gridCol w:w="1171"/>
        <w:gridCol w:w="1437"/>
        <w:gridCol w:w="389"/>
        <w:gridCol w:w="389"/>
        <w:gridCol w:w="391"/>
        <w:gridCol w:w="389"/>
        <w:gridCol w:w="389"/>
        <w:gridCol w:w="391"/>
      </w:tblGrid>
      <w:tr w:rsidR="00732C81" w:rsidRPr="00E46E9E" w:rsidTr="00963369">
        <w:trPr>
          <w:trHeight w:val="790"/>
          <w:tblHeader/>
        </w:trPr>
        <w:tc>
          <w:tcPr>
            <w:tcW w:w="4097" w:type="pct"/>
            <w:gridSpan w:val="5"/>
            <w:shd w:val="clear" w:color="000000" w:fill="D9E1F2"/>
            <w:noWrap/>
            <w:vAlign w:val="center"/>
          </w:tcPr>
          <w:p w:rsidR="00732C81" w:rsidRPr="00E46E9E" w:rsidRDefault="00732C81" w:rsidP="00963369">
            <w:pPr>
              <w:pStyle w:val="GSATableHeading"/>
            </w:pPr>
            <w:r>
              <w:t>FedRAMP Laws and Regulations</w:t>
            </w:r>
          </w:p>
        </w:tc>
        <w:tc>
          <w:tcPr>
            <w:tcW w:w="903" w:type="pct"/>
            <w:gridSpan w:val="6"/>
            <w:shd w:val="clear" w:color="000000" w:fill="D9E1F2"/>
            <w:noWrap/>
            <w:vAlign w:val="center"/>
          </w:tcPr>
          <w:p w:rsidR="00732C81" w:rsidRPr="00E46E9E" w:rsidRDefault="00732C81" w:rsidP="00963369">
            <w:pPr>
              <w:pStyle w:val="GSATableHeadingVerticle"/>
            </w:pPr>
            <w:r>
              <w:t>Applies to these Templates</w:t>
            </w:r>
          </w:p>
        </w:tc>
      </w:tr>
      <w:tr w:rsidR="00732C81" w:rsidRPr="00E46E9E" w:rsidTr="00963369">
        <w:trPr>
          <w:trHeight w:val="790"/>
          <w:tblHeader/>
        </w:trPr>
        <w:tc>
          <w:tcPr>
            <w:tcW w:w="624" w:type="pct"/>
            <w:shd w:val="clear" w:color="000000" w:fill="D9E1F2"/>
            <w:noWrap/>
            <w:vAlign w:val="center"/>
            <w:hideMark/>
          </w:tcPr>
          <w:p w:rsidR="00732C81" w:rsidRPr="00E46E9E" w:rsidRDefault="00732C81" w:rsidP="00963369">
            <w:pPr>
              <w:pStyle w:val="GSATableHeading"/>
            </w:pPr>
            <w:r w:rsidRPr="00E46E9E">
              <w:t>Number</w:t>
            </w:r>
          </w:p>
        </w:tc>
        <w:tc>
          <w:tcPr>
            <w:tcW w:w="735" w:type="pct"/>
            <w:shd w:val="clear" w:color="000000" w:fill="D9E1F2"/>
            <w:vAlign w:val="center"/>
            <w:hideMark/>
          </w:tcPr>
          <w:p w:rsidR="00732C81" w:rsidRPr="00E46E9E" w:rsidRDefault="00732C81" w:rsidP="00963369">
            <w:pPr>
              <w:pStyle w:val="GSATableHeading"/>
            </w:pPr>
            <w:r w:rsidRPr="00E46E9E">
              <w:t>Source</w:t>
            </w:r>
          </w:p>
        </w:tc>
        <w:tc>
          <w:tcPr>
            <w:tcW w:w="1732" w:type="pct"/>
            <w:shd w:val="clear" w:color="000000" w:fill="D9E1F2"/>
            <w:vAlign w:val="center"/>
            <w:hideMark/>
          </w:tcPr>
          <w:p w:rsidR="00732C81" w:rsidRPr="00E46E9E" w:rsidRDefault="00732C81" w:rsidP="00963369">
            <w:pPr>
              <w:pStyle w:val="GSATableHeading"/>
            </w:pPr>
            <w:r w:rsidRPr="00E46E9E">
              <w:t>Title</w:t>
            </w:r>
          </w:p>
        </w:tc>
        <w:tc>
          <w:tcPr>
            <w:tcW w:w="452" w:type="pct"/>
            <w:shd w:val="clear" w:color="000000" w:fill="D9E1F2"/>
            <w:vAlign w:val="center"/>
            <w:hideMark/>
          </w:tcPr>
          <w:p w:rsidR="00732C81" w:rsidRPr="00E46E9E" w:rsidRDefault="00732C81" w:rsidP="00963369">
            <w:pPr>
              <w:pStyle w:val="GSATableHeading"/>
            </w:pPr>
            <w:r w:rsidRPr="00E46E9E">
              <w:t>Date</w:t>
            </w:r>
          </w:p>
        </w:tc>
        <w:tc>
          <w:tcPr>
            <w:tcW w:w="555" w:type="pct"/>
            <w:shd w:val="clear" w:color="000000" w:fill="D9E1F2"/>
            <w:noWrap/>
            <w:vAlign w:val="center"/>
            <w:hideMark/>
          </w:tcPr>
          <w:p w:rsidR="00732C81" w:rsidRPr="00E46E9E" w:rsidRDefault="00732C81" w:rsidP="00963369">
            <w:pPr>
              <w:pStyle w:val="GSATableHeading"/>
            </w:pPr>
            <w:r w:rsidRPr="00E46E9E">
              <w:t>Link</w:t>
            </w:r>
          </w:p>
        </w:tc>
        <w:tc>
          <w:tcPr>
            <w:tcW w:w="150" w:type="pct"/>
            <w:shd w:val="clear" w:color="000000" w:fill="D9E1F2"/>
            <w:noWrap/>
            <w:textDirection w:val="btLr"/>
            <w:vAlign w:val="center"/>
            <w:hideMark/>
          </w:tcPr>
          <w:p w:rsidR="00732C81" w:rsidRPr="00E46E9E" w:rsidRDefault="00732C81" w:rsidP="00963369">
            <w:pPr>
              <w:pStyle w:val="GSATableHeadingVerticle"/>
            </w:pPr>
            <w:r w:rsidRPr="00E46E9E">
              <w:t>SSP</w:t>
            </w:r>
          </w:p>
        </w:tc>
        <w:tc>
          <w:tcPr>
            <w:tcW w:w="150" w:type="pct"/>
            <w:shd w:val="clear" w:color="000000" w:fill="D9E1F2"/>
            <w:noWrap/>
            <w:textDirection w:val="btLr"/>
            <w:vAlign w:val="center"/>
            <w:hideMark/>
          </w:tcPr>
          <w:p w:rsidR="00732C81" w:rsidRPr="00E46E9E" w:rsidRDefault="00732C81" w:rsidP="00963369">
            <w:pPr>
              <w:pStyle w:val="GSATableHeadingVerticle"/>
            </w:pPr>
            <w:r w:rsidRPr="00E46E9E">
              <w:t>SAP</w:t>
            </w:r>
          </w:p>
        </w:tc>
        <w:tc>
          <w:tcPr>
            <w:tcW w:w="151" w:type="pct"/>
            <w:shd w:val="clear" w:color="000000" w:fill="D9E1F2"/>
            <w:noWrap/>
            <w:textDirection w:val="btLr"/>
            <w:vAlign w:val="center"/>
            <w:hideMark/>
          </w:tcPr>
          <w:p w:rsidR="00732C81" w:rsidRPr="00E46E9E" w:rsidRDefault="00732C81" w:rsidP="00963369">
            <w:pPr>
              <w:pStyle w:val="GSATableHeadingVerticle"/>
            </w:pPr>
            <w:r w:rsidRPr="00E46E9E">
              <w:t>SAR</w:t>
            </w:r>
          </w:p>
        </w:tc>
        <w:tc>
          <w:tcPr>
            <w:tcW w:w="150" w:type="pct"/>
            <w:shd w:val="clear" w:color="000000" w:fill="D9E1F2"/>
            <w:noWrap/>
            <w:textDirection w:val="btLr"/>
            <w:vAlign w:val="center"/>
            <w:hideMark/>
          </w:tcPr>
          <w:p w:rsidR="00732C81" w:rsidRPr="00E46E9E" w:rsidRDefault="00732C81" w:rsidP="00963369">
            <w:pPr>
              <w:pStyle w:val="GSATableHeadingVerticle"/>
            </w:pPr>
            <w:r w:rsidRPr="00E46E9E">
              <w:t>PTA/PIA</w:t>
            </w:r>
          </w:p>
        </w:tc>
        <w:tc>
          <w:tcPr>
            <w:tcW w:w="150" w:type="pct"/>
            <w:shd w:val="clear" w:color="000000" w:fill="D9E1F2"/>
            <w:noWrap/>
            <w:textDirection w:val="btLr"/>
            <w:vAlign w:val="center"/>
            <w:hideMark/>
          </w:tcPr>
          <w:p w:rsidR="00732C81" w:rsidRPr="00E46E9E" w:rsidRDefault="00732C81" w:rsidP="00963369">
            <w:pPr>
              <w:pStyle w:val="GSATableHeadingVerticle"/>
            </w:pPr>
            <w:r w:rsidRPr="00E46E9E">
              <w:t>ISCP</w:t>
            </w:r>
          </w:p>
        </w:tc>
        <w:tc>
          <w:tcPr>
            <w:tcW w:w="151" w:type="pct"/>
            <w:shd w:val="clear" w:color="000000" w:fill="D9E1F2"/>
            <w:noWrap/>
            <w:textDirection w:val="btLr"/>
            <w:vAlign w:val="center"/>
            <w:hideMark/>
          </w:tcPr>
          <w:p w:rsidR="00732C81" w:rsidRPr="00E46E9E" w:rsidRDefault="00732C81" w:rsidP="00963369">
            <w:pPr>
              <w:pStyle w:val="GSATableHeadingVerticle"/>
            </w:pPr>
            <w:r w:rsidRPr="00E46E9E">
              <w:t>FIPS 199</w:t>
            </w: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44 USC 31</w:t>
            </w:r>
          </w:p>
        </w:tc>
        <w:tc>
          <w:tcPr>
            <w:tcW w:w="735" w:type="pct"/>
            <w:shd w:val="clear" w:color="D9D9D9" w:fill="D9D9D9"/>
            <w:hideMark/>
          </w:tcPr>
          <w:p w:rsidR="00732C81" w:rsidRPr="00E46E9E" w:rsidRDefault="00732C81" w:rsidP="00963369">
            <w:pPr>
              <w:pStyle w:val="GSATableText"/>
            </w:pPr>
            <w:r w:rsidRPr="00E46E9E">
              <w:t>US Code</w:t>
            </w:r>
          </w:p>
        </w:tc>
        <w:tc>
          <w:tcPr>
            <w:tcW w:w="1732" w:type="pct"/>
            <w:shd w:val="clear" w:color="D9D9D9" w:fill="D9D9D9"/>
            <w:hideMark/>
          </w:tcPr>
          <w:p w:rsidR="00732C81" w:rsidRPr="00E46E9E" w:rsidRDefault="00732C81" w:rsidP="00963369">
            <w:pPr>
              <w:pStyle w:val="GSATableText"/>
            </w:pPr>
            <w:r w:rsidRPr="00E46E9E">
              <w:t>Title 44 Public Printing and Documents; Chapter 31 Records Management by Federal Agencies</w:t>
            </w:r>
          </w:p>
        </w:tc>
        <w:tc>
          <w:tcPr>
            <w:tcW w:w="452" w:type="pct"/>
            <w:shd w:val="clear" w:color="D9D9D9" w:fill="D9D9D9"/>
            <w:hideMark/>
          </w:tcPr>
          <w:p w:rsidR="00732C81" w:rsidRPr="00E46E9E" w:rsidRDefault="00732C81" w:rsidP="00963369">
            <w:pPr>
              <w:pStyle w:val="GSATableText"/>
            </w:pPr>
            <w:r w:rsidRPr="00E46E9E">
              <w:t>January 2012</w:t>
            </w:r>
          </w:p>
        </w:tc>
        <w:tc>
          <w:tcPr>
            <w:tcW w:w="555" w:type="pct"/>
            <w:shd w:val="clear" w:color="D9D9D9" w:fill="D9D9D9"/>
            <w:noWrap/>
            <w:hideMark/>
          </w:tcPr>
          <w:p w:rsidR="00732C81" w:rsidRPr="00E46E9E" w:rsidRDefault="00E36097" w:rsidP="00963369">
            <w:pPr>
              <w:pStyle w:val="GSATableText"/>
              <w:rPr>
                <w:color w:val="0563C1"/>
                <w:u w:val="single"/>
              </w:rPr>
            </w:pPr>
            <w:hyperlink r:id="rId87" w:history="1">
              <w:r w:rsidR="00732C81" w:rsidRPr="00E46E9E">
                <w:rPr>
                  <w:color w:val="0563C1"/>
                  <w:u w:val="single"/>
                </w:rPr>
                <w:t>44 USC 31</w:t>
              </w:r>
            </w:hyperlink>
          </w:p>
        </w:tc>
        <w:tc>
          <w:tcPr>
            <w:tcW w:w="150" w:type="pct"/>
            <w:shd w:val="clear" w:color="auto" w:fill="auto"/>
            <w:noWrap/>
            <w:vAlign w:val="center"/>
            <w:hideMark/>
          </w:tcPr>
          <w:p w:rsidR="00732C81" w:rsidRPr="00E46E9E" w:rsidRDefault="00732C81" w:rsidP="00963369">
            <w:pPr>
              <w:pStyle w:val="GSATableText"/>
            </w:pPr>
            <w:r w:rsidRPr="00E46E9E">
              <w:t>x</w:t>
            </w:r>
          </w:p>
        </w:tc>
        <w:tc>
          <w:tcPr>
            <w:tcW w:w="150" w:type="pct"/>
            <w:shd w:val="clear" w:color="auto" w:fill="auto"/>
            <w:noWrap/>
            <w:vAlign w:val="center"/>
            <w:hideMark/>
          </w:tcPr>
          <w:p w:rsidR="00732C81" w:rsidRPr="00E46E9E" w:rsidRDefault="00732C81" w:rsidP="00963369">
            <w:pPr>
              <w:pStyle w:val="GSATableText"/>
            </w:pPr>
            <w:r w:rsidRPr="00E46E9E">
              <w:t>x</w:t>
            </w:r>
          </w:p>
        </w:tc>
        <w:tc>
          <w:tcPr>
            <w:tcW w:w="151" w:type="pct"/>
            <w:shd w:val="clear" w:color="auto" w:fill="auto"/>
            <w:noWrap/>
            <w:vAlign w:val="center"/>
            <w:hideMark/>
          </w:tcPr>
          <w:p w:rsidR="00732C81" w:rsidRPr="00E46E9E" w:rsidRDefault="00732C81" w:rsidP="00963369">
            <w:pPr>
              <w:pStyle w:val="GSATableText"/>
            </w:pPr>
            <w:r w:rsidRPr="00E46E9E">
              <w:t>x</w:t>
            </w:r>
          </w:p>
        </w:tc>
        <w:tc>
          <w:tcPr>
            <w:tcW w:w="150" w:type="pct"/>
            <w:shd w:val="clear" w:color="auto" w:fill="auto"/>
            <w:noWrap/>
            <w:vAlign w:val="center"/>
            <w:hideMark/>
          </w:tcPr>
          <w:p w:rsidR="00732C81" w:rsidRPr="00E46E9E" w:rsidRDefault="00732C81" w:rsidP="00963369">
            <w:pPr>
              <w:pStyle w:val="GSATableText"/>
            </w:pPr>
          </w:p>
        </w:tc>
        <w:tc>
          <w:tcPr>
            <w:tcW w:w="150" w:type="pct"/>
            <w:shd w:val="clear" w:color="auto" w:fill="auto"/>
            <w:noWrap/>
            <w:vAlign w:val="center"/>
            <w:hideMark/>
          </w:tcPr>
          <w:p w:rsidR="00732C81" w:rsidRPr="00E46E9E" w:rsidRDefault="00732C81" w:rsidP="00963369">
            <w:pPr>
              <w:pStyle w:val="GSATableText"/>
            </w:pPr>
            <w:r w:rsidRPr="00E46E9E">
              <w:t>x</w:t>
            </w:r>
          </w:p>
        </w:tc>
        <w:tc>
          <w:tcPr>
            <w:tcW w:w="151" w:type="pct"/>
            <w:shd w:val="clear" w:color="auto" w:fill="auto"/>
            <w:noWrap/>
            <w:vAlign w:val="center"/>
            <w:hideMark/>
          </w:tcPr>
          <w:p w:rsidR="00732C81" w:rsidRPr="00E46E9E" w:rsidRDefault="00732C81" w:rsidP="00963369">
            <w:pPr>
              <w:pStyle w:val="GSATableText"/>
            </w:pPr>
          </w:p>
        </w:tc>
      </w:tr>
      <w:tr w:rsidR="00732C81" w:rsidRPr="00E46E9E" w:rsidTr="00963369">
        <w:trPr>
          <w:trHeight w:val="780"/>
        </w:trPr>
        <w:tc>
          <w:tcPr>
            <w:tcW w:w="624" w:type="pct"/>
            <w:shd w:val="clear" w:color="auto" w:fill="auto"/>
            <w:noWrap/>
            <w:hideMark/>
          </w:tcPr>
          <w:p w:rsidR="00732C81" w:rsidRPr="00E46E9E" w:rsidRDefault="00732C81" w:rsidP="00963369">
            <w:pPr>
              <w:pStyle w:val="GSATableText"/>
            </w:pPr>
            <w:r w:rsidRPr="00E46E9E">
              <w:t>5 USC 552a</w:t>
            </w:r>
          </w:p>
        </w:tc>
        <w:tc>
          <w:tcPr>
            <w:tcW w:w="735" w:type="pct"/>
            <w:shd w:val="clear" w:color="auto" w:fill="auto"/>
            <w:hideMark/>
          </w:tcPr>
          <w:p w:rsidR="00732C81" w:rsidRPr="00E46E9E" w:rsidRDefault="00732C81" w:rsidP="00963369">
            <w:pPr>
              <w:pStyle w:val="GSATableText"/>
            </w:pPr>
            <w:r w:rsidRPr="00E46E9E">
              <w:t>US Code</w:t>
            </w:r>
          </w:p>
        </w:tc>
        <w:tc>
          <w:tcPr>
            <w:tcW w:w="1732" w:type="pct"/>
            <w:shd w:val="clear" w:color="auto" w:fill="auto"/>
            <w:hideMark/>
          </w:tcPr>
          <w:p w:rsidR="00732C81" w:rsidRPr="00E46E9E" w:rsidRDefault="00732C81" w:rsidP="00963369">
            <w:pPr>
              <w:pStyle w:val="GSATableText"/>
            </w:pPr>
            <w:r w:rsidRPr="00E46E9E">
              <w:t>Title 5 Government Organization and Employees; Chapter 5 Administrative Procedure; Section 552a Records maintained on individuals (Privacy Act of 1974 as amended)</w:t>
            </w:r>
          </w:p>
        </w:tc>
        <w:tc>
          <w:tcPr>
            <w:tcW w:w="452" w:type="pct"/>
            <w:shd w:val="clear" w:color="auto" w:fill="auto"/>
            <w:hideMark/>
          </w:tcPr>
          <w:p w:rsidR="00732C81" w:rsidRPr="00E46E9E" w:rsidRDefault="00732C81" w:rsidP="00963369">
            <w:pPr>
              <w:pStyle w:val="GSATableText"/>
            </w:pPr>
            <w:r w:rsidRPr="00E46E9E">
              <w:t>January 2014</w:t>
            </w:r>
          </w:p>
        </w:tc>
        <w:tc>
          <w:tcPr>
            <w:tcW w:w="555" w:type="pct"/>
            <w:shd w:val="clear" w:color="auto" w:fill="auto"/>
            <w:noWrap/>
            <w:hideMark/>
          </w:tcPr>
          <w:p w:rsidR="00732C81" w:rsidRPr="00E46E9E" w:rsidRDefault="00E36097" w:rsidP="00963369">
            <w:pPr>
              <w:pStyle w:val="GSATableText"/>
              <w:rPr>
                <w:color w:val="0563C1"/>
                <w:u w:val="single"/>
              </w:rPr>
            </w:pPr>
            <w:hyperlink r:id="rId88" w:history="1">
              <w:r w:rsidR="00732C81" w:rsidRPr="00E46E9E">
                <w:rPr>
                  <w:color w:val="0563C1"/>
                  <w:u w:val="single"/>
                </w:rPr>
                <w:t>5 USC 552A</w:t>
              </w:r>
            </w:hyperlink>
          </w:p>
        </w:tc>
        <w:tc>
          <w:tcPr>
            <w:tcW w:w="150" w:type="pct"/>
            <w:shd w:val="clear" w:color="auto" w:fill="auto"/>
            <w:noWrap/>
            <w:vAlign w:val="center"/>
            <w:hideMark/>
          </w:tcPr>
          <w:p w:rsidR="00732C81" w:rsidRPr="00E46E9E" w:rsidRDefault="00732C81" w:rsidP="00963369">
            <w:pPr>
              <w:pStyle w:val="GSATableText"/>
            </w:pPr>
            <w:r w:rsidRPr="00E46E9E">
              <w:t>x</w:t>
            </w:r>
          </w:p>
        </w:tc>
        <w:tc>
          <w:tcPr>
            <w:tcW w:w="150" w:type="pct"/>
            <w:shd w:val="clear" w:color="auto" w:fill="auto"/>
            <w:noWrap/>
            <w:vAlign w:val="center"/>
            <w:hideMark/>
          </w:tcPr>
          <w:p w:rsidR="00732C81" w:rsidRPr="00875308" w:rsidRDefault="00732C81" w:rsidP="00963369">
            <w:pPr>
              <w:pStyle w:val="GSATableText"/>
            </w:pPr>
          </w:p>
        </w:tc>
        <w:tc>
          <w:tcPr>
            <w:tcW w:w="151" w:type="pct"/>
            <w:shd w:val="clear" w:color="auto" w:fill="auto"/>
            <w:noWrap/>
            <w:vAlign w:val="center"/>
            <w:hideMark/>
          </w:tcPr>
          <w:p w:rsidR="00732C81" w:rsidRPr="00E46E9E" w:rsidRDefault="00732C81" w:rsidP="00963369">
            <w:pPr>
              <w:pStyle w:val="GSATableText"/>
            </w:pPr>
            <w:r w:rsidRPr="00E46E9E">
              <w:t>x</w:t>
            </w:r>
          </w:p>
        </w:tc>
        <w:tc>
          <w:tcPr>
            <w:tcW w:w="150" w:type="pct"/>
            <w:shd w:val="clear" w:color="auto" w:fill="auto"/>
            <w:noWrap/>
            <w:vAlign w:val="center"/>
            <w:hideMark/>
          </w:tcPr>
          <w:p w:rsidR="00732C81" w:rsidRPr="00E46E9E" w:rsidRDefault="00732C81" w:rsidP="00963369">
            <w:pPr>
              <w:pStyle w:val="GSATableText"/>
            </w:pPr>
            <w:r w:rsidRPr="00E46E9E">
              <w:t>x</w:t>
            </w:r>
          </w:p>
        </w:tc>
        <w:tc>
          <w:tcPr>
            <w:tcW w:w="150" w:type="pct"/>
            <w:shd w:val="clear" w:color="auto" w:fill="auto"/>
            <w:noWrap/>
            <w:vAlign w:val="center"/>
            <w:hideMark/>
          </w:tcPr>
          <w:p w:rsidR="00732C81" w:rsidRPr="00E46E9E" w:rsidRDefault="00732C81" w:rsidP="00963369">
            <w:pPr>
              <w:pStyle w:val="GSATableText"/>
            </w:pPr>
            <w:r w:rsidRPr="00E46E9E">
              <w:t>x</w:t>
            </w:r>
          </w:p>
        </w:tc>
        <w:tc>
          <w:tcPr>
            <w:tcW w:w="151" w:type="pct"/>
            <w:shd w:val="clear" w:color="auto" w:fill="auto"/>
            <w:noWrap/>
            <w:vAlign w:val="center"/>
            <w:hideMark/>
          </w:tcPr>
          <w:p w:rsidR="00732C81" w:rsidRPr="00E46E9E" w:rsidRDefault="00732C81" w:rsidP="00963369">
            <w:pPr>
              <w:pStyle w:val="GSATableText"/>
            </w:pPr>
          </w:p>
        </w:tc>
      </w:tr>
      <w:tr w:rsidR="00732C81" w:rsidRPr="00E46E9E" w:rsidTr="00963369">
        <w:trPr>
          <w:trHeight w:val="780"/>
        </w:trPr>
        <w:tc>
          <w:tcPr>
            <w:tcW w:w="624" w:type="pct"/>
            <w:shd w:val="clear" w:color="D9D9D9" w:fill="D9D9D9"/>
            <w:noWrap/>
            <w:hideMark/>
          </w:tcPr>
          <w:p w:rsidR="00732C81" w:rsidRPr="00E46E9E" w:rsidRDefault="00732C81" w:rsidP="00963369">
            <w:pPr>
              <w:pStyle w:val="GSATableText"/>
            </w:pPr>
            <w:r w:rsidRPr="00E46E9E">
              <w:t>HSPD-12</w:t>
            </w:r>
          </w:p>
        </w:tc>
        <w:tc>
          <w:tcPr>
            <w:tcW w:w="735" w:type="pct"/>
            <w:shd w:val="clear" w:color="D9D9D9" w:fill="D9D9D9"/>
            <w:hideMark/>
          </w:tcPr>
          <w:p w:rsidR="00732C81" w:rsidRPr="00E46E9E" w:rsidRDefault="00732C81" w:rsidP="00963369">
            <w:pPr>
              <w:pStyle w:val="GSATableText"/>
            </w:pPr>
            <w:r w:rsidRPr="00E46E9E">
              <w:t>Homeland Security Presidential Directive</w:t>
            </w:r>
          </w:p>
        </w:tc>
        <w:tc>
          <w:tcPr>
            <w:tcW w:w="1732" w:type="pct"/>
            <w:shd w:val="clear" w:color="D9D9D9" w:fill="D9D9D9"/>
            <w:hideMark/>
          </w:tcPr>
          <w:p w:rsidR="00732C81" w:rsidRPr="00E46E9E" w:rsidRDefault="00732C81" w:rsidP="00963369">
            <w:pPr>
              <w:pStyle w:val="GSATableText"/>
            </w:pPr>
            <w:r w:rsidRPr="00E46E9E">
              <w:t>Homeland Security Presidential Directive 12, Policy for a Common Identification Standard for Federal Employees and Contractors [HSPD-12], August 27, 2004</w:t>
            </w:r>
          </w:p>
        </w:tc>
        <w:tc>
          <w:tcPr>
            <w:tcW w:w="452" w:type="pct"/>
            <w:shd w:val="clear" w:color="D9D9D9" w:fill="D9D9D9"/>
            <w:hideMark/>
          </w:tcPr>
          <w:p w:rsidR="00732C81" w:rsidRPr="00E46E9E" w:rsidRDefault="00732C81" w:rsidP="00963369">
            <w:pPr>
              <w:pStyle w:val="GSATableText"/>
            </w:pPr>
            <w:r w:rsidRPr="00E46E9E">
              <w:t>August 2004</w:t>
            </w:r>
          </w:p>
        </w:tc>
        <w:tc>
          <w:tcPr>
            <w:tcW w:w="555" w:type="pct"/>
            <w:shd w:val="clear" w:color="D9D9D9" w:fill="D9D9D9"/>
            <w:noWrap/>
            <w:hideMark/>
          </w:tcPr>
          <w:p w:rsidR="00732C81" w:rsidRPr="00E46E9E" w:rsidRDefault="00E36097" w:rsidP="00963369">
            <w:pPr>
              <w:pStyle w:val="GSATableText"/>
              <w:rPr>
                <w:color w:val="0563C1"/>
                <w:u w:val="single"/>
              </w:rPr>
            </w:pPr>
            <w:hyperlink r:id="rId89" w:history="1">
              <w:r w:rsidR="00732C81" w:rsidRPr="00E46E9E">
                <w:rPr>
                  <w:color w:val="0563C1"/>
                  <w:u w:val="single"/>
                </w:rPr>
                <w:t>HSPD-12</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875308"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r w:rsidRPr="00E46E9E">
              <w:t>x</w:t>
            </w:r>
          </w:p>
        </w:tc>
      </w:tr>
      <w:tr w:rsidR="00732C81" w:rsidRPr="00E46E9E" w:rsidTr="00963369">
        <w:trPr>
          <w:trHeight w:val="780"/>
        </w:trPr>
        <w:tc>
          <w:tcPr>
            <w:tcW w:w="624" w:type="pct"/>
            <w:shd w:val="clear" w:color="auto" w:fill="auto"/>
            <w:noWrap/>
            <w:hideMark/>
          </w:tcPr>
          <w:p w:rsidR="00732C81" w:rsidRPr="00E46E9E" w:rsidRDefault="00732C81" w:rsidP="00963369">
            <w:pPr>
              <w:pStyle w:val="GSATableText"/>
            </w:pPr>
            <w:r w:rsidRPr="00E46E9E">
              <w:t>HSPD-7</w:t>
            </w:r>
          </w:p>
        </w:tc>
        <w:tc>
          <w:tcPr>
            <w:tcW w:w="735" w:type="pct"/>
            <w:shd w:val="clear" w:color="auto" w:fill="auto"/>
            <w:hideMark/>
          </w:tcPr>
          <w:p w:rsidR="00732C81" w:rsidRPr="00E46E9E" w:rsidRDefault="00732C81" w:rsidP="00963369">
            <w:pPr>
              <w:pStyle w:val="GSATableText"/>
            </w:pPr>
            <w:r w:rsidRPr="00E46E9E">
              <w:t>Homeland Security Presidential Directive</w:t>
            </w:r>
          </w:p>
        </w:tc>
        <w:tc>
          <w:tcPr>
            <w:tcW w:w="1732" w:type="pct"/>
            <w:shd w:val="clear" w:color="auto" w:fill="auto"/>
            <w:hideMark/>
          </w:tcPr>
          <w:p w:rsidR="00732C81" w:rsidRPr="00E46E9E" w:rsidRDefault="00732C81" w:rsidP="00963369">
            <w:pPr>
              <w:pStyle w:val="GSATableText"/>
            </w:pPr>
            <w:r w:rsidRPr="00E46E9E">
              <w:t>Homeland Security Presidential Directive-7, Critical Infrastructure Identification, Prioritization, and Protection [HSPD-7], December 17, 2003</w:t>
            </w:r>
          </w:p>
        </w:tc>
        <w:tc>
          <w:tcPr>
            <w:tcW w:w="452" w:type="pct"/>
            <w:shd w:val="clear" w:color="auto" w:fill="auto"/>
            <w:hideMark/>
          </w:tcPr>
          <w:p w:rsidR="00732C81" w:rsidRPr="00E46E9E" w:rsidRDefault="00732C81" w:rsidP="00963369">
            <w:pPr>
              <w:pStyle w:val="GSATableText"/>
            </w:pPr>
            <w:r w:rsidRPr="00E46E9E">
              <w:t>December 2003</w:t>
            </w:r>
          </w:p>
        </w:tc>
        <w:tc>
          <w:tcPr>
            <w:tcW w:w="555" w:type="pct"/>
            <w:shd w:val="clear" w:color="auto" w:fill="auto"/>
            <w:noWrap/>
            <w:hideMark/>
          </w:tcPr>
          <w:p w:rsidR="00732C81" w:rsidRPr="00E46E9E" w:rsidRDefault="00E36097" w:rsidP="00963369">
            <w:pPr>
              <w:pStyle w:val="GSATableText"/>
              <w:rPr>
                <w:color w:val="0563C1"/>
                <w:u w:val="single"/>
              </w:rPr>
            </w:pPr>
            <w:hyperlink r:id="rId90" w:history="1">
              <w:r w:rsidR="00732C81" w:rsidRPr="00E46E9E">
                <w:rPr>
                  <w:color w:val="0563C1"/>
                  <w:u w:val="single"/>
                </w:rPr>
                <w:t>HSPD-7</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875308"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OMB Circular A-108</w:t>
            </w:r>
          </w:p>
        </w:tc>
        <w:tc>
          <w:tcPr>
            <w:tcW w:w="735" w:type="pct"/>
            <w:shd w:val="clear" w:color="D9D9D9" w:fill="D9D9D9"/>
            <w:hideMark/>
          </w:tcPr>
          <w:p w:rsidR="00732C81" w:rsidRPr="00E46E9E" w:rsidRDefault="00732C81" w:rsidP="00963369">
            <w:pPr>
              <w:pStyle w:val="GSATableText"/>
            </w:pPr>
            <w:r w:rsidRPr="00E46E9E">
              <w:t>Office of Management and Budget</w:t>
            </w:r>
          </w:p>
        </w:tc>
        <w:tc>
          <w:tcPr>
            <w:tcW w:w="1732" w:type="pct"/>
            <w:shd w:val="clear" w:color="D9D9D9" w:fill="D9D9D9"/>
            <w:hideMark/>
          </w:tcPr>
          <w:p w:rsidR="00732C81" w:rsidRPr="00E46E9E" w:rsidRDefault="00732C81" w:rsidP="00963369">
            <w:pPr>
              <w:pStyle w:val="GSATableText"/>
            </w:pPr>
            <w:r w:rsidRPr="00E46E9E">
              <w:t xml:space="preserve">Responsibilities for the Maintenance of Records About Individuals by Federal Agencies [, as amended] </w:t>
            </w:r>
          </w:p>
        </w:tc>
        <w:tc>
          <w:tcPr>
            <w:tcW w:w="452" w:type="pct"/>
            <w:shd w:val="clear" w:color="D9D9D9" w:fill="D9D9D9"/>
            <w:hideMark/>
          </w:tcPr>
          <w:p w:rsidR="00732C81" w:rsidRPr="00E46E9E" w:rsidRDefault="00732C81" w:rsidP="00963369">
            <w:pPr>
              <w:pStyle w:val="GSATableText"/>
            </w:pPr>
            <w:r w:rsidRPr="00E46E9E">
              <w:t>Rescinded by OMB A-130</w:t>
            </w:r>
          </w:p>
        </w:tc>
        <w:tc>
          <w:tcPr>
            <w:tcW w:w="555" w:type="pct"/>
            <w:shd w:val="clear" w:color="D9D9D9" w:fill="D9D9D9"/>
            <w:noWrap/>
            <w:hideMark/>
          </w:tcPr>
          <w:p w:rsidR="00732C81" w:rsidRPr="00E46E9E" w:rsidRDefault="00732C81" w:rsidP="00963369">
            <w:pPr>
              <w:pStyle w:val="GSATableText"/>
            </w:pPr>
            <w:r w:rsidRPr="00E46E9E">
              <w:t>Archived</w:t>
            </w: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auto" w:fill="auto"/>
            <w:noWrap/>
            <w:hideMark/>
          </w:tcPr>
          <w:p w:rsidR="00732C81" w:rsidRPr="00E46E9E" w:rsidRDefault="00732C81" w:rsidP="00963369">
            <w:pPr>
              <w:pStyle w:val="GSATableText"/>
            </w:pPr>
            <w:r w:rsidRPr="00E46E9E">
              <w:t>OMB Circular A-123</w:t>
            </w:r>
          </w:p>
        </w:tc>
        <w:tc>
          <w:tcPr>
            <w:tcW w:w="735" w:type="pct"/>
            <w:shd w:val="clear" w:color="auto" w:fill="auto"/>
            <w:hideMark/>
          </w:tcPr>
          <w:p w:rsidR="00732C81" w:rsidRPr="00E46E9E" w:rsidRDefault="00732C81" w:rsidP="00963369">
            <w:pPr>
              <w:pStyle w:val="GSATableText"/>
            </w:pPr>
            <w:r w:rsidRPr="00E46E9E">
              <w:t>Office of Management and Budget</w:t>
            </w:r>
          </w:p>
        </w:tc>
        <w:tc>
          <w:tcPr>
            <w:tcW w:w="1732" w:type="pct"/>
            <w:shd w:val="clear" w:color="auto" w:fill="auto"/>
            <w:hideMark/>
          </w:tcPr>
          <w:p w:rsidR="00732C81" w:rsidRPr="00E46E9E" w:rsidRDefault="00732C81" w:rsidP="00963369">
            <w:pPr>
              <w:pStyle w:val="GSATableText"/>
            </w:pPr>
            <w:r w:rsidRPr="00E46E9E">
              <w:t xml:space="preserve">Management’s Responsibility for Internal Control Revised </w:t>
            </w:r>
          </w:p>
        </w:tc>
        <w:tc>
          <w:tcPr>
            <w:tcW w:w="452" w:type="pct"/>
            <w:shd w:val="clear" w:color="auto" w:fill="auto"/>
            <w:hideMark/>
          </w:tcPr>
          <w:p w:rsidR="00732C81" w:rsidRPr="00E46E9E" w:rsidRDefault="00732C81" w:rsidP="00963369">
            <w:pPr>
              <w:pStyle w:val="GSATableText"/>
            </w:pPr>
            <w:r w:rsidRPr="00E46E9E">
              <w:t>December 2004</w:t>
            </w:r>
          </w:p>
        </w:tc>
        <w:tc>
          <w:tcPr>
            <w:tcW w:w="555" w:type="pct"/>
            <w:shd w:val="clear" w:color="auto" w:fill="auto"/>
            <w:noWrap/>
            <w:hideMark/>
          </w:tcPr>
          <w:p w:rsidR="00732C81" w:rsidRPr="00E46E9E" w:rsidRDefault="00E36097" w:rsidP="00963369">
            <w:pPr>
              <w:pStyle w:val="GSATableText"/>
              <w:rPr>
                <w:color w:val="0563C1"/>
                <w:u w:val="single"/>
              </w:rPr>
            </w:pPr>
            <w:hyperlink r:id="rId91" w:history="1">
              <w:r w:rsidR="00732C81" w:rsidRPr="00E46E9E">
                <w:rPr>
                  <w:color w:val="0563C1"/>
                  <w:u w:val="single"/>
                </w:rPr>
                <w:t>OMB A-123</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732491"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 </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OMB Circular A-130</w:t>
            </w:r>
          </w:p>
        </w:tc>
        <w:tc>
          <w:tcPr>
            <w:tcW w:w="735" w:type="pct"/>
            <w:shd w:val="clear" w:color="D9D9D9" w:fill="D9D9D9"/>
            <w:hideMark/>
          </w:tcPr>
          <w:p w:rsidR="00732C81" w:rsidRPr="00E46E9E" w:rsidRDefault="00732C81" w:rsidP="00963369">
            <w:pPr>
              <w:pStyle w:val="GSATableText"/>
            </w:pPr>
            <w:r w:rsidRPr="00E46E9E">
              <w:t>Office of Management and Budget</w:t>
            </w:r>
          </w:p>
        </w:tc>
        <w:tc>
          <w:tcPr>
            <w:tcW w:w="1732" w:type="pct"/>
            <w:shd w:val="clear" w:color="D9D9D9" w:fill="D9D9D9"/>
            <w:hideMark/>
          </w:tcPr>
          <w:p w:rsidR="00732C81" w:rsidRPr="00E46E9E" w:rsidRDefault="00732C81" w:rsidP="00963369">
            <w:pPr>
              <w:pStyle w:val="GSATableText"/>
            </w:pPr>
            <w:r w:rsidRPr="00E46E9E">
              <w:t>Management of Federal Information Resources, Revised, Transmittal Memorandum No. 4</w:t>
            </w:r>
          </w:p>
        </w:tc>
        <w:tc>
          <w:tcPr>
            <w:tcW w:w="452" w:type="pct"/>
            <w:shd w:val="clear" w:color="D9D9D9" w:fill="D9D9D9"/>
            <w:hideMark/>
          </w:tcPr>
          <w:p w:rsidR="00732C81" w:rsidRPr="00E46E9E" w:rsidRDefault="00732C81" w:rsidP="00963369">
            <w:pPr>
              <w:pStyle w:val="GSATableText"/>
            </w:pPr>
            <w:r w:rsidRPr="00E46E9E">
              <w:t>November 2000</w:t>
            </w:r>
          </w:p>
        </w:tc>
        <w:tc>
          <w:tcPr>
            <w:tcW w:w="555" w:type="pct"/>
            <w:shd w:val="clear" w:color="D9D9D9" w:fill="D9D9D9"/>
            <w:noWrap/>
            <w:hideMark/>
          </w:tcPr>
          <w:p w:rsidR="00732C81" w:rsidRPr="00E46E9E" w:rsidRDefault="00E36097" w:rsidP="00963369">
            <w:pPr>
              <w:pStyle w:val="GSATableText"/>
              <w:rPr>
                <w:color w:val="0563C1"/>
                <w:u w:val="single"/>
              </w:rPr>
            </w:pPr>
            <w:hyperlink r:id="rId92" w:history="1">
              <w:r w:rsidR="00732C81" w:rsidRPr="00E46E9E">
                <w:rPr>
                  <w:color w:val="0563C1"/>
                  <w:u w:val="single"/>
                </w:rPr>
                <w:t>OMB A-130</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r>
      <w:tr w:rsidR="00732C81" w:rsidRPr="00E46E9E" w:rsidTr="00963369">
        <w:trPr>
          <w:trHeight w:val="520"/>
        </w:trPr>
        <w:tc>
          <w:tcPr>
            <w:tcW w:w="624" w:type="pct"/>
            <w:shd w:val="clear" w:color="auto" w:fill="auto"/>
            <w:noWrap/>
            <w:hideMark/>
          </w:tcPr>
          <w:p w:rsidR="00732C81" w:rsidRPr="00E46E9E" w:rsidRDefault="00732C81" w:rsidP="00963369">
            <w:pPr>
              <w:pStyle w:val="GSATableText"/>
            </w:pPr>
            <w:r w:rsidRPr="00E46E9E">
              <w:t>OMB Circular A-130 iii</w:t>
            </w:r>
          </w:p>
        </w:tc>
        <w:tc>
          <w:tcPr>
            <w:tcW w:w="735" w:type="pct"/>
            <w:shd w:val="clear" w:color="auto" w:fill="auto"/>
            <w:hideMark/>
          </w:tcPr>
          <w:p w:rsidR="00732C81" w:rsidRPr="00E46E9E" w:rsidRDefault="00732C81" w:rsidP="00963369">
            <w:pPr>
              <w:pStyle w:val="GSATableText"/>
            </w:pPr>
            <w:r w:rsidRPr="00E46E9E">
              <w:t>Office of Management and Budget</w:t>
            </w:r>
          </w:p>
        </w:tc>
        <w:tc>
          <w:tcPr>
            <w:tcW w:w="1732" w:type="pct"/>
            <w:shd w:val="clear" w:color="auto" w:fill="auto"/>
            <w:hideMark/>
          </w:tcPr>
          <w:p w:rsidR="00732C81" w:rsidRPr="00E46E9E" w:rsidRDefault="00732C81" w:rsidP="00963369">
            <w:pPr>
              <w:pStyle w:val="GSATableText"/>
            </w:pPr>
            <w:r w:rsidRPr="00E46E9E">
              <w:t>Security of Federal Automated Information Systems, Appendix III</w:t>
            </w:r>
          </w:p>
        </w:tc>
        <w:tc>
          <w:tcPr>
            <w:tcW w:w="452" w:type="pct"/>
            <w:shd w:val="clear" w:color="auto" w:fill="auto"/>
            <w:hideMark/>
          </w:tcPr>
          <w:p w:rsidR="00732C81" w:rsidRPr="00E46E9E" w:rsidRDefault="00732C81" w:rsidP="00963369">
            <w:pPr>
              <w:pStyle w:val="GSATableText"/>
            </w:pPr>
            <w:r w:rsidRPr="00E46E9E">
              <w:t>November 2000</w:t>
            </w:r>
          </w:p>
        </w:tc>
        <w:tc>
          <w:tcPr>
            <w:tcW w:w="555" w:type="pct"/>
            <w:shd w:val="clear" w:color="auto" w:fill="auto"/>
            <w:noWrap/>
            <w:hideMark/>
          </w:tcPr>
          <w:p w:rsidR="00732C81" w:rsidRPr="00E46E9E" w:rsidRDefault="00E36097" w:rsidP="00963369">
            <w:pPr>
              <w:pStyle w:val="GSATableText"/>
              <w:rPr>
                <w:color w:val="0563C1"/>
                <w:u w:val="single"/>
              </w:rPr>
            </w:pPr>
            <w:hyperlink r:id="rId93" w:history="1">
              <w:r w:rsidR="00732C81" w:rsidRPr="00E46E9E">
                <w:rPr>
                  <w:color w:val="0563C1"/>
                  <w:u w:val="single"/>
                </w:rPr>
                <w:t>OMB A-130 Appendix iii</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OMB M-01-05</w:t>
            </w:r>
          </w:p>
        </w:tc>
        <w:tc>
          <w:tcPr>
            <w:tcW w:w="735" w:type="pct"/>
            <w:shd w:val="clear" w:color="D9D9D9" w:fill="D9D9D9"/>
            <w:hideMark/>
          </w:tcPr>
          <w:p w:rsidR="00732C81" w:rsidRPr="00E46E9E" w:rsidRDefault="00732C81" w:rsidP="00963369">
            <w:pPr>
              <w:pStyle w:val="GSATableText"/>
            </w:pPr>
            <w:r w:rsidRPr="00E46E9E">
              <w:t>Office of Management and Budget</w:t>
            </w:r>
          </w:p>
        </w:tc>
        <w:tc>
          <w:tcPr>
            <w:tcW w:w="1732" w:type="pct"/>
            <w:shd w:val="clear" w:color="D9D9D9" w:fill="D9D9D9"/>
            <w:hideMark/>
          </w:tcPr>
          <w:p w:rsidR="00732C81" w:rsidRPr="00E46E9E" w:rsidRDefault="00732C81" w:rsidP="00963369">
            <w:pPr>
              <w:pStyle w:val="GSATableText"/>
            </w:pPr>
            <w:r w:rsidRPr="00E46E9E">
              <w:t>Guidance on Inter-Agency Sharing of Personal Data – Protecting Personal Privacy</w:t>
            </w:r>
          </w:p>
        </w:tc>
        <w:tc>
          <w:tcPr>
            <w:tcW w:w="452" w:type="pct"/>
            <w:shd w:val="clear" w:color="D9D9D9" w:fill="D9D9D9"/>
            <w:hideMark/>
          </w:tcPr>
          <w:p w:rsidR="00732C81" w:rsidRPr="00E46E9E" w:rsidRDefault="00732C81" w:rsidP="00963369">
            <w:pPr>
              <w:pStyle w:val="GSATableText"/>
            </w:pPr>
            <w:r w:rsidRPr="00E46E9E">
              <w:t>December 2000</w:t>
            </w:r>
          </w:p>
        </w:tc>
        <w:tc>
          <w:tcPr>
            <w:tcW w:w="555" w:type="pct"/>
            <w:shd w:val="clear" w:color="D9D9D9" w:fill="D9D9D9"/>
            <w:noWrap/>
            <w:hideMark/>
          </w:tcPr>
          <w:p w:rsidR="00732C81" w:rsidRPr="00E46E9E" w:rsidRDefault="00E36097" w:rsidP="00963369">
            <w:pPr>
              <w:pStyle w:val="GSATableText"/>
              <w:rPr>
                <w:color w:val="0563C1"/>
                <w:u w:val="single"/>
              </w:rPr>
            </w:pPr>
            <w:hyperlink r:id="rId94" w:history="1">
              <w:r w:rsidR="00732C81" w:rsidRPr="00E46E9E">
                <w:rPr>
                  <w:color w:val="0563C1"/>
                  <w:u w:val="single"/>
                </w:rPr>
                <w:t>OMB M 01-05</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auto" w:fill="auto"/>
            <w:noWrap/>
            <w:hideMark/>
          </w:tcPr>
          <w:p w:rsidR="00732C81" w:rsidRPr="00E46E9E" w:rsidRDefault="00732C81" w:rsidP="00963369">
            <w:pPr>
              <w:pStyle w:val="GSATableText"/>
            </w:pPr>
            <w:r w:rsidRPr="00E46E9E">
              <w:t>OMB M-03-22</w:t>
            </w:r>
          </w:p>
        </w:tc>
        <w:tc>
          <w:tcPr>
            <w:tcW w:w="735" w:type="pct"/>
            <w:shd w:val="clear" w:color="auto" w:fill="auto"/>
            <w:hideMark/>
          </w:tcPr>
          <w:p w:rsidR="00732C81" w:rsidRPr="00E46E9E" w:rsidRDefault="00732C81" w:rsidP="00963369">
            <w:pPr>
              <w:pStyle w:val="GSATableText"/>
            </w:pPr>
            <w:r w:rsidRPr="00E46E9E">
              <w:t>Office of Management and Budget</w:t>
            </w:r>
          </w:p>
        </w:tc>
        <w:tc>
          <w:tcPr>
            <w:tcW w:w="1732" w:type="pct"/>
            <w:shd w:val="clear" w:color="auto" w:fill="auto"/>
            <w:hideMark/>
          </w:tcPr>
          <w:p w:rsidR="00732C81" w:rsidRPr="00E46E9E" w:rsidRDefault="00732C81" w:rsidP="00963369">
            <w:pPr>
              <w:pStyle w:val="GSATableText"/>
            </w:pPr>
            <w:r w:rsidRPr="00E46E9E">
              <w:t>OMB Guidance for Implementing the Privacy Provisions</w:t>
            </w:r>
          </w:p>
        </w:tc>
        <w:tc>
          <w:tcPr>
            <w:tcW w:w="452" w:type="pct"/>
            <w:shd w:val="clear" w:color="auto" w:fill="auto"/>
            <w:hideMark/>
          </w:tcPr>
          <w:p w:rsidR="00732C81" w:rsidRPr="00E46E9E" w:rsidRDefault="00732C81" w:rsidP="00963369">
            <w:pPr>
              <w:pStyle w:val="GSATableText"/>
            </w:pPr>
            <w:r w:rsidRPr="00E46E9E">
              <w:t>September 2003</w:t>
            </w:r>
          </w:p>
        </w:tc>
        <w:tc>
          <w:tcPr>
            <w:tcW w:w="555" w:type="pct"/>
            <w:shd w:val="clear" w:color="auto" w:fill="auto"/>
            <w:noWrap/>
            <w:hideMark/>
          </w:tcPr>
          <w:p w:rsidR="00732C81" w:rsidRPr="00E46E9E" w:rsidRDefault="00E36097" w:rsidP="00963369">
            <w:pPr>
              <w:pStyle w:val="GSATableText"/>
              <w:rPr>
                <w:color w:val="0563C1"/>
                <w:u w:val="single"/>
              </w:rPr>
            </w:pPr>
            <w:hyperlink r:id="rId95" w:history="1">
              <w:r w:rsidR="00732C81" w:rsidRPr="00E46E9E">
                <w:rPr>
                  <w:color w:val="0563C1"/>
                  <w:u w:val="single"/>
                </w:rPr>
                <w:t>OMB M-03-22</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r w:rsidRPr="00E46E9E">
              <w:t> </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OMB M-04-04</w:t>
            </w:r>
          </w:p>
        </w:tc>
        <w:tc>
          <w:tcPr>
            <w:tcW w:w="735" w:type="pct"/>
            <w:shd w:val="clear" w:color="D9D9D9" w:fill="D9D9D9"/>
            <w:hideMark/>
          </w:tcPr>
          <w:p w:rsidR="00732C81" w:rsidRPr="00E46E9E" w:rsidRDefault="00732C81" w:rsidP="00963369">
            <w:pPr>
              <w:pStyle w:val="GSATableText"/>
            </w:pPr>
            <w:r w:rsidRPr="00E46E9E">
              <w:t>Office of Management and Budget</w:t>
            </w:r>
          </w:p>
        </w:tc>
        <w:tc>
          <w:tcPr>
            <w:tcW w:w="1732" w:type="pct"/>
            <w:shd w:val="clear" w:color="D9D9D9" w:fill="D9D9D9"/>
            <w:hideMark/>
          </w:tcPr>
          <w:p w:rsidR="00732C81" w:rsidRPr="00E46E9E" w:rsidRDefault="00732C81" w:rsidP="00963369">
            <w:pPr>
              <w:pStyle w:val="GSATableText"/>
            </w:pPr>
            <w:r w:rsidRPr="00E46E9E">
              <w:t>E-Authentication Guidance for Federal Agencies</w:t>
            </w:r>
          </w:p>
        </w:tc>
        <w:tc>
          <w:tcPr>
            <w:tcW w:w="452" w:type="pct"/>
            <w:shd w:val="clear" w:color="D9D9D9" w:fill="D9D9D9"/>
            <w:hideMark/>
          </w:tcPr>
          <w:p w:rsidR="00732C81" w:rsidRPr="00E46E9E" w:rsidRDefault="00732C81" w:rsidP="00963369">
            <w:pPr>
              <w:pStyle w:val="GSATableText"/>
            </w:pPr>
            <w:r w:rsidRPr="00E46E9E">
              <w:t>December 2003</w:t>
            </w:r>
          </w:p>
        </w:tc>
        <w:tc>
          <w:tcPr>
            <w:tcW w:w="555" w:type="pct"/>
            <w:shd w:val="clear" w:color="D9D9D9" w:fill="D9D9D9"/>
            <w:noWrap/>
            <w:hideMark/>
          </w:tcPr>
          <w:p w:rsidR="00732C81" w:rsidRPr="00E46E9E" w:rsidRDefault="00E36097" w:rsidP="00963369">
            <w:pPr>
              <w:pStyle w:val="GSATableText"/>
              <w:rPr>
                <w:color w:val="0563C1"/>
                <w:u w:val="single"/>
              </w:rPr>
            </w:pPr>
            <w:hyperlink r:id="rId96" w:history="1">
              <w:r w:rsidR="00732C81" w:rsidRPr="00E46E9E">
                <w:rPr>
                  <w:color w:val="0563C1"/>
                  <w:u w:val="single"/>
                </w:rPr>
                <w:t>OMB M 04-04</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732491"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r>
      <w:tr w:rsidR="00732C81" w:rsidRPr="00E46E9E" w:rsidTr="00963369">
        <w:trPr>
          <w:trHeight w:val="520"/>
        </w:trPr>
        <w:tc>
          <w:tcPr>
            <w:tcW w:w="624" w:type="pct"/>
            <w:shd w:val="clear" w:color="auto" w:fill="auto"/>
            <w:noWrap/>
            <w:hideMark/>
          </w:tcPr>
          <w:p w:rsidR="00732C81" w:rsidRPr="00E46E9E" w:rsidRDefault="00732C81" w:rsidP="00963369">
            <w:pPr>
              <w:pStyle w:val="GSATableText"/>
            </w:pPr>
            <w:r w:rsidRPr="00E46E9E">
              <w:t>OMB M-06-16</w:t>
            </w:r>
          </w:p>
        </w:tc>
        <w:tc>
          <w:tcPr>
            <w:tcW w:w="735" w:type="pct"/>
            <w:shd w:val="clear" w:color="auto" w:fill="auto"/>
            <w:hideMark/>
          </w:tcPr>
          <w:p w:rsidR="00732C81" w:rsidRPr="00E46E9E" w:rsidRDefault="00732C81" w:rsidP="00963369">
            <w:pPr>
              <w:pStyle w:val="GSATableText"/>
            </w:pPr>
            <w:r w:rsidRPr="00E46E9E">
              <w:t>Office of Management and Budget</w:t>
            </w:r>
          </w:p>
        </w:tc>
        <w:tc>
          <w:tcPr>
            <w:tcW w:w="1732" w:type="pct"/>
            <w:shd w:val="clear" w:color="auto" w:fill="auto"/>
            <w:hideMark/>
          </w:tcPr>
          <w:p w:rsidR="00732C81" w:rsidRPr="00E46E9E" w:rsidRDefault="00732C81" w:rsidP="00963369">
            <w:pPr>
              <w:pStyle w:val="GSATableText"/>
            </w:pPr>
            <w:r w:rsidRPr="00E46E9E">
              <w:t>Protection of Sensitive Agency Information</w:t>
            </w:r>
          </w:p>
        </w:tc>
        <w:tc>
          <w:tcPr>
            <w:tcW w:w="452" w:type="pct"/>
            <w:shd w:val="clear" w:color="auto" w:fill="auto"/>
            <w:hideMark/>
          </w:tcPr>
          <w:p w:rsidR="00732C81" w:rsidRPr="00E46E9E" w:rsidRDefault="00732C81" w:rsidP="00963369">
            <w:pPr>
              <w:pStyle w:val="GSATableText"/>
            </w:pPr>
            <w:r w:rsidRPr="00E46E9E">
              <w:t>June 2006</w:t>
            </w:r>
          </w:p>
        </w:tc>
        <w:tc>
          <w:tcPr>
            <w:tcW w:w="555" w:type="pct"/>
            <w:shd w:val="clear" w:color="auto" w:fill="auto"/>
            <w:noWrap/>
            <w:hideMark/>
          </w:tcPr>
          <w:p w:rsidR="00732C81" w:rsidRPr="00E46E9E" w:rsidRDefault="00E36097" w:rsidP="00963369">
            <w:pPr>
              <w:pStyle w:val="GSATableText"/>
              <w:rPr>
                <w:color w:val="0563C1"/>
                <w:u w:val="single"/>
              </w:rPr>
            </w:pPr>
            <w:hyperlink r:id="rId97" w:history="1">
              <w:r w:rsidR="00732C81" w:rsidRPr="00E46E9E">
                <w:rPr>
                  <w:color w:val="0563C1"/>
                  <w:u w:val="single"/>
                </w:rPr>
                <w:t>OMB M-06-16</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OMB M-07-16</w:t>
            </w:r>
          </w:p>
        </w:tc>
        <w:tc>
          <w:tcPr>
            <w:tcW w:w="735" w:type="pct"/>
            <w:shd w:val="clear" w:color="D9D9D9" w:fill="D9D9D9"/>
            <w:hideMark/>
          </w:tcPr>
          <w:p w:rsidR="00732C81" w:rsidRPr="00E46E9E" w:rsidRDefault="00732C81" w:rsidP="00963369">
            <w:pPr>
              <w:pStyle w:val="GSATableText"/>
            </w:pPr>
            <w:r w:rsidRPr="00E46E9E">
              <w:t>Office of Management and Budget</w:t>
            </w:r>
          </w:p>
        </w:tc>
        <w:tc>
          <w:tcPr>
            <w:tcW w:w="1732" w:type="pct"/>
            <w:shd w:val="clear" w:color="D9D9D9" w:fill="D9D9D9"/>
            <w:hideMark/>
          </w:tcPr>
          <w:p w:rsidR="00732C81" w:rsidRPr="00E46E9E" w:rsidRDefault="00732C81" w:rsidP="00963369">
            <w:pPr>
              <w:pStyle w:val="GSATableText"/>
            </w:pPr>
            <w:r w:rsidRPr="00E46E9E">
              <w:t>Safeguarding Against and Responding to the Breach of Personally Identifiable Information (PII)</w:t>
            </w:r>
          </w:p>
        </w:tc>
        <w:tc>
          <w:tcPr>
            <w:tcW w:w="452" w:type="pct"/>
            <w:shd w:val="clear" w:color="D9D9D9" w:fill="D9D9D9"/>
            <w:hideMark/>
          </w:tcPr>
          <w:p w:rsidR="00732C81" w:rsidRPr="00E46E9E" w:rsidRDefault="00732C81" w:rsidP="00963369">
            <w:pPr>
              <w:pStyle w:val="GSATableText"/>
            </w:pPr>
            <w:r w:rsidRPr="00E46E9E">
              <w:t>May 2007</w:t>
            </w:r>
          </w:p>
        </w:tc>
        <w:tc>
          <w:tcPr>
            <w:tcW w:w="555" w:type="pct"/>
            <w:shd w:val="clear" w:color="D9D9D9" w:fill="D9D9D9"/>
            <w:noWrap/>
            <w:hideMark/>
          </w:tcPr>
          <w:p w:rsidR="00732C81" w:rsidRPr="00E46E9E" w:rsidRDefault="00E36097" w:rsidP="00963369">
            <w:pPr>
              <w:pStyle w:val="GSATableText"/>
              <w:rPr>
                <w:color w:val="0563C1"/>
                <w:u w:val="single"/>
              </w:rPr>
            </w:pPr>
            <w:hyperlink r:id="rId98" w:history="1">
              <w:r w:rsidR="00732C81" w:rsidRPr="00E46E9E">
                <w:rPr>
                  <w:color w:val="0563C1"/>
                  <w:u w:val="single"/>
                </w:rPr>
                <w:t>OMB M-07-16</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auto" w:fill="auto"/>
            <w:noWrap/>
            <w:hideMark/>
          </w:tcPr>
          <w:p w:rsidR="00732C81" w:rsidRPr="00E46E9E" w:rsidRDefault="00732C81" w:rsidP="00963369">
            <w:pPr>
              <w:pStyle w:val="GSATableText"/>
            </w:pPr>
            <w:r w:rsidRPr="00E46E9E">
              <w:t>OMB M-10-23</w:t>
            </w:r>
          </w:p>
        </w:tc>
        <w:tc>
          <w:tcPr>
            <w:tcW w:w="735" w:type="pct"/>
            <w:shd w:val="clear" w:color="auto" w:fill="auto"/>
            <w:hideMark/>
          </w:tcPr>
          <w:p w:rsidR="00732C81" w:rsidRPr="00E46E9E" w:rsidRDefault="00732C81" w:rsidP="00963369">
            <w:pPr>
              <w:pStyle w:val="GSATableText"/>
            </w:pPr>
            <w:r w:rsidRPr="00E46E9E">
              <w:t>Office of Management and Budget</w:t>
            </w:r>
          </w:p>
        </w:tc>
        <w:tc>
          <w:tcPr>
            <w:tcW w:w="1732" w:type="pct"/>
            <w:shd w:val="clear" w:color="auto" w:fill="auto"/>
            <w:hideMark/>
          </w:tcPr>
          <w:p w:rsidR="00732C81" w:rsidRPr="00E46E9E" w:rsidRDefault="00732C81" w:rsidP="00963369">
            <w:pPr>
              <w:pStyle w:val="GSATableText"/>
            </w:pPr>
            <w:r w:rsidRPr="00E46E9E">
              <w:t>Guidance for Agency Use of Third-Party Websites</w:t>
            </w:r>
          </w:p>
        </w:tc>
        <w:tc>
          <w:tcPr>
            <w:tcW w:w="452" w:type="pct"/>
            <w:shd w:val="clear" w:color="auto" w:fill="auto"/>
            <w:hideMark/>
          </w:tcPr>
          <w:p w:rsidR="00732C81" w:rsidRPr="00E46E9E" w:rsidRDefault="00732C81" w:rsidP="00963369">
            <w:pPr>
              <w:pStyle w:val="GSATableText"/>
            </w:pPr>
            <w:r w:rsidRPr="00E46E9E">
              <w:t>June 2010</w:t>
            </w:r>
          </w:p>
        </w:tc>
        <w:tc>
          <w:tcPr>
            <w:tcW w:w="555" w:type="pct"/>
            <w:shd w:val="clear" w:color="auto" w:fill="auto"/>
            <w:noWrap/>
            <w:hideMark/>
          </w:tcPr>
          <w:p w:rsidR="00732C81" w:rsidRPr="00E46E9E" w:rsidRDefault="00E36097" w:rsidP="00963369">
            <w:pPr>
              <w:pStyle w:val="GSATableText"/>
              <w:rPr>
                <w:color w:val="0563C1"/>
                <w:u w:val="single"/>
              </w:rPr>
            </w:pPr>
            <w:hyperlink r:id="rId99" w:history="1">
              <w:r w:rsidR="00732C81" w:rsidRPr="00E46E9E">
                <w:rPr>
                  <w:color w:val="0563C1"/>
                  <w:u w:val="single"/>
                </w:rPr>
                <w:t>OMB M-10-23</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OMB M-99-18</w:t>
            </w:r>
          </w:p>
        </w:tc>
        <w:tc>
          <w:tcPr>
            <w:tcW w:w="735" w:type="pct"/>
            <w:shd w:val="clear" w:color="D9D9D9" w:fill="D9D9D9"/>
            <w:hideMark/>
          </w:tcPr>
          <w:p w:rsidR="00732C81" w:rsidRPr="00E46E9E" w:rsidRDefault="00732C81" w:rsidP="00963369">
            <w:pPr>
              <w:pStyle w:val="GSATableText"/>
            </w:pPr>
            <w:r w:rsidRPr="00E46E9E">
              <w:t>Office of Management and Budget</w:t>
            </w:r>
          </w:p>
        </w:tc>
        <w:tc>
          <w:tcPr>
            <w:tcW w:w="1732" w:type="pct"/>
            <w:shd w:val="clear" w:color="D9D9D9" w:fill="D9D9D9"/>
            <w:hideMark/>
          </w:tcPr>
          <w:p w:rsidR="00732C81" w:rsidRPr="00E46E9E" w:rsidRDefault="00732C81" w:rsidP="00963369">
            <w:pPr>
              <w:pStyle w:val="GSATableText"/>
            </w:pPr>
            <w:r w:rsidRPr="00E46E9E">
              <w:t>Privacy Policies on Federal Web Sites</w:t>
            </w:r>
          </w:p>
        </w:tc>
        <w:tc>
          <w:tcPr>
            <w:tcW w:w="452" w:type="pct"/>
            <w:shd w:val="clear" w:color="D9D9D9" w:fill="D9D9D9"/>
            <w:hideMark/>
          </w:tcPr>
          <w:p w:rsidR="00732C81" w:rsidRPr="00E46E9E" w:rsidRDefault="00732C81" w:rsidP="00963369">
            <w:pPr>
              <w:pStyle w:val="GSATableText"/>
            </w:pPr>
            <w:r w:rsidRPr="00E46E9E">
              <w:t>June 1999</w:t>
            </w:r>
          </w:p>
        </w:tc>
        <w:tc>
          <w:tcPr>
            <w:tcW w:w="555" w:type="pct"/>
            <w:shd w:val="clear" w:color="D9D9D9" w:fill="D9D9D9"/>
            <w:noWrap/>
            <w:hideMark/>
          </w:tcPr>
          <w:p w:rsidR="00732C81" w:rsidRPr="00E46E9E" w:rsidRDefault="00E36097" w:rsidP="00963369">
            <w:pPr>
              <w:pStyle w:val="GSATableText"/>
              <w:rPr>
                <w:color w:val="0563C1"/>
                <w:u w:val="single"/>
              </w:rPr>
            </w:pPr>
            <w:hyperlink r:id="rId100" w:history="1">
              <w:r w:rsidR="00732C81" w:rsidRPr="00E46E9E">
                <w:rPr>
                  <w:color w:val="0563C1"/>
                  <w:u w:val="single"/>
                </w:rPr>
                <w:t>OMB M-99-18</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260"/>
        </w:trPr>
        <w:tc>
          <w:tcPr>
            <w:tcW w:w="624" w:type="pct"/>
            <w:shd w:val="clear" w:color="auto" w:fill="auto"/>
            <w:noWrap/>
            <w:hideMark/>
          </w:tcPr>
          <w:p w:rsidR="00732C81" w:rsidRPr="00E46E9E" w:rsidRDefault="00732C81" w:rsidP="00963369">
            <w:pPr>
              <w:pStyle w:val="GSATableText"/>
            </w:pPr>
            <w:r w:rsidRPr="00E46E9E">
              <w:t>PL 99-474</w:t>
            </w:r>
          </w:p>
        </w:tc>
        <w:tc>
          <w:tcPr>
            <w:tcW w:w="735" w:type="pct"/>
            <w:shd w:val="clear" w:color="auto" w:fill="auto"/>
            <w:hideMark/>
          </w:tcPr>
          <w:p w:rsidR="00732C81" w:rsidRPr="00E46E9E" w:rsidRDefault="00732C81" w:rsidP="00963369">
            <w:pPr>
              <w:pStyle w:val="GSATableText"/>
            </w:pPr>
            <w:r w:rsidRPr="00E46E9E">
              <w:t>US Code Public Law</w:t>
            </w:r>
          </w:p>
        </w:tc>
        <w:tc>
          <w:tcPr>
            <w:tcW w:w="1732" w:type="pct"/>
            <w:shd w:val="clear" w:color="auto" w:fill="auto"/>
            <w:hideMark/>
          </w:tcPr>
          <w:p w:rsidR="00732C81" w:rsidRPr="00E46E9E" w:rsidRDefault="00732C81" w:rsidP="00963369">
            <w:pPr>
              <w:pStyle w:val="GSATableText"/>
            </w:pPr>
            <w:r w:rsidRPr="00E46E9E">
              <w:t>Computer Fraud and Abuse Act , 18 USC 1030</w:t>
            </w:r>
          </w:p>
        </w:tc>
        <w:tc>
          <w:tcPr>
            <w:tcW w:w="452" w:type="pct"/>
            <w:shd w:val="clear" w:color="auto" w:fill="auto"/>
            <w:hideMark/>
          </w:tcPr>
          <w:p w:rsidR="00732C81" w:rsidRPr="00E46E9E" w:rsidRDefault="00732C81" w:rsidP="00963369">
            <w:pPr>
              <w:pStyle w:val="GSATableText"/>
            </w:pPr>
            <w:r w:rsidRPr="00E46E9E">
              <w:t>October 1986</w:t>
            </w:r>
          </w:p>
        </w:tc>
        <w:tc>
          <w:tcPr>
            <w:tcW w:w="555" w:type="pct"/>
            <w:shd w:val="clear" w:color="auto" w:fill="auto"/>
            <w:noWrap/>
            <w:hideMark/>
          </w:tcPr>
          <w:p w:rsidR="00732C81" w:rsidRPr="00E46E9E" w:rsidRDefault="00E36097" w:rsidP="00963369">
            <w:pPr>
              <w:pStyle w:val="GSATableText"/>
              <w:rPr>
                <w:color w:val="0563C1"/>
                <w:u w:val="single"/>
              </w:rPr>
            </w:pPr>
            <w:hyperlink r:id="rId101" w:history="1">
              <w:r w:rsidR="00732C81" w:rsidRPr="00E46E9E">
                <w:rPr>
                  <w:color w:val="0563C1"/>
                  <w:u w:val="single"/>
                </w:rPr>
                <w:t>PL 99-474</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260"/>
        </w:trPr>
        <w:tc>
          <w:tcPr>
            <w:tcW w:w="624" w:type="pct"/>
            <w:shd w:val="clear" w:color="D9D9D9" w:fill="D9D9D9"/>
            <w:noWrap/>
            <w:hideMark/>
          </w:tcPr>
          <w:p w:rsidR="00732C81" w:rsidRPr="00E46E9E" w:rsidRDefault="00732C81" w:rsidP="00963369">
            <w:pPr>
              <w:pStyle w:val="GSATableText"/>
            </w:pPr>
            <w:r w:rsidRPr="00E46E9E">
              <w:t>PL 100-503</w:t>
            </w:r>
          </w:p>
        </w:tc>
        <w:tc>
          <w:tcPr>
            <w:tcW w:w="735" w:type="pct"/>
            <w:shd w:val="clear" w:color="D9D9D9" w:fill="D9D9D9"/>
            <w:hideMark/>
          </w:tcPr>
          <w:p w:rsidR="00732C81" w:rsidRPr="00E46E9E" w:rsidRDefault="00732C81" w:rsidP="00963369">
            <w:pPr>
              <w:pStyle w:val="GSATableText"/>
            </w:pPr>
            <w:r w:rsidRPr="00E46E9E">
              <w:t>US Code Public Law</w:t>
            </w:r>
          </w:p>
        </w:tc>
        <w:tc>
          <w:tcPr>
            <w:tcW w:w="1732" w:type="pct"/>
            <w:shd w:val="clear" w:color="D9D9D9" w:fill="D9D9D9"/>
            <w:hideMark/>
          </w:tcPr>
          <w:p w:rsidR="00732C81" w:rsidRPr="00E46E9E" w:rsidRDefault="00732C81" w:rsidP="00963369">
            <w:pPr>
              <w:pStyle w:val="GSATableText"/>
            </w:pPr>
            <w:r w:rsidRPr="00E46E9E">
              <w:t>Consolidated Appropriations Act of 2005, Section 522</w:t>
            </w:r>
          </w:p>
        </w:tc>
        <w:tc>
          <w:tcPr>
            <w:tcW w:w="452" w:type="pct"/>
            <w:shd w:val="clear" w:color="D9D9D9" w:fill="D9D9D9"/>
            <w:hideMark/>
          </w:tcPr>
          <w:p w:rsidR="00732C81" w:rsidRPr="00E46E9E" w:rsidRDefault="00732C81" w:rsidP="00963369">
            <w:pPr>
              <w:pStyle w:val="GSATableText"/>
            </w:pPr>
            <w:r w:rsidRPr="00E46E9E">
              <w:t>October 1988</w:t>
            </w:r>
          </w:p>
        </w:tc>
        <w:tc>
          <w:tcPr>
            <w:tcW w:w="555" w:type="pct"/>
            <w:shd w:val="clear" w:color="D9D9D9" w:fill="D9D9D9"/>
            <w:noWrap/>
            <w:hideMark/>
          </w:tcPr>
          <w:p w:rsidR="00732C81" w:rsidRPr="00E46E9E" w:rsidRDefault="00E36097" w:rsidP="00963369">
            <w:pPr>
              <w:pStyle w:val="GSATableText"/>
              <w:rPr>
                <w:color w:val="0563C1"/>
                <w:u w:val="single"/>
              </w:rPr>
            </w:pPr>
            <w:hyperlink r:id="rId102" w:history="1">
              <w:r w:rsidR="00732C81" w:rsidRPr="00E46E9E">
                <w:rPr>
                  <w:color w:val="0563C1"/>
                  <w:u w:val="single"/>
                </w:rPr>
                <w:t>PL 100-503</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r w:rsidRPr="00E46E9E">
              <w:t>x</w:t>
            </w:r>
          </w:p>
        </w:tc>
      </w:tr>
      <w:tr w:rsidR="00732C81" w:rsidRPr="00E46E9E" w:rsidTr="00963369">
        <w:trPr>
          <w:trHeight w:val="520"/>
        </w:trPr>
        <w:tc>
          <w:tcPr>
            <w:tcW w:w="624" w:type="pct"/>
            <w:shd w:val="clear" w:color="auto" w:fill="auto"/>
            <w:noWrap/>
            <w:hideMark/>
          </w:tcPr>
          <w:p w:rsidR="00732C81" w:rsidRPr="00E46E9E" w:rsidRDefault="00732C81" w:rsidP="00963369">
            <w:pPr>
              <w:pStyle w:val="GSATableText"/>
            </w:pPr>
            <w:r w:rsidRPr="00E46E9E">
              <w:t>PL 104-191</w:t>
            </w:r>
          </w:p>
        </w:tc>
        <w:tc>
          <w:tcPr>
            <w:tcW w:w="735" w:type="pct"/>
            <w:shd w:val="clear" w:color="auto" w:fill="auto"/>
            <w:hideMark/>
          </w:tcPr>
          <w:p w:rsidR="00732C81" w:rsidRPr="00E46E9E" w:rsidRDefault="00732C81" w:rsidP="00963369">
            <w:pPr>
              <w:pStyle w:val="GSATableText"/>
            </w:pPr>
            <w:r w:rsidRPr="00E46E9E">
              <w:t>US Code Public Law</w:t>
            </w:r>
          </w:p>
        </w:tc>
        <w:tc>
          <w:tcPr>
            <w:tcW w:w="1732" w:type="pct"/>
            <w:shd w:val="clear" w:color="auto" w:fill="auto"/>
            <w:hideMark/>
          </w:tcPr>
          <w:p w:rsidR="00732C81" w:rsidRPr="00E46E9E" w:rsidRDefault="00732C81" w:rsidP="00963369">
            <w:pPr>
              <w:pStyle w:val="GSATableText"/>
            </w:pPr>
            <w:r w:rsidRPr="00E46E9E">
              <w:t>Health Insurance Portability and Accountability Act of 1996 (HIPAA)</w:t>
            </w:r>
          </w:p>
        </w:tc>
        <w:tc>
          <w:tcPr>
            <w:tcW w:w="452" w:type="pct"/>
            <w:shd w:val="clear" w:color="auto" w:fill="auto"/>
            <w:hideMark/>
          </w:tcPr>
          <w:p w:rsidR="00732C81" w:rsidRPr="00E46E9E" w:rsidRDefault="00732C81" w:rsidP="00963369">
            <w:pPr>
              <w:pStyle w:val="GSATableText"/>
            </w:pPr>
            <w:r w:rsidRPr="00E46E9E">
              <w:t>August 1996</w:t>
            </w:r>
          </w:p>
        </w:tc>
        <w:tc>
          <w:tcPr>
            <w:tcW w:w="555" w:type="pct"/>
            <w:shd w:val="clear" w:color="auto" w:fill="auto"/>
            <w:noWrap/>
            <w:hideMark/>
          </w:tcPr>
          <w:p w:rsidR="00732C81" w:rsidRPr="00E46E9E" w:rsidRDefault="00E36097" w:rsidP="00963369">
            <w:pPr>
              <w:pStyle w:val="GSATableText"/>
              <w:rPr>
                <w:color w:val="0563C1"/>
                <w:u w:val="single"/>
              </w:rPr>
            </w:pPr>
            <w:hyperlink r:id="rId103" w:history="1">
              <w:r w:rsidR="00732C81" w:rsidRPr="00E46E9E">
                <w:rPr>
                  <w:color w:val="0563C1"/>
                  <w:u w:val="single"/>
                </w:rPr>
                <w:t>PL 104-191</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PL 104-231</w:t>
            </w:r>
          </w:p>
        </w:tc>
        <w:tc>
          <w:tcPr>
            <w:tcW w:w="735" w:type="pct"/>
            <w:shd w:val="clear" w:color="D9D9D9" w:fill="D9D9D9"/>
            <w:hideMark/>
          </w:tcPr>
          <w:p w:rsidR="00732C81" w:rsidRPr="00E46E9E" w:rsidRDefault="00732C81" w:rsidP="00963369">
            <w:pPr>
              <w:pStyle w:val="GSATableText"/>
            </w:pPr>
            <w:r w:rsidRPr="00E46E9E">
              <w:t>US Code Public Law</w:t>
            </w:r>
          </w:p>
        </w:tc>
        <w:tc>
          <w:tcPr>
            <w:tcW w:w="1732" w:type="pct"/>
            <w:shd w:val="clear" w:color="D9D9D9" w:fill="D9D9D9"/>
            <w:hideMark/>
          </w:tcPr>
          <w:p w:rsidR="00732C81" w:rsidRPr="00E46E9E" w:rsidRDefault="00732C81" w:rsidP="00963369">
            <w:pPr>
              <w:pStyle w:val="GSATableText"/>
            </w:pPr>
            <w:r w:rsidRPr="00E46E9E">
              <w:t>Electronic Freedom of Information Act As Amended in 2002 [PL 104-231, 5 USC 552], October 2, 1996</w:t>
            </w:r>
          </w:p>
        </w:tc>
        <w:tc>
          <w:tcPr>
            <w:tcW w:w="452" w:type="pct"/>
            <w:shd w:val="clear" w:color="D9D9D9" w:fill="D9D9D9"/>
            <w:hideMark/>
          </w:tcPr>
          <w:p w:rsidR="00732C81" w:rsidRPr="00E46E9E" w:rsidRDefault="00732C81" w:rsidP="00963369">
            <w:pPr>
              <w:pStyle w:val="GSATableText"/>
            </w:pPr>
            <w:r w:rsidRPr="00E46E9E">
              <w:t>October 1996</w:t>
            </w:r>
          </w:p>
        </w:tc>
        <w:tc>
          <w:tcPr>
            <w:tcW w:w="555" w:type="pct"/>
            <w:shd w:val="clear" w:color="D9D9D9" w:fill="D9D9D9"/>
            <w:noWrap/>
            <w:hideMark/>
          </w:tcPr>
          <w:p w:rsidR="00732C81" w:rsidRPr="00E46E9E" w:rsidRDefault="00E36097" w:rsidP="00963369">
            <w:pPr>
              <w:pStyle w:val="GSATableText"/>
              <w:rPr>
                <w:color w:val="0563C1"/>
                <w:u w:val="single"/>
              </w:rPr>
            </w:pPr>
            <w:hyperlink r:id="rId104" w:history="1">
              <w:r w:rsidR="00732C81" w:rsidRPr="00E46E9E">
                <w:rPr>
                  <w:color w:val="0563C1"/>
                  <w:u w:val="single"/>
                </w:rPr>
                <w:t>PL 104-231</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780"/>
        </w:trPr>
        <w:tc>
          <w:tcPr>
            <w:tcW w:w="624" w:type="pct"/>
            <w:shd w:val="clear" w:color="auto" w:fill="auto"/>
            <w:noWrap/>
            <w:hideMark/>
          </w:tcPr>
          <w:p w:rsidR="00732C81" w:rsidRPr="00E46E9E" w:rsidRDefault="00732C81" w:rsidP="00963369">
            <w:pPr>
              <w:pStyle w:val="GSATableText"/>
            </w:pPr>
            <w:r w:rsidRPr="00E46E9E">
              <w:t>PL 107-56</w:t>
            </w:r>
          </w:p>
        </w:tc>
        <w:tc>
          <w:tcPr>
            <w:tcW w:w="735" w:type="pct"/>
            <w:shd w:val="clear" w:color="auto" w:fill="auto"/>
            <w:hideMark/>
          </w:tcPr>
          <w:p w:rsidR="00732C81" w:rsidRPr="00E46E9E" w:rsidRDefault="00732C81" w:rsidP="00963369">
            <w:pPr>
              <w:pStyle w:val="GSATableText"/>
            </w:pPr>
            <w:r w:rsidRPr="00E46E9E">
              <w:t>US Code Public Law</w:t>
            </w:r>
          </w:p>
        </w:tc>
        <w:tc>
          <w:tcPr>
            <w:tcW w:w="1732" w:type="pct"/>
            <w:shd w:val="clear" w:color="auto" w:fill="auto"/>
            <w:hideMark/>
          </w:tcPr>
          <w:p w:rsidR="00732C81" w:rsidRPr="00E46E9E" w:rsidRDefault="00732C81" w:rsidP="00963369">
            <w:pPr>
              <w:pStyle w:val="GSATableText"/>
            </w:pPr>
            <w:r w:rsidRPr="00E46E9E">
              <w:t>USA Patriot Act (Uniting and Strengthening America by Providing Appropriate Tools Required to Intercept and Obstruct Terrorism)</w:t>
            </w:r>
          </w:p>
        </w:tc>
        <w:tc>
          <w:tcPr>
            <w:tcW w:w="452" w:type="pct"/>
            <w:shd w:val="clear" w:color="auto" w:fill="auto"/>
            <w:hideMark/>
          </w:tcPr>
          <w:p w:rsidR="00732C81" w:rsidRPr="00E46E9E" w:rsidRDefault="00732C81" w:rsidP="00963369">
            <w:pPr>
              <w:pStyle w:val="GSATableText"/>
            </w:pPr>
            <w:r w:rsidRPr="00E46E9E">
              <w:t>October 2001</w:t>
            </w:r>
          </w:p>
        </w:tc>
        <w:tc>
          <w:tcPr>
            <w:tcW w:w="555" w:type="pct"/>
            <w:shd w:val="clear" w:color="auto" w:fill="auto"/>
            <w:noWrap/>
            <w:hideMark/>
          </w:tcPr>
          <w:p w:rsidR="00732C81" w:rsidRPr="00E46E9E" w:rsidRDefault="00E36097" w:rsidP="00963369">
            <w:pPr>
              <w:pStyle w:val="GSATableText"/>
              <w:rPr>
                <w:color w:val="0563C1"/>
                <w:u w:val="single"/>
              </w:rPr>
            </w:pPr>
            <w:hyperlink r:id="rId105" w:history="1">
              <w:r w:rsidR="00732C81" w:rsidRPr="00E46E9E">
                <w:rPr>
                  <w:color w:val="0563C1"/>
                  <w:u w:val="single"/>
                </w:rPr>
                <w:t>PL 107-56</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 </w:t>
            </w:r>
          </w:p>
        </w:tc>
        <w:tc>
          <w:tcPr>
            <w:tcW w:w="151" w:type="pct"/>
            <w:shd w:val="clear" w:color="auto" w:fill="auto"/>
            <w:noWrap/>
            <w:vAlign w:val="center"/>
            <w:hideMark/>
          </w:tcPr>
          <w:p w:rsidR="00732C81" w:rsidRPr="00E46E9E" w:rsidRDefault="00732C81" w:rsidP="00963369">
            <w:pPr>
              <w:pStyle w:val="GSATableTextCentered"/>
            </w:pPr>
            <w:r w:rsidRPr="00E46E9E">
              <w:t>x</w:t>
            </w:r>
          </w:p>
        </w:tc>
      </w:tr>
      <w:tr w:rsidR="00732C81" w:rsidRPr="00E46E9E" w:rsidTr="00963369">
        <w:trPr>
          <w:trHeight w:val="260"/>
        </w:trPr>
        <w:tc>
          <w:tcPr>
            <w:tcW w:w="624" w:type="pct"/>
            <w:shd w:val="clear" w:color="D9D9D9" w:fill="D9D9D9"/>
            <w:noWrap/>
            <w:hideMark/>
          </w:tcPr>
          <w:p w:rsidR="00732C81" w:rsidRPr="00E46E9E" w:rsidRDefault="00732C81" w:rsidP="00963369">
            <w:pPr>
              <w:pStyle w:val="GSATableText"/>
            </w:pPr>
            <w:r w:rsidRPr="00E46E9E">
              <w:t>PL 107-347</w:t>
            </w:r>
          </w:p>
        </w:tc>
        <w:tc>
          <w:tcPr>
            <w:tcW w:w="735" w:type="pct"/>
            <w:shd w:val="clear" w:color="D9D9D9" w:fill="D9D9D9"/>
            <w:hideMark/>
          </w:tcPr>
          <w:p w:rsidR="00732C81" w:rsidRPr="00E46E9E" w:rsidRDefault="00732C81" w:rsidP="00963369">
            <w:pPr>
              <w:pStyle w:val="GSATableText"/>
            </w:pPr>
            <w:r w:rsidRPr="00E46E9E">
              <w:t>US Code Public Law</w:t>
            </w:r>
          </w:p>
        </w:tc>
        <w:tc>
          <w:tcPr>
            <w:tcW w:w="1732" w:type="pct"/>
            <w:shd w:val="clear" w:color="D9D9D9" w:fill="D9D9D9"/>
            <w:hideMark/>
          </w:tcPr>
          <w:p w:rsidR="00732C81" w:rsidRPr="00E46E9E" w:rsidRDefault="00732C81" w:rsidP="00963369">
            <w:pPr>
              <w:pStyle w:val="GSATableText"/>
            </w:pPr>
            <w:r w:rsidRPr="00E46E9E">
              <w:t xml:space="preserve">E-Government Act [includes FISMA Title III] </w:t>
            </w:r>
          </w:p>
        </w:tc>
        <w:tc>
          <w:tcPr>
            <w:tcW w:w="452" w:type="pct"/>
            <w:shd w:val="clear" w:color="D9D9D9" w:fill="D9D9D9"/>
            <w:hideMark/>
          </w:tcPr>
          <w:p w:rsidR="00732C81" w:rsidRPr="00E46E9E" w:rsidRDefault="00732C81" w:rsidP="00963369">
            <w:pPr>
              <w:pStyle w:val="GSATableText"/>
            </w:pPr>
            <w:r w:rsidRPr="00E46E9E">
              <w:t>December 2002</w:t>
            </w:r>
          </w:p>
        </w:tc>
        <w:tc>
          <w:tcPr>
            <w:tcW w:w="555" w:type="pct"/>
            <w:shd w:val="clear" w:color="D9D9D9" w:fill="D9D9D9"/>
            <w:noWrap/>
            <w:hideMark/>
          </w:tcPr>
          <w:p w:rsidR="00732C81" w:rsidRPr="00E46E9E" w:rsidRDefault="00E36097" w:rsidP="00963369">
            <w:pPr>
              <w:pStyle w:val="GSATableText"/>
              <w:rPr>
                <w:color w:val="0563C1"/>
                <w:u w:val="single"/>
              </w:rPr>
            </w:pPr>
            <w:hyperlink r:id="rId106" w:history="1">
              <w:r w:rsidR="00732C81" w:rsidRPr="00E46E9E">
                <w:rPr>
                  <w:color w:val="0563C1"/>
                  <w:u w:val="single"/>
                </w:rPr>
                <w:t>PL 107-347</w:t>
              </w:r>
            </w:hyperlink>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1" w:type="pct"/>
            <w:shd w:val="clear" w:color="auto" w:fill="auto"/>
            <w:noWrap/>
            <w:vAlign w:val="center"/>
            <w:hideMark/>
          </w:tcPr>
          <w:p w:rsidR="00732C81" w:rsidRPr="00E46E9E" w:rsidRDefault="00732C81" w:rsidP="00963369">
            <w:pPr>
              <w:pStyle w:val="GSATableTextCentered"/>
            </w:pPr>
            <w:r w:rsidRPr="00E46E9E">
              <w:t>x</w:t>
            </w:r>
          </w:p>
        </w:tc>
      </w:tr>
      <w:tr w:rsidR="00732C81" w:rsidRPr="00E46E9E" w:rsidTr="00963369">
        <w:trPr>
          <w:trHeight w:val="260"/>
        </w:trPr>
        <w:tc>
          <w:tcPr>
            <w:tcW w:w="624" w:type="pct"/>
            <w:shd w:val="clear" w:color="auto" w:fill="auto"/>
            <w:noWrap/>
            <w:hideMark/>
          </w:tcPr>
          <w:p w:rsidR="00732C81" w:rsidRPr="00E46E9E" w:rsidRDefault="00732C81" w:rsidP="00963369">
            <w:pPr>
              <w:pStyle w:val="GSATableText"/>
            </w:pPr>
            <w:r w:rsidRPr="00E46E9E">
              <w:t>PL 108-447</w:t>
            </w:r>
          </w:p>
        </w:tc>
        <w:tc>
          <w:tcPr>
            <w:tcW w:w="735" w:type="pct"/>
            <w:shd w:val="clear" w:color="auto" w:fill="auto"/>
            <w:hideMark/>
          </w:tcPr>
          <w:p w:rsidR="00732C81" w:rsidRPr="00E46E9E" w:rsidRDefault="00732C81" w:rsidP="00963369">
            <w:pPr>
              <w:pStyle w:val="GSATableText"/>
            </w:pPr>
            <w:r w:rsidRPr="00E46E9E">
              <w:t>US Code Public Law</w:t>
            </w:r>
          </w:p>
        </w:tc>
        <w:tc>
          <w:tcPr>
            <w:tcW w:w="1732" w:type="pct"/>
            <w:shd w:val="clear" w:color="auto" w:fill="auto"/>
            <w:hideMark/>
          </w:tcPr>
          <w:p w:rsidR="00732C81" w:rsidRPr="00E46E9E" w:rsidRDefault="00732C81" w:rsidP="00963369">
            <w:pPr>
              <w:pStyle w:val="GSATableText"/>
            </w:pPr>
            <w:r w:rsidRPr="00E46E9E">
              <w:t>Consolidated Appropriations Act of 2005, Section 522</w:t>
            </w:r>
          </w:p>
        </w:tc>
        <w:tc>
          <w:tcPr>
            <w:tcW w:w="452" w:type="pct"/>
            <w:shd w:val="clear" w:color="auto" w:fill="auto"/>
            <w:hideMark/>
          </w:tcPr>
          <w:p w:rsidR="00732C81" w:rsidRPr="00E46E9E" w:rsidRDefault="00732C81" w:rsidP="00963369">
            <w:pPr>
              <w:pStyle w:val="GSATableText"/>
            </w:pPr>
            <w:r w:rsidRPr="00E46E9E">
              <w:t>September 2005</w:t>
            </w:r>
          </w:p>
        </w:tc>
        <w:tc>
          <w:tcPr>
            <w:tcW w:w="555" w:type="pct"/>
            <w:shd w:val="clear" w:color="auto" w:fill="auto"/>
            <w:noWrap/>
            <w:hideMark/>
          </w:tcPr>
          <w:p w:rsidR="00732C81" w:rsidRPr="00E46E9E" w:rsidRDefault="00E36097" w:rsidP="00963369">
            <w:pPr>
              <w:pStyle w:val="GSATableText"/>
              <w:rPr>
                <w:color w:val="0563C1"/>
                <w:u w:val="single"/>
              </w:rPr>
            </w:pPr>
            <w:hyperlink r:id="rId107" w:history="1">
              <w:r w:rsidR="00732C81" w:rsidRPr="00E46E9E">
                <w:rPr>
                  <w:color w:val="0563C1"/>
                  <w:u w:val="single"/>
                </w:rPr>
                <w:t>PL 108-447</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r w:rsidRPr="00E46E9E">
              <w:t>x</w:t>
            </w:r>
          </w:p>
        </w:tc>
      </w:tr>
      <w:tr w:rsidR="00732C81" w:rsidRPr="00E46E9E" w:rsidTr="00963369">
        <w:trPr>
          <w:trHeight w:val="780"/>
        </w:trPr>
        <w:tc>
          <w:tcPr>
            <w:tcW w:w="624" w:type="pct"/>
            <w:shd w:val="clear" w:color="D9D9D9" w:fill="D9D9D9"/>
            <w:noWrap/>
            <w:hideMark/>
          </w:tcPr>
          <w:p w:rsidR="00732C81" w:rsidRPr="00E46E9E" w:rsidRDefault="00732C81" w:rsidP="00963369">
            <w:pPr>
              <w:pStyle w:val="GSATableText"/>
            </w:pPr>
            <w:r w:rsidRPr="00E46E9E">
              <w:t>PL 113-187</w:t>
            </w:r>
          </w:p>
        </w:tc>
        <w:tc>
          <w:tcPr>
            <w:tcW w:w="735" w:type="pct"/>
            <w:shd w:val="clear" w:color="D9D9D9" w:fill="D9D9D9"/>
            <w:hideMark/>
          </w:tcPr>
          <w:p w:rsidR="00732C81" w:rsidRPr="00E46E9E" w:rsidRDefault="00732C81" w:rsidP="00963369">
            <w:pPr>
              <w:pStyle w:val="GSATableText"/>
            </w:pPr>
            <w:r w:rsidRPr="00E46E9E">
              <w:t>US Code Public Law</w:t>
            </w:r>
          </w:p>
        </w:tc>
        <w:tc>
          <w:tcPr>
            <w:tcW w:w="1732" w:type="pct"/>
            <w:shd w:val="clear" w:color="D9D9D9" w:fill="D9D9D9"/>
            <w:hideMark/>
          </w:tcPr>
          <w:p w:rsidR="00732C81" w:rsidRPr="00E46E9E" w:rsidRDefault="00732C81" w:rsidP="00963369">
            <w:pPr>
              <w:pStyle w:val="GSATableText"/>
            </w:pPr>
            <w:r w:rsidRPr="00E46E9E">
              <w:t>44 U.S.C The Presidential and Federal Records Act Amendments of 2014 showing changes to NARA Statutes found below in Chapters 21, 22, 29, 31, 33, of Title 44 in PDF.</w:t>
            </w:r>
          </w:p>
        </w:tc>
        <w:tc>
          <w:tcPr>
            <w:tcW w:w="452" w:type="pct"/>
            <w:shd w:val="clear" w:color="D9D9D9" w:fill="D9D9D9"/>
            <w:hideMark/>
          </w:tcPr>
          <w:p w:rsidR="00732C81" w:rsidRPr="00E46E9E" w:rsidRDefault="00732C81" w:rsidP="00963369">
            <w:pPr>
              <w:pStyle w:val="GSATableText"/>
            </w:pPr>
            <w:r w:rsidRPr="00E46E9E">
              <w:t>December 2014</w:t>
            </w:r>
          </w:p>
        </w:tc>
        <w:tc>
          <w:tcPr>
            <w:tcW w:w="555" w:type="pct"/>
            <w:shd w:val="clear" w:color="D9D9D9" w:fill="D9D9D9"/>
            <w:noWrap/>
            <w:hideMark/>
          </w:tcPr>
          <w:p w:rsidR="00732C81" w:rsidRPr="00E46E9E" w:rsidRDefault="00E36097" w:rsidP="00963369">
            <w:pPr>
              <w:pStyle w:val="GSATableText"/>
              <w:rPr>
                <w:color w:val="0563C1"/>
                <w:u w:val="single"/>
              </w:rPr>
            </w:pPr>
            <w:hyperlink r:id="rId108" w:history="1">
              <w:r w:rsidR="00732C81" w:rsidRPr="00E46E9E">
                <w:rPr>
                  <w:color w:val="0563C1"/>
                  <w:u w:val="single"/>
                </w:rPr>
                <w:t>PL 113-187</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auto" w:fill="auto"/>
            <w:noWrap/>
            <w:hideMark/>
          </w:tcPr>
          <w:p w:rsidR="00732C81" w:rsidRPr="00E46E9E" w:rsidRDefault="00732C81" w:rsidP="00963369">
            <w:pPr>
              <w:pStyle w:val="GSATableText"/>
            </w:pPr>
            <w:r w:rsidRPr="00E46E9E">
              <w:t>NARA</w:t>
            </w:r>
          </w:p>
        </w:tc>
        <w:tc>
          <w:tcPr>
            <w:tcW w:w="735" w:type="pct"/>
            <w:shd w:val="clear" w:color="auto" w:fill="auto"/>
            <w:hideMark/>
          </w:tcPr>
          <w:p w:rsidR="00732C81" w:rsidRPr="00E46E9E" w:rsidRDefault="00732C81" w:rsidP="00963369">
            <w:pPr>
              <w:pStyle w:val="GSATableText"/>
            </w:pPr>
            <w:r w:rsidRPr="00E46E9E">
              <w:t>National Archives</w:t>
            </w:r>
          </w:p>
        </w:tc>
        <w:tc>
          <w:tcPr>
            <w:tcW w:w="1732" w:type="pct"/>
            <w:shd w:val="clear" w:color="auto" w:fill="auto"/>
            <w:hideMark/>
          </w:tcPr>
          <w:p w:rsidR="00732C81" w:rsidRPr="00E46E9E" w:rsidRDefault="00732C81" w:rsidP="00963369">
            <w:pPr>
              <w:pStyle w:val="GSATableText"/>
            </w:pPr>
            <w:r w:rsidRPr="00E46E9E">
              <w:t>44 U.S.C. Federal Records Act, Chapters 21, 29, 31, 33 (see Public Law 113-187)</w:t>
            </w:r>
          </w:p>
        </w:tc>
        <w:tc>
          <w:tcPr>
            <w:tcW w:w="452" w:type="pct"/>
            <w:shd w:val="clear" w:color="auto" w:fill="auto"/>
            <w:hideMark/>
          </w:tcPr>
          <w:p w:rsidR="00732C81" w:rsidRPr="00E46E9E" w:rsidRDefault="00732C81" w:rsidP="00963369">
            <w:pPr>
              <w:pStyle w:val="GSATableText"/>
            </w:pPr>
            <w:r w:rsidRPr="00E46E9E">
              <w:t>February 2008</w:t>
            </w:r>
          </w:p>
        </w:tc>
        <w:tc>
          <w:tcPr>
            <w:tcW w:w="555" w:type="pct"/>
            <w:shd w:val="clear" w:color="auto" w:fill="auto"/>
            <w:noWrap/>
            <w:hideMark/>
          </w:tcPr>
          <w:p w:rsidR="00732C81" w:rsidRPr="00E46E9E" w:rsidRDefault="00E36097" w:rsidP="00963369">
            <w:pPr>
              <w:pStyle w:val="GSATableText"/>
              <w:rPr>
                <w:color w:val="0563C1"/>
                <w:u w:val="single"/>
              </w:rPr>
            </w:pPr>
            <w:hyperlink r:id="rId109" w:history="1">
              <w:r w:rsidR="00732C81" w:rsidRPr="00E46E9E">
                <w:rPr>
                  <w:color w:val="0563C1"/>
                  <w:u w:val="single"/>
                </w:rPr>
                <w:t>NARA 44USC</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FTC</w:t>
            </w:r>
          </w:p>
        </w:tc>
        <w:tc>
          <w:tcPr>
            <w:tcW w:w="735" w:type="pct"/>
            <w:shd w:val="clear" w:color="D9D9D9" w:fill="D9D9D9"/>
            <w:hideMark/>
          </w:tcPr>
          <w:p w:rsidR="00732C81" w:rsidRPr="00E46E9E" w:rsidRDefault="00732C81" w:rsidP="00963369">
            <w:pPr>
              <w:pStyle w:val="GSATableText"/>
            </w:pPr>
            <w:r w:rsidRPr="00E46E9E">
              <w:t>Federal Trade Commission</w:t>
            </w:r>
          </w:p>
        </w:tc>
        <w:tc>
          <w:tcPr>
            <w:tcW w:w="1732" w:type="pct"/>
            <w:shd w:val="clear" w:color="D9D9D9" w:fill="D9D9D9"/>
            <w:hideMark/>
          </w:tcPr>
          <w:p w:rsidR="00732C81" w:rsidRPr="00E46E9E" w:rsidRDefault="00732C81" w:rsidP="00963369">
            <w:pPr>
              <w:pStyle w:val="GSATableText"/>
            </w:pPr>
            <w:r w:rsidRPr="00E46E9E">
              <w:t>Federal Trade Commission Act Section 5: Unfair or Deceptive Acts or Practices</w:t>
            </w:r>
          </w:p>
        </w:tc>
        <w:tc>
          <w:tcPr>
            <w:tcW w:w="452" w:type="pct"/>
            <w:shd w:val="clear" w:color="D9D9D9" w:fill="D9D9D9"/>
            <w:hideMark/>
          </w:tcPr>
          <w:p w:rsidR="00732C81" w:rsidRPr="00E46E9E" w:rsidRDefault="00732C81" w:rsidP="00963369">
            <w:pPr>
              <w:pStyle w:val="GSATableText"/>
            </w:pPr>
            <w:r w:rsidRPr="00E46E9E">
              <w:t>June 2008</w:t>
            </w:r>
          </w:p>
        </w:tc>
        <w:tc>
          <w:tcPr>
            <w:tcW w:w="555" w:type="pct"/>
            <w:shd w:val="clear" w:color="D9D9D9" w:fill="D9D9D9"/>
            <w:noWrap/>
            <w:hideMark/>
          </w:tcPr>
          <w:p w:rsidR="00732C81" w:rsidRPr="00E46E9E" w:rsidRDefault="00E36097" w:rsidP="00963369">
            <w:pPr>
              <w:pStyle w:val="GSATableText"/>
              <w:rPr>
                <w:color w:val="0563C1"/>
                <w:u w:val="single"/>
              </w:rPr>
            </w:pPr>
            <w:hyperlink r:id="rId110" w:history="1">
              <w:r w:rsidR="00732C81" w:rsidRPr="00E46E9E">
                <w:rPr>
                  <w:color w:val="0563C1"/>
                  <w:u w:val="single"/>
                </w:rPr>
                <w:t>FTC Sec-5</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r>
      <w:tr w:rsidR="00732C81" w:rsidRPr="00E46E9E" w:rsidTr="00963369">
        <w:trPr>
          <w:trHeight w:val="520"/>
        </w:trPr>
        <w:tc>
          <w:tcPr>
            <w:tcW w:w="624" w:type="pct"/>
            <w:shd w:val="clear" w:color="auto" w:fill="auto"/>
            <w:noWrap/>
            <w:hideMark/>
          </w:tcPr>
          <w:p w:rsidR="00732C81" w:rsidRPr="00E46E9E" w:rsidRDefault="00732C81" w:rsidP="00963369">
            <w:pPr>
              <w:pStyle w:val="GSATableText"/>
            </w:pPr>
            <w:r w:rsidRPr="00E46E9E">
              <w:t>NCSL</w:t>
            </w:r>
          </w:p>
        </w:tc>
        <w:tc>
          <w:tcPr>
            <w:tcW w:w="735" w:type="pct"/>
            <w:shd w:val="clear" w:color="auto" w:fill="auto"/>
            <w:hideMark/>
          </w:tcPr>
          <w:p w:rsidR="00732C81" w:rsidRPr="00E46E9E" w:rsidRDefault="00732C81" w:rsidP="00963369">
            <w:pPr>
              <w:pStyle w:val="GSATableText"/>
            </w:pPr>
            <w:r w:rsidRPr="00E46E9E">
              <w:t>National Conference of State Legislatures</w:t>
            </w:r>
          </w:p>
        </w:tc>
        <w:tc>
          <w:tcPr>
            <w:tcW w:w="1732" w:type="pct"/>
            <w:shd w:val="clear" w:color="auto" w:fill="auto"/>
            <w:hideMark/>
          </w:tcPr>
          <w:p w:rsidR="00732C81" w:rsidRPr="00E46E9E" w:rsidRDefault="00732C81" w:rsidP="00963369">
            <w:pPr>
              <w:pStyle w:val="GSATableText"/>
            </w:pPr>
            <w:r w:rsidRPr="00E46E9E">
              <w:t>State Privacy Laws</w:t>
            </w:r>
          </w:p>
        </w:tc>
        <w:tc>
          <w:tcPr>
            <w:tcW w:w="452" w:type="pct"/>
            <w:shd w:val="clear" w:color="auto" w:fill="auto"/>
            <w:hideMark/>
          </w:tcPr>
          <w:p w:rsidR="00732C81" w:rsidRPr="00E46E9E" w:rsidRDefault="00732C81" w:rsidP="00963369">
            <w:pPr>
              <w:pStyle w:val="GSATableText"/>
            </w:pPr>
            <w:r w:rsidRPr="00E46E9E">
              <w:t>January 2016</w:t>
            </w:r>
          </w:p>
        </w:tc>
        <w:tc>
          <w:tcPr>
            <w:tcW w:w="555" w:type="pct"/>
            <w:shd w:val="clear" w:color="auto" w:fill="auto"/>
            <w:noWrap/>
            <w:hideMark/>
          </w:tcPr>
          <w:p w:rsidR="00732C81" w:rsidRPr="00E46E9E" w:rsidRDefault="00E36097" w:rsidP="00963369">
            <w:pPr>
              <w:pStyle w:val="GSATableText"/>
              <w:rPr>
                <w:color w:val="0563C1"/>
                <w:u w:val="single"/>
              </w:rPr>
            </w:pPr>
            <w:hyperlink r:id="rId111" w:history="1">
              <w:r w:rsidR="00732C81" w:rsidRPr="00E46E9E">
                <w:rPr>
                  <w:color w:val="0563C1"/>
                  <w:u w:val="single"/>
                </w:rPr>
                <w:t>NCSL</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 xml:space="preserve"> </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r w:rsidRPr="00E46E9E">
              <w:t>x</w:t>
            </w:r>
          </w:p>
        </w:tc>
      </w:tr>
      <w:tr w:rsidR="00732C81" w:rsidRPr="00E46E9E" w:rsidTr="00963369">
        <w:trPr>
          <w:trHeight w:val="520"/>
        </w:trPr>
        <w:tc>
          <w:tcPr>
            <w:tcW w:w="624" w:type="pct"/>
            <w:shd w:val="clear" w:color="D9D9D9" w:fill="D9D9D9"/>
            <w:noWrap/>
            <w:hideMark/>
          </w:tcPr>
          <w:p w:rsidR="00732C81" w:rsidRPr="00E46E9E" w:rsidRDefault="00732C81" w:rsidP="00963369">
            <w:pPr>
              <w:pStyle w:val="GSATableText"/>
            </w:pPr>
            <w:r w:rsidRPr="00E46E9E">
              <w:t>ECFR</w:t>
            </w:r>
          </w:p>
        </w:tc>
        <w:tc>
          <w:tcPr>
            <w:tcW w:w="735" w:type="pct"/>
            <w:shd w:val="clear" w:color="D9D9D9" w:fill="D9D9D9"/>
            <w:hideMark/>
          </w:tcPr>
          <w:p w:rsidR="00732C81" w:rsidRPr="00E46E9E" w:rsidRDefault="00732C81" w:rsidP="00963369">
            <w:pPr>
              <w:pStyle w:val="GSATableText"/>
            </w:pPr>
            <w:r w:rsidRPr="00E46E9E">
              <w:t>Electronic Code of Federal Regulations</w:t>
            </w:r>
          </w:p>
        </w:tc>
        <w:tc>
          <w:tcPr>
            <w:tcW w:w="1732" w:type="pct"/>
            <w:shd w:val="clear" w:color="D9D9D9" w:fill="D9D9D9"/>
            <w:hideMark/>
          </w:tcPr>
          <w:p w:rsidR="00732C81" w:rsidRPr="00E46E9E" w:rsidRDefault="00732C81" w:rsidP="00963369">
            <w:pPr>
              <w:pStyle w:val="GSATableText"/>
            </w:pPr>
            <w:r w:rsidRPr="00E46E9E">
              <w:t>Title 35, Code of Federal Regulations, Chapter XII, Subchapter B</w:t>
            </w:r>
          </w:p>
        </w:tc>
        <w:tc>
          <w:tcPr>
            <w:tcW w:w="452" w:type="pct"/>
            <w:shd w:val="clear" w:color="D9D9D9" w:fill="D9D9D9"/>
            <w:hideMark/>
          </w:tcPr>
          <w:p w:rsidR="00732C81" w:rsidRPr="00E46E9E" w:rsidRDefault="00732C81" w:rsidP="00963369">
            <w:pPr>
              <w:pStyle w:val="GSATableText"/>
            </w:pPr>
            <w:r w:rsidRPr="00E46E9E">
              <w:t>March 2016</w:t>
            </w:r>
          </w:p>
        </w:tc>
        <w:tc>
          <w:tcPr>
            <w:tcW w:w="555" w:type="pct"/>
            <w:shd w:val="clear" w:color="D9D9D9" w:fill="D9D9D9"/>
            <w:noWrap/>
            <w:hideMark/>
          </w:tcPr>
          <w:p w:rsidR="00732C81" w:rsidRPr="00E46E9E" w:rsidRDefault="00E36097" w:rsidP="00963369">
            <w:pPr>
              <w:pStyle w:val="GSATableText"/>
              <w:rPr>
                <w:color w:val="0563C1"/>
                <w:u w:val="single"/>
              </w:rPr>
            </w:pPr>
            <w:hyperlink r:id="rId112" w:history="1">
              <w:r w:rsidR="00732C81" w:rsidRPr="00E46E9E">
                <w:rPr>
                  <w:color w:val="0563C1"/>
                  <w:u w:val="single"/>
                </w:rPr>
                <w:t>e-CFR data</w:t>
              </w:r>
            </w:hyperlink>
          </w:p>
        </w:tc>
        <w:tc>
          <w:tcPr>
            <w:tcW w:w="150"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p>
        </w:tc>
        <w:tc>
          <w:tcPr>
            <w:tcW w:w="150" w:type="pct"/>
            <w:shd w:val="clear" w:color="auto" w:fill="auto"/>
            <w:noWrap/>
            <w:vAlign w:val="center"/>
            <w:hideMark/>
          </w:tcPr>
          <w:p w:rsidR="00732C81" w:rsidRPr="00E46E9E" w:rsidRDefault="00732C81" w:rsidP="00963369">
            <w:pPr>
              <w:pStyle w:val="GSATableTextCentered"/>
            </w:pPr>
            <w:r w:rsidRPr="00E46E9E">
              <w:t>x</w:t>
            </w:r>
          </w:p>
        </w:tc>
        <w:tc>
          <w:tcPr>
            <w:tcW w:w="150" w:type="pct"/>
            <w:shd w:val="clear" w:color="auto" w:fill="auto"/>
            <w:noWrap/>
            <w:vAlign w:val="center"/>
            <w:hideMark/>
          </w:tcPr>
          <w:p w:rsidR="00732C81" w:rsidRPr="00E46E9E" w:rsidRDefault="00732C81" w:rsidP="00963369">
            <w:pPr>
              <w:pStyle w:val="GSATableTextCentered"/>
            </w:pPr>
          </w:p>
        </w:tc>
        <w:tc>
          <w:tcPr>
            <w:tcW w:w="151" w:type="pct"/>
            <w:shd w:val="clear" w:color="auto" w:fill="auto"/>
            <w:noWrap/>
            <w:vAlign w:val="center"/>
            <w:hideMark/>
          </w:tcPr>
          <w:p w:rsidR="00732C81" w:rsidRPr="00E46E9E" w:rsidRDefault="00732C81" w:rsidP="00963369">
            <w:pPr>
              <w:pStyle w:val="GSATableTextCentered"/>
            </w:pPr>
            <w:r w:rsidRPr="00E46E9E">
              <w:t> </w:t>
            </w:r>
          </w:p>
        </w:tc>
      </w:tr>
    </w:tbl>
    <w:p w:rsidR="00732C81" w:rsidRDefault="00732C81" w:rsidP="00732C81"/>
    <w:p w:rsidR="00732C81" w:rsidRPr="00531AAD" w:rsidRDefault="00732C81" w:rsidP="00732C81">
      <w:r>
        <w:t>The FedRAMP Laws and Regulations can be submitted as an appendix or an attachment.  The attachment can be found on this page:</w:t>
      </w:r>
      <w:r w:rsidRPr="00FF6B3D">
        <w:t xml:space="preserve"> </w:t>
      </w:r>
      <w:hyperlink r:id="rId113" w:tooltip="Templates" w:history="1">
        <w:r w:rsidRPr="00341E19">
          <w:rPr>
            <w:rStyle w:val="Hyperlink"/>
          </w:rPr>
          <w:t>Templates</w:t>
        </w:r>
      </w:hyperlink>
      <w:r w:rsidRPr="00866E4D">
        <w:rPr>
          <w:rStyle w:val="Hyperlink"/>
        </w:rPr>
        <w:t>.</w:t>
      </w:r>
    </w:p>
    <w:p w:rsidR="00732C81" w:rsidRPr="00D41D84" w:rsidRDefault="00732C81" w:rsidP="00732C81">
      <w:pPr>
        <w:pStyle w:val="Heading3"/>
      </w:pPr>
      <w:bookmarkStart w:id="3451" w:name="14f188b05fd5587c__Toc411857070"/>
      <w:bookmarkStart w:id="3452" w:name="14f188b05fd5587c__Toc365027365"/>
      <w:bookmarkStart w:id="3453" w:name="_Toc426981803"/>
      <w:bookmarkStart w:id="3454" w:name="_Toc449543533"/>
      <w:bookmarkStart w:id="3455" w:name="_Toc454115429"/>
      <w:bookmarkStart w:id="3456" w:name="_Toc468805117"/>
      <w:bookmarkEnd w:id="3451"/>
      <w:r>
        <w:t xml:space="preserve">FedRAMP </w:t>
      </w:r>
      <w:r w:rsidRPr="00D41D84">
        <w:t xml:space="preserve">Applicable Standards </w:t>
      </w:r>
      <w:r>
        <w:t>a</w:t>
      </w:r>
      <w:r w:rsidRPr="00D41D84">
        <w:t>nd Guidance</w:t>
      </w:r>
      <w:bookmarkEnd w:id="3452"/>
      <w:bookmarkEnd w:id="3453"/>
      <w:bookmarkEnd w:id="3454"/>
      <w:bookmarkEnd w:id="3455"/>
      <w:bookmarkEnd w:id="3456"/>
    </w:p>
    <w:p w:rsidR="00732C81" w:rsidRDefault="00732C81" w:rsidP="00732C81">
      <w:r>
        <w:fldChar w:fldCharType="begin"/>
      </w:r>
      <w:r>
        <w:instrText xml:space="preserve"> REF _Ref454109814 \h </w:instrText>
      </w:r>
      <w:r>
        <w:fldChar w:fldCharType="end"/>
      </w:r>
      <w:r>
        <w:fldChar w:fldCharType="begin"/>
      </w:r>
      <w:r>
        <w:instrText xml:space="preserve"> REF _Ref454109814 \h </w:instrText>
      </w:r>
      <w:r>
        <w:fldChar w:fldCharType="separate"/>
      </w:r>
      <w:r>
        <w:t xml:space="preserve">Table </w:t>
      </w:r>
      <w:r>
        <w:rPr>
          <w:noProof/>
        </w:rPr>
        <w:t>15</w:t>
      </w:r>
      <w:r>
        <w:noBreakHyphen/>
      </w:r>
      <w:r>
        <w:rPr>
          <w:noProof/>
        </w:rPr>
        <w:t>4</w:t>
      </w:r>
      <w:r>
        <w:t xml:space="preserve"> FedRAMP Applicable Standards and Guidance</w:t>
      </w:r>
      <w:r>
        <w:fldChar w:fldCharType="end"/>
      </w:r>
      <w:r>
        <w:t xml:space="preserve"> reflects current standards and guidance as applicable to each template.</w:t>
      </w:r>
    </w:p>
    <w:p w:rsidR="00732C81" w:rsidRPr="00BE31A3" w:rsidRDefault="00732C81" w:rsidP="00732C81">
      <w:pPr>
        <w:pStyle w:val="GSATableCaption"/>
      </w:pPr>
      <w:bookmarkStart w:id="3457" w:name="_Ref454109814"/>
      <w:bookmarkStart w:id="3458" w:name="_Toc468805145"/>
      <w:r w:rsidRPr="00BE31A3">
        <w:t xml:space="preserve">Table </w:t>
      </w:r>
      <w:fldSimple w:instr=" STYLEREF 1 \s ">
        <w:r w:rsidRPr="00BE31A3">
          <w:t>15</w:t>
        </w:r>
      </w:fldSimple>
      <w:r w:rsidRPr="00BE31A3">
        <w:noBreakHyphen/>
      </w:r>
      <w:fldSimple w:instr=" SEQ Table \* ARABIC \s 1 ">
        <w:r w:rsidRPr="00BE31A3">
          <w:t>4</w:t>
        </w:r>
      </w:fldSimple>
      <w:r w:rsidRPr="00BE31A3">
        <w:t xml:space="preserve"> FedRAMP Applicable Standards and Guidance</w:t>
      </w:r>
      <w:bookmarkEnd w:id="3457"/>
      <w:bookmarkEnd w:id="34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6"/>
        <w:gridCol w:w="1919"/>
        <w:gridCol w:w="4470"/>
        <w:gridCol w:w="1186"/>
        <w:gridCol w:w="1414"/>
        <w:gridCol w:w="6"/>
        <w:gridCol w:w="386"/>
        <w:gridCol w:w="391"/>
        <w:gridCol w:w="391"/>
        <w:gridCol w:w="391"/>
        <w:gridCol w:w="391"/>
        <w:gridCol w:w="389"/>
      </w:tblGrid>
      <w:tr w:rsidR="00732C81" w:rsidRPr="002548A0" w:rsidTr="00963369">
        <w:trPr>
          <w:trHeight w:val="790"/>
          <w:tblHeader/>
        </w:trPr>
        <w:tc>
          <w:tcPr>
            <w:tcW w:w="4097" w:type="pct"/>
            <w:gridSpan w:val="6"/>
            <w:shd w:val="clear" w:color="000000" w:fill="D9E1F2"/>
            <w:noWrap/>
            <w:vAlign w:val="center"/>
          </w:tcPr>
          <w:p w:rsidR="00732C81" w:rsidRPr="002548A0" w:rsidRDefault="00732C81" w:rsidP="00963369">
            <w:pPr>
              <w:pStyle w:val="GSATableHeading"/>
            </w:pPr>
            <w:r w:rsidRPr="002548A0">
              <w:t>FedRAMP Laws and Regulations</w:t>
            </w:r>
          </w:p>
        </w:tc>
        <w:tc>
          <w:tcPr>
            <w:tcW w:w="903" w:type="pct"/>
            <w:gridSpan w:val="6"/>
            <w:shd w:val="clear" w:color="000000" w:fill="D9E1F2"/>
            <w:noWrap/>
            <w:vAlign w:val="center"/>
          </w:tcPr>
          <w:p w:rsidR="00732C81" w:rsidRPr="002548A0" w:rsidRDefault="00732C81" w:rsidP="00963369">
            <w:pPr>
              <w:pStyle w:val="GSATableHeading"/>
            </w:pPr>
            <w:r w:rsidRPr="002548A0">
              <w:t>Applies to these Templates</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70"/>
          <w:tblHeader/>
        </w:trPr>
        <w:tc>
          <w:tcPr>
            <w:tcW w:w="624" w:type="pct"/>
            <w:tcBorders>
              <w:top w:val="single" w:sz="4" w:space="0" w:color="auto"/>
              <w:left w:val="single" w:sz="4" w:space="0" w:color="auto"/>
              <w:bottom w:val="single" w:sz="4" w:space="0" w:color="auto"/>
              <w:right w:val="single" w:sz="4" w:space="0" w:color="auto"/>
            </w:tcBorders>
            <w:shd w:val="clear" w:color="000000" w:fill="D9E1F2"/>
            <w:vAlign w:val="center"/>
            <w:hideMark/>
          </w:tcPr>
          <w:p w:rsidR="00732C81" w:rsidRPr="002548A0" w:rsidRDefault="00732C81" w:rsidP="00963369">
            <w:pPr>
              <w:pStyle w:val="GSATableHeading"/>
            </w:pPr>
            <w:r w:rsidRPr="002548A0">
              <w:t>Identification Number</w:t>
            </w:r>
          </w:p>
        </w:tc>
        <w:tc>
          <w:tcPr>
            <w:tcW w:w="741" w:type="pct"/>
            <w:tcBorders>
              <w:top w:val="single" w:sz="4" w:space="0" w:color="auto"/>
              <w:left w:val="single" w:sz="4" w:space="0" w:color="auto"/>
              <w:bottom w:val="single" w:sz="4" w:space="0" w:color="auto"/>
              <w:right w:val="single" w:sz="4" w:space="0" w:color="auto"/>
            </w:tcBorders>
            <w:shd w:val="clear" w:color="000000" w:fill="D9E1F2"/>
            <w:vAlign w:val="center"/>
            <w:hideMark/>
          </w:tcPr>
          <w:p w:rsidR="00732C81" w:rsidRPr="002548A0" w:rsidRDefault="00732C81" w:rsidP="00963369">
            <w:pPr>
              <w:pStyle w:val="GSATableHeading"/>
            </w:pPr>
            <w:r w:rsidRPr="002548A0">
              <w:t>Source</w:t>
            </w:r>
          </w:p>
        </w:tc>
        <w:tc>
          <w:tcPr>
            <w:tcW w:w="1726" w:type="pct"/>
            <w:tcBorders>
              <w:top w:val="single" w:sz="4" w:space="0" w:color="auto"/>
              <w:left w:val="single" w:sz="4" w:space="0" w:color="auto"/>
              <w:bottom w:val="single" w:sz="4" w:space="0" w:color="auto"/>
              <w:right w:val="single" w:sz="4" w:space="0" w:color="auto"/>
            </w:tcBorders>
            <w:shd w:val="clear" w:color="000000" w:fill="D9E1F2"/>
            <w:vAlign w:val="center"/>
            <w:hideMark/>
          </w:tcPr>
          <w:p w:rsidR="00732C81" w:rsidRPr="002548A0" w:rsidRDefault="00732C81" w:rsidP="00963369">
            <w:pPr>
              <w:pStyle w:val="GSATableHeading"/>
            </w:pPr>
            <w:r w:rsidRPr="002548A0">
              <w:t>Title</w:t>
            </w:r>
          </w:p>
        </w:tc>
        <w:tc>
          <w:tcPr>
            <w:tcW w:w="458" w:type="pct"/>
            <w:tcBorders>
              <w:top w:val="single" w:sz="4" w:space="0" w:color="auto"/>
              <w:left w:val="single" w:sz="4" w:space="0" w:color="auto"/>
              <w:bottom w:val="single" w:sz="4" w:space="0" w:color="auto"/>
              <w:right w:val="single" w:sz="4" w:space="0" w:color="auto"/>
            </w:tcBorders>
            <w:shd w:val="clear" w:color="000000" w:fill="D9E1F2"/>
            <w:vAlign w:val="center"/>
            <w:hideMark/>
          </w:tcPr>
          <w:p w:rsidR="00732C81" w:rsidRPr="002548A0" w:rsidRDefault="00732C81" w:rsidP="00963369">
            <w:pPr>
              <w:pStyle w:val="GSATableHeading"/>
            </w:pPr>
            <w:r w:rsidRPr="002548A0">
              <w:t>Date</w:t>
            </w:r>
          </w:p>
        </w:tc>
        <w:tc>
          <w:tcPr>
            <w:tcW w:w="546" w:type="pct"/>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732C81" w:rsidRPr="002548A0" w:rsidRDefault="00732C81" w:rsidP="00963369">
            <w:pPr>
              <w:pStyle w:val="GSATableHeading"/>
            </w:pPr>
            <w:r w:rsidRPr="002548A0">
              <w:t>Link</w:t>
            </w:r>
          </w:p>
        </w:tc>
        <w:tc>
          <w:tcPr>
            <w:tcW w:w="151" w:type="pct"/>
            <w:gridSpan w:val="2"/>
            <w:tcBorders>
              <w:top w:val="single" w:sz="4" w:space="0" w:color="auto"/>
              <w:left w:val="single" w:sz="4" w:space="0" w:color="auto"/>
              <w:bottom w:val="single" w:sz="4" w:space="0" w:color="auto"/>
              <w:right w:val="single" w:sz="4" w:space="0" w:color="auto"/>
            </w:tcBorders>
            <w:shd w:val="clear" w:color="000000" w:fill="D9E1F2"/>
            <w:noWrap/>
            <w:textDirection w:val="btLr"/>
            <w:vAlign w:val="center"/>
            <w:hideMark/>
          </w:tcPr>
          <w:p w:rsidR="00732C81" w:rsidRPr="002548A0" w:rsidRDefault="00732C81" w:rsidP="00963369">
            <w:pPr>
              <w:pStyle w:val="GSATableHeading"/>
            </w:pPr>
            <w:r w:rsidRPr="002548A0">
              <w:t>SSP</w:t>
            </w:r>
          </w:p>
        </w:tc>
        <w:tc>
          <w:tcPr>
            <w:tcW w:w="151" w:type="pct"/>
            <w:tcBorders>
              <w:top w:val="single" w:sz="4" w:space="0" w:color="auto"/>
              <w:left w:val="nil"/>
              <w:bottom w:val="single" w:sz="4" w:space="0" w:color="auto"/>
              <w:right w:val="single" w:sz="4" w:space="0" w:color="auto"/>
            </w:tcBorders>
            <w:shd w:val="clear" w:color="000000" w:fill="D9E1F2"/>
            <w:noWrap/>
            <w:textDirection w:val="btLr"/>
            <w:vAlign w:val="center"/>
            <w:hideMark/>
          </w:tcPr>
          <w:p w:rsidR="00732C81" w:rsidRPr="002548A0" w:rsidRDefault="00732C81" w:rsidP="00963369">
            <w:pPr>
              <w:pStyle w:val="GSATableHeading"/>
            </w:pPr>
            <w:r w:rsidRPr="002548A0">
              <w:t>SAP</w:t>
            </w:r>
          </w:p>
        </w:tc>
        <w:tc>
          <w:tcPr>
            <w:tcW w:w="151" w:type="pct"/>
            <w:tcBorders>
              <w:top w:val="single" w:sz="4" w:space="0" w:color="auto"/>
              <w:left w:val="nil"/>
              <w:bottom w:val="single" w:sz="4" w:space="0" w:color="auto"/>
              <w:right w:val="single" w:sz="4" w:space="0" w:color="auto"/>
            </w:tcBorders>
            <w:shd w:val="clear" w:color="000000" w:fill="D9E1F2"/>
            <w:noWrap/>
            <w:textDirection w:val="btLr"/>
            <w:vAlign w:val="center"/>
            <w:hideMark/>
          </w:tcPr>
          <w:p w:rsidR="00732C81" w:rsidRPr="002548A0" w:rsidRDefault="00732C81" w:rsidP="00963369">
            <w:pPr>
              <w:pStyle w:val="GSATableHeading"/>
            </w:pPr>
            <w:r w:rsidRPr="002548A0">
              <w:t>SAR</w:t>
            </w:r>
          </w:p>
        </w:tc>
        <w:tc>
          <w:tcPr>
            <w:tcW w:w="151" w:type="pct"/>
            <w:tcBorders>
              <w:top w:val="single" w:sz="4" w:space="0" w:color="auto"/>
              <w:left w:val="nil"/>
              <w:bottom w:val="single" w:sz="4" w:space="0" w:color="auto"/>
              <w:right w:val="single" w:sz="4" w:space="0" w:color="auto"/>
            </w:tcBorders>
            <w:shd w:val="clear" w:color="000000" w:fill="D9E1F2"/>
            <w:noWrap/>
            <w:textDirection w:val="btLr"/>
            <w:vAlign w:val="center"/>
            <w:hideMark/>
          </w:tcPr>
          <w:p w:rsidR="00732C81" w:rsidRPr="002548A0" w:rsidRDefault="00732C81" w:rsidP="00963369">
            <w:pPr>
              <w:pStyle w:val="GSATableHeading"/>
            </w:pPr>
            <w:r w:rsidRPr="002548A0">
              <w:t>PIA/PTA</w:t>
            </w:r>
          </w:p>
        </w:tc>
        <w:tc>
          <w:tcPr>
            <w:tcW w:w="151" w:type="pct"/>
            <w:tcBorders>
              <w:top w:val="single" w:sz="4" w:space="0" w:color="auto"/>
              <w:left w:val="nil"/>
              <w:bottom w:val="single" w:sz="4" w:space="0" w:color="auto"/>
              <w:right w:val="single" w:sz="4" w:space="0" w:color="auto"/>
            </w:tcBorders>
            <w:shd w:val="clear" w:color="000000" w:fill="D9E1F2"/>
            <w:noWrap/>
            <w:textDirection w:val="btLr"/>
            <w:vAlign w:val="center"/>
            <w:hideMark/>
          </w:tcPr>
          <w:p w:rsidR="00732C81" w:rsidRPr="002548A0" w:rsidRDefault="00732C81" w:rsidP="00963369">
            <w:pPr>
              <w:pStyle w:val="GSATableHeading"/>
            </w:pPr>
            <w:r w:rsidRPr="002548A0">
              <w:t>ISCP</w:t>
            </w:r>
          </w:p>
        </w:tc>
        <w:tc>
          <w:tcPr>
            <w:tcW w:w="150" w:type="pct"/>
            <w:tcBorders>
              <w:top w:val="single" w:sz="4" w:space="0" w:color="auto"/>
              <w:left w:val="nil"/>
              <w:bottom w:val="single" w:sz="4" w:space="0" w:color="auto"/>
              <w:right w:val="single" w:sz="4" w:space="0" w:color="auto"/>
            </w:tcBorders>
            <w:shd w:val="clear" w:color="000000" w:fill="D9E1F2"/>
            <w:noWrap/>
            <w:textDirection w:val="btLr"/>
            <w:hideMark/>
          </w:tcPr>
          <w:p w:rsidR="00732C81" w:rsidRPr="002548A0" w:rsidRDefault="00732C81" w:rsidP="00963369">
            <w:pPr>
              <w:pStyle w:val="GSATableHeading"/>
            </w:pPr>
            <w:r w:rsidRPr="002548A0">
              <w:t>FIPS 199</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FIPS PUB 140-2</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 xml:space="preserve">Federal Information Processing Standards Publication </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 xml:space="preserve">Security Requirements for Cryptographic Modules </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May </w:t>
            </w:r>
            <w:r w:rsidRPr="002548A0">
              <w:t>2001</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14" w:history="1">
              <w:r w:rsidR="00732C81" w:rsidRPr="002548A0">
                <w:rPr>
                  <w:color w:val="0563C1"/>
                  <w:u w:val="single"/>
                </w:rPr>
                <w:t>FIPS 140-2</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FIPS PUB 199</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 xml:space="preserve">Federal Information Processing Standards Publication </w:t>
            </w:r>
          </w:p>
        </w:tc>
        <w:tc>
          <w:tcPr>
            <w:tcW w:w="1726"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 xml:space="preserve">Standards for Security Categorization of Federal Information and Information Systems </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February </w:t>
            </w:r>
            <w:r w:rsidRPr="002548A0">
              <w:t>2004</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15" w:history="1">
              <w:r w:rsidR="00732C81" w:rsidRPr="002548A0">
                <w:rPr>
                  <w:color w:val="0563C1"/>
                  <w:u w:val="single"/>
                </w:rPr>
                <w:t>FIPS 199</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FIPS PUB 200</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 xml:space="preserve">Federal Information Processing Standards Publication </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 xml:space="preserve">Minimum Security Requirements for Federal Information and Information Systems </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March </w:t>
            </w:r>
            <w:r w:rsidRPr="002548A0">
              <w:t>2006</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16" w:history="1">
              <w:r w:rsidR="00732C81" w:rsidRPr="002548A0">
                <w:rPr>
                  <w:color w:val="0563C1"/>
                  <w:u w:val="single"/>
                </w:rPr>
                <w:t>FIPS 200</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rPr>
                <w:color w:val="FF0000"/>
              </w:rPr>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FIPS PUB 201-2</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 xml:space="preserve">Federal Information Processing Standards Publication </w:t>
            </w:r>
          </w:p>
        </w:tc>
        <w:tc>
          <w:tcPr>
            <w:tcW w:w="1726"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 xml:space="preserve">Personal Identity Verification (PIV) of Federal Employees and Contractors </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August </w:t>
            </w:r>
            <w:r w:rsidRPr="002548A0">
              <w:t>2013</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17" w:history="1">
              <w:r w:rsidR="00732C81" w:rsidRPr="002548A0">
                <w:rPr>
                  <w:color w:val="0563C1"/>
                  <w:u w:val="single"/>
                </w:rPr>
                <w:t>FIPS 201-2</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 xml:space="preserve">NIST SP 800-18 </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Guide for Developing Security Plans for Federal Information Systems, Revision 1</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February </w:t>
            </w:r>
            <w:r w:rsidRPr="002548A0">
              <w:t>2006</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18" w:history="1">
              <w:r w:rsidR="00732C81" w:rsidRPr="002548A0">
                <w:rPr>
                  <w:color w:val="0563C1"/>
                  <w:u w:val="single"/>
                </w:rPr>
                <w:t>SP 800-18</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8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NIST 800-26</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National Institute of Standards and Technology</w:t>
            </w:r>
          </w:p>
        </w:tc>
        <w:tc>
          <w:tcPr>
            <w:tcW w:w="1726" w:type="pct"/>
            <w:tcBorders>
              <w:top w:val="nil"/>
              <w:left w:val="nil"/>
              <w:bottom w:val="single" w:sz="4" w:space="0" w:color="auto"/>
              <w:right w:val="single" w:sz="4" w:space="0" w:color="auto"/>
            </w:tcBorders>
            <w:shd w:val="clear" w:color="auto" w:fill="auto"/>
            <w:hideMark/>
          </w:tcPr>
          <w:p w:rsidR="00732C81" w:rsidRPr="009A701C" w:rsidRDefault="00732C81" w:rsidP="00963369">
            <w:pPr>
              <w:pStyle w:val="GSATableText"/>
            </w:pPr>
            <w:r w:rsidRPr="009A701C">
              <w:t>Security Self-Assessment Guide for Information Technology Systems</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Superseded By: FIPS 200, SP 800-53, SP 800-53A</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19" w:history="1">
              <w:r w:rsidR="00732C81" w:rsidRPr="002548A0">
                <w:rPr>
                  <w:color w:val="0563C1"/>
                  <w:u w:val="single"/>
                </w:rPr>
                <w:t>Archived NIST SP</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8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 xml:space="preserve">NIST SP 800-27 </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Engineering Principles for Information Technology Security Revision A (A Baseline for Achieving Security)</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June  2004</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20" w:history="1">
              <w:r w:rsidR="00732C81" w:rsidRPr="002548A0">
                <w:rPr>
                  <w:color w:val="0563C1"/>
                  <w:u w:val="single"/>
                </w:rPr>
                <w:t>SP 800-27</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 xml:space="preserve">NIST SP 800-30 </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National Institute of Standards and Technology</w:t>
            </w:r>
          </w:p>
        </w:tc>
        <w:tc>
          <w:tcPr>
            <w:tcW w:w="1726"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Guide for Conducting Risk Assessments, Revision 1</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January </w:t>
            </w:r>
            <w:r w:rsidRPr="002548A0">
              <w:t>2015</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21" w:history="1">
              <w:r w:rsidR="00732C81" w:rsidRPr="002548A0">
                <w:rPr>
                  <w:color w:val="0563C1"/>
                  <w:u w:val="single"/>
                </w:rPr>
                <w:t>SP 800-30</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NIST SP 800-34</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Contingency Planning Guide for Federal Information Systems Revision 1 [includes updates as of 11-11-10]</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May </w:t>
            </w:r>
            <w:r w:rsidRPr="002548A0">
              <w:t>2010</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22" w:history="1">
              <w:r w:rsidR="00732C81" w:rsidRPr="002548A0">
                <w:rPr>
                  <w:color w:val="0563C1"/>
                  <w:u w:val="single"/>
                </w:rPr>
                <w:t xml:space="preserve">SP 800-34 </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8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 xml:space="preserve">NIST SP 800-37 </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National Institute of Standards and Technology</w:t>
            </w:r>
          </w:p>
        </w:tc>
        <w:tc>
          <w:tcPr>
            <w:tcW w:w="1726"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Guide for Mapping Types of Information and Information Systems to Security Categories (Revision 1)</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February 2010</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23" w:history="1">
              <w:r w:rsidR="00732C81" w:rsidRPr="002548A0">
                <w:rPr>
                  <w:color w:val="0563C1"/>
                  <w:u w:val="single"/>
                </w:rPr>
                <w:t>SP 800-37</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NIST SP 800-39</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Managing Information Security Risk: Organization, Mission, and Information System View</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March </w:t>
            </w:r>
            <w:r w:rsidRPr="002548A0">
              <w:t>2011</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24" w:history="1">
              <w:r w:rsidR="00732C81" w:rsidRPr="002548A0">
                <w:rPr>
                  <w:color w:val="0563C1"/>
                  <w:u w:val="single"/>
                </w:rPr>
                <w:t>SP 800-39</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NIST 800-47</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National Institute of Standards and Technology</w:t>
            </w:r>
          </w:p>
        </w:tc>
        <w:tc>
          <w:tcPr>
            <w:tcW w:w="1726" w:type="pct"/>
            <w:tcBorders>
              <w:top w:val="nil"/>
              <w:left w:val="nil"/>
              <w:bottom w:val="single" w:sz="4" w:space="0" w:color="auto"/>
              <w:right w:val="single" w:sz="4" w:space="0" w:color="auto"/>
            </w:tcBorders>
            <w:shd w:val="clear" w:color="auto" w:fill="auto"/>
            <w:hideMark/>
          </w:tcPr>
          <w:p w:rsidR="00732C81" w:rsidRPr="009A701C" w:rsidRDefault="00732C81" w:rsidP="00963369">
            <w:pPr>
              <w:pStyle w:val="GSATableText"/>
            </w:pPr>
            <w:r w:rsidRPr="009A701C">
              <w:t>NIST 800-47, Security Guide for Interconnecting Information Technology Systems</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August </w:t>
            </w:r>
            <w:r w:rsidRPr="002548A0">
              <w:t>2002</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25" w:history="1">
              <w:r w:rsidR="00732C81" w:rsidRPr="002548A0">
                <w:rPr>
                  <w:color w:val="0563C1"/>
                  <w:u w:val="single"/>
                </w:rPr>
                <w:t>SP 800-47</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04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NIST SP 800-53</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Security and Privacy Controls for Federal Information Systems and Organizations, Revision 4 [Includes updates as of 01-22-2015]</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April </w:t>
            </w:r>
            <w:r w:rsidRPr="002548A0">
              <w:t>2013</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26" w:history="1">
              <w:r w:rsidR="00732C81" w:rsidRPr="002548A0">
                <w:rPr>
                  <w:color w:val="0563C1"/>
                  <w:u w:val="single"/>
                </w:rPr>
                <w:t>SP 800-53</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8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NIST SP 800-53A</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National Institute of Standards and Technology</w:t>
            </w:r>
          </w:p>
        </w:tc>
        <w:tc>
          <w:tcPr>
            <w:tcW w:w="1726"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Assessing Security and Privacy Controls in Federal Information Systems and Organizations: Building Effective Assessment Plans, Revision 4</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December </w:t>
            </w:r>
            <w:r w:rsidRPr="002548A0">
              <w:t>2014</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27" w:history="1">
              <w:r w:rsidR="00732C81" w:rsidRPr="002548A0">
                <w:rPr>
                  <w:color w:val="0563C1"/>
                  <w:u w:val="single"/>
                </w:rPr>
                <w:t>SP 800-53A</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8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NIST SP 800-60</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Guide for Mapping Types of Information and Information Systems to Security Categories, Revision 1</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August </w:t>
            </w:r>
            <w:r w:rsidRPr="002548A0">
              <w:t>2008</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28" w:history="1">
              <w:r w:rsidR="00732C81" w:rsidRPr="002548A0">
                <w:rPr>
                  <w:color w:val="0563C1"/>
                  <w:u w:val="single"/>
                </w:rPr>
                <w:t>SP 800-60</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rPr>
                <w:color w:val="FF0000"/>
              </w:rPr>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NIST SP 800-61</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National Institute of Standards and Technology</w:t>
            </w:r>
          </w:p>
        </w:tc>
        <w:tc>
          <w:tcPr>
            <w:tcW w:w="1726"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Computer Security Incident Handling Guide, Revision 2</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August </w:t>
            </w:r>
            <w:r w:rsidRPr="002548A0">
              <w:t>2012</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29" w:history="1">
              <w:r w:rsidR="00732C81" w:rsidRPr="002548A0">
                <w:rPr>
                  <w:color w:val="0563C1"/>
                  <w:u w:val="single"/>
                </w:rPr>
                <w:t>SP 800-61</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rPr>
                <w:color w:val="FF0000"/>
              </w:rPr>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NIST SP 800-63-2</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9A701C" w:rsidRDefault="00732C81" w:rsidP="00963369">
            <w:pPr>
              <w:pStyle w:val="GSATableText"/>
            </w:pPr>
            <w:r w:rsidRPr="009A701C">
              <w:t>Electronic Authentication Guideline: Computer Security, Revision 2  </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August </w:t>
            </w:r>
            <w:r w:rsidRPr="002548A0">
              <w:t>2013</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32C81" w:rsidRPr="002548A0" w:rsidRDefault="00E36097" w:rsidP="00963369">
            <w:pPr>
              <w:pStyle w:val="GSATableText"/>
              <w:rPr>
                <w:color w:val="0563C1"/>
                <w:u w:val="single"/>
              </w:rPr>
            </w:pPr>
            <w:hyperlink r:id="rId130" w:history="1">
              <w:r w:rsidR="00732C81" w:rsidRPr="002548A0">
                <w:rPr>
                  <w:color w:val="0563C1"/>
                  <w:u w:val="single"/>
                </w:rPr>
                <w:t>SP 800-63-2</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rPr>
                <w:color w:val="FF0000"/>
              </w:rPr>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NIST SP 800-64</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National Institute of Standards and Technology</w:t>
            </w:r>
          </w:p>
        </w:tc>
        <w:tc>
          <w:tcPr>
            <w:tcW w:w="1726"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Security Considerations in the System Development Life Cycle, Revision 2</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October </w:t>
            </w:r>
            <w:r w:rsidRPr="002548A0">
              <w:t>2008</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31" w:history="1">
              <w:r w:rsidR="00732C81" w:rsidRPr="002548A0">
                <w:rPr>
                  <w:color w:val="0563C1"/>
                  <w:u w:val="single"/>
                </w:rPr>
                <w:t>SP 800-64</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NIST SP 800-115</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 xml:space="preserve">Technical Guide to Information Security Testing and Assessment </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September </w:t>
            </w:r>
            <w:r w:rsidRPr="002548A0">
              <w:t>2008</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32" w:history="1">
              <w:r w:rsidR="00732C81" w:rsidRPr="002548A0">
                <w:rPr>
                  <w:color w:val="0563C1"/>
                  <w:u w:val="single"/>
                </w:rPr>
                <w:t>SP 800-115</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NIST SP 800-128</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National Institute of Standards and Technology</w:t>
            </w:r>
          </w:p>
        </w:tc>
        <w:tc>
          <w:tcPr>
            <w:tcW w:w="1726"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 xml:space="preserve">Guide for Security-Focused Configuration Management of Information Systems </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August </w:t>
            </w:r>
            <w:r w:rsidRPr="002548A0">
              <w:t>2011</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33" w:history="1">
              <w:r w:rsidR="00732C81" w:rsidRPr="002548A0">
                <w:rPr>
                  <w:color w:val="0563C1"/>
                  <w:u w:val="single"/>
                </w:rPr>
                <w:t>SP 800-128</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rPr>
                <w:color w:val="FF0000"/>
              </w:rPr>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9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NIST SP 800-137</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Information Security Continuous Monitoring for Federal Information Systems and Organizations</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September </w:t>
            </w:r>
            <w:r w:rsidRPr="002548A0">
              <w:t>2011</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34" w:history="1">
              <w:r w:rsidR="00732C81" w:rsidRPr="002548A0">
                <w:rPr>
                  <w:color w:val="0563C1"/>
                  <w:u w:val="single"/>
                </w:rPr>
                <w:t>SP 800-137</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rPr>
                <w:color w:val="FF0000"/>
              </w:rPr>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9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NIST SP 800-144</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National Institute of Standards and Technology</w:t>
            </w:r>
          </w:p>
        </w:tc>
        <w:tc>
          <w:tcPr>
            <w:tcW w:w="1726"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Guidelines on Security and Privacy in Public Cloud Computing</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December </w:t>
            </w:r>
            <w:r w:rsidRPr="002548A0">
              <w:t>2011</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35" w:history="1">
              <w:r w:rsidR="00732C81" w:rsidRPr="002548A0">
                <w:rPr>
                  <w:color w:val="0563C1"/>
                  <w:u w:val="single"/>
                </w:rPr>
                <w:t>SP 800-144</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rPr>
                <w:color w:val="FF0000"/>
              </w:rPr>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NIST SP 800-145</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Institute of Standards and Technology</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 xml:space="preserve">The NIST Definition of Cloud Computing </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September </w:t>
            </w:r>
            <w:r w:rsidRPr="002548A0">
              <w:t>2011</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36" w:history="1">
              <w:r w:rsidR="00732C81" w:rsidRPr="002548A0">
                <w:rPr>
                  <w:color w:val="0563C1"/>
                  <w:u w:val="single"/>
                </w:rPr>
                <w:t>SP 800-145</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rPr>
                <w:color w:val="FF0000"/>
              </w:rPr>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78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FTC</w:t>
            </w:r>
          </w:p>
        </w:tc>
        <w:tc>
          <w:tcPr>
            <w:tcW w:w="741"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rsidRPr="002548A0">
              <w:t>Federal Trade Commission</w:t>
            </w:r>
          </w:p>
        </w:tc>
        <w:tc>
          <w:tcPr>
            <w:tcW w:w="1726" w:type="pct"/>
            <w:tcBorders>
              <w:top w:val="nil"/>
              <w:left w:val="nil"/>
              <w:bottom w:val="single" w:sz="4" w:space="0" w:color="auto"/>
              <w:right w:val="single" w:sz="4" w:space="0" w:color="auto"/>
            </w:tcBorders>
            <w:shd w:val="clear" w:color="auto" w:fill="auto"/>
            <w:hideMark/>
          </w:tcPr>
          <w:p w:rsidR="00732C81" w:rsidRPr="009A701C" w:rsidRDefault="00732C81" w:rsidP="00963369">
            <w:pPr>
              <w:pStyle w:val="GSATableText"/>
            </w:pPr>
            <w:r w:rsidRPr="009A701C">
              <w:t>Privacy Online: Fair Information Practices in the Electronic Marketplace: A Federal Trade Commission Report to Congress</w:t>
            </w:r>
          </w:p>
        </w:tc>
        <w:tc>
          <w:tcPr>
            <w:tcW w:w="458" w:type="pct"/>
            <w:tcBorders>
              <w:top w:val="nil"/>
              <w:left w:val="nil"/>
              <w:bottom w:val="single" w:sz="4" w:space="0" w:color="auto"/>
              <w:right w:val="single" w:sz="4" w:space="0" w:color="auto"/>
            </w:tcBorders>
            <w:shd w:val="clear" w:color="auto" w:fill="auto"/>
            <w:hideMark/>
          </w:tcPr>
          <w:p w:rsidR="00732C81" w:rsidRPr="002548A0" w:rsidRDefault="00732C81" w:rsidP="00963369">
            <w:pPr>
              <w:pStyle w:val="GSATableText"/>
            </w:pPr>
            <w:r>
              <w:t xml:space="preserve">June </w:t>
            </w:r>
            <w:r w:rsidRPr="002548A0">
              <w:t>1998</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37" w:history="1">
              <w:r w:rsidR="00732C81" w:rsidRPr="002548A0">
                <w:rPr>
                  <w:color w:val="0563C1"/>
                  <w:u w:val="single"/>
                </w:rPr>
                <w:t>FTC Privacy Online</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732C81" w:rsidP="00963369">
            <w:pPr>
              <w:pStyle w:val="GSATableText"/>
            </w:pPr>
            <w:r w:rsidRPr="002548A0">
              <w:t>NARA 2010-05</w:t>
            </w:r>
          </w:p>
        </w:tc>
        <w:tc>
          <w:tcPr>
            <w:tcW w:w="741"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rsidRPr="002548A0">
              <w:t>National Archives NARA Bulletin 2010-05</w:t>
            </w:r>
          </w:p>
        </w:tc>
        <w:tc>
          <w:tcPr>
            <w:tcW w:w="1726"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9A701C" w:rsidRDefault="00732C81" w:rsidP="00963369">
            <w:pPr>
              <w:pStyle w:val="GSATableText"/>
            </w:pPr>
            <w:r w:rsidRPr="009A701C">
              <w:t>Guidance on Managing Records in Cloud Computing Environments (NARA Bulletin)</w:t>
            </w:r>
          </w:p>
        </w:tc>
        <w:tc>
          <w:tcPr>
            <w:tcW w:w="458" w:type="pct"/>
            <w:tcBorders>
              <w:top w:val="single" w:sz="4" w:space="0" w:color="auto"/>
              <w:left w:val="single" w:sz="4" w:space="0" w:color="auto"/>
              <w:bottom w:val="single" w:sz="4" w:space="0" w:color="auto"/>
              <w:right w:val="single" w:sz="4" w:space="0" w:color="auto"/>
            </w:tcBorders>
            <w:shd w:val="clear" w:color="D9D9D9" w:fill="D9D9D9"/>
            <w:hideMark/>
          </w:tcPr>
          <w:p w:rsidR="00732C81" w:rsidRPr="002548A0" w:rsidRDefault="00732C81" w:rsidP="00963369">
            <w:pPr>
              <w:pStyle w:val="GSATableText"/>
            </w:pPr>
            <w:r>
              <w:t xml:space="preserve">September </w:t>
            </w:r>
            <w:r w:rsidRPr="002548A0">
              <w:t>2010</w:t>
            </w:r>
          </w:p>
        </w:tc>
        <w:tc>
          <w:tcPr>
            <w:tcW w:w="546" w:type="pct"/>
            <w:tcBorders>
              <w:top w:val="single" w:sz="4" w:space="0" w:color="auto"/>
              <w:left w:val="single" w:sz="4" w:space="0" w:color="auto"/>
              <w:bottom w:val="single" w:sz="4" w:space="0" w:color="auto"/>
              <w:right w:val="single" w:sz="4" w:space="0" w:color="auto"/>
            </w:tcBorders>
            <w:shd w:val="clear" w:color="D9D9D9" w:fill="D9D9D9"/>
            <w:noWrap/>
            <w:hideMark/>
          </w:tcPr>
          <w:p w:rsidR="00732C81" w:rsidRPr="002548A0" w:rsidRDefault="00E36097" w:rsidP="00963369">
            <w:pPr>
              <w:pStyle w:val="GSATableText"/>
              <w:rPr>
                <w:color w:val="0563C1"/>
                <w:u w:val="single"/>
              </w:rPr>
            </w:pPr>
            <w:hyperlink r:id="rId138" w:history="1">
              <w:r w:rsidR="00732C81" w:rsidRPr="002548A0">
                <w:rPr>
                  <w:color w:val="0563C1"/>
                  <w:u w:val="single"/>
                </w:rPr>
                <w:t>NARA 2010-05</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r w:rsidR="00732C81" w:rsidRPr="002548A0" w:rsidTr="0096336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20"/>
        </w:trPr>
        <w:tc>
          <w:tcPr>
            <w:tcW w:w="624"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732C81" w:rsidP="00963369">
            <w:pPr>
              <w:pStyle w:val="GSATableText"/>
            </w:pPr>
            <w:r w:rsidRPr="002548A0">
              <w:t>FDIC</w:t>
            </w:r>
          </w:p>
        </w:tc>
        <w:tc>
          <w:tcPr>
            <w:tcW w:w="741" w:type="pct"/>
            <w:tcBorders>
              <w:top w:val="single" w:sz="4" w:space="0" w:color="auto"/>
              <w:left w:val="single" w:sz="4" w:space="0" w:color="auto"/>
              <w:bottom w:val="single" w:sz="4" w:space="0" w:color="auto"/>
              <w:right w:val="single" w:sz="4" w:space="0" w:color="auto"/>
            </w:tcBorders>
            <w:shd w:val="clear" w:color="auto" w:fill="auto"/>
            <w:hideMark/>
          </w:tcPr>
          <w:p w:rsidR="00732C81" w:rsidRPr="002548A0" w:rsidRDefault="00732C81" w:rsidP="00963369">
            <w:pPr>
              <w:pStyle w:val="GSATableText"/>
            </w:pPr>
            <w:r w:rsidRPr="002548A0">
              <w:t>Federal Deposit Insurance Corporation</w:t>
            </w:r>
          </w:p>
        </w:tc>
        <w:tc>
          <w:tcPr>
            <w:tcW w:w="1726" w:type="pct"/>
            <w:tcBorders>
              <w:top w:val="single" w:sz="4" w:space="0" w:color="auto"/>
              <w:left w:val="single" w:sz="4" w:space="0" w:color="auto"/>
              <w:bottom w:val="single" w:sz="4" w:space="0" w:color="auto"/>
              <w:right w:val="single" w:sz="4" w:space="0" w:color="auto"/>
            </w:tcBorders>
            <w:shd w:val="clear" w:color="auto" w:fill="auto"/>
            <w:hideMark/>
          </w:tcPr>
          <w:p w:rsidR="00732C81" w:rsidRPr="009A701C" w:rsidRDefault="00732C81" w:rsidP="00963369">
            <w:pPr>
              <w:pStyle w:val="GSATableText"/>
            </w:pPr>
            <w:r w:rsidRPr="009A701C">
              <w:t>Offshore Outsourcing of Data Services by Insured Institutions and Associated Consumer Privacy Risks</w:t>
            </w:r>
          </w:p>
        </w:tc>
        <w:tc>
          <w:tcPr>
            <w:tcW w:w="458" w:type="pct"/>
            <w:tcBorders>
              <w:top w:val="single" w:sz="4" w:space="0" w:color="auto"/>
              <w:left w:val="single" w:sz="4" w:space="0" w:color="auto"/>
              <w:bottom w:val="single" w:sz="4" w:space="0" w:color="auto"/>
              <w:right w:val="single" w:sz="4" w:space="0" w:color="auto"/>
            </w:tcBorders>
            <w:shd w:val="clear" w:color="auto" w:fill="auto"/>
            <w:hideMark/>
          </w:tcPr>
          <w:p w:rsidR="00732C81" w:rsidRPr="002548A0" w:rsidRDefault="00732C81" w:rsidP="00963369">
            <w:pPr>
              <w:pStyle w:val="GSATableText"/>
            </w:pPr>
            <w:r>
              <w:t xml:space="preserve">June </w:t>
            </w:r>
            <w:r w:rsidRPr="002548A0">
              <w:t>2004</w:t>
            </w:r>
          </w:p>
        </w:tc>
        <w:tc>
          <w:tcPr>
            <w:tcW w:w="546" w:type="pct"/>
            <w:tcBorders>
              <w:top w:val="single" w:sz="4" w:space="0" w:color="auto"/>
              <w:left w:val="single" w:sz="4" w:space="0" w:color="auto"/>
              <w:bottom w:val="single" w:sz="4" w:space="0" w:color="auto"/>
              <w:right w:val="single" w:sz="4" w:space="0" w:color="auto"/>
            </w:tcBorders>
            <w:shd w:val="clear" w:color="auto" w:fill="auto"/>
            <w:noWrap/>
            <w:hideMark/>
          </w:tcPr>
          <w:p w:rsidR="00732C81" w:rsidRPr="002548A0" w:rsidRDefault="00E36097" w:rsidP="00963369">
            <w:pPr>
              <w:pStyle w:val="GSATableText"/>
              <w:rPr>
                <w:color w:val="0563C1"/>
                <w:u w:val="single"/>
              </w:rPr>
            </w:pPr>
            <w:hyperlink r:id="rId139" w:history="1">
              <w:r w:rsidR="00732C81" w:rsidRPr="002548A0">
                <w:rPr>
                  <w:color w:val="0563C1"/>
                  <w:u w:val="single"/>
                </w:rPr>
                <w:t>FDIC Privacy Risks</w:t>
              </w:r>
            </w:hyperlink>
          </w:p>
        </w:tc>
        <w:tc>
          <w:tcPr>
            <w:tcW w:w="151" w:type="pct"/>
            <w:gridSpan w:val="2"/>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1"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p>
        </w:tc>
        <w:tc>
          <w:tcPr>
            <w:tcW w:w="150" w:type="pct"/>
            <w:tcBorders>
              <w:top w:val="nil"/>
              <w:left w:val="nil"/>
              <w:bottom w:val="single" w:sz="4" w:space="0" w:color="auto"/>
              <w:right w:val="single" w:sz="4" w:space="0" w:color="auto"/>
            </w:tcBorders>
            <w:shd w:val="clear" w:color="auto" w:fill="auto"/>
            <w:noWrap/>
            <w:hideMark/>
          </w:tcPr>
          <w:p w:rsidR="00732C81" w:rsidRPr="002548A0" w:rsidRDefault="00732C81" w:rsidP="00963369">
            <w:pPr>
              <w:pStyle w:val="GSATableTextCentered"/>
            </w:pPr>
            <w:r w:rsidRPr="002548A0">
              <w:t>x</w:t>
            </w:r>
          </w:p>
        </w:tc>
      </w:tr>
    </w:tbl>
    <w:p w:rsidR="00732C81" w:rsidRDefault="00732C81" w:rsidP="00732C81"/>
    <w:p w:rsidR="00732C81" w:rsidRPr="00531AAD" w:rsidRDefault="00732C81" w:rsidP="00732C81">
      <w:r>
        <w:t>The FedRAMP Standards and Guidance workbook can be submitted as an appendix or an attachment.  The attachment can be found on this page:</w:t>
      </w:r>
      <w:r w:rsidRPr="00FF6B3D">
        <w:t xml:space="preserve"> </w:t>
      </w:r>
      <w:hyperlink r:id="rId140" w:tooltip="Templates" w:history="1">
        <w:r w:rsidRPr="00341E19">
          <w:rPr>
            <w:rStyle w:val="Hyperlink"/>
          </w:rPr>
          <w:t>Templates</w:t>
        </w:r>
      </w:hyperlink>
      <w:r w:rsidRPr="00866E4D">
        <w:rPr>
          <w:rStyle w:val="Hyperlink"/>
        </w:rPr>
        <w:t>.</w:t>
      </w:r>
    </w:p>
    <w:p w:rsidR="00732C81" w:rsidRPr="006B740E" w:rsidRDefault="00732C81" w:rsidP="00732C81"/>
    <w:p w:rsidR="00732C81" w:rsidRPr="0023798F" w:rsidRDefault="00732C81" w:rsidP="00732C81">
      <w:pPr>
        <w:pStyle w:val="GSANote"/>
      </w:pPr>
      <w:r w:rsidRPr="00302087">
        <w:t>Note:</w:t>
      </w:r>
      <w:r>
        <w:t xml:space="preserve"> </w:t>
      </w:r>
      <w:r w:rsidRPr="00D41D84">
        <w:t>All NIST Computer Security Publications can be found at the following</w:t>
      </w:r>
      <w:r>
        <w:br/>
      </w:r>
      <w:r w:rsidRPr="00D41D84">
        <w:t>URL:</w:t>
      </w:r>
      <w:r>
        <w:t xml:space="preserve">  </w:t>
      </w:r>
      <w:hyperlink r:id="rId141" w:tgtFrame="_blank" w:history="1">
        <w:r w:rsidRPr="00CA1512">
          <w:rPr>
            <w:color w:val="1155CC"/>
            <w:u w:val="single"/>
          </w:rPr>
          <w:t>http://csrc.nist.gov/publications/PubsSPs.html</w:t>
        </w:r>
      </w:hyperlink>
    </w:p>
    <w:p w:rsidR="00732C81" w:rsidRDefault="00732C81" w:rsidP="00732C81">
      <w:r>
        <w:t>Additional Comments:</w:t>
      </w:r>
    </w:p>
    <w:p w:rsidR="00732C81" w:rsidRDefault="00732C81" w:rsidP="00732C81">
      <w:pPr>
        <w:sectPr w:rsidR="00732C81" w:rsidSect="00C37423">
          <w:footnotePr>
            <w:pos w:val="beneathText"/>
          </w:footnotePr>
          <w:pgSz w:w="15840" w:h="12240" w:orient="landscape" w:code="1"/>
          <w:pgMar w:top="1440" w:right="1440" w:bottom="1440" w:left="1440" w:header="720" w:footer="720" w:gutter="0"/>
          <w:cols w:space="720"/>
          <w:titlePg/>
          <w:docGrid w:linePitch="326"/>
        </w:sectPr>
      </w:pPr>
    </w:p>
    <w:p w:rsidR="00732C81" w:rsidRDefault="00732C81" w:rsidP="009512BB">
      <w:pPr>
        <w:pStyle w:val="Heading2"/>
        <w:keepNext/>
        <w:keepLines/>
        <w:widowControl w:val="0"/>
        <w:numPr>
          <w:ilvl w:val="1"/>
          <w:numId w:val="179"/>
        </w:numPr>
        <w:suppressAutoHyphens/>
        <w:spacing w:before="240" w:beforeAutospacing="0" w:after="120" w:afterAutospacing="0"/>
      </w:pPr>
      <w:bookmarkStart w:id="3459" w:name="_Ref444603969"/>
      <w:bookmarkStart w:id="3460" w:name="_Toc449543534"/>
      <w:bookmarkStart w:id="3461" w:name="_Toc468805118"/>
      <w:r w:rsidRPr="00D3426E">
        <w:t>ATTACHMENT 1</w:t>
      </w:r>
      <w:r>
        <w:t>3</w:t>
      </w:r>
      <w:r w:rsidRPr="00D3426E">
        <w:t xml:space="preserve"> </w:t>
      </w:r>
      <w:r>
        <w:t>–</w:t>
      </w:r>
      <w:r w:rsidRPr="00D3426E">
        <w:t xml:space="preserve"> </w:t>
      </w:r>
      <w:r>
        <w:t>FedRAMP Inventory Workbook</w:t>
      </w:r>
      <w:bookmarkEnd w:id="3459"/>
      <w:bookmarkEnd w:id="3460"/>
      <w:bookmarkEnd w:id="3461"/>
    </w:p>
    <w:p w:rsidR="00732C81" w:rsidRPr="00807F7D" w:rsidRDefault="00732C81" w:rsidP="00732C81">
      <w:r>
        <w:t>All Authorization Packages</w:t>
      </w:r>
      <w:r w:rsidRPr="00807F7D">
        <w:t xml:space="preserve"> must include </w:t>
      </w:r>
      <w:r>
        <w:t>three Inventory attachments, which will be reviewed for quality. Maintain a current Revision History in the table below.</w:t>
      </w:r>
    </w:p>
    <w:p w:rsidR="00732C81" w:rsidRDefault="00732C81" w:rsidP="00732C81">
      <w:pPr>
        <w:pStyle w:val="ListBullet2"/>
      </w:pPr>
      <w:r>
        <w:t xml:space="preserve">Prepare an Inventory listing the principal hardware components for </w:t>
      </w:r>
      <w:sdt>
        <w:sdtPr>
          <w:alias w:val="Information System Abbreviation"/>
          <w:tag w:val="informationsystemabbreviation"/>
          <w:id w:val="324094586"/>
          <w:dataBinding w:xpath="/root[1]/companyinfo[1]/informationsystemabbreviation[1]" w:storeItemID="{44BEC3F7-CE87-4EB0-838F-88333877F166}"/>
          <w:text/>
        </w:sdtPr>
        <w:sdtEndPr/>
        <w:sdtContent>
          <w:r>
            <w:t>Information System Abbreviation</w:t>
          </w:r>
        </w:sdtContent>
      </w:sdt>
      <w:r>
        <w:t>.</w:t>
      </w:r>
    </w:p>
    <w:p w:rsidR="00732C81" w:rsidRDefault="00732C81" w:rsidP="00732C81">
      <w:pPr>
        <w:pStyle w:val="ListBullet2"/>
      </w:pPr>
      <w:r>
        <w:t xml:space="preserve">Prepare an Inventory listing the principal software components for </w:t>
      </w:r>
      <w:sdt>
        <w:sdtPr>
          <w:alias w:val="Information System Abbreviation"/>
          <w:tag w:val="informationsystemabbreviation"/>
          <w:id w:val="786617621"/>
          <w:dataBinding w:xpath="/root[1]/companyinfo[1]/informationsystemabbreviation[1]" w:storeItemID="{44BEC3F7-CE87-4EB0-838F-88333877F166}"/>
          <w:text/>
        </w:sdtPr>
        <w:sdtEndPr/>
        <w:sdtContent>
          <w:r>
            <w:t>Information System Abbreviation</w:t>
          </w:r>
        </w:sdtContent>
      </w:sdt>
      <w:r>
        <w:t>.</w:t>
      </w:r>
    </w:p>
    <w:p w:rsidR="00732C81" w:rsidRDefault="00732C81" w:rsidP="00732C81">
      <w:pPr>
        <w:pStyle w:val="ListBullet2"/>
      </w:pPr>
      <w:r>
        <w:t xml:space="preserve">Prepare an Inventory listing the principal network devices and components for </w:t>
      </w:r>
      <w:sdt>
        <w:sdtPr>
          <w:alias w:val="Information System Abbreviation"/>
          <w:tag w:val="informationsystemabbreviation"/>
          <w:id w:val="-117456932"/>
          <w:dataBinding w:xpath="/root[1]/companyinfo[1]/informationsystemabbreviation[1]" w:storeItemID="{44BEC3F7-CE87-4EB0-838F-88333877F166}"/>
          <w:text/>
        </w:sdtPr>
        <w:sdtEndPr/>
        <w:sdtContent>
          <w:r>
            <w:t>Information System Abbreviation</w:t>
          </w:r>
        </w:sdtContent>
      </w:sdt>
      <w:r>
        <w:t>.</w:t>
      </w:r>
    </w:p>
    <w:p w:rsidR="00732C81" w:rsidRPr="00531AAD" w:rsidRDefault="00732C81" w:rsidP="00732C81">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142" w:tooltip="Templates" w:history="1">
        <w:r w:rsidRPr="00DD7CF1">
          <w:rPr>
            <w:rStyle w:val="Hyperlink"/>
          </w:rPr>
          <w:t>Templates</w:t>
        </w:r>
      </w:hyperlink>
      <w:r w:rsidRPr="00866E4D">
        <w:rPr>
          <w:rStyle w:val="Hyperlink"/>
        </w:rPr>
        <w:t>.</w:t>
      </w:r>
    </w:p>
    <w:p w:rsidR="00732C81" w:rsidRPr="001729AB" w:rsidRDefault="00732C81" w:rsidP="00732C81">
      <w:pPr>
        <w:pStyle w:val="GSANote"/>
      </w:pPr>
      <w:r w:rsidRPr="001729AB">
        <w:t>Note: A complete and detailed list of the system hardware and software inventory is required per NIST SP 800-53, Rev 4 CM-8.</w:t>
      </w:r>
    </w:p>
    <w:p w:rsidR="00732C81" w:rsidRDefault="00732C81" w:rsidP="00732C81"/>
    <w:p w:rsidR="00732C81" w:rsidRPr="00D777F3" w:rsidRDefault="00732C81" w:rsidP="00732C81">
      <w:pPr>
        <w:pStyle w:val="GSATitleCoverPage"/>
      </w:pPr>
      <w:r w:rsidRPr="0055166A">
        <w:t xml:space="preserve">FedRAMP Inventory Workbook </w:t>
      </w:r>
      <w:r>
        <w:t>Revision History</w:t>
      </w:r>
    </w:p>
    <w:sdt>
      <w:sdtPr>
        <w:rPr>
          <w:rFonts w:eastAsia="Lucida Sans Unicode"/>
          <w:b w:val="0"/>
          <w:color w:val="000000"/>
          <w:spacing w:val="-5"/>
          <w:kern w:val="20"/>
          <w:sz w:val="22"/>
          <w:szCs w:val="24"/>
          <w:lang w:eastAsia="en-US"/>
        </w:rPr>
        <w:id w:val="389539512"/>
      </w:sdtPr>
      <w:sdtEndPr/>
      <w:sdtContent>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A0" w:firstRow="1" w:lastRow="0" w:firstColumn="1" w:lastColumn="0" w:noHBand="0" w:noVBand="0"/>
          </w:tblPr>
          <w:tblGrid>
            <w:gridCol w:w="1517"/>
            <w:gridCol w:w="4299"/>
            <w:gridCol w:w="1380"/>
            <w:gridCol w:w="2154"/>
          </w:tblGrid>
          <w:tr w:rsidR="00732C81" w:rsidRPr="00FF72FE" w:rsidTr="00963369">
            <w:trPr>
              <w:cantSplit/>
              <w:trHeight w:val="288"/>
              <w:tblHeader/>
              <w:jc w:val="center"/>
            </w:trPr>
            <w:tc>
              <w:tcPr>
                <w:tcW w:w="811" w:type="pct"/>
                <w:shd w:val="clear" w:color="auto" w:fill="DEEAF6" w:themeFill="accent1" w:themeFillTint="33"/>
                <w:vAlign w:val="center"/>
              </w:tcPr>
              <w:p w:rsidR="00732C81" w:rsidRPr="00E06B89" w:rsidRDefault="00732C81" w:rsidP="00963369">
                <w:pPr>
                  <w:pStyle w:val="GSATableHeading"/>
                </w:pPr>
                <w:r w:rsidRPr="00E06B89">
                  <w:t>Date</w:t>
                </w:r>
              </w:p>
            </w:tc>
            <w:tc>
              <w:tcPr>
                <w:tcW w:w="2299" w:type="pct"/>
                <w:shd w:val="clear" w:color="auto" w:fill="DEEAF6" w:themeFill="accent1" w:themeFillTint="33"/>
                <w:vAlign w:val="center"/>
              </w:tcPr>
              <w:p w:rsidR="00732C81" w:rsidRPr="00E06B89" w:rsidRDefault="00732C81" w:rsidP="00963369">
                <w:pPr>
                  <w:pStyle w:val="GSATableHeading"/>
                </w:pPr>
                <w:r w:rsidRPr="00E06B89">
                  <w:t>File Name and Extension</w:t>
                </w:r>
              </w:p>
            </w:tc>
            <w:tc>
              <w:tcPr>
                <w:tcW w:w="738" w:type="pct"/>
                <w:shd w:val="clear" w:color="auto" w:fill="DEEAF6" w:themeFill="accent1" w:themeFillTint="33"/>
                <w:vAlign w:val="center"/>
              </w:tcPr>
              <w:p w:rsidR="00732C81" w:rsidRPr="00E06B89" w:rsidRDefault="00732C81" w:rsidP="00963369">
                <w:pPr>
                  <w:pStyle w:val="GSATableHeading"/>
                </w:pPr>
                <w:r w:rsidRPr="00E06B89">
                  <w:t xml:space="preserve">Version </w:t>
                </w:r>
              </w:p>
            </w:tc>
            <w:tc>
              <w:tcPr>
                <w:tcW w:w="1152" w:type="pct"/>
                <w:shd w:val="clear" w:color="auto" w:fill="DEEAF6" w:themeFill="accent1" w:themeFillTint="33"/>
                <w:vAlign w:val="center"/>
              </w:tcPr>
              <w:p w:rsidR="00732C81" w:rsidRPr="00E06B89" w:rsidRDefault="00732C81" w:rsidP="00963369">
                <w:pPr>
                  <w:pStyle w:val="GSATableHeading"/>
                </w:pPr>
                <w:r w:rsidRPr="00E06B89">
                  <w:t>Comments</w:t>
                </w:r>
              </w:p>
            </w:tc>
          </w:tr>
          <w:tr w:rsidR="00732C81" w:rsidRPr="003614F0" w:rsidTr="00963369">
            <w:trPr>
              <w:cantSplit/>
              <w:trHeight w:val="288"/>
              <w:jc w:val="center"/>
            </w:trPr>
            <w:sdt>
              <w:sdtPr>
                <w:alias w:val="Revision Date"/>
                <w:tag w:val="revisiondate"/>
                <w:id w:val="2140839135"/>
                <w:showingPlcHdr/>
                <w:date>
                  <w:dateFormat w:val="M/d/yyyy"/>
                  <w:lid w:val="en-US"/>
                  <w:storeMappedDataAs w:val="dateTime"/>
                  <w:calendar w:val="gregorian"/>
                </w:date>
              </w:sdtPr>
              <w:sdtEndPr/>
              <w:sdtContent>
                <w:tc>
                  <w:tcPr>
                    <w:tcW w:w="811" w:type="pct"/>
                  </w:tcPr>
                  <w:p w:rsidR="00732C81" w:rsidRPr="003614F0" w:rsidRDefault="00732C81" w:rsidP="00963369">
                    <w:pPr>
                      <w:pStyle w:val="GSATableText"/>
                    </w:pPr>
                    <w:r>
                      <w:rPr>
                        <w:rStyle w:val="PlaceholderText"/>
                      </w:rPr>
                      <w:t>&lt;Date&gt;</w:t>
                    </w:r>
                  </w:p>
                </w:tc>
              </w:sdtContent>
            </w:sdt>
            <w:tc>
              <w:tcPr>
                <w:tcW w:w="2299" w:type="pct"/>
              </w:tcPr>
              <w:p w:rsidR="00732C81" w:rsidRPr="000433B8" w:rsidRDefault="00E36097" w:rsidP="00963369">
                <w:pPr>
                  <w:pStyle w:val="GSATableText"/>
                </w:pPr>
                <w:sdt>
                  <w:sdtPr>
                    <w:alias w:val="Information System Abbreviation"/>
                    <w:tag w:val="informationsystemabbreviation"/>
                    <w:id w:val="-621688207"/>
                    <w:dataBinding w:xpath="/root[1]/companyinfo[1]/informationsystemabbreviation[1]" w:storeItemID="{44BEC3F7-CE87-4EB0-838F-88333877F166}"/>
                    <w:text/>
                  </w:sdtPr>
                  <w:sdtEndPr/>
                  <w:sdtContent>
                    <w:r w:rsidR="00732C81">
                      <w:t>Information System Abbreviation</w:t>
                    </w:r>
                  </w:sdtContent>
                </w:sdt>
                <w:r w:rsidR="00732C81">
                  <w:t xml:space="preserve"> </w:t>
                </w:r>
                <w:r w:rsidR="00732C81" w:rsidRPr="000433B8">
                  <w:t>A13 INV</w:t>
                </w:r>
                <w:r w:rsidR="00732C81">
                  <w:t>-H</w:t>
                </w:r>
                <w:r w:rsidR="00732C81" w:rsidRPr="000433B8">
                  <w:t xml:space="preserve"> v1</w:t>
                </w:r>
                <w:r w:rsidR="00732C81">
                  <w:t xml:space="preserve"> </w:t>
                </w:r>
                <w:r w:rsidR="00732C81" w:rsidRPr="000433B8">
                  <w:t>0</w:t>
                </w:r>
                <w:r w:rsidR="00732C81">
                  <w:t>.ext</w:t>
                </w:r>
              </w:p>
            </w:tc>
            <w:sdt>
              <w:sdtPr>
                <w:id w:val="-40372151"/>
                <w:text/>
              </w:sdtPr>
              <w:sdtEndPr/>
              <w:sdtContent>
                <w:tc>
                  <w:tcPr>
                    <w:tcW w:w="738" w:type="pct"/>
                  </w:tcPr>
                  <w:p w:rsidR="00732C81" w:rsidRPr="003614F0" w:rsidRDefault="00732C81" w:rsidP="00963369">
                    <w:pPr>
                      <w:pStyle w:val="GSATableText"/>
                    </w:pPr>
                    <w:r w:rsidDel="00883A15">
                      <w:t>1.0</w:t>
                    </w:r>
                  </w:p>
                </w:tc>
              </w:sdtContent>
            </w:sdt>
            <w:sdt>
              <w:sdtPr>
                <w:id w:val="113564630"/>
              </w:sdtPr>
              <w:sdtEndPr/>
              <w:sdtContent>
                <w:sdt>
                  <w:sdtPr>
                    <w:id w:val="306603483"/>
                    <w:showingPlcHdr/>
                  </w:sdtPr>
                  <w:sdtEndPr/>
                  <w:sdtContent>
                    <w:tc>
                      <w:tcPr>
                        <w:tcW w:w="1152" w:type="pct"/>
                      </w:tcPr>
                      <w:p w:rsidR="00732C81" w:rsidRPr="003614F0" w:rsidRDefault="00732C81" w:rsidP="00963369">
                        <w:pPr>
                          <w:pStyle w:val="GSATableText"/>
                        </w:pPr>
                        <w:r>
                          <w:rPr>
                            <w:rStyle w:val="PlaceholderText"/>
                          </w:rPr>
                          <w:t>&lt;Revision Description&gt;</w:t>
                        </w:r>
                      </w:p>
                    </w:tc>
                  </w:sdtContent>
                </w:sdt>
              </w:sdtContent>
            </w:sdt>
          </w:tr>
          <w:tr w:rsidR="00732C81" w:rsidRPr="003614F0" w:rsidTr="00963369">
            <w:trPr>
              <w:cantSplit/>
              <w:trHeight w:val="288"/>
              <w:jc w:val="center"/>
            </w:trPr>
            <w:tc>
              <w:tcPr>
                <w:tcW w:w="811" w:type="pct"/>
              </w:tcPr>
              <w:p w:rsidR="00732C81" w:rsidRPr="003614F0" w:rsidRDefault="00E36097" w:rsidP="00963369">
                <w:pPr>
                  <w:pStyle w:val="GSATableText"/>
                </w:pPr>
                <w:sdt>
                  <w:sdtPr>
                    <w:alias w:val="Revision Date"/>
                    <w:tag w:val="revisiondate"/>
                    <w:id w:val="842363322"/>
                    <w:showingPlcHdr/>
                    <w:date>
                      <w:dateFormat w:val="M/d/yyyy"/>
                      <w:lid w:val="en-US"/>
                      <w:storeMappedDataAs w:val="dateTime"/>
                      <w:calendar w:val="gregorian"/>
                    </w:date>
                  </w:sdtPr>
                  <w:sdtEndPr/>
                  <w:sdtContent>
                    <w:r w:rsidR="00732C81">
                      <w:rPr>
                        <w:rStyle w:val="PlaceholderText"/>
                      </w:rPr>
                      <w:t>&lt;Date&gt;</w:t>
                    </w:r>
                  </w:sdtContent>
                </w:sdt>
              </w:p>
            </w:tc>
            <w:sdt>
              <w:sdtPr>
                <w:alias w:val="Revision File Name"/>
                <w:tag w:val="revisionfilename"/>
                <w:id w:val="1322079379"/>
                <w:showingPlcHdr/>
              </w:sdtPr>
              <w:sdtEndPr/>
              <w:sdtContent>
                <w:tc>
                  <w:tcPr>
                    <w:tcW w:w="2299" w:type="pct"/>
                  </w:tcPr>
                  <w:p w:rsidR="00732C81" w:rsidRDefault="00732C81" w:rsidP="00963369">
                    <w:pPr>
                      <w:pStyle w:val="GSATableText"/>
                      <w:rPr>
                        <w:rFonts w:asciiTheme="minorHAnsi" w:hAnsiTheme="minorHAnsi"/>
                        <w:szCs w:val="20"/>
                      </w:rPr>
                    </w:pPr>
                    <w:r>
                      <w:rPr>
                        <w:rStyle w:val="PlaceholderText"/>
                      </w:rPr>
                      <w:t>&lt;Enter revision file name and extension&gt;</w:t>
                    </w:r>
                  </w:p>
                </w:tc>
              </w:sdtContent>
            </w:sdt>
            <w:sdt>
              <w:sdtPr>
                <w:alias w:val="Version Number"/>
                <w:tag w:val="version"/>
                <w:id w:val="-606578718"/>
                <w:showingPlcHdr/>
              </w:sdtPr>
              <w:sdtEndPr/>
              <w:sdtContent>
                <w:tc>
                  <w:tcPr>
                    <w:tcW w:w="738" w:type="pct"/>
                  </w:tcPr>
                  <w:p w:rsidR="00732C81" w:rsidRPr="003614F0" w:rsidRDefault="00732C81" w:rsidP="00963369">
                    <w:pPr>
                      <w:pStyle w:val="GSATableText"/>
                    </w:pPr>
                    <w:r>
                      <w:rPr>
                        <w:rStyle w:val="PlaceholderText"/>
                      </w:rPr>
                      <w:t>&lt;Version&gt;</w:t>
                    </w:r>
                  </w:p>
                </w:tc>
              </w:sdtContent>
            </w:sdt>
            <w:tc>
              <w:tcPr>
                <w:tcW w:w="1152" w:type="pct"/>
              </w:tcPr>
              <w:p w:rsidR="00732C81" w:rsidRPr="003614F0" w:rsidRDefault="00E36097" w:rsidP="00963369">
                <w:pPr>
                  <w:pStyle w:val="GSATableText"/>
                </w:pPr>
                <w:sdt>
                  <w:sdtPr>
                    <w:id w:val="-882096151"/>
                  </w:sdtPr>
                  <w:sdtEndPr/>
                  <w:sdtContent>
                    <w:sdt>
                      <w:sdtPr>
                        <w:id w:val="4562178"/>
                        <w:showingPlcHdr/>
                      </w:sdtPr>
                      <w:sdtEndPr/>
                      <w:sdtContent>
                        <w:r w:rsidR="00732C81">
                          <w:rPr>
                            <w:rStyle w:val="PlaceholderText"/>
                          </w:rPr>
                          <w:t>&lt;Revision Description&gt;</w:t>
                        </w:r>
                      </w:sdtContent>
                    </w:sdt>
                  </w:sdtContent>
                </w:sdt>
              </w:p>
            </w:tc>
          </w:tr>
          <w:tr w:rsidR="00732C81" w:rsidRPr="003614F0" w:rsidTr="00963369">
            <w:trPr>
              <w:cantSplit/>
              <w:trHeight w:val="288"/>
              <w:jc w:val="center"/>
            </w:trPr>
            <w:tc>
              <w:tcPr>
                <w:tcW w:w="811" w:type="pct"/>
              </w:tcPr>
              <w:p w:rsidR="00732C81" w:rsidRPr="003614F0" w:rsidRDefault="00E36097" w:rsidP="00963369">
                <w:pPr>
                  <w:pStyle w:val="GSATableText"/>
                </w:pPr>
                <w:sdt>
                  <w:sdtPr>
                    <w:alias w:val="Revision Date"/>
                    <w:tag w:val="revisiondate"/>
                    <w:id w:val="432868877"/>
                    <w:showingPlcHdr/>
                    <w:date>
                      <w:dateFormat w:val="M/d/yyyy"/>
                      <w:lid w:val="en-US"/>
                      <w:storeMappedDataAs w:val="dateTime"/>
                      <w:calendar w:val="gregorian"/>
                    </w:date>
                  </w:sdtPr>
                  <w:sdtEndPr/>
                  <w:sdtContent>
                    <w:r w:rsidR="00732C81">
                      <w:rPr>
                        <w:rStyle w:val="PlaceholderText"/>
                      </w:rPr>
                      <w:t>&lt;Date&gt;</w:t>
                    </w:r>
                  </w:sdtContent>
                </w:sdt>
              </w:p>
            </w:tc>
            <w:sdt>
              <w:sdtPr>
                <w:alias w:val="Revision File Name"/>
                <w:tag w:val="revisionfilename"/>
                <w:id w:val="1731200008"/>
                <w:showingPlcHdr/>
              </w:sdtPr>
              <w:sdtEndPr/>
              <w:sdtContent>
                <w:tc>
                  <w:tcPr>
                    <w:tcW w:w="2299" w:type="pct"/>
                  </w:tcPr>
                  <w:p w:rsidR="00732C81" w:rsidRDefault="00732C81" w:rsidP="00963369">
                    <w:pPr>
                      <w:pStyle w:val="GSATableText"/>
                      <w:rPr>
                        <w:rFonts w:asciiTheme="minorHAnsi" w:hAnsiTheme="minorHAnsi"/>
                        <w:szCs w:val="20"/>
                      </w:rPr>
                    </w:pPr>
                    <w:r>
                      <w:rPr>
                        <w:rStyle w:val="PlaceholderText"/>
                      </w:rPr>
                      <w:t>&lt;Enter revision file name and extension&gt;</w:t>
                    </w:r>
                  </w:p>
                </w:tc>
              </w:sdtContent>
            </w:sdt>
            <w:sdt>
              <w:sdtPr>
                <w:alias w:val="Version Number"/>
                <w:tag w:val="version"/>
                <w:id w:val="-239950137"/>
                <w:showingPlcHdr/>
              </w:sdtPr>
              <w:sdtEndPr/>
              <w:sdtContent>
                <w:tc>
                  <w:tcPr>
                    <w:tcW w:w="738" w:type="pct"/>
                  </w:tcPr>
                  <w:p w:rsidR="00732C81" w:rsidRPr="003614F0" w:rsidRDefault="00732C81" w:rsidP="00963369">
                    <w:pPr>
                      <w:pStyle w:val="GSATableText"/>
                    </w:pPr>
                    <w:r>
                      <w:rPr>
                        <w:rStyle w:val="PlaceholderText"/>
                      </w:rPr>
                      <w:t>&lt;Version&gt;</w:t>
                    </w:r>
                  </w:p>
                </w:tc>
              </w:sdtContent>
            </w:sdt>
            <w:tc>
              <w:tcPr>
                <w:tcW w:w="1152" w:type="pct"/>
              </w:tcPr>
              <w:p w:rsidR="00732C81" w:rsidRPr="003614F0" w:rsidRDefault="00E36097" w:rsidP="00963369">
                <w:pPr>
                  <w:pStyle w:val="GSATableText"/>
                </w:pPr>
                <w:sdt>
                  <w:sdtPr>
                    <w:id w:val="-1796898548"/>
                  </w:sdtPr>
                  <w:sdtEndPr/>
                  <w:sdtContent>
                    <w:sdt>
                      <w:sdtPr>
                        <w:id w:val="343666498"/>
                        <w:showingPlcHdr/>
                      </w:sdtPr>
                      <w:sdtEndPr/>
                      <w:sdtContent>
                        <w:r w:rsidR="00732C81">
                          <w:rPr>
                            <w:rStyle w:val="PlaceholderText"/>
                          </w:rPr>
                          <w:t>&lt;Revision Description&gt;</w:t>
                        </w:r>
                      </w:sdtContent>
                    </w:sdt>
                  </w:sdtContent>
                </w:sdt>
              </w:p>
            </w:tc>
          </w:tr>
        </w:tbl>
      </w:sdtContent>
    </w:sdt>
    <w:p w:rsidR="00732C81" w:rsidRDefault="00732C81" w:rsidP="00732C81"/>
    <w:p w:rsidR="00732C81" w:rsidRDefault="00732C81" w:rsidP="00732C81">
      <w:r>
        <w:t>Additional Comments:</w:t>
      </w:r>
    </w:p>
    <w:p w:rsidR="00732C81" w:rsidRDefault="00732C81" w:rsidP="00732C81"/>
    <w:p w:rsidR="00742399" w:rsidRDefault="00742399" w:rsidP="00732C81">
      <w:pPr>
        <w:pStyle w:val="ARTIHead1"/>
      </w:pPr>
    </w:p>
    <w:sectPr w:rsidR="00742399" w:rsidSect="00C37423">
      <w:footnotePr>
        <w:pos w:val="beneathText"/>
      </w:footnotePr>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7A0" w:rsidRDefault="005F47A0">
      <w:pPr>
        <w:spacing w:after="0"/>
      </w:pPr>
      <w:r>
        <w:separator/>
      </w:r>
    </w:p>
  </w:endnote>
  <w:endnote w:type="continuationSeparator" w:id="0">
    <w:p w:rsidR="005F47A0" w:rsidRDefault="005F47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41" w:rsidRDefault="00937341" w:rsidP="009633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937341" w:rsidRDefault="00937341" w:rsidP="00963369">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41" w:rsidRDefault="00937341">
    <w:pPr>
      <w:pStyle w:val="LimitedOfficialFooter"/>
      <w:spacing w:after="120"/>
      <w:rPr>
        <w:rFonts w:ascii="Arial Narrow" w:hAnsi="Arial Narrow"/>
        <w:szCs w:val="24"/>
      </w:rPr>
    </w:pPr>
    <w:r w:rsidRPr="00072D58">
      <w:rPr>
        <w:rFonts w:ascii="Arial Narrow" w:hAnsi="Arial Narrow"/>
        <w:szCs w:val="24"/>
      </w:rPr>
      <w:t>Limited Official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41" w:rsidRPr="00CD2C5C" w:rsidRDefault="00937341" w:rsidP="00937341">
    <w:pPr>
      <w:pStyle w:val="LimitedOfficialFooter"/>
      <w:spacing w:before="120"/>
      <w:rPr>
        <w:rFonts w:ascii="Arial Narrow" w:hAnsi="Arial Narrow" w:cs="Arial"/>
        <w:szCs w:val="24"/>
      </w:rPr>
    </w:pPr>
    <w:r w:rsidRPr="00D31027">
      <w:rPr>
        <w:rFonts w:ascii="Arial Narrow" w:hAnsi="Arial Narrow" w:cs="Arial"/>
        <w:szCs w:val="24"/>
      </w:rPr>
      <w:t>Limited Official Use Only</w:t>
    </w:r>
  </w:p>
  <w:p w:rsidR="00937341" w:rsidRPr="00A51791" w:rsidRDefault="00937341" w:rsidP="00937341">
    <w:pPr>
      <w:pStyle w:val="AppH2"/>
      <w:spacing w:before="0"/>
      <w:jc w:val="center"/>
      <w:rPr>
        <w:rFonts w:ascii="Arial" w:hAnsi="Arial" w:cs="Arial"/>
        <w:color w:val="auto"/>
      </w:rPr>
    </w:pPr>
    <w:r w:rsidRPr="00A51791">
      <w:rPr>
        <w:rStyle w:val="PageNumber"/>
        <w:rFonts w:ascii="Arial" w:hAnsi="Arial" w:cs="Arial"/>
        <w:noProof/>
        <w:color w:val="auto"/>
        <w:szCs w:val="20"/>
      </w:rPr>
      <w:fldChar w:fldCharType="begin"/>
    </w:r>
    <w:r w:rsidRPr="00A51791">
      <w:rPr>
        <w:rStyle w:val="PageNumber"/>
        <w:rFonts w:ascii="Arial" w:hAnsi="Arial" w:cs="Arial"/>
        <w:noProof/>
        <w:color w:val="auto"/>
        <w:szCs w:val="20"/>
      </w:rPr>
      <w:instrText xml:space="preserve"> PAGE </w:instrText>
    </w:r>
    <w:r w:rsidRPr="00A51791">
      <w:rPr>
        <w:rStyle w:val="PageNumber"/>
        <w:rFonts w:ascii="Arial" w:hAnsi="Arial" w:cs="Arial"/>
        <w:noProof/>
        <w:color w:val="auto"/>
        <w:szCs w:val="20"/>
      </w:rPr>
      <w:fldChar w:fldCharType="separate"/>
    </w:r>
    <w:r w:rsidR="00E36097">
      <w:rPr>
        <w:rStyle w:val="PageNumber"/>
        <w:rFonts w:ascii="Arial" w:hAnsi="Arial" w:cs="Arial"/>
        <w:noProof/>
        <w:color w:val="auto"/>
        <w:szCs w:val="20"/>
      </w:rPr>
      <w:t>ii</w:t>
    </w:r>
    <w:r w:rsidRPr="00A51791">
      <w:rPr>
        <w:rStyle w:val="PageNumber"/>
        <w:rFonts w:ascii="Arial" w:hAnsi="Arial" w:cs="Arial"/>
        <w:noProof/>
        <w:color w:val="auto"/>
        <w:szCs w:val="20"/>
      </w:rPr>
      <w:fldChar w:fldCharType="end"/>
    </w:r>
  </w:p>
  <w:p w:rsidR="00937341" w:rsidRDefault="0093734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41" w:rsidRPr="00D23F25" w:rsidRDefault="00E36097" w:rsidP="00963369">
    <w:pPr>
      <w:pStyle w:val="Footer"/>
    </w:pPr>
    <w:r>
      <w:rPr>
        <w:i/>
        <w:sz w:val="20"/>
      </w:rPr>
      <w:pict w14:anchorId="4CAFA4E1">
        <v:rect id="_x0000_i1027" style="width:480pt;height:1pt" o:hrpct="0" o:hralign="center" o:hrstd="t" o:hrnoshade="t" o:hr="t" fillcolor="navy" stroked="f"/>
      </w:pict>
    </w:r>
  </w:p>
  <w:p w:rsidR="00937341" w:rsidRDefault="00937341" w:rsidP="00963369">
    <w:pPr>
      <w:pStyle w:val="LimitedOfficialFooter"/>
      <w:rPr>
        <w:rFonts w:ascii="Arial Narrow" w:hAnsi="Arial Narrow"/>
        <w:szCs w:val="24"/>
      </w:rPr>
    </w:pPr>
    <w:r w:rsidRPr="00072D58">
      <w:rPr>
        <w:rFonts w:ascii="Arial Narrow" w:hAnsi="Arial Narrow"/>
        <w:szCs w:val="24"/>
      </w:rPr>
      <w:t>Limited Official Use Only</w:t>
    </w:r>
  </w:p>
  <w:p w:rsidR="00937341" w:rsidRPr="00E01817" w:rsidRDefault="00937341" w:rsidP="00963369">
    <w:pPr>
      <w:tabs>
        <w:tab w:val="left" w:pos="4320"/>
      </w:tabs>
      <w:jc w:val="center"/>
      <w:rPr>
        <w:rFonts w:ascii="Arial" w:hAnsi="Arial" w:cs="Arial"/>
        <w:b/>
        <w:sz w:val="20"/>
        <w:szCs w:val="20"/>
      </w:rPr>
    </w:pPr>
    <w:r w:rsidRPr="00E01817">
      <w:rPr>
        <w:rFonts w:ascii="Arial" w:hAnsi="Arial" w:cs="Arial"/>
        <w:b/>
        <w:sz w:val="20"/>
        <w:szCs w:val="20"/>
      </w:rPr>
      <w:fldChar w:fldCharType="begin"/>
    </w:r>
    <w:r w:rsidRPr="00E01817">
      <w:rPr>
        <w:rFonts w:ascii="Arial" w:hAnsi="Arial" w:cs="Arial"/>
        <w:b/>
        <w:sz w:val="20"/>
        <w:szCs w:val="20"/>
      </w:rPr>
      <w:instrText xml:space="preserve"> PAGE  \* roman </w:instrText>
    </w:r>
    <w:r w:rsidRPr="00E01817">
      <w:rPr>
        <w:rFonts w:ascii="Arial" w:hAnsi="Arial" w:cs="Arial"/>
        <w:b/>
        <w:sz w:val="20"/>
        <w:szCs w:val="20"/>
      </w:rPr>
      <w:fldChar w:fldCharType="separate"/>
    </w:r>
    <w:r w:rsidR="00E36097">
      <w:rPr>
        <w:rFonts w:ascii="Arial" w:hAnsi="Arial" w:cs="Arial"/>
        <w:b/>
        <w:noProof/>
        <w:sz w:val="20"/>
        <w:szCs w:val="20"/>
      </w:rPr>
      <w:t>i</w:t>
    </w:r>
    <w:r w:rsidRPr="00E01817">
      <w:rPr>
        <w:rFonts w:ascii="Arial" w:hAnsi="Arial" w:cs="Arial"/>
        <w:b/>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1CB" w:rsidRPr="00D23F25" w:rsidRDefault="00E36097" w:rsidP="00963369">
    <w:pPr>
      <w:pStyle w:val="Footer"/>
    </w:pPr>
    <w:r>
      <w:rPr>
        <w:i/>
        <w:sz w:val="20"/>
      </w:rPr>
      <w:pict w14:anchorId="3AEA2C69">
        <v:rect id="_x0000_i1028" style="width:480pt;height:1pt" o:hrpct="0" o:hralign="center" o:hrstd="t" o:hrnoshade="t" o:hr="t" fillcolor="navy" stroked="f"/>
      </w:pict>
    </w:r>
  </w:p>
  <w:p w:rsidR="003361CB" w:rsidRDefault="003361CB" w:rsidP="00963369">
    <w:pPr>
      <w:pStyle w:val="LimitedOfficialFooter"/>
      <w:rPr>
        <w:rFonts w:ascii="Arial Narrow" w:hAnsi="Arial Narrow"/>
        <w:szCs w:val="24"/>
      </w:rPr>
    </w:pPr>
    <w:r w:rsidRPr="00072D58">
      <w:rPr>
        <w:rFonts w:ascii="Arial Narrow" w:hAnsi="Arial Narrow"/>
        <w:szCs w:val="24"/>
      </w:rPr>
      <w:t>Limited Official Use Only</w:t>
    </w:r>
  </w:p>
  <w:p w:rsidR="003361CB" w:rsidRPr="00E01817" w:rsidRDefault="003361CB" w:rsidP="00963369">
    <w:pPr>
      <w:tabs>
        <w:tab w:val="left" w:pos="4320"/>
      </w:tabs>
      <w:jc w:val="center"/>
      <w:rPr>
        <w:rFonts w:ascii="Arial" w:hAnsi="Arial" w:cs="Arial"/>
        <w:b/>
        <w:sz w:val="20"/>
        <w:szCs w:val="20"/>
      </w:rPr>
    </w:pPr>
    <w:r w:rsidRPr="003361CB">
      <w:rPr>
        <w:rFonts w:ascii="Arial" w:hAnsi="Arial" w:cs="Arial"/>
        <w:b/>
        <w:sz w:val="20"/>
        <w:szCs w:val="20"/>
      </w:rPr>
      <w:fldChar w:fldCharType="begin"/>
    </w:r>
    <w:r w:rsidRPr="003361CB">
      <w:rPr>
        <w:rFonts w:ascii="Arial" w:hAnsi="Arial" w:cs="Arial"/>
        <w:b/>
        <w:sz w:val="20"/>
        <w:szCs w:val="20"/>
      </w:rPr>
      <w:instrText xml:space="preserve"> PAGE   \* MERGEFORMAT </w:instrText>
    </w:r>
    <w:r w:rsidRPr="003361CB">
      <w:rPr>
        <w:rFonts w:ascii="Arial" w:hAnsi="Arial" w:cs="Arial"/>
        <w:b/>
        <w:sz w:val="20"/>
        <w:szCs w:val="20"/>
      </w:rPr>
      <w:fldChar w:fldCharType="separate"/>
    </w:r>
    <w:r w:rsidR="00E36097">
      <w:rPr>
        <w:rFonts w:ascii="Arial" w:hAnsi="Arial" w:cs="Arial"/>
        <w:b/>
        <w:noProof/>
        <w:sz w:val="20"/>
        <w:szCs w:val="20"/>
      </w:rPr>
      <w:t>x</w:t>
    </w:r>
    <w:r w:rsidRPr="003361CB">
      <w:rPr>
        <w:rFonts w:ascii="Arial" w:hAnsi="Arial" w:cs="Arial"/>
        <w:b/>
        <w:noProof/>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1CB" w:rsidRPr="00D23F25" w:rsidRDefault="00E36097" w:rsidP="00963369">
    <w:pPr>
      <w:pStyle w:val="Footer"/>
    </w:pPr>
    <w:r>
      <w:rPr>
        <w:i/>
        <w:sz w:val="20"/>
      </w:rPr>
      <w:pict w14:anchorId="4DCB10E1">
        <v:rect id="_x0000_i1029" style="width:480pt;height:1pt" o:hrpct="0" o:hralign="center" o:hrstd="t" o:hrnoshade="t" o:hr="t" fillcolor="navy" stroked="f"/>
      </w:pict>
    </w:r>
  </w:p>
  <w:p w:rsidR="003361CB" w:rsidRDefault="003361CB" w:rsidP="00963369">
    <w:pPr>
      <w:pStyle w:val="LimitedOfficialFooter"/>
      <w:rPr>
        <w:rFonts w:ascii="Arial Narrow" w:hAnsi="Arial Narrow"/>
        <w:szCs w:val="24"/>
      </w:rPr>
    </w:pPr>
    <w:r w:rsidRPr="00072D58">
      <w:rPr>
        <w:rFonts w:ascii="Arial Narrow" w:hAnsi="Arial Narrow"/>
        <w:szCs w:val="24"/>
      </w:rPr>
      <w:t>Limited Official Use Only</w:t>
    </w:r>
  </w:p>
  <w:p w:rsidR="003361CB" w:rsidRPr="00E01817" w:rsidRDefault="003361CB" w:rsidP="00963369">
    <w:pPr>
      <w:tabs>
        <w:tab w:val="left" w:pos="4320"/>
      </w:tabs>
      <w:jc w:val="center"/>
      <w:rPr>
        <w:rFonts w:ascii="Arial" w:hAnsi="Arial" w:cs="Arial"/>
        <w:b/>
        <w:sz w:val="20"/>
        <w:szCs w:val="20"/>
      </w:rPr>
    </w:pPr>
    <w:r w:rsidRPr="003361CB">
      <w:rPr>
        <w:rFonts w:ascii="Arial" w:hAnsi="Arial" w:cs="Arial"/>
        <w:b/>
        <w:sz w:val="20"/>
        <w:szCs w:val="20"/>
      </w:rPr>
      <w:fldChar w:fldCharType="begin"/>
    </w:r>
    <w:r w:rsidRPr="003361CB">
      <w:rPr>
        <w:rFonts w:ascii="Arial" w:hAnsi="Arial" w:cs="Arial"/>
        <w:b/>
        <w:sz w:val="20"/>
        <w:szCs w:val="20"/>
      </w:rPr>
      <w:instrText xml:space="preserve"> PAGE   \* MERGEFORMAT </w:instrText>
    </w:r>
    <w:r w:rsidRPr="003361CB">
      <w:rPr>
        <w:rFonts w:ascii="Arial" w:hAnsi="Arial" w:cs="Arial"/>
        <w:b/>
        <w:sz w:val="20"/>
        <w:szCs w:val="20"/>
      </w:rPr>
      <w:fldChar w:fldCharType="separate"/>
    </w:r>
    <w:r w:rsidR="00E36097">
      <w:rPr>
        <w:rFonts w:ascii="Arial" w:hAnsi="Arial" w:cs="Arial"/>
        <w:b/>
        <w:noProof/>
        <w:sz w:val="20"/>
        <w:szCs w:val="20"/>
      </w:rPr>
      <w:t>20</w:t>
    </w:r>
    <w:r w:rsidRPr="003361CB">
      <w:rPr>
        <w:rFonts w:ascii="Arial" w:hAnsi="Arial" w:cs="Arial"/>
        <w:b/>
        <w:noProof/>
        <w:sz w:val="20"/>
        <w:szCs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5880"/>
      <w:docPartObj>
        <w:docPartGallery w:val="Page Numbers (Bottom of Page)"/>
        <w:docPartUnique/>
      </w:docPartObj>
    </w:sdtPr>
    <w:sdtEndPr>
      <w:rPr>
        <w:noProof/>
      </w:rPr>
    </w:sdtEndPr>
    <w:sdtContent>
      <w:p w:rsidR="00937341" w:rsidRDefault="00937341" w:rsidP="00963369">
        <w:pPr>
          <w:tabs>
            <w:tab w:val="right" w:pos="8640"/>
          </w:tabs>
        </w:pPr>
        <w:r w:rsidRPr="00A27ABE">
          <w:t>Controlled Unclassified Information</w:t>
        </w:r>
        <w:r>
          <w:tab/>
          <w:t xml:space="preserve">Page </w:t>
        </w:r>
        <w:r>
          <w:fldChar w:fldCharType="begin"/>
        </w:r>
        <w:r>
          <w:instrText xml:space="preserve"> PAGE   \* MERGEFORMAT </w:instrText>
        </w:r>
        <w:r>
          <w:fldChar w:fldCharType="separate"/>
        </w:r>
        <w:r>
          <w:rPr>
            <w:noProof/>
          </w:rPr>
          <w:t>ii</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szCs w:val="22"/>
        <w:lang w:eastAsia="zh-TW"/>
      </w:rPr>
      <w:id w:val="-1970729569"/>
      <w:docPartObj>
        <w:docPartGallery w:val="Page Numbers (Bottom of Page)"/>
        <w:docPartUnique/>
      </w:docPartObj>
    </w:sdtPr>
    <w:sdtEndPr>
      <w:rPr>
        <w:rFonts w:eastAsia="Times New Roman"/>
        <w:noProof/>
        <w:szCs w:val="24"/>
        <w:lang w:eastAsia="en-US"/>
      </w:rPr>
    </w:sdtEndPr>
    <w:sdtContent>
      <w:p w:rsidR="00937341" w:rsidRPr="00E85F63" w:rsidRDefault="00937341" w:rsidP="00963369">
        <w:pPr>
          <w:pStyle w:val="Footer"/>
        </w:pPr>
        <w:r w:rsidRPr="00D239CE">
          <w:t>Company Sensitive and Proprietary</w:t>
        </w:r>
        <w:r>
          <w:tab/>
        </w:r>
        <w:r>
          <w:tab/>
        </w:r>
        <w:r w:rsidRPr="00AE3199">
          <w:t xml:space="preserve">Page </w:t>
        </w:r>
        <w:r w:rsidRPr="00AE3199">
          <w:fldChar w:fldCharType="begin"/>
        </w:r>
        <w:r w:rsidRPr="00AE3199">
          <w:instrText xml:space="preserve"> PAGE   \* MERGEFORMAT </w:instrText>
        </w:r>
        <w:r w:rsidRPr="00AE3199">
          <w:fldChar w:fldCharType="separate"/>
        </w:r>
        <w:r w:rsidR="00E36097">
          <w:rPr>
            <w:noProof/>
          </w:rPr>
          <w:t>19</w:t>
        </w:r>
        <w:r w:rsidRPr="00AE3199">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7A0" w:rsidRDefault="005F47A0">
      <w:pPr>
        <w:spacing w:after="0"/>
      </w:pPr>
      <w:r>
        <w:separator/>
      </w:r>
    </w:p>
  </w:footnote>
  <w:footnote w:type="continuationSeparator" w:id="0">
    <w:p w:rsidR="005F47A0" w:rsidRDefault="005F47A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279" w:type="pct"/>
      <w:tblLook w:val="00A0" w:firstRow="1" w:lastRow="0" w:firstColumn="1" w:lastColumn="0" w:noHBand="0" w:noVBand="0"/>
    </w:tblPr>
    <w:tblGrid>
      <w:gridCol w:w="8010"/>
    </w:tblGrid>
    <w:tr w:rsidR="00937341" w:rsidRPr="00F1539D" w:rsidTr="003361CB">
      <w:trPr>
        <w:trHeight w:val="282"/>
      </w:trPr>
      <w:tc>
        <w:tcPr>
          <w:tcW w:w="5000" w:type="pct"/>
        </w:tcPr>
        <w:p w:rsidR="00937341" w:rsidRPr="003361CB" w:rsidRDefault="00E36097" w:rsidP="00963369">
          <w:pPr>
            <w:rPr>
              <w:rFonts w:ascii="Arial" w:hAnsi="Arial" w:cs="Arial"/>
              <w:b/>
              <w:color w:val="002060"/>
              <w:sz w:val="20"/>
              <w:szCs w:val="20"/>
            </w:rPr>
          </w:pPr>
          <w:sdt>
            <w:sdtPr>
              <w:rPr>
                <w:rFonts w:ascii="Arial" w:hAnsi="Arial" w:cs="Arial"/>
                <w:b/>
                <w:color w:val="002060"/>
                <w:sz w:val="20"/>
                <w:szCs w:val="20"/>
              </w:rPr>
              <w:alias w:val="Information System Name"/>
              <w:tag w:val="systemname"/>
              <w:id w:val="-41283968"/>
              <w:text/>
            </w:sdtPr>
            <w:sdtEndPr/>
            <w:sdtContent>
              <w:r w:rsidR="00937341" w:rsidRPr="001C4578">
                <w:rPr>
                  <w:rFonts w:ascii="Arial" w:hAnsi="Arial" w:cs="Arial"/>
                  <w:b/>
                  <w:color w:val="002060"/>
                  <w:sz w:val="20"/>
                  <w:szCs w:val="20"/>
                </w:rPr>
                <w:t>&lt;Information System Name&gt;</w:t>
              </w:r>
            </w:sdtContent>
          </w:sdt>
          <w:r w:rsidR="00937341" w:rsidRPr="001C4578">
            <w:rPr>
              <w:rFonts w:ascii="Arial" w:hAnsi="Arial" w:cs="Arial"/>
              <w:b/>
              <w:color w:val="002060"/>
              <w:sz w:val="20"/>
              <w:szCs w:val="20"/>
            </w:rPr>
            <w:t xml:space="preserve"> System Security Plan   Version </w:t>
          </w:r>
          <w:sdt>
            <w:sdtPr>
              <w:rPr>
                <w:rFonts w:ascii="Arial" w:hAnsi="Arial" w:cs="Arial"/>
                <w:b/>
                <w:color w:val="002060"/>
                <w:sz w:val="20"/>
                <w:szCs w:val="20"/>
              </w:rPr>
              <w:alias w:val="Version Number"/>
              <w:tag w:val="versionnumber"/>
              <w:id w:val="-1841995595"/>
              <w:text/>
            </w:sdtPr>
            <w:sdtEndPr/>
            <w:sdtContent>
              <w:r w:rsidR="00937341" w:rsidRPr="001C4578">
                <w:rPr>
                  <w:rFonts w:ascii="Arial" w:hAnsi="Arial" w:cs="Arial"/>
                  <w:b/>
                  <w:color w:val="002060"/>
                  <w:sz w:val="20"/>
                  <w:szCs w:val="20"/>
                </w:rPr>
                <w:t>[Number]</w:t>
              </w:r>
            </w:sdtContent>
          </w:sdt>
          <w:r w:rsidR="00937341" w:rsidRPr="001C4578">
            <w:rPr>
              <w:rFonts w:ascii="Arial" w:hAnsi="Arial" w:cs="Arial"/>
              <w:b/>
              <w:color w:val="002060"/>
              <w:sz w:val="20"/>
              <w:szCs w:val="20"/>
            </w:rPr>
            <w:t xml:space="preserve"> | </w:t>
          </w:r>
          <w:sdt>
            <w:sdtPr>
              <w:rPr>
                <w:rFonts w:ascii="Arial" w:hAnsi="Arial" w:cs="Arial"/>
                <w:b/>
                <w:color w:val="002060"/>
                <w:sz w:val="20"/>
                <w:szCs w:val="20"/>
              </w:rPr>
              <w:alias w:val="Select Version Date"/>
              <w:tag w:val="versiondate"/>
              <w:id w:val="1486357650"/>
              <w:date>
                <w:dateFormat w:val="MMMM d, yyyy"/>
                <w:lid w:val="en-US"/>
                <w:storeMappedDataAs w:val="dateTime"/>
                <w:calendar w:val="gregorian"/>
              </w:date>
            </w:sdtPr>
            <w:sdtEndPr/>
            <w:sdtContent>
              <w:r w:rsidR="00937341" w:rsidRPr="001C4578">
                <w:rPr>
                  <w:rFonts w:ascii="Arial" w:hAnsi="Arial" w:cs="Arial"/>
                  <w:b/>
                  <w:color w:val="002060"/>
                  <w:sz w:val="20"/>
                  <w:szCs w:val="20"/>
                </w:rPr>
                <w:t>[Date]</w:t>
              </w:r>
            </w:sdtContent>
          </w:sdt>
        </w:p>
      </w:tc>
    </w:tr>
  </w:tbl>
  <w:p w:rsidR="00937341" w:rsidRPr="0056148F" w:rsidRDefault="00E36097" w:rsidP="00963369">
    <w:pPr>
      <w:rPr>
        <w:b/>
        <w:i/>
        <w:sz w:val="20"/>
        <w:szCs w:val="20"/>
      </w:rPr>
    </w:pPr>
    <w:r>
      <w:rPr>
        <w:i/>
        <w:sz w:val="20"/>
      </w:rPr>
      <w:pict w14:anchorId="4C96B522">
        <v:rect id="_x0000_i1026" style="width:7in;height:1pt" o:hrpct="0" o:hralign="center" o:hrstd="t" o:hrnoshade="t" o:hr="t" fillcolor="navy"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41" w:rsidRPr="001C4578" w:rsidRDefault="00E36097" w:rsidP="001C4578">
    <w:pPr>
      <w:rPr>
        <w:rFonts w:ascii="Arial" w:hAnsi="Arial" w:cs="Arial"/>
        <w:b/>
        <w:color w:val="002060"/>
        <w:sz w:val="20"/>
        <w:szCs w:val="20"/>
      </w:rPr>
    </w:pPr>
    <w:sdt>
      <w:sdtPr>
        <w:rPr>
          <w:rFonts w:ascii="Arial" w:hAnsi="Arial" w:cs="Arial"/>
          <w:b/>
          <w:color w:val="002060"/>
          <w:sz w:val="20"/>
          <w:szCs w:val="20"/>
        </w:rPr>
        <w:alias w:val="Information System Name"/>
        <w:tag w:val="systemname"/>
        <w:id w:val="-1635868365"/>
        <w:text/>
      </w:sdtPr>
      <w:sdtEndPr/>
      <w:sdtContent>
        <w:r w:rsidR="00937341" w:rsidRPr="001C4578">
          <w:rPr>
            <w:rFonts w:ascii="Arial" w:hAnsi="Arial" w:cs="Arial"/>
            <w:b/>
            <w:color w:val="002060"/>
            <w:sz w:val="20"/>
            <w:szCs w:val="20"/>
          </w:rPr>
          <w:t>&lt;Information System Name&gt;</w:t>
        </w:r>
      </w:sdtContent>
    </w:sdt>
    <w:r w:rsidR="00937341" w:rsidRPr="001C4578">
      <w:rPr>
        <w:rFonts w:ascii="Arial" w:hAnsi="Arial" w:cs="Arial"/>
        <w:b/>
        <w:color w:val="002060"/>
        <w:sz w:val="20"/>
        <w:szCs w:val="20"/>
      </w:rPr>
      <w:t xml:space="preserve"> System Security Plan   Version </w:t>
    </w:r>
    <w:sdt>
      <w:sdtPr>
        <w:rPr>
          <w:rFonts w:ascii="Arial" w:hAnsi="Arial" w:cs="Arial"/>
          <w:b/>
          <w:color w:val="002060"/>
          <w:sz w:val="20"/>
          <w:szCs w:val="20"/>
        </w:rPr>
        <w:alias w:val="Version Number"/>
        <w:tag w:val="versionnumber"/>
        <w:id w:val="1938553253"/>
        <w:text/>
      </w:sdtPr>
      <w:sdtEndPr/>
      <w:sdtContent>
        <w:r w:rsidR="00937341" w:rsidRPr="001C4578">
          <w:rPr>
            <w:rFonts w:ascii="Arial" w:hAnsi="Arial" w:cs="Arial"/>
            <w:b/>
            <w:color w:val="002060"/>
            <w:sz w:val="20"/>
            <w:szCs w:val="20"/>
          </w:rPr>
          <w:t>[Number]</w:t>
        </w:r>
      </w:sdtContent>
    </w:sdt>
    <w:r w:rsidR="00937341" w:rsidRPr="001C4578">
      <w:rPr>
        <w:rFonts w:ascii="Arial" w:hAnsi="Arial" w:cs="Arial"/>
        <w:b/>
        <w:color w:val="002060"/>
        <w:sz w:val="20"/>
        <w:szCs w:val="20"/>
      </w:rPr>
      <w:t xml:space="preserve"> | </w:t>
    </w:r>
    <w:sdt>
      <w:sdtPr>
        <w:rPr>
          <w:rFonts w:ascii="Arial" w:hAnsi="Arial" w:cs="Arial"/>
          <w:b/>
          <w:color w:val="002060"/>
          <w:sz w:val="20"/>
          <w:szCs w:val="20"/>
        </w:rPr>
        <w:alias w:val="Select Version Date"/>
        <w:tag w:val="versiondate"/>
        <w:id w:val="-1337531331"/>
        <w:date>
          <w:dateFormat w:val="MMMM d, yyyy"/>
          <w:lid w:val="en-US"/>
          <w:storeMappedDataAs w:val="dateTime"/>
          <w:calendar w:val="gregorian"/>
        </w:date>
      </w:sdtPr>
      <w:sdtEndPr/>
      <w:sdtContent>
        <w:r w:rsidR="00937341" w:rsidRPr="001C4578">
          <w:rPr>
            <w:rFonts w:ascii="Arial" w:hAnsi="Arial" w:cs="Arial"/>
            <w:b/>
            <w:color w:val="002060"/>
            <w:sz w:val="20"/>
            <w:szCs w:val="20"/>
          </w:rPr>
          <w:t>[Date]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41" w:rsidRPr="00EC318C" w:rsidRDefault="00E36097" w:rsidP="00076DF5">
    <w:pPr>
      <w:tabs>
        <w:tab w:val="left" w:pos="2610"/>
        <w:tab w:val="right" w:pos="9360"/>
      </w:tabs>
    </w:pPr>
    <w:sdt>
      <w:sdtPr>
        <w:alias w:val="Information System Name"/>
        <w:tag w:val="systemname"/>
        <w:id w:val="-1433046220"/>
        <w:text/>
      </w:sdtPr>
      <w:sdtEndPr/>
      <w:sdtContent>
        <w:r w:rsidR="00937341">
          <w:t>&lt;Information System Name&gt;</w:t>
        </w:r>
      </w:sdtContent>
    </w:sdt>
    <w:r w:rsidR="00937341" w:rsidRPr="00D30A19">
      <w:t xml:space="preserve"> System Security Plan</w:t>
    </w:r>
    <w:r w:rsidR="00937341">
      <w:t xml:space="preserve">   </w:t>
    </w:r>
    <w:r w:rsidR="00937341" w:rsidRPr="00D30A19">
      <w:t xml:space="preserve">Version </w:t>
    </w:r>
    <w:sdt>
      <w:sdtPr>
        <w:alias w:val="Version Number"/>
        <w:tag w:val="versionnumber"/>
        <w:id w:val="-302694371"/>
        <w:text/>
      </w:sdtPr>
      <w:sdtEndPr/>
      <w:sdtContent>
        <w:r w:rsidR="00937341">
          <w:t>[Number]</w:t>
        </w:r>
      </w:sdtContent>
    </w:sdt>
    <w:r w:rsidR="00937341">
      <w:t xml:space="preserve"> | </w:t>
    </w:r>
    <w:sdt>
      <w:sdtPr>
        <w:alias w:val="Select Version Date"/>
        <w:tag w:val="versiondate"/>
        <w:id w:val="-76977329"/>
        <w:date>
          <w:dateFormat w:val="MMMM d, yyyy"/>
          <w:lid w:val="en-US"/>
          <w:storeMappedDataAs w:val="dateTime"/>
          <w:calendar w:val="gregorian"/>
        </w:date>
      </w:sdtPr>
      <w:sdtEndPr/>
      <w:sdtContent>
        <w:r w:rsidR="00937341">
          <w:t>[Date]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4B252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BA221F60"/>
    <w:lvl w:ilvl="0">
      <w:start w:val="1"/>
      <w:numFmt w:val="bullet"/>
      <w:pStyle w:val="ARTIBullet1"/>
      <w:lvlText w:val=""/>
      <w:lvlJc w:val="left"/>
      <w:pPr>
        <w:tabs>
          <w:tab w:val="num" w:pos="360"/>
        </w:tabs>
        <w:ind w:left="360" w:hanging="360"/>
      </w:pPr>
      <w:rPr>
        <w:rFonts w:ascii="Symbol" w:hAnsi="Symbol" w:hint="default"/>
      </w:rPr>
    </w:lvl>
  </w:abstractNum>
  <w:abstractNum w:abstractNumId="2"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167548D"/>
    <w:multiLevelType w:val="hybridMultilevel"/>
    <w:tmpl w:val="AD48444C"/>
    <w:lvl w:ilvl="0" w:tplc="3B4E7DB4">
      <w:start w:val="1"/>
      <w:numFmt w:val="decimal"/>
      <w:pStyle w:val="Figurecaption"/>
      <w:lvlText w:val="Figure %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15:restartNumberingAfterBreak="0">
    <w:nsid w:val="13845E24"/>
    <w:multiLevelType w:val="multilevel"/>
    <w:tmpl w:val="2AECEB10"/>
    <w:numStyleLink w:val="GSACtrlList"/>
  </w:abstractNum>
  <w:abstractNum w:abstractNumId="5" w15:restartNumberingAfterBreak="0">
    <w:nsid w:val="1B7E6C62"/>
    <w:multiLevelType w:val="hybridMultilevel"/>
    <w:tmpl w:val="8C9A5792"/>
    <w:lvl w:ilvl="0" w:tplc="6F8E2DD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4615C"/>
    <w:multiLevelType w:val="multilevel"/>
    <w:tmpl w:val="C2527B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AE2713"/>
    <w:multiLevelType w:val="hybridMultilevel"/>
    <w:tmpl w:val="96CE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9" w15:restartNumberingAfterBreak="0">
    <w:nsid w:val="51961B6A"/>
    <w:multiLevelType w:val="multilevel"/>
    <w:tmpl w:val="2904E48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1" w15:restartNumberingAfterBreak="0">
    <w:nsid w:val="6908353D"/>
    <w:multiLevelType w:val="multilevel"/>
    <w:tmpl w:val="2AECEB10"/>
    <w:numStyleLink w:val="GSACtrlList"/>
  </w:abstractNum>
  <w:abstractNum w:abstractNumId="12"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2"/>
  </w:num>
  <w:num w:numId="5">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1">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3">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8">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2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5">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8">
    <w:abstractNumId w:val="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2">
    <w:abstractNumId w:val="12"/>
  </w:num>
  <w:num w:numId="43">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4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8">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4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1">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5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58">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5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0">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6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2">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63">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64">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6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8">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6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78">
    <w:abstractNumId w:val="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79">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1">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8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4">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95">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9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8">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9">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8">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09">
    <w:abstractNumId w:val="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0">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1">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2">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3">
    <w:abstractNumId w:val="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4">
    <w:abstractNumId w:val="6"/>
  </w:num>
  <w:num w:numId="115">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6">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7">
    <w:abstractNumId w:val="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18">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1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6">
    <w:abstractNumId w:val="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7">
    <w:abstractNumId w:val="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8">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8">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11"/>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1">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6">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8">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0"/>
  </w:num>
  <w:num w:numId="172">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3">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11"/>
    <w:lvlOverride w:ilvl="0">
      <w:startOverride w:val="1"/>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5"/>
  </w:num>
  <w:num w:numId="177">
    <w:abstractNumId w:val="3"/>
  </w:num>
  <w:num w:numId="178">
    <w:abstractNumId w:val="7"/>
  </w:num>
  <w:num w:numId="179">
    <w:abstractNumId w:val="9"/>
  </w:num>
  <w:numIdMacAtCleanup w:val="17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xworth, Tiffany L (OIG/OMP) (CTR)">
    <w15:presenceInfo w15:providerId="AD" w15:userId="S-1-5-21-507921405-1326574676-1606980848-128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1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105"/>
    <w:rsid w:val="00001C7F"/>
    <w:rsid w:val="00021C23"/>
    <w:rsid w:val="000401FC"/>
    <w:rsid w:val="0004175A"/>
    <w:rsid w:val="00042CE8"/>
    <w:rsid w:val="0005318E"/>
    <w:rsid w:val="00067A80"/>
    <w:rsid w:val="00076DF5"/>
    <w:rsid w:val="00080ED4"/>
    <w:rsid w:val="000870D1"/>
    <w:rsid w:val="000A6B7F"/>
    <w:rsid w:val="000B13B1"/>
    <w:rsid w:val="000D49FC"/>
    <w:rsid w:val="00130A65"/>
    <w:rsid w:val="00131244"/>
    <w:rsid w:val="00137336"/>
    <w:rsid w:val="001544C7"/>
    <w:rsid w:val="00172E82"/>
    <w:rsid w:val="00187F6D"/>
    <w:rsid w:val="001B0F9C"/>
    <w:rsid w:val="001B53C8"/>
    <w:rsid w:val="001B620A"/>
    <w:rsid w:val="001C154D"/>
    <w:rsid w:val="001C4578"/>
    <w:rsid w:val="001C7162"/>
    <w:rsid w:val="001D79F3"/>
    <w:rsid w:val="001F1AFB"/>
    <w:rsid w:val="001F51C3"/>
    <w:rsid w:val="002151E7"/>
    <w:rsid w:val="00224D0E"/>
    <w:rsid w:val="00241183"/>
    <w:rsid w:val="00246B4D"/>
    <w:rsid w:val="002657FA"/>
    <w:rsid w:val="00277225"/>
    <w:rsid w:val="00286C9B"/>
    <w:rsid w:val="00293363"/>
    <w:rsid w:val="002B0ECC"/>
    <w:rsid w:val="002B465A"/>
    <w:rsid w:val="002B569C"/>
    <w:rsid w:val="002E659E"/>
    <w:rsid w:val="00302A46"/>
    <w:rsid w:val="003105F6"/>
    <w:rsid w:val="003361CB"/>
    <w:rsid w:val="00361105"/>
    <w:rsid w:val="003E7965"/>
    <w:rsid w:val="004001CC"/>
    <w:rsid w:val="00400A62"/>
    <w:rsid w:val="0041554C"/>
    <w:rsid w:val="0042104E"/>
    <w:rsid w:val="004349A4"/>
    <w:rsid w:val="00471042"/>
    <w:rsid w:val="00472A3D"/>
    <w:rsid w:val="00490AE6"/>
    <w:rsid w:val="004B4475"/>
    <w:rsid w:val="004D1A95"/>
    <w:rsid w:val="00524295"/>
    <w:rsid w:val="00534E77"/>
    <w:rsid w:val="00543A3C"/>
    <w:rsid w:val="00544A09"/>
    <w:rsid w:val="00563FC6"/>
    <w:rsid w:val="005756A4"/>
    <w:rsid w:val="00576B55"/>
    <w:rsid w:val="00587C82"/>
    <w:rsid w:val="00590ADB"/>
    <w:rsid w:val="00594CA7"/>
    <w:rsid w:val="005A71A9"/>
    <w:rsid w:val="005B3570"/>
    <w:rsid w:val="005C1838"/>
    <w:rsid w:val="005D2D0B"/>
    <w:rsid w:val="005F47A0"/>
    <w:rsid w:val="00603375"/>
    <w:rsid w:val="00604904"/>
    <w:rsid w:val="00612832"/>
    <w:rsid w:val="00617BA7"/>
    <w:rsid w:val="0065310C"/>
    <w:rsid w:val="0065676E"/>
    <w:rsid w:val="00674D2A"/>
    <w:rsid w:val="006750C8"/>
    <w:rsid w:val="006804B5"/>
    <w:rsid w:val="006A0F6D"/>
    <w:rsid w:val="006A4A7D"/>
    <w:rsid w:val="006D5FA3"/>
    <w:rsid w:val="006D7C99"/>
    <w:rsid w:val="006E4868"/>
    <w:rsid w:val="006E7C6E"/>
    <w:rsid w:val="006F74BD"/>
    <w:rsid w:val="00700DD3"/>
    <w:rsid w:val="0070491D"/>
    <w:rsid w:val="00732C81"/>
    <w:rsid w:val="00742399"/>
    <w:rsid w:val="00760A80"/>
    <w:rsid w:val="007E30DA"/>
    <w:rsid w:val="007E63AE"/>
    <w:rsid w:val="00816C3E"/>
    <w:rsid w:val="0082240F"/>
    <w:rsid w:val="0083297C"/>
    <w:rsid w:val="00832D67"/>
    <w:rsid w:val="008379C9"/>
    <w:rsid w:val="00846D20"/>
    <w:rsid w:val="00851A1A"/>
    <w:rsid w:val="00887088"/>
    <w:rsid w:val="00887372"/>
    <w:rsid w:val="008A1035"/>
    <w:rsid w:val="008A268C"/>
    <w:rsid w:val="008A364F"/>
    <w:rsid w:val="008C6EA1"/>
    <w:rsid w:val="008D3F80"/>
    <w:rsid w:val="008F08F8"/>
    <w:rsid w:val="009027A9"/>
    <w:rsid w:val="00906EAC"/>
    <w:rsid w:val="00924ED5"/>
    <w:rsid w:val="00937341"/>
    <w:rsid w:val="00946A8A"/>
    <w:rsid w:val="009512BB"/>
    <w:rsid w:val="00963369"/>
    <w:rsid w:val="009637F5"/>
    <w:rsid w:val="009958E9"/>
    <w:rsid w:val="009C3686"/>
    <w:rsid w:val="009D2537"/>
    <w:rsid w:val="009F0CAD"/>
    <w:rsid w:val="00A05105"/>
    <w:rsid w:val="00A37709"/>
    <w:rsid w:val="00A40953"/>
    <w:rsid w:val="00A76CAC"/>
    <w:rsid w:val="00AB13EA"/>
    <w:rsid w:val="00AB3026"/>
    <w:rsid w:val="00AD3691"/>
    <w:rsid w:val="00AF2E1F"/>
    <w:rsid w:val="00B154CE"/>
    <w:rsid w:val="00B21308"/>
    <w:rsid w:val="00B63E44"/>
    <w:rsid w:val="00B6521B"/>
    <w:rsid w:val="00BE0199"/>
    <w:rsid w:val="00C02EC2"/>
    <w:rsid w:val="00C23667"/>
    <w:rsid w:val="00C26570"/>
    <w:rsid w:val="00C345D9"/>
    <w:rsid w:val="00C37423"/>
    <w:rsid w:val="00C44B6E"/>
    <w:rsid w:val="00C50178"/>
    <w:rsid w:val="00C52EE0"/>
    <w:rsid w:val="00C63F28"/>
    <w:rsid w:val="00C66931"/>
    <w:rsid w:val="00CE7DD1"/>
    <w:rsid w:val="00CF6853"/>
    <w:rsid w:val="00D178EE"/>
    <w:rsid w:val="00D47F9D"/>
    <w:rsid w:val="00D7528E"/>
    <w:rsid w:val="00DF3A9F"/>
    <w:rsid w:val="00DF56AB"/>
    <w:rsid w:val="00E03BD5"/>
    <w:rsid w:val="00E140ED"/>
    <w:rsid w:val="00E30DD2"/>
    <w:rsid w:val="00E36097"/>
    <w:rsid w:val="00E4630D"/>
    <w:rsid w:val="00E6252E"/>
    <w:rsid w:val="00E752A0"/>
    <w:rsid w:val="00E82C5B"/>
    <w:rsid w:val="00E95007"/>
    <w:rsid w:val="00E96CD5"/>
    <w:rsid w:val="00EA4292"/>
    <w:rsid w:val="00EC4C58"/>
    <w:rsid w:val="00ED2C34"/>
    <w:rsid w:val="00F021FA"/>
    <w:rsid w:val="00F045D0"/>
    <w:rsid w:val="00F31589"/>
    <w:rsid w:val="00F3637C"/>
    <w:rsid w:val="00F4359F"/>
    <w:rsid w:val="00F53C90"/>
    <w:rsid w:val="00F54FDE"/>
    <w:rsid w:val="00FB183F"/>
    <w:rsid w:val="00FB5648"/>
    <w:rsid w:val="00FB74C1"/>
    <w:rsid w:val="00FD0CCE"/>
    <w:rsid w:val="00FE4054"/>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1"/>
    <o:shapelayout v:ext="edit">
      <o:idmap v:ext="edit" data="1"/>
    </o:shapelayout>
  </w:shapeDefaults>
  <w:decimalSymbol w:val="."/>
  <w:listSeparator w:val=","/>
  <w15:chartTrackingRefBased/>
  <w15:docId w15:val="{CA144CAF-452E-4AD7-A263-E30DA47F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105"/>
    <w:pPr>
      <w:spacing w:after="120" w:line="240" w:lineRule="auto"/>
    </w:pPr>
    <w:rPr>
      <w:rFonts w:ascii="Palatino Linotype" w:eastAsia="Times New Roman" w:hAnsi="Palatino Linotype" w:cs="Times New Roman"/>
      <w:sz w:val="24"/>
      <w:szCs w:val="24"/>
    </w:rPr>
  </w:style>
  <w:style w:type="paragraph" w:styleId="Heading1">
    <w:name w:val="heading 1"/>
    <w:basedOn w:val="Normal"/>
    <w:next w:val="Normal"/>
    <w:link w:val="Heading1Char"/>
    <w:uiPriority w:val="9"/>
    <w:qFormat/>
    <w:rsid w:val="00241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eader 1.1"/>
    <w:basedOn w:val="Normal"/>
    <w:link w:val="Heading2Char"/>
    <w:uiPriority w:val="9"/>
    <w:qFormat/>
    <w:rsid w:val="000D49FC"/>
    <w:pPr>
      <w:spacing w:before="100" w:beforeAutospacing="1" w:after="100" w:afterAutospacing="1"/>
      <w:outlineLvl w:val="1"/>
    </w:pPr>
    <w:rPr>
      <w:rFonts w:ascii="Arial" w:hAnsi="Arial" w:cs="Arial"/>
      <w:b/>
      <w:bCs/>
      <w:smallCaps/>
      <w:color w:val="273175"/>
      <w:sz w:val="36"/>
      <w:szCs w:val="36"/>
    </w:rPr>
  </w:style>
  <w:style w:type="paragraph" w:styleId="Heading3">
    <w:name w:val="heading 3"/>
    <w:basedOn w:val="Normal"/>
    <w:next w:val="Normal"/>
    <w:link w:val="Heading3Char"/>
    <w:uiPriority w:val="9"/>
    <w:unhideWhenUsed/>
    <w:rsid w:val="00732C81"/>
    <w:pPr>
      <w:keepNext/>
      <w:keepLines/>
      <w:widowControl w:val="0"/>
      <w:suppressAutoHyphens/>
      <w:spacing w:before="40"/>
      <w:outlineLvl w:val="2"/>
    </w:pPr>
    <w:rPr>
      <w:rFonts w:ascii="Times New Roman" w:hAnsi="Times New Roman"/>
      <w:b/>
      <w:color w:val="1F4E79" w:themeColor="accent1" w:themeShade="80"/>
      <w:kern w:val="1"/>
      <w:sz w:val="28"/>
    </w:rPr>
  </w:style>
  <w:style w:type="paragraph" w:styleId="Heading4">
    <w:name w:val="heading 4"/>
    <w:basedOn w:val="Normal"/>
    <w:next w:val="Normal"/>
    <w:link w:val="Heading4Char"/>
    <w:rsid w:val="00732C81"/>
    <w:pPr>
      <w:keepNext/>
      <w:widowControl w:val="0"/>
      <w:suppressAutoHyphens/>
      <w:spacing w:before="240" w:after="60"/>
      <w:outlineLvl w:val="3"/>
    </w:pPr>
    <w:rPr>
      <w:rFonts w:ascii="Times New Roman" w:eastAsia="Lucida Sans Unicode" w:hAnsi="Times New Roman"/>
      <w:b/>
      <w:i/>
      <w:color w:val="1F4E79" w:themeColor="accent1" w:themeShade="80"/>
      <w:kern w:val="1"/>
      <w:sz w:val="26"/>
    </w:rPr>
  </w:style>
  <w:style w:type="paragraph" w:styleId="Heading5">
    <w:name w:val="heading 5"/>
    <w:basedOn w:val="Normal"/>
    <w:next w:val="Normal"/>
    <w:link w:val="Heading5Char"/>
    <w:rsid w:val="00732C81"/>
    <w:pPr>
      <w:keepNext/>
      <w:widowControl w:val="0"/>
      <w:suppressAutoHyphens/>
      <w:spacing w:before="120"/>
      <w:ind w:left="1008" w:hanging="1008"/>
      <w:outlineLvl w:val="4"/>
    </w:pPr>
    <w:rPr>
      <w:rFonts w:ascii="Arial Narrow" w:eastAsia="Lucida Sans Unicode" w:hAnsi="Arial Narrow"/>
      <w:i/>
      <w:color w:val="000000"/>
      <w:kern w:val="1"/>
      <w:sz w:val="26"/>
    </w:rPr>
  </w:style>
  <w:style w:type="paragraph" w:styleId="Heading6">
    <w:name w:val="heading 6"/>
    <w:basedOn w:val="Normal"/>
    <w:next w:val="Normal"/>
    <w:link w:val="Heading6Char"/>
    <w:rsid w:val="00732C81"/>
    <w:pPr>
      <w:keepNext/>
      <w:widowControl w:val="0"/>
      <w:suppressAutoHyphens/>
      <w:spacing w:before="120"/>
      <w:ind w:left="1152" w:hanging="1152"/>
      <w:outlineLvl w:val="5"/>
    </w:pPr>
    <w:rPr>
      <w:rFonts w:ascii="Arial Narrow" w:eastAsia="Lucida Sans Unicode" w:hAnsi="Arial Narrow"/>
      <w:i/>
      <w:color w:val="000000"/>
      <w:kern w:val="1"/>
      <w:sz w:val="26"/>
    </w:rPr>
  </w:style>
  <w:style w:type="paragraph" w:styleId="Heading7">
    <w:name w:val="heading 7"/>
    <w:basedOn w:val="Normal"/>
    <w:next w:val="Normal"/>
    <w:link w:val="Heading7Char"/>
    <w:rsid w:val="00732C81"/>
    <w:pPr>
      <w:widowControl w:val="0"/>
      <w:suppressAutoHyphens/>
      <w:spacing w:before="240" w:after="60"/>
      <w:ind w:left="1296" w:hanging="1296"/>
      <w:outlineLvl w:val="6"/>
    </w:pPr>
    <w:rPr>
      <w:rFonts w:ascii="Arial Narrow" w:eastAsia="Lucida Sans Unicode" w:hAnsi="Arial Narrow"/>
      <w:i/>
      <w:color w:val="000000"/>
      <w:kern w:val="1"/>
      <w:szCs w:val="20"/>
    </w:rPr>
  </w:style>
  <w:style w:type="paragraph" w:styleId="Heading8">
    <w:name w:val="heading 8"/>
    <w:basedOn w:val="Normal"/>
    <w:next w:val="Normal"/>
    <w:link w:val="Heading8Char"/>
    <w:rsid w:val="00732C81"/>
    <w:pPr>
      <w:keepNext/>
      <w:widowControl w:val="0"/>
      <w:suppressAutoHyphens/>
      <w:spacing w:before="120" w:after="240"/>
      <w:ind w:left="1440" w:hanging="1440"/>
      <w:outlineLvl w:val="7"/>
    </w:pPr>
    <w:rPr>
      <w:rFonts w:ascii="Arial Narrow" w:eastAsia="Lucida Sans Unicode" w:hAnsi="Arial Narrow"/>
      <w:b/>
      <w:snapToGrid w:val="0"/>
      <w:color w:val="000000"/>
      <w:kern w:val="1"/>
      <w:sz w:val="36"/>
      <w:szCs w:val="20"/>
    </w:rPr>
  </w:style>
  <w:style w:type="paragraph" w:styleId="Heading9">
    <w:name w:val="heading 9"/>
    <w:basedOn w:val="Normal"/>
    <w:next w:val="Normal"/>
    <w:link w:val="Heading9Char"/>
    <w:rsid w:val="00732C81"/>
    <w:pPr>
      <w:keepNext/>
      <w:widowControl w:val="0"/>
      <w:suppressAutoHyphens/>
      <w:spacing w:before="120"/>
      <w:ind w:left="1584" w:hanging="1584"/>
      <w:jc w:val="right"/>
      <w:outlineLvl w:val="8"/>
    </w:pPr>
    <w:rPr>
      <w:rFonts w:ascii="Times New Roman" w:eastAsia="Lucida Sans Unicode" w:hAnsi="Times New Roman"/>
      <w:b/>
      <w:color w:val="000000"/>
      <w:kern w:val="1"/>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LOUO,Page Numbering"/>
    <w:basedOn w:val="Normal"/>
    <w:link w:val="FooterChar"/>
    <w:uiPriority w:val="99"/>
    <w:rsid w:val="00361105"/>
    <w:pPr>
      <w:tabs>
        <w:tab w:val="center" w:pos="4320"/>
        <w:tab w:val="right" w:pos="8640"/>
      </w:tabs>
    </w:pPr>
  </w:style>
  <w:style w:type="character" w:customStyle="1" w:styleId="FooterChar">
    <w:name w:val="Footer Char"/>
    <w:aliases w:val="LOUO Char,Page Numbering Char"/>
    <w:basedOn w:val="DefaultParagraphFont"/>
    <w:link w:val="Footer"/>
    <w:uiPriority w:val="99"/>
    <w:rsid w:val="00361105"/>
    <w:rPr>
      <w:rFonts w:ascii="Palatino Linotype" w:eastAsia="Times New Roman" w:hAnsi="Palatino Linotype" w:cs="Times New Roman"/>
      <w:sz w:val="24"/>
      <w:szCs w:val="24"/>
    </w:rPr>
  </w:style>
  <w:style w:type="character" w:styleId="PageNumber">
    <w:name w:val="page number"/>
    <w:basedOn w:val="DefaultParagraphFont"/>
    <w:qFormat/>
    <w:rsid w:val="00361105"/>
    <w:rPr>
      <w:rFonts w:cs="Times New Roman"/>
    </w:rPr>
  </w:style>
  <w:style w:type="paragraph" w:customStyle="1" w:styleId="PreparedbyARTITitle">
    <w:name w:val="Prepared by ARTI Title"/>
    <w:basedOn w:val="Normal"/>
    <w:rsid w:val="00361105"/>
    <w:pPr>
      <w:jc w:val="center"/>
    </w:pPr>
    <w:rPr>
      <w:rFonts w:ascii="Arial" w:hAnsi="Arial"/>
      <w:i/>
    </w:rPr>
  </w:style>
  <w:style w:type="paragraph" w:customStyle="1" w:styleId="LimitedOfficialFooter">
    <w:name w:val="LimitedOfficialFooter"/>
    <w:basedOn w:val="Normal"/>
    <w:qFormat/>
    <w:rsid w:val="00361105"/>
    <w:pPr>
      <w:tabs>
        <w:tab w:val="center" w:pos="4320"/>
        <w:tab w:val="right" w:pos="8640"/>
      </w:tabs>
      <w:spacing w:after="0"/>
      <w:jc w:val="center"/>
    </w:pPr>
    <w:rPr>
      <w:rFonts w:ascii="Arial" w:hAnsi="Arial"/>
      <w:b/>
      <w:noProof/>
      <w:color w:val="FF0000"/>
      <w:szCs w:val="28"/>
    </w:rPr>
  </w:style>
  <w:style w:type="paragraph" w:styleId="Caption">
    <w:name w:val="caption"/>
    <w:basedOn w:val="Normal"/>
    <w:next w:val="Normal"/>
    <w:link w:val="CaptionChar"/>
    <w:uiPriority w:val="35"/>
    <w:qFormat/>
    <w:rsid w:val="00361105"/>
    <w:pPr>
      <w:spacing w:after="0"/>
    </w:pPr>
    <w:rPr>
      <w:rFonts w:ascii="Times New Roman" w:hAnsi="Times New Roman"/>
      <w:b/>
      <w:bCs/>
      <w:sz w:val="20"/>
      <w:szCs w:val="20"/>
    </w:rPr>
  </w:style>
  <w:style w:type="paragraph" w:styleId="TOC1">
    <w:name w:val="toc 1"/>
    <w:aliases w:val="first level"/>
    <w:basedOn w:val="Normal"/>
    <w:next w:val="Normal"/>
    <w:autoRedefine/>
    <w:uiPriority w:val="39"/>
    <w:qFormat/>
    <w:rsid w:val="00361105"/>
    <w:rPr>
      <w:rFonts w:ascii="Arial" w:hAnsi="Arial"/>
      <w:caps/>
    </w:rPr>
  </w:style>
  <w:style w:type="character" w:styleId="Hyperlink">
    <w:name w:val="Hyperlink"/>
    <w:basedOn w:val="DefaultParagraphFont"/>
    <w:uiPriority w:val="99"/>
    <w:rsid w:val="00361105"/>
    <w:rPr>
      <w:rFonts w:cs="Times New Roman"/>
      <w:color w:val="0000FF"/>
      <w:u w:val="single"/>
    </w:rPr>
  </w:style>
  <w:style w:type="paragraph" w:customStyle="1" w:styleId="ARTIHead1">
    <w:name w:val="ARTIHead1"/>
    <w:rsid w:val="00361105"/>
    <w:pPr>
      <w:spacing w:before="240" w:after="120" w:line="240" w:lineRule="auto"/>
    </w:pPr>
    <w:rPr>
      <w:rFonts w:ascii="Arial Narrow" w:eastAsia="Times New Roman" w:hAnsi="Arial Narrow" w:cs="Arial"/>
      <w:b/>
      <w:bCs/>
      <w:caps/>
      <w:kern w:val="32"/>
      <w:sz w:val="32"/>
      <w:szCs w:val="32"/>
    </w:rPr>
  </w:style>
  <w:style w:type="paragraph" w:styleId="NormalWeb">
    <w:name w:val="Normal (Web)"/>
    <w:basedOn w:val="Normal"/>
    <w:uiPriority w:val="99"/>
    <w:rsid w:val="00361105"/>
    <w:pPr>
      <w:spacing w:before="100" w:beforeAutospacing="1" w:after="100" w:afterAutospacing="1"/>
    </w:pPr>
    <w:rPr>
      <w:rFonts w:ascii="Times New Roman" w:hAnsi="Times New Roman"/>
    </w:rPr>
  </w:style>
  <w:style w:type="paragraph" w:customStyle="1" w:styleId="ARTIBullet1">
    <w:name w:val="ARTIBullet1"/>
    <w:basedOn w:val="Normal"/>
    <w:rsid w:val="00361105"/>
    <w:pPr>
      <w:numPr>
        <w:numId w:val="1"/>
      </w:numPr>
    </w:pPr>
  </w:style>
  <w:style w:type="character" w:customStyle="1" w:styleId="TitleofDocument">
    <w:name w:val="Title of Document"/>
    <w:basedOn w:val="DefaultParagraphFont"/>
    <w:rsid w:val="00361105"/>
    <w:rPr>
      <w:rFonts w:ascii="Arial Narrow" w:hAnsi="Arial Narrow" w:cs="Times New Roman"/>
      <w:b/>
      <w:bCs/>
      <w:sz w:val="44"/>
    </w:rPr>
  </w:style>
  <w:style w:type="paragraph" w:customStyle="1" w:styleId="StyleCentered">
    <w:name w:val="Style Centered"/>
    <w:basedOn w:val="Normal"/>
    <w:rsid w:val="00361105"/>
    <w:pPr>
      <w:spacing w:after="0"/>
      <w:jc w:val="center"/>
    </w:pPr>
    <w:rPr>
      <w:rFonts w:ascii="Verdana" w:hAnsi="Verdana"/>
      <w:sz w:val="22"/>
      <w:szCs w:val="20"/>
    </w:rPr>
  </w:style>
  <w:style w:type="character" w:customStyle="1" w:styleId="Style14ptNotBold">
    <w:name w:val="Style 14 pt Not Bold"/>
    <w:basedOn w:val="DefaultParagraphFont"/>
    <w:rsid w:val="00361105"/>
    <w:rPr>
      <w:rFonts w:ascii="Arial Bold" w:hAnsi="Arial Bold" w:cs="Times New Roman"/>
      <w:b/>
      <w:sz w:val="28"/>
    </w:rPr>
  </w:style>
  <w:style w:type="paragraph" w:customStyle="1" w:styleId="Normal10">
    <w:name w:val="Normal10"/>
    <w:basedOn w:val="Normal"/>
    <w:link w:val="Normal10Char"/>
    <w:rsid w:val="00361105"/>
    <w:pPr>
      <w:spacing w:after="0"/>
    </w:pPr>
    <w:rPr>
      <w:rFonts w:ascii="Verdana" w:hAnsi="Verdana"/>
      <w:sz w:val="20"/>
    </w:rPr>
  </w:style>
  <w:style w:type="character" w:customStyle="1" w:styleId="Normal10Char">
    <w:name w:val="Normal10 Char"/>
    <w:basedOn w:val="DefaultParagraphFont"/>
    <w:link w:val="Normal10"/>
    <w:locked/>
    <w:rsid w:val="00361105"/>
    <w:rPr>
      <w:rFonts w:ascii="Verdana" w:eastAsia="Times New Roman" w:hAnsi="Verdana" w:cs="Times New Roman"/>
      <w:sz w:val="20"/>
      <w:szCs w:val="24"/>
    </w:rPr>
  </w:style>
  <w:style w:type="paragraph" w:customStyle="1" w:styleId="FrontmatterTitles">
    <w:name w:val="Frontmatter Titles"/>
    <w:basedOn w:val="Normal"/>
    <w:rsid w:val="00361105"/>
    <w:pPr>
      <w:spacing w:before="240" w:after="240"/>
      <w:ind w:left="720" w:hanging="720"/>
      <w:jc w:val="center"/>
    </w:pPr>
    <w:rPr>
      <w:rFonts w:ascii="Verdana" w:hAnsi="Verdana"/>
      <w:b/>
      <w:sz w:val="32"/>
      <w:szCs w:val="32"/>
    </w:rPr>
  </w:style>
  <w:style w:type="paragraph" w:styleId="ListParagraph">
    <w:name w:val="List Paragraph"/>
    <w:basedOn w:val="Normal"/>
    <w:link w:val="ListParagraphChar"/>
    <w:uiPriority w:val="34"/>
    <w:qFormat/>
    <w:rsid w:val="00361105"/>
    <w:pPr>
      <w:ind w:left="720"/>
      <w:contextualSpacing/>
    </w:pPr>
  </w:style>
  <w:style w:type="paragraph" w:customStyle="1" w:styleId="AppH2">
    <w:name w:val="App H2"/>
    <w:basedOn w:val="Normal"/>
    <w:next w:val="Normal"/>
    <w:rsid w:val="00361105"/>
    <w:pPr>
      <w:keepNext/>
      <w:tabs>
        <w:tab w:val="left" w:pos="1040"/>
      </w:tabs>
      <w:spacing w:before="240" w:after="240"/>
      <w:outlineLvl w:val="1"/>
    </w:pPr>
    <w:rPr>
      <w:rFonts w:ascii="Arial Narrow" w:hAnsi="Arial Narrow"/>
      <w:b/>
      <w:color w:val="000000"/>
      <w:sz w:val="20"/>
    </w:rPr>
  </w:style>
  <w:style w:type="paragraph" w:customStyle="1" w:styleId="Style11ptBefore6pt">
    <w:name w:val="Style 11 pt Before:  6 pt"/>
    <w:basedOn w:val="Normal"/>
    <w:qFormat/>
    <w:rsid w:val="00361105"/>
    <w:pPr>
      <w:spacing w:before="120"/>
    </w:pPr>
    <w:rPr>
      <w:szCs w:val="20"/>
    </w:rPr>
  </w:style>
  <w:style w:type="character" w:styleId="FollowedHyperlink">
    <w:name w:val="FollowedHyperlink"/>
    <w:basedOn w:val="DefaultParagraphFont"/>
    <w:uiPriority w:val="99"/>
    <w:unhideWhenUsed/>
    <w:rsid w:val="00361105"/>
    <w:rPr>
      <w:color w:val="954F72" w:themeColor="followedHyperlink"/>
      <w:u w:val="single"/>
    </w:rPr>
  </w:style>
  <w:style w:type="paragraph" w:styleId="Header">
    <w:name w:val="header"/>
    <w:basedOn w:val="Normal"/>
    <w:link w:val="HeaderChar"/>
    <w:uiPriority w:val="99"/>
    <w:unhideWhenUsed/>
    <w:rsid w:val="00524295"/>
    <w:pPr>
      <w:tabs>
        <w:tab w:val="center" w:pos="4680"/>
        <w:tab w:val="right" w:pos="9360"/>
      </w:tabs>
      <w:spacing w:after="0"/>
    </w:pPr>
  </w:style>
  <w:style w:type="character" w:customStyle="1" w:styleId="HeaderChar">
    <w:name w:val="Header Char"/>
    <w:basedOn w:val="DefaultParagraphFont"/>
    <w:link w:val="Header"/>
    <w:uiPriority w:val="99"/>
    <w:rsid w:val="00524295"/>
    <w:rPr>
      <w:rFonts w:ascii="Palatino Linotype" w:eastAsia="Times New Roman" w:hAnsi="Palatino Linotype" w:cs="Times New Roman"/>
      <w:sz w:val="24"/>
      <w:szCs w:val="24"/>
    </w:rPr>
  </w:style>
  <w:style w:type="character" w:customStyle="1" w:styleId="Heading1Char">
    <w:name w:val="Heading 1 Char"/>
    <w:basedOn w:val="DefaultParagraphFont"/>
    <w:link w:val="Heading1"/>
    <w:uiPriority w:val="9"/>
    <w:rsid w:val="0024118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2657FA"/>
    <w:rPr>
      <w:sz w:val="16"/>
      <w:szCs w:val="16"/>
    </w:rPr>
  </w:style>
  <w:style w:type="paragraph" w:styleId="CommentText">
    <w:name w:val="annotation text"/>
    <w:basedOn w:val="Normal"/>
    <w:link w:val="CommentTextChar"/>
    <w:uiPriority w:val="99"/>
    <w:unhideWhenUsed/>
    <w:rsid w:val="002657FA"/>
    <w:rPr>
      <w:sz w:val="20"/>
      <w:szCs w:val="20"/>
    </w:rPr>
  </w:style>
  <w:style w:type="character" w:customStyle="1" w:styleId="CommentTextChar">
    <w:name w:val="Comment Text Char"/>
    <w:basedOn w:val="DefaultParagraphFont"/>
    <w:link w:val="CommentText"/>
    <w:uiPriority w:val="99"/>
    <w:rsid w:val="002657FA"/>
    <w:rPr>
      <w:rFonts w:ascii="Palatino Linotype" w:eastAsia="Times New Roman" w:hAnsi="Palatino Linotype" w:cs="Times New Roman"/>
      <w:sz w:val="20"/>
      <w:szCs w:val="20"/>
    </w:rPr>
  </w:style>
  <w:style w:type="paragraph" w:styleId="CommentSubject">
    <w:name w:val="annotation subject"/>
    <w:basedOn w:val="CommentText"/>
    <w:next w:val="CommentText"/>
    <w:link w:val="CommentSubjectChar"/>
    <w:uiPriority w:val="99"/>
    <w:semiHidden/>
    <w:unhideWhenUsed/>
    <w:rsid w:val="002657FA"/>
    <w:rPr>
      <w:b/>
      <w:bCs/>
    </w:rPr>
  </w:style>
  <w:style w:type="character" w:customStyle="1" w:styleId="CommentSubjectChar">
    <w:name w:val="Comment Subject Char"/>
    <w:basedOn w:val="CommentTextChar"/>
    <w:link w:val="CommentSubject"/>
    <w:uiPriority w:val="99"/>
    <w:semiHidden/>
    <w:rsid w:val="002657FA"/>
    <w:rPr>
      <w:rFonts w:ascii="Palatino Linotype" w:eastAsia="Times New Roman" w:hAnsi="Palatino Linotype" w:cs="Times New Roman"/>
      <w:b/>
      <w:bCs/>
      <w:sz w:val="20"/>
      <w:szCs w:val="20"/>
    </w:rPr>
  </w:style>
  <w:style w:type="paragraph" w:styleId="BalloonText">
    <w:name w:val="Balloon Text"/>
    <w:basedOn w:val="Normal"/>
    <w:link w:val="BalloonTextChar"/>
    <w:uiPriority w:val="99"/>
    <w:semiHidden/>
    <w:unhideWhenUsed/>
    <w:rsid w:val="002657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7FA"/>
    <w:rPr>
      <w:rFonts w:ascii="Segoe UI" w:eastAsia="Times New Roman" w:hAnsi="Segoe UI" w:cs="Segoe UI"/>
      <w:sz w:val="18"/>
      <w:szCs w:val="18"/>
    </w:rPr>
  </w:style>
  <w:style w:type="paragraph" w:customStyle="1" w:styleId="FormsTitle">
    <w:name w:val="Forms Title"/>
    <w:basedOn w:val="Normal"/>
    <w:rsid w:val="00A76CAC"/>
    <w:pPr>
      <w:spacing w:before="120"/>
      <w:ind w:left="720" w:hanging="720"/>
    </w:pPr>
    <w:rPr>
      <w:rFonts w:ascii="Verdana" w:hAnsi="Verdana"/>
      <w:b/>
      <w:caps/>
      <w:sz w:val="28"/>
      <w:szCs w:val="28"/>
    </w:rPr>
  </w:style>
  <w:style w:type="paragraph" w:customStyle="1" w:styleId="Instructions">
    <w:name w:val="Instructions"/>
    <w:basedOn w:val="Normal"/>
    <w:link w:val="InstructionsChar"/>
    <w:qFormat/>
    <w:rsid w:val="00A76CAC"/>
    <w:pPr>
      <w:spacing w:before="120"/>
      <w:jc w:val="center"/>
    </w:pPr>
    <w:rPr>
      <w:rFonts w:ascii="Verdana" w:hAnsi="Verdana"/>
      <w:i/>
      <w:color w:val="000000"/>
      <w:sz w:val="18"/>
      <w:szCs w:val="20"/>
    </w:rPr>
  </w:style>
  <w:style w:type="character" w:customStyle="1" w:styleId="InstructionsChar">
    <w:name w:val="Instructions Char"/>
    <w:basedOn w:val="DefaultParagraphFont"/>
    <w:link w:val="Instructions"/>
    <w:rsid w:val="00A76CAC"/>
    <w:rPr>
      <w:rFonts w:ascii="Verdana" w:eastAsia="Times New Roman" w:hAnsi="Verdana" w:cs="Times New Roman"/>
      <w:i/>
      <w:color w:val="000000"/>
      <w:sz w:val="18"/>
      <w:szCs w:val="20"/>
    </w:rPr>
  </w:style>
  <w:style w:type="paragraph" w:customStyle="1" w:styleId="FormsCheckBulleted">
    <w:name w:val="Forms Check Bulleted"/>
    <w:basedOn w:val="Normal"/>
    <w:next w:val="Normal"/>
    <w:rsid w:val="00A76CAC"/>
    <w:pPr>
      <w:keepLines/>
      <w:tabs>
        <w:tab w:val="left" w:pos="720"/>
      </w:tabs>
      <w:spacing w:before="120"/>
      <w:ind w:left="720" w:hanging="360"/>
    </w:pPr>
    <w:rPr>
      <w:rFonts w:ascii="Verdana" w:hAnsi="Verdana"/>
      <w:sz w:val="18"/>
      <w:szCs w:val="20"/>
    </w:rPr>
  </w:style>
  <w:style w:type="table" w:styleId="TableGrid">
    <w:name w:val="Table Grid"/>
    <w:basedOn w:val="TableNormal"/>
    <w:uiPriority w:val="39"/>
    <w:rsid w:val="00B6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er 1.1 Char"/>
    <w:basedOn w:val="DefaultParagraphFont"/>
    <w:link w:val="Heading2"/>
    <w:uiPriority w:val="9"/>
    <w:rsid w:val="000D49FC"/>
    <w:rPr>
      <w:rFonts w:ascii="Arial" w:eastAsia="Times New Roman" w:hAnsi="Arial" w:cs="Arial"/>
      <w:b/>
      <w:bCs/>
      <w:smallCaps/>
      <w:color w:val="273175"/>
      <w:sz w:val="36"/>
      <w:szCs w:val="36"/>
    </w:rPr>
  </w:style>
  <w:style w:type="paragraph" w:styleId="TOC2">
    <w:name w:val="toc 2"/>
    <w:basedOn w:val="Normal"/>
    <w:next w:val="Normal"/>
    <w:autoRedefine/>
    <w:uiPriority w:val="39"/>
    <w:unhideWhenUsed/>
    <w:rsid w:val="00F021FA"/>
    <w:pPr>
      <w:spacing w:after="100"/>
      <w:ind w:left="240"/>
    </w:pPr>
  </w:style>
  <w:style w:type="paragraph" w:customStyle="1" w:styleId="Default">
    <w:name w:val="Default"/>
    <w:rsid w:val="0070491D"/>
    <w:pPr>
      <w:autoSpaceDE w:val="0"/>
      <w:autoSpaceDN w:val="0"/>
      <w:adjustRightInd w:val="0"/>
      <w:spacing w:after="0" w:line="240" w:lineRule="auto"/>
    </w:pPr>
    <w:rPr>
      <w:rFonts w:ascii="Arial" w:hAnsi="Arial" w:cs="Arial"/>
      <w:color w:val="000000"/>
      <w:sz w:val="24"/>
      <w:szCs w:val="24"/>
    </w:rPr>
  </w:style>
  <w:style w:type="paragraph" w:styleId="TOC3">
    <w:name w:val="toc 3"/>
    <w:basedOn w:val="Normal"/>
    <w:next w:val="Normal"/>
    <w:autoRedefine/>
    <w:uiPriority w:val="39"/>
    <w:unhideWhenUsed/>
    <w:rsid w:val="00732C81"/>
    <w:pPr>
      <w:spacing w:after="100"/>
      <w:ind w:left="480"/>
    </w:pPr>
  </w:style>
  <w:style w:type="paragraph" w:styleId="TOC4">
    <w:name w:val="toc 4"/>
    <w:basedOn w:val="Normal"/>
    <w:next w:val="Normal"/>
    <w:autoRedefine/>
    <w:uiPriority w:val="39"/>
    <w:unhideWhenUsed/>
    <w:rsid w:val="00732C81"/>
    <w:pPr>
      <w:spacing w:after="100"/>
      <w:ind w:left="720"/>
    </w:pPr>
  </w:style>
  <w:style w:type="character" w:customStyle="1" w:styleId="Heading3Char">
    <w:name w:val="Heading 3 Char"/>
    <w:basedOn w:val="DefaultParagraphFont"/>
    <w:link w:val="Heading3"/>
    <w:uiPriority w:val="9"/>
    <w:rsid w:val="00732C81"/>
    <w:rPr>
      <w:rFonts w:ascii="Times New Roman" w:eastAsia="Times New Roman" w:hAnsi="Times New Roman" w:cs="Times New Roman"/>
      <w:b/>
      <w:color w:val="1F4E79" w:themeColor="accent1" w:themeShade="80"/>
      <w:kern w:val="1"/>
      <w:sz w:val="28"/>
      <w:szCs w:val="24"/>
    </w:rPr>
  </w:style>
  <w:style w:type="character" w:customStyle="1" w:styleId="Heading4Char">
    <w:name w:val="Heading 4 Char"/>
    <w:basedOn w:val="DefaultParagraphFont"/>
    <w:link w:val="Heading4"/>
    <w:rsid w:val="00732C81"/>
    <w:rPr>
      <w:rFonts w:ascii="Times New Roman" w:eastAsia="Lucida Sans Unicode" w:hAnsi="Times New Roman" w:cs="Times New Roman"/>
      <w:b/>
      <w:i/>
      <w:color w:val="1F4E79" w:themeColor="accent1" w:themeShade="80"/>
      <w:kern w:val="1"/>
      <w:sz w:val="26"/>
      <w:szCs w:val="24"/>
    </w:rPr>
  </w:style>
  <w:style w:type="character" w:customStyle="1" w:styleId="Heading5Char">
    <w:name w:val="Heading 5 Char"/>
    <w:basedOn w:val="DefaultParagraphFont"/>
    <w:link w:val="Heading5"/>
    <w:rsid w:val="00732C81"/>
    <w:rPr>
      <w:rFonts w:ascii="Arial Narrow" w:eastAsia="Lucida Sans Unicode" w:hAnsi="Arial Narrow" w:cs="Times New Roman"/>
      <w:i/>
      <w:color w:val="000000"/>
      <w:kern w:val="1"/>
      <w:sz w:val="26"/>
      <w:szCs w:val="24"/>
    </w:rPr>
  </w:style>
  <w:style w:type="character" w:customStyle="1" w:styleId="Heading6Char">
    <w:name w:val="Heading 6 Char"/>
    <w:basedOn w:val="DefaultParagraphFont"/>
    <w:link w:val="Heading6"/>
    <w:rsid w:val="00732C81"/>
    <w:rPr>
      <w:rFonts w:ascii="Arial Narrow" w:eastAsia="Lucida Sans Unicode" w:hAnsi="Arial Narrow" w:cs="Times New Roman"/>
      <w:i/>
      <w:color w:val="000000"/>
      <w:kern w:val="1"/>
      <w:sz w:val="26"/>
      <w:szCs w:val="24"/>
    </w:rPr>
  </w:style>
  <w:style w:type="character" w:customStyle="1" w:styleId="Heading7Char">
    <w:name w:val="Heading 7 Char"/>
    <w:basedOn w:val="DefaultParagraphFont"/>
    <w:link w:val="Heading7"/>
    <w:rsid w:val="00732C81"/>
    <w:rPr>
      <w:rFonts w:ascii="Arial Narrow" w:eastAsia="Lucida Sans Unicode" w:hAnsi="Arial Narrow" w:cs="Times New Roman"/>
      <w:i/>
      <w:color w:val="000000"/>
      <w:kern w:val="1"/>
      <w:sz w:val="24"/>
      <w:szCs w:val="20"/>
    </w:rPr>
  </w:style>
  <w:style w:type="character" w:customStyle="1" w:styleId="Heading8Char">
    <w:name w:val="Heading 8 Char"/>
    <w:basedOn w:val="DefaultParagraphFont"/>
    <w:link w:val="Heading8"/>
    <w:rsid w:val="00732C81"/>
    <w:rPr>
      <w:rFonts w:ascii="Arial Narrow" w:eastAsia="Lucida Sans Unicode" w:hAnsi="Arial Narrow" w:cs="Times New Roman"/>
      <w:b/>
      <w:snapToGrid w:val="0"/>
      <w:color w:val="000000"/>
      <w:kern w:val="1"/>
      <w:sz w:val="36"/>
      <w:szCs w:val="20"/>
    </w:rPr>
  </w:style>
  <w:style w:type="character" w:customStyle="1" w:styleId="Heading9Char">
    <w:name w:val="Heading 9 Char"/>
    <w:basedOn w:val="DefaultParagraphFont"/>
    <w:link w:val="Heading9"/>
    <w:rsid w:val="00732C81"/>
    <w:rPr>
      <w:rFonts w:ascii="Times New Roman" w:eastAsia="Lucida Sans Unicode" w:hAnsi="Times New Roman" w:cs="Times New Roman"/>
      <w:b/>
      <w:color w:val="000000"/>
      <w:kern w:val="1"/>
      <w:sz w:val="40"/>
      <w:szCs w:val="20"/>
    </w:rPr>
  </w:style>
  <w:style w:type="paragraph" w:styleId="List">
    <w:name w:val="List"/>
    <w:basedOn w:val="Normal"/>
    <w:semiHidden/>
    <w:rsid w:val="00732C81"/>
    <w:pPr>
      <w:widowControl w:val="0"/>
      <w:suppressAutoHyphens/>
    </w:pPr>
    <w:rPr>
      <w:rFonts w:ascii="Times New Roman" w:eastAsia="Lucida Sans Unicode" w:hAnsi="Times New Roman" w:cs="Tahoma"/>
      <w:color w:val="000000"/>
      <w:kern w:val="1"/>
    </w:rPr>
  </w:style>
  <w:style w:type="paragraph" w:customStyle="1" w:styleId="Index">
    <w:name w:val="Index"/>
    <w:basedOn w:val="Normal"/>
    <w:rsid w:val="00732C81"/>
    <w:pPr>
      <w:widowControl w:val="0"/>
      <w:suppressLineNumbers/>
      <w:suppressAutoHyphens/>
    </w:pPr>
    <w:rPr>
      <w:rFonts w:ascii="Times New Roman" w:eastAsia="Lucida Sans Unicode" w:hAnsi="Times New Roman" w:cs="Tahoma"/>
      <w:color w:val="000000"/>
      <w:kern w:val="1"/>
    </w:rPr>
  </w:style>
  <w:style w:type="paragraph" w:customStyle="1" w:styleId="TableContents">
    <w:name w:val="Table Contents"/>
    <w:basedOn w:val="Normal"/>
    <w:rsid w:val="00732C81"/>
    <w:pPr>
      <w:widowControl w:val="0"/>
      <w:suppressLineNumbers/>
      <w:suppressAutoHyphens/>
    </w:pPr>
    <w:rPr>
      <w:rFonts w:ascii="Times New Roman" w:eastAsia="Lucida Sans Unicode" w:hAnsi="Times New Roman"/>
      <w:color w:val="000000"/>
      <w:kern w:val="1"/>
    </w:rPr>
  </w:style>
  <w:style w:type="paragraph" w:styleId="PlainText">
    <w:name w:val="Plain Text"/>
    <w:basedOn w:val="Normal"/>
    <w:next w:val="Normal"/>
    <w:link w:val="PlainTextChar"/>
    <w:uiPriority w:val="99"/>
    <w:rsid w:val="00732C81"/>
    <w:pPr>
      <w:widowControl w:val="0"/>
      <w:suppressAutoHyphens/>
    </w:pPr>
    <w:rPr>
      <w:rFonts w:ascii="TimesNewRoman,Bold" w:eastAsia="Lucida Sans Unicode" w:hAnsi="TimesNewRoman,Bold"/>
      <w:color w:val="000000"/>
      <w:kern w:val="1"/>
      <w:sz w:val="20"/>
    </w:rPr>
  </w:style>
  <w:style w:type="character" w:customStyle="1" w:styleId="PlainTextChar">
    <w:name w:val="Plain Text Char"/>
    <w:basedOn w:val="DefaultParagraphFont"/>
    <w:link w:val="PlainText"/>
    <w:uiPriority w:val="99"/>
    <w:rsid w:val="00732C81"/>
    <w:rPr>
      <w:rFonts w:ascii="TimesNewRoman,Bold" w:eastAsia="Lucida Sans Unicode" w:hAnsi="TimesNewRoman,Bold" w:cs="Times New Roman"/>
      <w:color w:val="000000"/>
      <w:kern w:val="1"/>
      <w:sz w:val="20"/>
      <w:szCs w:val="24"/>
    </w:rPr>
  </w:style>
  <w:style w:type="paragraph" w:styleId="TOCHeading">
    <w:name w:val="TOC Heading"/>
    <w:basedOn w:val="Heading1"/>
    <w:next w:val="Normal"/>
    <w:uiPriority w:val="39"/>
    <w:unhideWhenUsed/>
    <w:qFormat/>
    <w:rsid w:val="00732C81"/>
    <w:pPr>
      <w:widowControl w:val="0"/>
      <w:suppressAutoHyphens/>
      <w:spacing w:after="120" w:line="276" w:lineRule="auto"/>
      <w:ind w:left="432" w:hanging="432"/>
      <w:outlineLvl w:val="9"/>
    </w:pPr>
    <w:rPr>
      <w:rFonts w:ascii="Times New Roman" w:hAnsi="Times New Roman" w:cs="Times New Roman"/>
      <w:b/>
      <w:caps/>
      <w:color w:val="1F4E79" w:themeColor="accent1" w:themeShade="80"/>
      <w:kern w:val="1"/>
      <w:sz w:val="28"/>
      <w:szCs w:val="26"/>
    </w:rPr>
  </w:style>
  <w:style w:type="paragraph" w:styleId="Revision">
    <w:name w:val="Revision"/>
    <w:hidden/>
    <w:uiPriority w:val="99"/>
    <w:semiHidden/>
    <w:rsid w:val="00732C81"/>
    <w:pPr>
      <w:spacing w:after="0" w:line="240" w:lineRule="auto"/>
      <w:jc w:val="center"/>
    </w:pPr>
    <w:rPr>
      <w:rFonts w:ascii="Times New Roman" w:eastAsia="Lucida Sans Unicode" w:hAnsi="Times New Roman" w:cs="Times New Roman"/>
      <w:color w:val="000000"/>
      <w:kern w:val="1"/>
      <w:sz w:val="24"/>
      <w:szCs w:val="24"/>
    </w:rPr>
  </w:style>
  <w:style w:type="paragraph" w:styleId="TOC5">
    <w:name w:val="toc 5"/>
    <w:basedOn w:val="Normal"/>
    <w:next w:val="Normal"/>
    <w:autoRedefine/>
    <w:uiPriority w:val="39"/>
    <w:unhideWhenUsed/>
    <w:rsid w:val="00732C81"/>
    <w:pPr>
      <w:widowControl w:val="0"/>
      <w:suppressAutoHyphens/>
      <w:spacing w:after="100"/>
      <w:ind w:left="880"/>
    </w:pPr>
    <w:rPr>
      <w:rFonts w:asciiTheme="minorHAnsi" w:eastAsia="Lucida Sans Unicode" w:hAnsiTheme="minorHAnsi"/>
      <w:color w:val="000000"/>
      <w:kern w:val="1"/>
      <w:sz w:val="22"/>
    </w:rPr>
  </w:style>
  <w:style w:type="paragraph" w:styleId="TOC6">
    <w:name w:val="toc 6"/>
    <w:basedOn w:val="Normal"/>
    <w:next w:val="Normal"/>
    <w:autoRedefine/>
    <w:uiPriority w:val="39"/>
    <w:unhideWhenUsed/>
    <w:rsid w:val="00732C81"/>
    <w:pPr>
      <w:widowControl w:val="0"/>
      <w:suppressAutoHyphens/>
      <w:spacing w:after="100"/>
      <w:ind w:left="1100"/>
    </w:pPr>
    <w:rPr>
      <w:rFonts w:asciiTheme="minorHAnsi" w:eastAsia="Lucida Sans Unicode" w:hAnsiTheme="minorHAnsi"/>
      <w:color w:val="000000"/>
      <w:kern w:val="1"/>
      <w:sz w:val="22"/>
    </w:rPr>
  </w:style>
  <w:style w:type="paragraph" w:styleId="TOC7">
    <w:name w:val="toc 7"/>
    <w:basedOn w:val="Normal"/>
    <w:next w:val="Normal"/>
    <w:autoRedefine/>
    <w:uiPriority w:val="39"/>
    <w:unhideWhenUsed/>
    <w:rsid w:val="00732C81"/>
    <w:pPr>
      <w:widowControl w:val="0"/>
      <w:suppressAutoHyphens/>
      <w:spacing w:after="100"/>
      <w:ind w:left="1320"/>
    </w:pPr>
    <w:rPr>
      <w:rFonts w:asciiTheme="minorHAnsi" w:eastAsia="Lucida Sans Unicode" w:hAnsiTheme="minorHAnsi"/>
      <w:color w:val="000000"/>
      <w:kern w:val="1"/>
      <w:sz w:val="22"/>
    </w:rPr>
  </w:style>
  <w:style w:type="paragraph" w:styleId="TOC8">
    <w:name w:val="toc 8"/>
    <w:basedOn w:val="Normal"/>
    <w:next w:val="Normal"/>
    <w:autoRedefine/>
    <w:uiPriority w:val="39"/>
    <w:unhideWhenUsed/>
    <w:rsid w:val="00732C81"/>
    <w:pPr>
      <w:widowControl w:val="0"/>
      <w:suppressAutoHyphens/>
      <w:spacing w:after="100"/>
      <w:ind w:left="1540"/>
    </w:pPr>
    <w:rPr>
      <w:rFonts w:asciiTheme="minorHAnsi" w:eastAsia="Lucida Sans Unicode" w:hAnsiTheme="minorHAnsi"/>
      <w:color w:val="000000"/>
      <w:kern w:val="1"/>
      <w:sz w:val="22"/>
    </w:rPr>
  </w:style>
  <w:style w:type="paragraph" w:styleId="TOC9">
    <w:name w:val="toc 9"/>
    <w:basedOn w:val="Normal"/>
    <w:next w:val="Normal"/>
    <w:autoRedefine/>
    <w:uiPriority w:val="39"/>
    <w:unhideWhenUsed/>
    <w:rsid w:val="00732C81"/>
    <w:pPr>
      <w:widowControl w:val="0"/>
      <w:suppressAutoHyphens/>
      <w:spacing w:after="100"/>
      <w:ind w:left="1760"/>
    </w:pPr>
    <w:rPr>
      <w:rFonts w:asciiTheme="minorHAnsi" w:eastAsia="Lucida Sans Unicode" w:hAnsiTheme="minorHAnsi"/>
      <w:color w:val="000000"/>
      <w:kern w:val="1"/>
      <w:sz w:val="22"/>
    </w:rPr>
  </w:style>
  <w:style w:type="paragraph" w:styleId="Title">
    <w:name w:val="Title"/>
    <w:basedOn w:val="Normal"/>
    <w:link w:val="TitleChar"/>
    <w:rsid w:val="00732C81"/>
    <w:pPr>
      <w:widowControl w:val="0"/>
      <w:suppressAutoHyphens/>
    </w:pPr>
    <w:rPr>
      <w:rFonts w:ascii="Arial" w:eastAsia="Lucida Sans Unicode" w:hAnsi="Arial"/>
      <w:b/>
      <w:color w:val="000000"/>
      <w:kern w:val="1"/>
      <w:sz w:val="28"/>
      <w:szCs w:val="20"/>
    </w:rPr>
  </w:style>
  <w:style w:type="character" w:customStyle="1" w:styleId="TitleChar">
    <w:name w:val="Title Char"/>
    <w:basedOn w:val="DefaultParagraphFont"/>
    <w:link w:val="Title"/>
    <w:rsid w:val="00732C81"/>
    <w:rPr>
      <w:rFonts w:ascii="Arial" w:eastAsia="Lucida Sans Unicode" w:hAnsi="Arial" w:cs="Times New Roman"/>
      <w:b/>
      <w:color w:val="000000"/>
      <w:kern w:val="1"/>
      <w:sz w:val="28"/>
      <w:szCs w:val="20"/>
    </w:rPr>
  </w:style>
  <w:style w:type="character" w:styleId="LineNumber">
    <w:name w:val="line number"/>
    <w:basedOn w:val="DefaultParagraphFont"/>
    <w:uiPriority w:val="99"/>
    <w:semiHidden/>
    <w:unhideWhenUsed/>
    <w:rsid w:val="00732C81"/>
  </w:style>
  <w:style w:type="character" w:customStyle="1" w:styleId="GSATableTextChar">
    <w:name w:val="GSA Table Text Char"/>
    <w:basedOn w:val="TableTextChar"/>
    <w:link w:val="GSATableText"/>
    <w:rsid w:val="00732C81"/>
    <w:rPr>
      <w:rFonts w:ascii="Calibri" w:eastAsia="Lucida Sans Unicode" w:hAnsi="Calibri" w:cs="Arial"/>
      <w:color w:val="000000"/>
      <w:spacing w:val="-5"/>
      <w:kern w:val="20"/>
      <w:szCs w:val="24"/>
    </w:rPr>
  </w:style>
  <w:style w:type="paragraph" w:customStyle="1" w:styleId="TableText">
    <w:name w:val="Table Text"/>
    <w:basedOn w:val="Normal"/>
    <w:link w:val="TableTextChar"/>
    <w:qFormat/>
    <w:rsid w:val="00732C81"/>
    <w:pPr>
      <w:widowControl w:val="0"/>
      <w:suppressAutoHyphens/>
      <w:overflowPunct w:val="0"/>
      <w:textAlignment w:val="baseline"/>
    </w:pPr>
    <w:rPr>
      <w:rFonts w:ascii="Arial" w:eastAsia="Lucida Sans Unicode" w:hAnsi="Arial" w:cs="Arial"/>
      <w:color w:val="000000"/>
      <w:spacing w:val="-5"/>
      <w:kern w:val="1"/>
      <w:sz w:val="22"/>
    </w:rPr>
  </w:style>
  <w:style w:type="character" w:customStyle="1" w:styleId="TableTextChar">
    <w:name w:val="Table Text Char"/>
    <w:link w:val="TableText"/>
    <w:rsid w:val="00732C81"/>
    <w:rPr>
      <w:rFonts w:ascii="Arial" w:eastAsia="Lucida Sans Unicode" w:hAnsi="Arial" w:cs="Arial"/>
      <w:color w:val="000000"/>
      <w:spacing w:val="-5"/>
      <w:kern w:val="1"/>
      <w:szCs w:val="24"/>
    </w:rPr>
  </w:style>
  <w:style w:type="numbering" w:customStyle="1" w:styleId="Style5">
    <w:name w:val="Style5"/>
    <w:uiPriority w:val="99"/>
    <w:rsid w:val="00732C81"/>
    <w:pPr>
      <w:numPr>
        <w:numId w:val="2"/>
      </w:numPr>
    </w:pPr>
  </w:style>
  <w:style w:type="numbering" w:customStyle="1" w:styleId="Style6">
    <w:name w:val="Style6"/>
    <w:uiPriority w:val="99"/>
    <w:rsid w:val="00732C81"/>
    <w:pPr>
      <w:numPr>
        <w:numId w:val="3"/>
      </w:numPr>
    </w:pPr>
  </w:style>
  <w:style w:type="paragraph" w:customStyle="1" w:styleId="FrontMatterHeader">
    <w:name w:val="Front Matter Header"/>
    <w:next w:val="Normal"/>
    <w:rsid w:val="00732C81"/>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732C81"/>
    <w:pPr>
      <w:widowControl w:val="0"/>
      <w:tabs>
        <w:tab w:val="right" w:leader="dot" w:pos="9350"/>
      </w:tabs>
      <w:suppressAutoHyphens/>
      <w:spacing w:line="220" w:lineRule="exact"/>
    </w:pPr>
    <w:rPr>
      <w:rFonts w:ascii="Calibri" w:eastAsia="Lucida Sans Unicode" w:hAnsi="Calibri"/>
      <w:color w:val="000000"/>
      <w:kern w:val="24"/>
      <w:sz w:val="22"/>
    </w:rPr>
  </w:style>
  <w:style w:type="paragraph" w:customStyle="1" w:styleId="ListofTables">
    <w:name w:val="List of Tables"/>
    <w:basedOn w:val="TableofFigures"/>
    <w:rsid w:val="00732C81"/>
  </w:style>
  <w:style w:type="paragraph" w:customStyle="1" w:styleId="FooterEven">
    <w:name w:val="Footer Even"/>
    <w:basedOn w:val="Normal"/>
    <w:rsid w:val="00732C81"/>
    <w:pPr>
      <w:widowControl w:val="0"/>
      <w:pBdr>
        <w:top w:val="single" w:sz="4" w:space="1" w:color="5B9BD5" w:themeColor="accent1"/>
      </w:pBdr>
      <w:suppressAutoHyphens/>
      <w:spacing w:after="180" w:line="264" w:lineRule="auto"/>
    </w:pPr>
    <w:rPr>
      <w:rFonts w:asciiTheme="minorHAnsi" w:eastAsiaTheme="minorHAnsi" w:hAnsiTheme="minorHAnsi"/>
      <w:color w:val="44546A" w:themeColor="text2"/>
      <w:kern w:val="1"/>
      <w:sz w:val="20"/>
      <w:szCs w:val="20"/>
      <w:lang w:eastAsia="ja-JP"/>
    </w:rPr>
  </w:style>
  <w:style w:type="numbering" w:customStyle="1" w:styleId="NoList1">
    <w:name w:val="No List1"/>
    <w:next w:val="NoList"/>
    <w:uiPriority w:val="99"/>
    <w:semiHidden/>
    <w:unhideWhenUsed/>
    <w:rsid w:val="00732C81"/>
  </w:style>
  <w:style w:type="paragraph" w:customStyle="1" w:styleId="Figure">
    <w:name w:val="Figure"/>
    <w:next w:val="Normal"/>
    <w:rsid w:val="00732C81"/>
    <w:pPr>
      <w:keepNext/>
      <w:keepLines/>
      <w:spacing w:before="120" w:after="0" w:line="240" w:lineRule="auto"/>
      <w:jc w:val="center"/>
    </w:pPr>
    <w:rPr>
      <w:rFonts w:ascii="Times New Roman" w:eastAsia="Times New Roman" w:hAnsi="Times New Roman" w:cs="Times New Roman"/>
      <w:sz w:val="24"/>
      <w:szCs w:val="20"/>
    </w:rPr>
  </w:style>
  <w:style w:type="paragraph" w:styleId="FootnoteText">
    <w:name w:val="footnote text"/>
    <w:basedOn w:val="Normal"/>
    <w:link w:val="FootnoteTextChar"/>
    <w:autoRedefine/>
    <w:uiPriority w:val="99"/>
    <w:unhideWhenUsed/>
    <w:rsid w:val="00732C81"/>
    <w:pPr>
      <w:widowControl w:val="0"/>
      <w:suppressAutoHyphens/>
      <w:spacing w:after="200" w:line="276" w:lineRule="auto"/>
    </w:pPr>
    <w:rPr>
      <w:rFonts w:ascii="Times New Roman" w:eastAsia="Lucida Sans Unicode" w:hAnsi="Times New Roman"/>
      <w:color w:val="000000"/>
      <w:kern w:val="1"/>
      <w:sz w:val="16"/>
      <w:szCs w:val="20"/>
    </w:rPr>
  </w:style>
  <w:style w:type="character" w:customStyle="1" w:styleId="FootnoteTextChar">
    <w:name w:val="Footnote Text Char"/>
    <w:basedOn w:val="DefaultParagraphFont"/>
    <w:link w:val="FootnoteText"/>
    <w:uiPriority w:val="99"/>
    <w:rsid w:val="00732C81"/>
    <w:rPr>
      <w:rFonts w:ascii="Times New Roman" w:eastAsia="Lucida Sans Unicode" w:hAnsi="Times New Roman" w:cs="Times New Roman"/>
      <w:color w:val="000000"/>
      <w:kern w:val="1"/>
      <w:sz w:val="16"/>
      <w:szCs w:val="20"/>
    </w:rPr>
  </w:style>
  <w:style w:type="paragraph" w:customStyle="1" w:styleId="Quotation">
    <w:name w:val="Quotation"/>
    <w:next w:val="Normal"/>
    <w:rsid w:val="00732C81"/>
    <w:pPr>
      <w:spacing w:before="120" w:after="120" w:line="240" w:lineRule="auto"/>
      <w:ind w:left="720" w:right="720"/>
      <w:jc w:val="center"/>
    </w:pPr>
    <w:rPr>
      <w:rFonts w:ascii="Times New Roman" w:eastAsia="Times New Roman" w:hAnsi="Times New Roman" w:cs="Times New Roman"/>
      <w:sz w:val="24"/>
      <w:szCs w:val="20"/>
    </w:rPr>
  </w:style>
  <w:style w:type="paragraph" w:customStyle="1" w:styleId="Reference">
    <w:name w:val="Reference"/>
    <w:basedOn w:val="Normal"/>
    <w:rsid w:val="00732C81"/>
    <w:pPr>
      <w:widowControl w:val="0"/>
      <w:tabs>
        <w:tab w:val="num" w:pos="504"/>
        <w:tab w:val="left" w:pos="900"/>
      </w:tabs>
      <w:suppressAutoHyphens/>
      <w:spacing w:before="120"/>
      <w:ind w:left="504" w:hanging="504"/>
    </w:pPr>
    <w:rPr>
      <w:rFonts w:ascii="Times New Roman" w:eastAsia="Lucida Sans Unicode" w:hAnsi="Times New Roman"/>
      <w:szCs w:val="20"/>
    </w:rPr>
  </w:style>
  <w:style w:type="paragraph" w:styleId="Index1">
    <w:name w:val="index 1"/>
    <w:basedOn w:val="Normal"/>
    <w:next w:val="Normal"/>
    <w:semiHidden/>
    <w:rsid w:val="00732C81"/>
    <w:pPr>
      <w:widowControl w:val="0"/>
      <w:suppressAutoHyphens/>
      <w:spacing w:before="120"/>
      <w:ind w:left="240" w:hanging="240"/>
    </w:pPr>
    <w:rPr>
      <w:rFonts w:ascii="Times New Roman" w:eastAsia="Lucida Sans Unicode" w:hAnsi="Times New Roman"/>
      <w:color w:val="000000"/>
      <w:kern w:val="1"/>
      <w:szCs w:val="20"/>
    </w:rPr>
  </w:style>
  <w:style w:type="paragraph" w:styleId="Index2">
    <w:name w:val="index 2"/>
    <w:basedOn w:val="Normal"/>
    <w:next w:val="Normal"/>
    <w:semiHidden/>
    <w:rsid w:val="00732C81"/>
    <w:pPr>
      <w:widowControl w:val="0"/>
      <w:suppressAutoHyphens/>
      <w:spacing w:before="120"/>
      <w:ind w:left="480" w:hanging="240"/>
    </w:pPr>
    <w:rPr>
      <w:rFonts w:ascii="Times New Roman" w:eastAsia="Lucida Sans Unicode" w:hAnsi="Times New Roman"/>
      <w:color w:val="000000"/>
      <w:kern w:val="1"/>
      <w:szCs w:val="20"/>
    </w:rPr>
  </w:style>
  <w:style w:type="paragraph" w:styleId="Index9">
    <w:name w:val="index 9"/>
    <w:basedOn w:val="Normal"/>
    <w:next w:val="Normal"/>
    <w:semiHidden/>
    <w:rsid w:val="00732C81"/>
    <w:pPr>
      <w:widowControl w:val="0"/>
      <w:suppressAutoHyphens/>
      <w:spacing w:before="120"/>
      <w:ind w:left="2160" w:hanging="240"/>
    </w:pPr>
    <w:rPr>
      <w:rFonts w:ascii="Times New Roman" w:eastAsia="Lucida Sans Unicode" w:hAnsi="Times New Roman"/>
      <w:color w:val="000000"/>
      <w:kern w:val="1"/>
      <w:szCs w:val="20"/>
    </w:rPr>
  </w:style>
  <w:style w:type="paragraph" w:styleId="Index8">
    <w:name w:val="index 8"/>
    <w:basedOn w:val="Normal"/>
    <w:next w:val="Normal"/>
    <w:semiHidden/>
    <w:rsid w:val="00732C81"/>
    <w:pPr>
      <w:widowControl w:val="0"/>
      <w:suppressAutoHyphens/>
      <w:spacing w:before="120"/>
      <w:ind w:left="1920" w:hanging="240"/>
    </w:pPr>
    <w:rPr>
      <w:rFonts w:ascii="Times New Roman" w:eastAsia="Lucida Sans Unicode" w:hAnsi="Times New Roman"/>
      <w:color w:val="000000"/>
      <w:kern w:val="1"/>
      <w:szCs w:val="20"/>
    </w:rPr>
  </w:style>
  <w:style w:type="paragraph" w:styleId="Index7">
    <w:name w:val="index 7"/>
    <w:basedOn w:val="Normal"/>
    <w:next w:val="Normal"/>
    <w:semiHidden/>
    <w:rsid w:val="00732C81"/>
    <w:pPr>
      <w:widowControl w:val="0"/>
      <w:suppressAutoHyphens/>
      <w:spacing w:before="120"/>
      <w:ind w:left="1680" w:hanging="240"/>
    </w:pPr>
    <w:rPr>
      <w:rFonts w:ascii="Times New Roman" w:eastAsia="Lucida Sans Unicode" w:hAnsi="Times New Roman"/>
      <w:color w:val="000000"/>
      <w:kern w:val="1"/>
      <w:szCs w:val="20"/>
    </w:rPr>
  </w:style>
  <w:style w:type="paragraph" w:styleId="Index6">
    <w:name w:val="index 6"/>
    <w:basedOn w:val="Normal"/>
    <w:next w:val="Normal"/>
    <w:semiHidden/>
    <w:rsid w:val="00732C81"/>
    <w:pPr>
      <w:widowControl w:val="0"/>
      <w:suppressAutoHyphens/>
      <w:spacing w:before="120"/>
      <w:ind w:left="1440" w:hanging="240"/>
    </w:pPr>
    <w:rPr>
      <w:rFonts w:ascii="Times New Roman" w:eastAsia="Lucida Sans Unicode" w:hAnsi="Times New Roman"/>
      <w:color w:val="000000"/>
      <w:kern w:val="1"/>
      <w:szCs w:val="20"/>
    </w:rPr>
  </w:style>
  <w:style w:type="paragraph" w:styleId="Index5">
    <w:name w:val="index 5"/>
    <w:basedOn w:val="Normal"/>
    <w:next w:val="Normal"/>
    <w:semiHidden/>
    <w:rsid w:val="00732C81"/>
    <w:pPr>
      <w:widowControl w:val="0"/>
      <w:suppressAutoHyphens/>
      <w:spacing w:before="120"/>
      <w:ind w:left="1200" w:hanging="240"/>
    </w:pPr>
    <w:rPr>
      <w:rFonts w:ascii="Times New Roman" w:eastAsia="Lucida Sans Unicode" w:hAnsi="Times New Roman"/>
      <w:color w:val="000000"/>
      <w:kern w:val="1"/>
      <w:szCs w:val="20"/>
    </w:rPr>
  </w:style>
  <w:style w:type="paragraph" w:styleId="Index4">
    <w:name w:val="index 4"/>
    <w:basedOn w:val="Normal"/>
    <w:next w:val="Normal"/>
    <w:semiHidden/>
    <w:rsid w:val="00732C81"/>
    <w:pPr>
      <w:widowControl w:val="0"/>
      <w:suppressAutoHyphens/>
      <w:spacing w:before="120"/>
      <w:ind w:left="960" w:hanging="240"/>
    </w:pPr>
    <w:rPr>
      <w:rFonts w:ascii="Times New Roman" w:eastAsia="Lucida Sans Unicode" w:hAnsi="Times New Roman"/>
      <w:color w:val="000000"/>
      <w:kern w:val="1"/>
      <w:szCs w:val="20"/>
    </w:rPr>
  </w:style>
  <w:style w:type="paragraph" w:styleId="Index3">
    <w:name w:val="index 3"/>
    <w:basedOn w:val="Normal"/>
    <w:next w:val="Normal"/>
    <w:semiHidden/>
    <w:rsid w:val="00732C81"/>
    <w:pPr>
      <w:widowControl w:val="0"/>
      <w:suppressAutoHyphens/>
      <w:spacing w:before="120"/>
      <w:ind w:left="720" w:hanging="240"/>
    </w:pPr>
    <w:rPr>
      <w:rFonts w:ascii="Times New Roman" w:eastAsia="Lucida Sans Unicode" w:hAnsi="Times New Roman"/>
      <w:color w:val="000000"/>
      <w:kern w:val="1"/>
      <w:szCs w:val="20"/>
    </w:rPr>
  </w:style>
  <w:style w:type="paragraph" w:styleId="DocumentMap">
    <w:name w:val="Document Map"/>
    <w:basedOn w:val="Normal"/>
    <w:link w:val="DocumentMapChar"/>
    <w:semiHidden/>
    <w:rsid w:val="00732C81"/>
    <w:pPr>
      <w:widowControl w:val="0"/>
      <w:shd w:val="clear" w:color="auto" w:fill="000080"/>
      <w:suppressAutoHyphens/>
    </w:pPr>
    <w:rPr>
      <w:rFonts w:ascii="Tahoma" w:eastAsia="Lucida Sans Unicode" w:hAnsi="Tahoma"/>
      <w:color w:val="000000"/>
      <w:kern w:val="1"/>
      <w:szCs w:val="20"/>
    </w:rPr>
  </w:style>
  <w:style w:type="character" w:customStyle="1" w:styleId="DocumentMapChar">
    <w:name w:val="Document Map Char"/>
    <w:basedOn w:val="DefaultParagraphFont"/>
    <w:link w:val="DocumentMap"/>
    <w:semiHidden/>
    <w:rsid w:val="00732C81"/>
    <w:rPr>
      <w:rFonts w:ascii="Tahoma" w:eastAsia="Lucida Sans Unicode" w:hAnsi="Tahoma" w:cs="Times New Roman"/>
      <w:color w:val="000000"/>
      <w:kern w:val="1"/>
      <w:sz w:val="24"/>
      <w:szCs w:val="20"/>
      <w:shd w:val="clear" w:color="auto" w:fill="000080"/>
    </w:rPr>
  </w:style>
  <w:style w:type="table" w:styleId="TableGrid1">
    <w:name w:val="Table Grid 1"/>
    <w:basedOn w:val="TableNormal"/>
    <w:rsid w:val="00732C81"/>
    <w:pPr>
      <w:spacing w:before="120" w:after="120" w:line="240" w:lineRule="auto"/>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732C81"/>
    <w:pPr>
      <w:widowControl w:val="0"/>
      <w:suppressAutoHyphens/>
    </w:pPr>
    <w:rPr>
      <w:rFonts w:ascii="Times New Roman" w:eastAsia="Lucida Sans Unicode" w:hAnsi="Times New Roman"/>
      <w:color w:val="000000"/>
      <w:kern w:val="1"/>
      <w:szCs w:val="20"/>
    </w:rPr>
  </w:style>
  <w:style w:type="paragraph" w:customStyle="1" w:styleId="CaptionFigure">
    <w:name w:val="Caption Figure"/>
    <w:basedOn w:val="Normal"/>
    <w:next w:val="Normal"/>
    <w:rsid w:val="00732C81"/>
    <w:pPr>
      <w:widowControl w:val="0"/>
      <w:suppressAutoHyphens/>
      <w:spacing w:before="120"/>
    </w:pPr>
    <w:rPr>
      <w:rFonts w:ascii="Times New Roman" w:eastAsia="Lucida Sans Unicode" w:hAnsi="Times New Roman"/>
      <w:b/>
      <w:color w:val="000000"/>
      <w:kern w:val="1"/>
      <w:szCs w:val="20"/>
    </w:rPr>
  </w:style>
  <w:style w:type="paragraph" w:styleId="NoSpacing">
    <w:name w:val="No Spacing"/>
    <w:link w:val="NoSpacingChar"/>
    <w:uiPriority w:val="1"/>
    <w:qFormat/>
    <w:rsid w:val="00732C81"/>
    <w:pPr>
      <w:spacing w:after="0" w:line="240" w:lineRule="auto"/>
      <w:jc w:val="center"/>
    </w:pPr>
    <w:rPr>
      <w:rFonts w:ascii="Calibri" w:eastAsia="Times New Roman" w:hAnsi="Calibri" w:cs="Times New Roman"/>
    </w:rPr>
  </w:style>
  <w:style w:type="character" w:customStyle="1" w:styleId="NoSpacingChar">
    <w:name w:val="No Spacing Char"/>
    <w:link w:val="NoSpacing"/>
    <w:uiPriority w:val="1"/>
    <w:rsid w:val="00732C81"/>
    <w:rPr>
      <w:rFonts w:ascii="Calibri" w:eastAsia="Times New Roman" w:hAnsi="Calibri" w:cs="Times New Roman"/>
    </w:rPr>
  </w:style>
  <w:style w:type="character" w:styleId="Emphasis">
    <w:name w:val="Emphasis"/>
    <w:rsid w:val="00732C81"/>
    <w:rPr>
      <w:i/>
      <w:iCs/>
    </w:rPr>
  </w:style>
  <w:style w:type="table" w:customStyle="1" w:styleId="TableGrid10">
    <w:name w:val="Table Grid1"/>
    <w:basedOn w:val="TableNormal"/>
    <w:next w:val="TableGrid"/>
    <w:rsid w:val="00732C81"/>
    <w:pPr>
      <w:spacing w:after="0" w:line="240" w:lineRule="auto"/>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732C81"/>
    <w:pPr>
      <w:widowControl w:val="0"/>
      <w:suppressAutoHyphens/>
      <w:spacing w:before="120"/>
    </w:pPr>
    <w:rPr>
      <w:rFonts w:ascii="Times New Roman" w:eastAsia="Lucida Sans Unicode" w:hAnsi="Times New Roman"/>
      <w:color w:val="000000"/>
      <w:kern w:val="1"/>
      <w:sz w:val="20"/>
      <w:szCs w:val="20"/>
    </w:rPr>
  </w:style>
  <w:style w:type="character" w:customStyle="1" w:styleId="EndnoteTextChar">
    <w:name w:val="Endnote Text Char"/>
    <w:basedOn w:val="DefaultParagraphFont"/>
    <w:link w:val="EndnoteText"/>
    <w:rsid w:val="00732C81"/>
    <w:rPr>
      <w:rFonts w:ascii="Times New Roman" w:eastAsia="Lucida Sans Unicode" w:hAnsi="Times New Roman" w:cs="Times New Roman"/>
      <w:color w:val="000000"/>
      <w:kern w:val="1"/>
      <w:sz w:val="20"/>
      <w:szCs w:val="20"/>
    </w:rPr>
  </w:style>
  <w:style w:type="character" w:styleId="EndnoteReference">
    <w:name w:val="endnote reference"/>
    <w:rsid w:val="00732C81"/>
    <w:rPr>
      <w:vertAlign w:val="superscript"/>
    </w:rPr>
  </w:style>
  <w:style w:type="character" w:styleId="PlaceholderText">
    <w:name w:val="Placeholder Text"/>
    <w:basedOn w:val="DefaultParagraphFont"/>
    <w:uiPriority w:val="99"/>
    <w:semiHidden/>
    <w:rsid w:val="00732C81"/>
    <w:rPr>
      <w:color w:val="808080"/>
    </w:rPr>
  </w:style>
  <w:style w:type="paragraph" w:customStyle="1" w:styleId="GSATitle">
    <w:name w:val="GSA Title"/>
    <w:basedOn w:val="Normal"/>
    <w:link w:val="GSATitleChar"/>
    <w:autoRedefine/>
    <w:rsid w:val="00732C81"/>
    <w:pPr>
      <w:widowControl w:val="0"/>
      <w:pBdr>
        <w:top w:val="single" w:sz="8" w:space="3" w:color="5B9BD5"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732C81"/>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732C81"/>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36"/>
      <w:szCs w:val="52"/>
    </w:rPr>
  </w:style>
  <w:style w:type="paragraph" w:customStyle="1" w:styleId="GSACoverPageInsertName">
    <w:name w:val="GSA Cover Page InsertName"/>
    <w:next w:val="Normal"/>
    <w:link w:val="GSACoverPageInsertNameChar"/>
    <w:rsid w:val="00732C81"/>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732C81"/>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732C81"/>
    <w:rPr>
      <w:b/>
      <w:bCs/>
    </w:rPr>
  </w:style>
  <w:style w:type="character" w:customStyle="1" w:styleId="ListParagraphChar">
    <w:name w:val="List Paragraph Char"/>
    <w:basedOn w:val="DefaultParagraphFont"/>
    <w:link w:val="ListParagraph"/>
    <w:uiPriority w:val="34"/>
    <w:rsid w:val="00732C81"/>
    <w:rPr>
      <w:rFonts w:ascii="Palatino Linotype" w:eastAsia="Times New Roman" w:hAnsi="Palatino Linotype" w:cs="Times New Roman"/>
      <w:sz w:val="24"/>
      <w:szCs w:val="24"/>
    </w:rPr>
  </w:style>
  <w:style w:type="character" w:styleId="SubtleEmphasis">
    <w:name w:val="Subtle Emphasis"/>
    <w:basedOn w:val="DefaultParagraphFont"/>
    <w:uiPriority w:val="19"/>
    <w:rsid w:val="00732C81"/>
    <w:rPr>
      <w:i/>
      <w:iCs/>
      <w:color w:val="404040" w:themeColor="text1" w:themeTint="BF"/>
    </w:rPr>
  </w:style>
  <w:style w:type="paragraph" w:customStyle="1" w:styleId="GSATitleCoverPage">
    <w:name w:val="GSA Title Cover Page"/>
    <w:basedOn w:val="GSATitle-YESforTOC"/>
    <w:link w:val="GSATitleCoverPageChar"/>
    <w:qFormat/>
    <w:rsid w:val="00732C81"/>
    <w:pPr>
      <w:spacing w:before="720"/>
    </w:pPr>
    <w:rPr>
      <w:noProof/>
    </w:rPr>
  </w:style>
  <w:style w:type="character" w:customStyle="1" w:styleId="GSATitle-YESforTOCChar">
    <w:name w:val="GSA Title-YES for TOC Char"/>
    <w:basedOn w:val="DefaultParagraphFont"/>
    <w:link w:val="GSATitle-YESforTOC"/>
    <w:rsid w:val="00732C81"/>
    <w:rPr>
      <w:rFonts w:ascii="Times New Roman" w:eastAsiaTheme="majorEastAsia" w:hAnsi="Times New Roman" w:cstheme="majorBidi"/>
      <w:color w:val="002060"/>
      <w:spacing w:val="5"/>
      <w:kern w:val="28"/>
      <w:sz w:val="36"/>
      <w:szCs w:val="52"/>
    </w:rPr>
  </w:style>
  <w:style w:type="character" w:customStyle="1" w:styleId="GSATitleCoverPageChar">
    <w:name w:val="GSA Title Cover Page Char"/>
    <w:basedOn w:val="GSATitle-YESforTOCChar"/>
    <w:link w:val="GSATitleCoverPage"/>
    <w:rsid w:val="00732C81"/>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732C81"/>
    <w:pPr>
      <w:keepNext/>
      <w:widowControl w:val="0"/>
      <w:suppressAutoHyphens/>
      <w:spacing w:before="120" w:after="200"/>
      <w:jc w:val="center"/>
    </w:pPr>
    <w:rPr>
      <w:rFonts w:ascii="Times New Roman" w:eastAsia="Lucida Sans Unicode" w:hAnsi="Times New Roman"/>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732C81"/>
  </w:style>
  <w:style w:type="character" w:customStyle="1" w:styleId="CaptionChar">
    <w:name w:val="Caption Char"/>
    <w:basedOn w:val="DefaultParagraphFont"/>
    <w:link w:val="Caption"/>
    <w:uiPriority w:val="35"/>
    <w:rsid w:val="00732C81"/>
    <w:rPr>
      <w:rFonts w:ascii="Times New Roman" w:eastAsia="Times New Roman" w:hAnsi="Times New Roman" w:cs="Times New Roman"/>
      <w:b/>
      <w:bCs/>
      <w:sz w:val="20"/>
      <w:szCs w:val="20"/>
    </w:rPr>
  </w:style>
  <w:style w:type="character" w:customStyle="1" w:styleId="GSATableCaptionChar">
    <w:name w:val="GSA Table Caption Char"/>
    <w:basedOn w:val="DefaultParagraphFont"/>
    <w:link w:val="GSATableCaption"/>
    <w:rsid w:val="00732C81"/>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732C81"/>
    <w:rPr>
      <w:rFonts w:ascii="Times New Roman" w:eastAsia="Lucida Sans Unicode" w:hAnsi="Times New Roman" w:cs="Times New Roman"/>
      <w:b/>
      <w:i/>
      <w:iCs/>
      <w:color w:val="44546A" w:themeColor="text2"/>
      <w:kern w:val="1"/>
      <w:sz w:val="18"/>
      <w:szCs w:val="18"/>
    </w:rPr>
  </w:style>
  <w:style w:type="paragraph" w:customStyle="1" w:styleId="GSAGuidance">
    <w:name w:val="GSA Guidance"/>
    <w:basedOn w:val="Normal"/>
    <w:link w:val="GSAGuidanceChar"/>
    <w:qFormat/>
    <w:rsid w:val="00732C81"/>
    <w:pPr>
      <w:widowControl w:val="0"/>
      <w:suppressAutoHyphens/>
      <w:ind w:left="1411"/>
    </w:pPr>
    <w:rPr>
      <w:rFonts w:ascii="Times New Roman" w:eastAsia="Lucida Sans Unicode" w:hAnsi="Times New Roman"/>
      <w:color w:val="000000"/>
      <w:kern w:val="1"/>
    </w:rPr>
  </w:style>
  <w:style w:type="character" w:customStyle="1" w:styleId="GSAGuidanceChar">
    <w:name w:val="GSA Guidance Char"/>
    <w:basedOn w:val="DefaultParagraphFont"/>
    <w:link w:val="GSAGuidance"/>
    <w:rsid w:val="00732C81"/>
    <w:rPr>
      <w:rFonts w:ascii="Times New Roman" w:eastAsia="Lucida Sans Unicode" w:hAnsi="Times New Roman" w:cs="Times New Roman"/>
      <w:color w:val="000000"/>
      <w:kern w:val="1"/>
      <w:sz w:val="24"/>
      <w:szCs w:val="24"/>
    </w:rPr>
  </w:style>
  <w:style w:type="numbering" w:customStyle="1" w:styleId="GSACtrlList">
    <w:name w:val="GSA Ctrl List"/>
    <w:uiPriority w:val="99"/>
    <w:rsid w:val="00732C81"/>
    <w:pPr>
      <w:numPr>
        <w:numId w:val="4"/>
      </w:numPr>
    </w:pPr>
  </w:style>
  <w:style w:type="paragraph" w:customStyle="1" w:styleId="GSATableHeading">
    <w:name w:val="GSA Table Heading"/>
    <w:basedOn w:val="Normal"/>
    <w:next w:val="Normal"/>
    <w:uiPriority w:val="99"/>
    <w:qFormat/>
    <w:rsid w:val="00732C81"/>
    <w:pPr>
      <w:keepNext/>
      <w:keepLines/>
      <w:widowControl w:val="0"/>
      <w:suppressAutoHyphens/>
      <w:spacing w:after="0" w:line="200" w:lineRule="atLeast"/>
      <w:jc w:val="center"/>
    </w:pPr>
    <w:rPr>
      <w:rFonts w:ascii="Calibri" w:hAnsi="Calibri" w:cs="Arial"/>
      <w:b/>
      <w:sz w:val="20"/>
      <w:szCs w:val="22"/>
      <w:lang w:eastAsia="zh-TW"/>
    </w:rPr>
  </w:style>
  <w:style w:type="paragraph" w:customStyle="1" w:styleId="GSATableText">
    <w:name w:val="GSA Table Text"/>
    <w:basedOn w:val="TableText"/>
    <w:link w:val="GSATableTextChar"/>
    <w:qFormat/>
    <w:rsid w:val="00732C81"/>
    <w:pPr>
      <w:spacing w:after="0" w:line="200" w:lineRule="atLeast"/>
    </w:pPr>
    <w:rPr>
      <w:rFonts w:ascii="Calibri" w:hAnsi="Calibri"/>
      <w:kern w:val="20"/>
    </w:rPr>
  </w:style>
  <w:style w:type="paragraph" w:customStyle="1" w:styleId="GSAItalicEmphasis">
    <w:name w:val="GSA Italic Emphasis"/>
    <w:basedOn w:val="GSAListParagraphalpha"/>
    <w:link w:val="GSAItalicEmphasisChar"/>
    <w:qFormat/>
    <w:rsid w:val="00732C81"/>
    <w:rPr>
      <w:i/>
    </w:rPr>
  </w:style>
  <w:style w:type="character" w:customStyle="1" w:styleId="GSAItalicEmphasisChar">
    <w:name w:val="GSA Italic Emphasis Char"/>
    <w:basedOn w:val="ListParagraphChar"/>
    <w:link w:val="GSAItalicEmphasis"/>
    <w:rsid w:val="00732C81"/>
    <w:rPr>
      <w:rFonts w:ascii="Times New Roman" w:eastAsia="Lucida Sans Unicode" w:hAnsi="Times New Roman" w:cs="Times New Roman"/>
      <w:i/>
      <w:color w:val="000000"/>
      <w:kern w:val="1"/>
      <w:sz w:val="24"/>
      <w:szCs w:val="24"/>
    </w:rPr>
  </w:style>
  <w:style w:type="paragraph" w:customStyle="1" w:styleId="GSAFrontMatterTitle1">
    <w:name w:val="GSA Front Matter Title 1"/>
    <w:basedOn w:val="Title"/>
    <w:next w:val="Normal"/>
    <w:link w:val="GSAFrontMatterTitle1Char"/>
    <w:qFormat/>
    <w:rsid w:val="00732C81"/>
    <w:rPr>
      <w:rFonts w:ascii="Times New Roman" w:hAnsi="Times New Roman"/>
      <w:color w:val="323E4F" w:themeColor="text2" w:themeShade="BF"/>
    </w:rPr>
  </w:style>
  <w:style w:type="character" w:customStyle="1" w:styleId="GSAFrontMatterTitle1Char">
    <w:name w:val="GSA Front Matter Title 1 Char"/>
    <w:basedOn w:val="TitleChar"/>
    <w:link w:val="GSAFrontMatterTitle1"/>
    <w:rsid w:val="00732C81"/>
    <w:rPr>
      <w:rFonts w:ascii="Times New Roman" w:eastAsia="Lucida Sans Unicode" w:hAnsi="Times New Roman" w:cs="Times New Roman"/>
      <w:b/>
      <w:color w:val="323E4F" w:themeColor="text2" w:themeShade="BF"/>
      <w:kern w:val="1"/>
      <w:sz w:val="28"/>
      <w:szCs w:val="20"/>
    </w:rPr>
  </w:style>
  <w:style w:type="paragraph" w:customStyle="1" w:styleId="GSAFrontMatterTitle2">
    <w:name w:val="GSA Front Matter Title 2"/>
    <w:basedOn w:val="GSAFrontMatterTitle1"/>
    <w:next w:val="Normal"/>
    <w:link w:val="GSAFrontMatterTitle2Char"/>
    <w:qFormat/>
    <w:rsid w:val="00732C81"/>
    <w:rPr>
      <w:sz w:val="24"/>
    </w:rPr>
  </w:style>
  <w:style w:type="character" w:customStyle="1" w:styleId="GSAFrontMatterTitle2Char">
    <w:name w:val="GSA Front Matter Title 2 Char"/>
    <w:basedOn w:val="GSAFrontMatterTitle1Char"/>
    <w:link w:val="GSAFrontMatterTitle2"/>
    <w:rsid w:val="00732C81"/>
    <w:rPr>
      <w:rFonts w:ascii="Times New Roman" w:eastAsia="Lucida Sans Unicode" w:hAnsi="Times New Roman" w:cs="Times New Roman"/>
      <w:b/>
      <w:color w:val="323E4F" w:themeColor="text2" w:themeShade="BF"/>
      <w:kern w:val="1"/>
      <w:sz w:val="24"/>
      <w:szCs w:val="20"/>
    </w:rPr>
  </w:style>
  <w:style w:type="paragraph" w:customStyle="1" w:styleId="GSAGuidanceBold">
    <w:name w:val="GSA Guidance Bold"/>
    <w:basedOn w:val="GSAGuidance"/>
    <w:next w:val="GSAGuidance"/>
    <w:link w:val="GSAGuidanceBoldChar"/>
    <w:qFormat/>
    <w:rsid w:val="00732C81"/>
    <w:rPr>
      <w:b/>
    </w:rPr>
  </w:style>
  <w:style w:type="paragraph" w:customStyle="1" w:styleId="GSAListParagraphalpha">
    <w:name w:val="GSA List Paragraph (alpha)"/>
    <w:basedOn w:val="ListParagraph"/>
    <w:qFormat/>
    <w:rsid w:val="00732C81"/>
    <w:pPr>
      <w:widowControl w:val="0"/>
      <w:numPr>
        <w:numId w:val="5"/>
      </w:numPr>
      <w:suppressAutoHyphens/>
      <w:contextualSpacing w:val="0"/>
    </w:pPr>
    <w:rPr>
      <w:rFonts w:ascii="Times New Roman" w:eastAsia="Lucida Sans Unicode" w:hAnsi="Times New Roman"/>
      <w:color w:val="000000"/>
      <w:kern w:val="1"/>
    </w:rPr>
  </w:style>
  <w:style w:type="character" w:customStyle="1" w:styleId="GSAGuidanceBoldChar">
    <w:name w:val="GSA Guidance Bold Char"/>
    <w:basedOn w:val="GSAGuidanceChar"/>
    <w:link w:val="GSAGuidanceBold"/>
    <w:rsid w:val="00732C81"/>
    <w:rPr>
      <w:rFonts w:ascii="Times New Roman" w:eastAsia="Lucida Sans Unicode" w:hAnsi="Times New Roman" w:cs="Times New Roman"/>
      <w:b/>
      <w:color w:val="000000"/>
      <w:kern w:val="1"/>
      <w:sz w:val="24"/>
      <w:szCs w:val="24"/>
    </w:rPr>
  </w:style>
  <w:style w:type="paragraph" w:customStyle="1" w:styleId="GSAListParagraphalpha2">
    <w:name w:val="GSA List Paragraph (alpha2)"/>
    <w:basedOn w:val="GSAListParagraphalpha"/>
    <w:qFormat/>
    <w:rsid w:val="00732C81"/>
    <w:pPr>
      <w:numPr>
        <w:ilvl w:val="1"/>
      </w:numPr>
      <w:tabs>
        <w:tab w:val="num" w:pos="1800"/>
      </w:tabs>
      <w:contextualSpacing/>
    </w:pPr>
  </w:style>
  <w:style w:type="paragraph" w:customStyle="1" w:styleId="GSAListParagraph">
    <w:name w:val="GSA List Paragraph"/>
    <w:basedOn w:val="ListParagraph"/>
    <w:qFormat/>
    <w:rsid w:val="00732C81"/>
    <w:pPr>
      <w:widowControl w:val="0"/>
      <w:numPr>
        <w:numId w:val="42"/>
      </w:numPr>
      <w:suppressAutoHyphens/>
      <w:contextualSpacing w:val="0"/>
    </w:pPr>
    <w:rPr>
      <w:rFonts w:ascii="Times New Roman" w:eastAsia="Lucida Sans Unicode" w:hAnsi="Times New Roman"/>
      <w:color w:val="000000"/>
      <w:kern w:val="1"/>
    </w:rPr>
  </w:style>
  <w:style w:type="paragraph" w:customStyle="1" w:styleId="GSATableHeadingLeftJustified">
    <w:name w:val="GSA Table Heading Left Justified"/>
    <w:basedOn w:val="GSATableHeading"/>
    <w:next w:val="TableText"/>
    <w:uiPriority w:val="99"/>
    <w:rsid w:val="00732C81"/>
    <w:pPr>
      <w:jc w:val="left"/>
    </w:pPr>
    <w:rPr>
      <w:rFonts w:cs="Times New Roman"/>
      <w:bCs/>
      <w:szCs w:val="20"/>
    </w:rPr>
  </w:style>
  <w:style w:type="paragraph" w:customStyle="1" w:styleId="GSAInstruction">
    <w:name w:val="GSA Instruction"/>
    <w:basedOn w:val="Instructions"/>
    <w:qFormat/>
    <w:rsid w:val="00732C81"/>
    <w:pPr>
      <w:widowControl w:val="0"/>
      <w:pBdr>
        <w:top w:val="single" w:sz="4" w:space="1" w:color="0070C0"/>
        <w:left w:val="single" w:sz="4" w:space="4" w:color="0070C0"/>
        <w:bottom w:val="single" w:sz="4" w:space="1" w:color="0070C0"/>
        <w:right w:val="single" w:sz="4" w:space="4" w:color="0070C0"/>
      </w:pBdr>
      <w:suppressAutoHyphens/>
      <w:spacing w:before="0"/>
      <w:jc w:val="left"/>
    </w:pPr>
    <w:rPr>
      <w:rFonts w:asciiTheme="minorHAnsi" w:eastAsiaTheme="minorEastAsia" w:hAnsiTheme="minorHAnsi"/>
      <w:color w:val="auto"/>
      <w:kern w:val="24"/>
      <w:sz w:val="20"/>
      <w:szCs w:val="24"/>
      <w:lang w:eastAsia="zh-TW"/>
    </w:rPr>
  </w:style>
  <w:style w:type="paragraph" w:customStyle="1" w:styleId="GSACoverPageLogo">
    <w:name w:val="GSA Cover Page Logo"/>
    <w:basedOn w:val="Normal"/>
    <w:next w:val="Normal"/>
    <w:rsid w:val="00732C81"/>
    <w:pPr>
      <w:widowControl w:val="0"/>
      <w:suppressAutoHyphens/>
      <w:jc w:val="center"/>
    </w:pPr>
    <w:rPr>
      <w:rFonts w:asciiTheme="minorHAnsi" w:hAnsiTheme="minorHAnsi"/>
      <w:color w:val="000000"/>
      <w:kern w:val="1"/>
      <w:szCs w:val="20"/>
    </w:rPr>
  </w:style>
  <w:style w:type="character" w:styleId="FootnoteReference">
    <w:name w:val="footnote reference"/>
    <w:basedOn w:val="DefaultParagraphFont"/>
    <w:uiPriority w:val="99"/>
    <w:semiHidden/>
    <w:unhideWhenUsed/>
    <w:rsid w:val="00732C81"/>
    <w:rPr>
      <w:vertAlign w:val="superscript"/>
    </w:rPr>
  </w:style>
  <w:style w:type="paragraph" w:styleId="ListBullet">
    <w:name w:val="List Bullet"/>
    <w:basedOn w:val="Normal"/>
    <w:uiPriority w:val="99"/>
    <w:semiHidden/>
    <w:unhideWhenUsed/>
    <w:rsid w:val="00732C81"/>
    <w:pPr>
      <w:widowControl w:val="0"/>
      <w:tabs>
        <w:tab w:val="num" w:pos="360"/>
      </w:tabs>
      <w:suppressAutoHyphens/>
      <w:ind w:left="360" w:hanging="360"/>
      <w:contextualSpacing/>
    </w:pPr>
    <w:rPr>
      <w:rFonts w:ascii="Times New Roman" w:eastAsia="Lucida Sans Unicode" w:hAnsi="Times New Roman"/>
      <w:color w:val="000000"/>
      <w:kern w:val="1"/>
    </w:rPr>
  </w:style>
  <w:style w:type="paragraph" w:customStyle="1" w:styleId="GSAInstructionUnderline">
    <w:name w:val="GSA Instruction Underline"/>
    <w:basedOn w:val="GSAInstruction"/>
    <w:next w:val="GSAInstruction"/>
    <w:qFormat/>
    <w:rsid w:val="00732C81"/>
    <w:pPr>
      <w:keepNext/>
      <w:widowControl/>
      <w:spacing w:before="120"/>
    </w:pPr>
    <w:rPr>
      <w:u w:val="single"/>
    </w:rPr>
  </w:style>
  <w:style w:type="paragraph" w:customStyle="1" w:styleId="GSAInstructionList">
    <w:name w:val="GSA Instruction List"/>
    <w:basedOn w:val="GSAInstruction"/>
    <w:qFormat/>
    <w:rsid w:val="00732C81"/>
    <w:pPr>
      <w:tabs>
        <w:tab w:val="left" w:pos="720"/>
      </w:tabs>
      <w:spacing w:after="0"/>
      <w:contextualSpacing/>
    </w:pPr>
  </w:style>
  <w:style w:type="paragraph" w:styleId="ListBullet2">
    <w:name w:val="List Bullet 2"/>
    <w:basedOn w:val="Normal"/>
    <w:uiPriority w:val="99"/>
    <w:unhideWhenUsed/>
    <w:rsid w:val="00732C81"/>
    <w:pPr>
      <w:widowControl w:val="0"/>
      <w:numPr>
        <w:numId w:val="171"/>
      </w:numPr>
      <w:suppressAutoHyphens/>
      <w:contextualSpacing/>
    </w:pPr>
    <w:rPr>
      <w:rFonts w:ascii="Times New Roman" w:eastAsia="Lucida Sans Unicode" w:hAnsi="Times New Roman"/>
      <w:color w:val="000000"/>
      <w:kern w:val="1"/>
    </w:rPr>
  </w:style>
  <w:style w:type="paragraph" w:customStyle="1" w:styleId="GSATableAcronym">
    <w:name w:val="GSA Table Acronym"/>
    <w:basedOn w:val="GSATableHeadingLeftJustified"/>
    <w:uiPriority w:val="99"/>
    <w:qFormat/>
    <w:rsid w:val="00732C81"/>
    <w:pPr>
      <w:keepNext w:val="0"/>
      <w:keepLines w:val="0"/>
    </w:pPr>
  </w:style>
  <w:style w:type="paragraph" w:customStyle="1" w:styleId="GSANote">
    <w:name w:val="GSA Note"/>
    <w:basedOn w:val="Normal"/>
    <w:qFormat/>
    <w:rsid w:val="00732C81"/>
    <w:pPr>
      <w:widowControl w:val="0"/>
      <w:pBdr>
        <w:top w:val="single" w:sz="4" w:space="1" w:color="auto"/>
        <w:bottom w:val="single" w:sz="4" w:space="1" w:color="auto"/>
      </w:pBdr>
      <w:suppressAutoHyphens/>
    </w:pPr>
    <w:rPr>
      <w:rFonts w:ascii="Times New Roman" w:eastAsia="Lucida Sans Unicode" w:hAnsi="Times New Roman"/>
      <w:color w:val="000000"/>
      <w:kern w:val="1"/>
    </w:rPr>
  </w:style>
  <w:style w:type="paragraph" w:customStyle="1" w:styleId="GSATableHeadingVerticle">
    <w:name w:val="GSA Table Heading Verticle"/>
    <w:basedOn w:val="GSATableHeading"/>
    <w:rsid w:val="00732C81"/>
    <w:pPr>
      <w:ind w:left="-25"/>
    </w:pPr>
    <w:rPr>
      <w:rFonts w:cs="Times New Roman"/>
      <w:bCs/>
      <w:szCs w:val="20"/>
    </w:rPr>
  </w:style>
  <w:style w:type="paragraph" w:customStyle="1" w:styleId="GSATableTextCentered">
    <w:name w:val="GSA Table Text Centered"/>
    <w:basedOn w:val="GSATableText"/>
    <w:rsid w:val="00732C81"/>
    <w:pPr>
      <w:jc w:val="center"/>
    </w:pPr>
    <w:rPr>
      <w:rFonts w:eastAsia="Times New Roman" w:cs="Times New Roman"/>
      <w:szCs w:val="20"/>
    </w:rPr>
  </w:style>
  <w:style w:type="paragraph" w:customStyle="1" w:styleId="DocTitleLevel1">
    <w:name w:val="Doc Title Level 1"/>
    <w:basedOn w:val="BodyText"/>
    <w:qFormat/>
    <w:rsid w:val="00732C81"/>
    <w:pPr>
      <w:widowControl/>
      <w:suppressAutoHyphens w:val="0"/>
      <w:spacing w:before="120" w:after="240"/>
    </w:pPr>
    <w:rPr>
      <w:rFonts w:ascii="Franklin Gothic Medium" w:eastAsia="Times New Roman" w:hAnsi="Franklin Gothic Medium"/>
      <w:color w:val="1F4E79" w:themeColor="accent1" w:themeShade="80"/>
      <w:kern w:val="0"/>
      <w:sz w:val="36"/>
      <w:szCs w:val="108"/>
    </w:rPr>
  </w:style>
  <w:style w:type="paragraph" w:styleId="BodyText">
    <w:name w:val="Body Text"/>
    <w:basedOn w:val="Normal"/>
    <w:link w:val="BodyTextChar"/>
    <w:uiPriority w:val="99"/>
    <w:semiHidden/>
    <w:unhideWhenUsed/>
    <w:rsid w:val="00732C81"/>
    <w:pPr>
      <w:widowControl w:val="0"/>
      <w:suppressAutoHyphens/>
    </w:pPr>
    <w:rPr>
      <w:rFonts w:ascii="Times New Roman" w:eastAsia="Lucida Sans Unicode" w:hAnsi="Times New Roman"/>
      <w:color w:val="000000"/>
      <w:kern w:val="1"/>
    </w:rPr>
  </w:style>
  <w:style w:type="character" w:customStyle="1" w:styleId="BodyTextChar">
    <w:name w:val="Body Text Char"/>
    <w:basedOn w:val="DefaultParagraphFont"/>
    <w:link w:val="BodyText"/>
    <w:uiPriority w:val="99"/>
    <w:semiHidden/>
    <w:rsid w:val="00732C81"/>
    <w:rPr>
      <w:rFonts w:ascii="Times New Roman" w:eastAsia="Lucida Sans Unicode" w:hAnsi="Times New Roman" w:cs="Times New Roman"/>
      <w:color w:val="000000"/>
      <w:kern w:val="1"/>
      <w:sz w:val="24"/>
      <w:szCs w:val="24"/>
    </w:rPr>
  </w:style>
  <w:style w:type="paragraph" w:customStyle="1" w:styleId="DocTitleLevel2">
    <w:name w:val="Doc Title Level 2"/>
    <w:basedOn w:val="BodyText"/>
    <w:qFormat/>
    <w:rsid w:val="00732C81"/>
    <w:pPr>
      <w:widowControl/>
      <w:suppressAutoHyphens w:val="0"/>
      <w:spacing w:after="200"/>
    </w:pPr>
    <w:rPr>
      <w:rFonts w:ascii="Franklin Gothic Medium" w:eastAsia="Times New Roman" w:hAnsi="Franklin Gothic Medium"/>
      <w:color w:val="323E4F" w:themeColor="text2" w:themeShade="BF"/>
      <w:kern w:val="0"/>
      <w:sz w:val="28"/>
      <w:szCs w:val="56"/>
    </w:rPr>
  </w:style>
  <w:style w:type="paragraph" w:customStyle="1" w:styleId="Figurecaption">
    <w:name w:val="Figure caption"/>
    <w:basedOn w:val="Normal"/>
    <w:next w:val="Normal"/>
    <w:qFormat/>
    <w:rsid w:val="00732C81"/>
    <w:pPr>
      <w:numPr>
        <w:numId w:val="177"/>
      </w:numPr>
      <w:jc w:val="center"/>
    </w:pPr>
    <w:rPr>
      <w:rFonts w:asciiTheme="minorHAnsi" w:hAnsiTheme="minorHAnsi"/>
      <w:b/>
      <w:color w:val="44546A" w:themeColor="text2"/>
      <w:sz w:val="20"/>
    </w:rPr>
  </w:style>
  <w:style w:type="paragraph" w:customStyle="1" w:styleId="DocTitleLevel3">
    <w:name w:val="Doc Title Level 3"/>
    <w:basedOn w:val="DocTitleLevel1"/>
    <w:qFormat/>
    <w:rsid w:val="00732C81"/>
    <w:rPr>
      <w:rFonts w:ascii="Franklin Gothic Book" w:hAnsi="Franklin Gothic Book"/>
      <w:sz w:val="24"/>
    </w:rPr>
  </w:style>
  <w:style w:type="paragraph" w:customStyle="1" w:styleId="AWSIMPLEMENTATIONSTATEMENT">
    <w:name w:val="AWS IMPLEMENTATION STATEMENT"/>
    <w:basedOn w:val="Normal"/>
    <w:link w:val="AWSIMPLEMENTATIONSTATEMENTChar"/>
    <w:qFormat/>
    <w:rsid w:val="00732C81"/>
    <w:pPr>
      <w:widowControl w:val="0"/>
      <w:suppressAutoHyphens/>
    </w:pPr>
    <w:rPr>
      <w:rFonts w:asciiTheme="minorHAnsi" w:eastAsia="Lucida Sans Unicode" w:hAnsiTheme="minorHAnsi"/>
      <w:i/>
      <w:color w:val="000000"/>
      <w:kern w:val="1"/>
      <w:sz w:val="20"/>
      <w:szCs w:val="20"/>
    </w:rPr>
  </w:style>
  <w:style w:type="paragraph" w:customStyle="1" w:styleId="INHERITEDSTATEMENT">
    <w:name w:val="INHERITED STATEMENT"/>
    <w:basedOn w:val="Normal"/>
    <w:link w:val="INHERITEDSTATEMENTChar"/>
    <w:qFormat/>
    <w:rsid w:val="00732C81"/>
    <w:pPr>
      <w:widowControl w:val="0"/>
      <w:suppressAutoHyphens/>
    </w:pPr>
    <w:rPr>
      <w:rFonts w:asciiTheme="minorHAnsi" w:eastAsia="Lucida Sans Unicode" w:hAnsiTheme="minorHAnsi"/>
      <w:color w:val="000000"/>
      <w:kern w:val="1"/>
      <w:sz w:val="20"/>
      <w:szCs w:val="20"/>
    </w:rPr>
  </w:style>
  <w:style w:type="character" w:customStyle="1" w:styleId="AWSIMPLEMENTATIONSTATEMENTChar">
    <w:name w:val="AWS IMPLEMENTATION STATEMENT Char"/>
    <w:basedOn w:val="DefaultParagraphFont"/>
    <w:link w:val="AWSIMPLEMENTATIONSTATEMENT"/>
    <w:rsid w:val="00732C81"/>
    <w:rPr>
      <w:rFonts w:eastAsia="Lucida Sans Unicode" w:cs="Times New Roman"/>
      <w:i/>
      <w:color w:val="000000"/>
      <w:kern w:val="1"/>
      <w:sz w:val="20"/>
      <w:szCs w:val="20"/>
    </w:rPr>
  </w:style>
  <w:style w:type="character" w:customStyle="1" w:styleId="INHERITEDSTATEMENTChar">
    <w:name w:val="INHERITED STATEMENT Char"/>
    <w:basedOn w:val="DefaultParagraphFont"/>
    <w:link w:val="INHERITEDSTATEMENT"/>
    <w:rsid w:val="00732C81"/>
    <w:rPr>
      <w:rFonts w:eastAsia="Lucida Sans Unicode" w:cs="Times New Roman"/>
      <w:color w:val="000000"/>
      <w:ker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022588">
      <w:bodyDiv w:val="1"/>
      <w:marLeft w:val="0"/>
      <w:marRight w:val="0"/>
      <w:marTop w:val="0"/>
      <w:marBottom w:val="0"/>
      <w:divBdr>
        <w:top w:val="none" w:sz="0" w:space="0" w:color="auto"/>
        <w:left w:val="none" w:sz="0" w:space="0" w:color="auto"/>
        <w:bottom w:val="none" w:sz="0" w:space="0" w:color="auto"/>
        <w:right w:val="none" w:sz="0" w:space="0" w:color="auto"/>
      </w:divBdr>
    </w:div>
    <w:div w:id="156063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17" Type="http://schemas.openxmlformats.org/officeDocument/2006/relationships/hyperlink" Target="http://dx.doi.org/10.6028/NIST.FIPS.201-2" TargetMode="External"/><Relationship Id="rId21" Type="http://schemas.openxmlformats.org/officeDocument/2006/relationships/image" Target="media/image5.png"/><Relationship Id="rId42" Type="http://schemas.openxmlformats.org/officeDocument/2006/relationships/hyperlink" Target="http://docs.aws.amazon.com/IAM/latest/UserGuide/best-practices.html" TargetMode="External"/><Relationship Id="rId47" Type="http://schemas.openxmlformats.org/officeDocument/2006/relationships/hyperlink" Target="http://docs.aws.amazon.com/IAM/latest/UserGuide/best-practices.html" TargetMode="External"/><Relationship Id="rId63" Type="http://schemas.openxmlformats.org/officeDocument/2006/relationships/hyperlink" Target="https://aws.amazon.com/security/penetration-testing/" TargetMode="External"/><Relationship Id="rId68" Type="http://schemas.openxmlformats.org/officeDocument/2006/relationships/hyperlink" Target="https://aws.amazon.com/documentation/" TargetMode="External"/><Relationship Id="rId84" Type="http://schemas.openxmlformats.org/officeDocument/2006/relationships/hyperlink" Target="https://www.fedramp.gov/resources/templates-2016/" TargetMode="External"/><Relationship Id="rId89" Type="http://schemas.openxmlformats.org/officeDocument/2006/relationships/hyperlink" Target="http://www.dhs.gov/homeland-security-presidential-directive-12" TargetMode="External"/><Relationship Id="rId112" Type="http://schemas.openxmlformats.org/officeDocument/2006/relationships/hyperlink" Target="http://162.140.57.127/cgi-bin/ECFR?page=browse" TargetMode="External"/><Relationship Id="rId133" Type="http://schemas.openxmlformats.org/officeDocument/2006/relationships/hyperlink" Target="http://csrc.nist.gov/publications/nistpubs/800-128/sp800-128.pdf" TargetMode="External"/><Relationship Id="rId138" Type="http://schemas.openxmlformats.org/officeDocument/2006/relationships/hyperlink" Target="http://www.archives.gov/records-mgmt/bulletins/2010/2010-05.html" TargetMode="External"/><Relationship Id="rId16" Type="http://schemas.openxmlformats.org/officeDocument/2006/relationships/hyperlink" Target="https://aws.amazon.com/compliance/services-in-scope/" TargetMode="External"/><Relationship Id="rId107" Type="http://schemas.openxmlformats.org/officeDocument/2006/relationships/hyperlink" Target="https://www.gpo.gov/fdsys/pkg/PLAW-108publ447/pdf/PLAW-108publ447.pdf" TargetMode="External"/><Relationship Id="rId11" Type="http://schemas.openxmlformats.org/officeDocument/2006/relationships/footer" Target="footer2.xml"/><Relationship Id="rId32" Type="http://schemas.openxmlformats.org/officeDocument/2006/relationships/hyperlink" Target="https://aws.amazon.com/config/" TargetMode="External"/><Relationship Id="rId37" Type="http://schemas.openxmlformats.org/officeDocument/2006/relationships/hyperlink" Target="http://docs.aws.amazon.com/IAM/latest/UserGuide/best-practices.html" TargetMode="External"/><Relationship Id="rId53" Type="http://schemas.openxmlformats.org/officeDocument/2006/relationships/hyperlink" Target="http://docs.aws.amazon.com/IAM/latest/UserGuide/best-practices.html" TargetMode="External"/><Relationship Id="rId58" Type="http://schemas.openxmlformats.org/officeDocument/2006/relationships/hyperlink" Target="https://aws.amazon.com/security/penetration-testing/" TargetMode="External"/><Relationship Id="rId74" Type="http://schemas.openxmlformats.org/officeDocument/2006/relationships/hyperlink" Target="https://aws.amazon.com/whitepapers/aws-security-best-practices/" TargetMode="External"/><Relationship Id="rId79" Type="http://schemas.openxmlformats.org/officeDocument/2006/relationships/hyperlink" Target="http://docs.aws.amazon.com/AmazonVPC/latest/UserGuide/VPC_Security.html" TargetMode="External"/><Relationship Id="rId102" Type="http://schemas.openxmlformats.org/officeDocument/2006/relationships/hyperlink" Target="https://www.gpo.gov/fdsys/pkg/STATUTE-102/pdf/STATUTE-102-Pg2507.pdf" TargetMode="External"/><Relationship Id="rId123" Type="http://schemas.openxmlformats.org/officeDocument/2006/relationships/hyperlink" Target="http://dx.doi.org/10.6028/NIST.SP.800-37r1" TargetMode="External"/><Relationship Id="rId128" Type="http://schemas.openxmlformats.org/officeDocument/2006/relationships/hyperlink" Target="http://csrc.nist.gov/publications/nistpubs/800-60-rev1/SP800-60_Vol1-Rev1.pdf" TargetMode="External"/><Relationship Id="rId144"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www.dhs.gov/homeland-security-presidential-directive-7" TargetMode="External"/><Relationship Id="rId95" Type="http://schemas.openxmlformats.org/officeDocument/2006/relationships/hyperlink" Target="https://www.whitehouse.gov/omb/memoranda_m03-22" TargetMode="External"/><Relationship Id="rId22" Type="http://schemas.openxmlformats.org/officeDocument/2006/relationships/footer" Target="footer6.xml"/><Relationship Id="rId27" Type="http://schemas.openxmlformats.org/officeDocument/2006/relationships/hyperlink" Target="http://scap.nist.gov/" TargetMode="External"/><Relationship Id="rId43" Type="http://schemas.openxmlformats.org/officeDocument/2006/relationships/hyperlink" Target="http://docs.aws.amazon.com/IAM/latest/UserGuide/best-practices.html" TargetMode="External"/><Relationship Id="rId48" Type="http://schemas.openxmlformats.org/officeDocument/2006/relationships/hyperlink" Target="http://docs.aws.amazon.com/IAM/latest/UserGuide/best-practices.html" TargetMode="External"/><Relationship Id="rId64" Type="http://schemas.openxmlformats.org/officeDocument/2006/relationships/hyperlink" Target="https://aws.amazon.com/security/penetration-testing/" TargetMode="External"/><Relationship Id="rId69" Type="http://schemas.openxmlformats.org/officeDocument/2006/relationships/hyperlink" Target="https://aws.amazon.com/documentation/" TargetMode="External"/><Relationship Id="rId113" Type="http://schemas.openxmlformats.org/officeDocument/2006/relationships/hyperlink" Target="https://www.fedramp.gov/resources/templates-2016/" TargetMode="External"/><Relationship Id="rId118" Type="http://schemas.openxmlformats.org/officeDocument/2006/relationships/hyperlink" Target="http://csrc.nist.gov/publications/nistpubs/800-18-Rev1/sp800-18-Rev1-final.pdf" TargetMode="External"/><Relationship Id="rId134" Type="http://schemas.openxmlformats.org/officeDocument/2006/relationships/hyperlink" Target="http://csrc.nist.gov/publications/nistpubs/800-137/SP800-137-Final.pdf" TargetMode="External"/><Relationship Id="rId139" Type="http://schemas.openxmlformats.org/officeDocument/2006/relationships/hyperlink" Target="https://www.fdic.gov/regulations/examinations/offshore/offshore_outsourcing_06-04-04.pdf" TargetMode="External"/><Relationship Id="rId80" Type="http://schemas.openxmlformats.org/officeDocument/2006/relationships/hyperlink" Target="http://docs.aws.amazon.com/AmazonS3/latest/dev/UsingEncryption.html" TargetMode="External"/><Relationship Id="rId85" Type="http://schemas.openxmlformats.org/officeDocument/2006/relationships/hyperlink" Target="https://www.fedramp.gov/resources/templates-2016/"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footer" Target="footer8.xml"/><Relationship Id="rId33" Type="http://schemas.openxmlformats.org/officeDocument/2006/relationships/hyperlink" Target="https://aws.amazon.com/config/" TargetMode="External"/><Relationship Id="rId38" Type="http://schemas.openxmlformats.org/officeDocument/2006/relationships/hyperlink" Target="http://docs.aws.amazon.com/IAM/latest/UserGuide/best-practices.html" TargetMode="External"/><Relationship Id="rId46" Type="http://schemas.openxmlformats.org/officeDocument/2006/relationships/hyperlink" Target="http://docs.aws.amazon.com/IAM/latest/UserGuide/best-practices.html" TargetMode="External"/><Relationship Id="rId59" Type="http://schemas.openxmlformats.org/officeDocument/2006/relationships/hyperlink" Target="https://aws.amazon.com/security/penetration-testing/" TargetMode="External"/><Relationship Id="rId67" Type="http://schemas.openxmlformats.org/officeDocument/2006/relationships/hyperlink" Target="http://www.commoncriteriaportal.org/products.html" TargetMode="External"/><Relationship Id="rId103" Type="http://schemas.openxmlformats.org/officeDocument/2006/relationships/hyperlink" Target="https://www.cms.gov/Regulations-and-Guidance/HIPAA-Administrative-Simplification/HIPAAGenInfo/downloads/hipaalaw.pdf" TargetMode="External"/><Relationship Id="rId108" Type="http://schemas.openxmlformats.org/officeDocument/2006/relationships/hyperlink" Target="https://www.archives.gov/about/laws/p-l-113-187.pdf" TargetMode="External"/><Relationship Id="rId116" Type="http://schemas.openxmlformats.org/officeDocument/2006/relationships/hyperlink" Target="http://csrc.nist.gov/publications/fips/fips200/FIPS-200-final-march.pdf" TargetMode="External"/><Relationship Id="rId124" Type="http://schemas.openxmlformats.org/officeDocument/2006/relationships/hyperlink" Target="http://csrc.nist.gov/publications/nistpubs/800-39/SP800-39-final.pdf" TargetMode="External"/><Relationship Id="rId129" Type="http://schemas.openxmlformats.org/officeDocument/2006/relationships/hyperlink" Target="http://nvlpubs.nist.gov/nistpubs/SpecialPublications/NIST.SP.800-61r2.pdf" TargetMode="External"/><Relationship Id="rId137" Type="http://schemas.openxmlformats.org/officeDocument/2006/relationships/hyperlink" Target="https://www.ftc.gov/reports/privacy-online-fair-information-practices-electronic-marketplace-federal-trade-commission" TargetMode="External"/><Relationship Id="rId20" Type="http://schemas.openxmlformats.org/officeDocument/2006/relationships/image" Target="media/image4.jpeg"/><Relationship Id="rId41" Type="http://schemas.openxmlformats.org/officeDocument/2006/relationships/hyperlink" Target="http://docs.aws.amazon.com/IAM/latest/UserGuide/best-practices.html" TargetMode="External"/><Relationship Id="rId54" Type="http://schemas.openxmlformats.org/officeDocument/2006/relationships/hyperlink" Target="http://docs.aws.amazon.com/IAM/latest/UserGuide/best-practices.html" TargetMode="External"/><Relationship Id="rId62" Type="http://schemas.openxmlformats.org/officeDocument/2006/relationships/hyperlink" Target="https://aws.amazon.com/security/penetration-testing/" TargetMode="External"/><Relationship Id="rId70" Type="http://schemas.openxmlformats.org/officeDocument/2006/relationships/hyperlink" Target="https://aws.amazon.com/documentation/" TargetMode="External"/><Relationship Id="rId75" Type="http://schemas.openxmlformats.org/officeDocument/2006/relationships/hyperlink" Target="http://docs.aws.amazon.com/AmazonVPC/latest/UserGuide/VPC_Security.html" TargetMode="External"/><Relationship Id="rId83" Type="http://schemas.openxmlformats.org/officeDocument/2006/relationships/hyperlink" Target="https://www.fedramp.gov/resources/templates-2016/" TargetMode="External"/><Relationship Id="rId88" Type="http://schemas.openxmlformats.org/officeDocument/2006/relationships/hyperlink" Target="https://www.gpo.gov/fdsys/pkg/USCODE-2010-title5/pdf/USCODE-2010-title5-partI-chap5-subchapII-sec552a.pdf" TargetMode="External"/><Relationship Id="rId91" Type="http://schemas.openxmlformats.org/officeDocument/2006/relationships/hyperlink" Target="https://www.whitehouse.gov/omb/circulars_a123_rev/" TargetMode="External"/><Relationship Id="rId96" Type="http://schemas.openxmlformats.org/officeDocument/2006/relationships/hyperlink" Target="https://www.whitehouse.gov/sites/default/files/omb/memoranda/fy04/m04-04.pdf" TargetMode="External"/><Relationship Id="rId111" Type="http://schemas.openxmlformats.org/officeDocument/2006/relationships/hyperlink" Target="http://www.ncsl.org/research/telecommunications-and-information-technology/state-laws-related-to-internet-privacy.aspx" TargetMode="External"/><Relationship Id="rId132" Type="http://schemas.openxmlformats.org/officeDocument/2006/relationships/hyperlink" Target="http://csrc.nist.gov/publications/nistpubs/800-115/SP800-115.pdf" TargetMode="External"/><Relationship Id="rId140" Type="http://schemas.openxmlformats.org/officeDocument/2006/relationships/hyperlink" Target="https://www.fedramp.gov/resources/templates-2016/" TargetMode="External"/><Relationship Id="rId14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ws.amazon.com/compliance/fedramp" TargetMode="External"/><Relationship Id="rId23" Type="http://schemas.openxmlformats.org/officeDocument/2006/relationships/header" Target="header3.xml"/><Relationship Id="rId28" Type="http://schemas.openxmlformats.org/officeDocument/2006/relationships/hyperlink" Target="http://usgcb.nist.gov/usgcb_faq.html" TargetMode="External"/><Relationship Id="rId36" Type="http://schemas.openxmlformats.org/officeDocument/2006/relationships/hyperlink" Target="https://aws.amazon.com/iam/details/mfa/" TargetMode="External"/><Relationship Id="rId49" Type="http://schemas.openxmlformats.org/officeDocument/2006/relationships/hyperlink" Target="http://docs.aws.amazon.com/IAM/latest/UserGuide/best-practices.html" TargetMode="External"/><Relationship Id="rId57" Type="http://schemas.openxmlformats.org/officeDocument/2006/relationships/hyperlink" Target="https://aws.amazon.com/security/penetration-testing/" TargetMode="External"/><Relationship Id="rId106" Type="http://schemas.openxmlformats.org/officeDocument/2006/relationships/hyperlink" Target="https://www.gpo.gov/fdsys/pkg/PLAW-107publ347/pdf/PLAW-107publ347.pdf" TargetMode="External"/><Relationship Id="rId114" Type="http://schemas.openxmlformats.org/officeDocument/2006/relationships/hyperlink" Target="http://csrc.nist.gov/publications/fips/fips140-2/fips1402.pdf" TargetMode="External"/><Relationship Id="rId119" Type="http://schemas.openxmlformats.org/officeDocument/2006/relationships/hyperlink" Target="http://csrc.nist.gov/publications/PubsSPArch.html" TargetMode="External"/><Relationship Id="rId127" Type="http://schemas.openxmlformats.org/officeDocument/2006/relationships/hyperlink" Target="http://dx.doi.org/10.6028/NIST.SP.800-53Ar4" TargetMode="External"/><Relationship Id="rId10" Type="http://schemas.openxmlformats.org/officeDocument/2006/relationships/footer" Target="footer1.xml"/><Relationship Id="rId31" Type="http://schemas.openxmlformats.org/officeDocument/2006/relationships/hyperlink" Target="https://aws.amazon.com/config/" TargetMode="External"/><Relationship Id="rId44" Type="http://schemas.openxmlformats.org/officeDocument/2006/relationships/hyperlink" Target="http://docs.aws.amazon.com/IAM/latest/UserGuide/best-practices.html" TargetMode="External"/><Relationship Id="rId52" Type="http://schemas.openxmlformats.org/officeDocument/2006/relationships/hyperlink" Target="http://docs.aws.amazon.com/IAM/latest/UserGuide/best-practices.html" TargetMode="External"/><Relationship Id="rId60" Type="http://schemas.openxmlformats.org/officeDocument/2006/relationships/hyperlink" Target="https://aws.amazon.com/security/penetration-testing/" TargetMode="External"/><Relationship Id="rId65" Type="http://schemas.openxmlformats.org/officeDocument/2006/relationships/hyperlink" Target="https://aws.amazon.com/security/penetration-testing/" TargetMode="External"/><Relationship Id="rId73" Type="http://schemas.openxmlformats.org/officeDocument/2006/relationships/hyperlink" Target="http://media.amazonwebservices.com/architecturecenter/AWS_ac_ra_ftha_04.pdf" TargetMode="External"/><Relationship Id="rId78" Type="http://schemas.openxmlformats.org/officeDocument/2006/relationships/hyperlink" Target="https://aws.amazon.com/whitepapers/aws-security-best-practices/" TargetMode="External"/><Relationship Id="rId81" Type="http://schemas.openxmlformats.org/officeDocument/2006/relationships/hyperlink" Target="https://www.fedramp.gov/resources/templates-2016/" TargetMode="External"/><Relationship Id="rId86" Type="http://schemas.openxmlformats.org/officeDocument/2006/relationships/hyperlink" Target="https://www.fedramp.gov/resources/templates-2016/" TargetMode="External"/><Relationship Id="rId94" Type="http://schemas.openxmlformats.org/officeDocument/2006/relationships/hyperlink" Target="https://www.whitehouse.gov/omb/memoranda_m01-05/" TargetMode="External"/><Relationship Id="rId99" Type="http://schemas.openxmlformats.org/officeDocument/2006/relationships/hyperlink" Target="https://www.whitehouse.gov/sites/default/files/omb/assets/memoranda_2010/m10-23.pdf" TargetMode="External"/><Relationship Id="rId101" Type="http://schemas.openxmlformats.org/officeDocument/2006/relationships/hyperlink" Target="https://www.gpo.gov/fdsys/pkg/STATUTE-100/pdf/STATUTE-100-Pg1213.pdf" TargetMode="External"/><Relationship Id="rId122" Type="http://schemas.openxmlformats.org/officeDocument/2006/relationships/hyperlink" Target="http://csrc.nist.gov/publications/nistpubs/800-34-rev1/sp800-34-rev1_errata-Nov11-2010.pdf" TargetMode="External"/><Relationship Id="rId130" Type="http://schemas.openxmlformats.org/officeDocument/2006/relationships/hyperlink" Target="http://nvlpubs.nist.gov/nistpubs/SpecialPublications/NIST.SP.800-63-2.pdf" TargetMode="External"/><Relationship Id="rId135" Type="http://schemas.openxmlformats.org/officeDocument/2006/relationships/hyperlink" Target="http://dx.doi.org/10.6028/NIST.SP.800-144"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eader" Target="header1.xml"/><Relationship Id="rId18" Type="http://schemas.openxmlformats.org/officeDocument/2006/relationships/header" Target="header2.xml"/><Relationship Id="rId39" Type="http://schemas.openxmlformats.org/officeDocument/2006/relationships/hyperlink" Target="http://docs.aws.amazon.com/IAM/latest/UserGuide/best-practices.html" TargetMode="External"/><Relationship Id="rId109" Type="http://schemas.openxmlformats.org/officeDocument/2006/relationships/hyperlink" Target="https://www.archives.gov/about/laws/" TargetMode="External"/><Relationship Id="rId34" Type="http://schemas.openxmlformats.org/officeDocument/2006/relationships/hyperlink" Target="https://aws.amazon.com/config/" TargetMode="External"/><Relationship Id="rId50" Type="http://schemas.openxmlformats.org/officeDocument/2006/relationships/hyperlink" Target="http://docs.aws.amazon.com/IAM/latest/UserGuide/best-practices.html" TargetMode="External"/><Relationship Id="rId55" Type="http://schemas.openxmlformats.org/officeDocument/2006/relationships/hyperlink" Target="http://docs.aws.amazon.com/IAM/latest/UserGuide/best-practices.html" TargetMode="External"/><Relationship Id="rId76" Type="http://schemas.openxmlformats.org/officeDocument/2006/relationships/hyperlink" Target="https://aws.amazon.com/whitepapers/aws-security-best-practices/" TargetMode="External"/><Relationship Id="rId97" Type="http://schemas.openxmlformats.org/officeDocument/2006/relationships/hyperlink" Target="https://www.whitehouse.gov/sites/default/files/omb/memoranda/fy2006/m06-16.pdf" TargetMode="External"/><Relationship Id="rId104" Type="http://schemas.openxmlformats.org/officeDocument/2006/relationships/hyperlink" Target="https://www.congress.gov/104/plaws/publ231/PLAW-104publ231.pdf" TargetMode="External"/><Relationship Id="rId120" Type="http://schemas.openxmlformats.org/officeDocument/2006/relationships/hyperlink" Target="http://csrc.nist.gov/publications/nistpubs/800-27A/SP800-27-RevA.pdf" TargetMode="External"/><Relationship Id="rId125" Type="http://schemas.openxmlformats.org/officeDocument/2006/relationships/hyperlink" Target="http://csrc.nist.gov/publications/nistpubs/800-47/sp800-47.pdf" TargetMode="External"/><Relationship Id="rId141" Type="http://schemas.openxmlformats.org/officeDocument/2006/relationships/hyperlink" Target="http://csrc.nist.gov/publications/PubsSPs.html" TargetMode="Externa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aws.amazon.com/documentation/" TargetMode="External"/><Relationship Id="rId92" Type="http://schemas.openxmlformats.org/officeDocument/2006/relationships/hyperlink" Target="https://www.whitehouse.gov/omb/circulars_a130/" TargetMode="External"/><Relationship Id="rId2" Type="http://schemas.openxmlformats.org/officeDocument/2006/relationships/numbering" Target="numbering.xml"/><Relationship Id="rId29" Type="http://schemas.openxmlformats.org/officeDocument/2006/relationships/hyperlink" Target="https://aws.amazon.com/config/" TargetMode="External"/><Relationship Id="rId24" Type="http://schemas.openxmlformats.org/officeDocument/2006/relationships/footer" Target="footer7.xml"/><Relationship Id="rId40" Type="http://schemas.openxmlformats.org/officeDocument/2006/relationships/hyperlink" Target="http://docs.aws.amazon.com/IAM/latest/UserGuide/best-practices.html" TargetMode="External"/><Relationship Id="rId45" Type="http://schemas.openxmlformats.org/officeDocument/2006/relationships/hyperlink" Target="http://docs.aws.amazon.com/IAM/latest/UserGuide/best-practices.html" TargetMode="External"/><Relationship Id="rId66" Type="http://schemas.openxmlformats.org/officeDocument/2006/relationships/hyperlink" Target="https://aws.amazon.com/security/penetration-testing/" TargetMode="External"/><Relationship Id="rId87" Type="http://schemas.openxmlformats.org/officeDocument/2006/relationships/hyperlink" Target="https://www.gpo.gov/fdsys/granule/USCODE-2011-title44/USCODE-2011-title44-chap31" TargetMode="External"/><Relationship Id="rId110" Type="http://schemas.openxmlformats.org/officeDocument/2006/relationships/hyperlink" Target="http://www.federalreserve.gov/boarddocs/supmanual/cch/ftca.pdf" TargetMode="External"/><Relationship Id="rId115" Type="http://schemas.openxmlformats.org/officeDocument/2006/relationships/hyperlink" Target="http://csrc.nist.gov/publications/fips/fips199/FIPS-PUB-199-final.pdf" TargetMode="External"/><Relationship Id="rId131" Type="http://schemas.openxmlformats.org/officeDocument/2006/relationships/hyperlink" Target="http://nvlpubs.nist.gov/nistpubs/Legacy/SP/nistspecialpublication800-64r2.pdf" TargetMode="External"/><Relationship Id="rId136" Type="http://schemas.openxmlformats.org/officeDocument/2006/relationships/hyperlink" Target="http://nvlpubs.nist.gov/nistpubs/Legacy/SP/nistspecialpublication800-145.pdf" TargetMode="External"/><Relationship Id="rId61" Type="http://schemas.openxmlformats.org/officeDocument/2006/relationships/hyperlink" Target="https://aws.amazon.com/security/penetration-testing/" TargetMode="External"/><Relationship Id="rId82" Type="http://schemas.openxmlformats.org/officeDocument/2006/relationships/hyperlink" Target="https://www.fedramp.gov/resources/templates-2016/" TargetMode="External"/><Relationship Id="rId19" Type="http://schemas.openxmlformats.org/officeDocument/2006/relationships/footer" Target="footer5.xml"/><Relationship Id="rId14" Type="http://schemas.openxmlformats.org/officeDocument/2006/relationships/footer" Target="footer4.xml"/><Relationship Id="rId30" Type="http://schemas.openxmlformats.org/officeDocument/2006/relationships/hyperlink" Target="https://aws.amazon.com/config/" TargetMode="External"/><Relationship Id="rId35" Type="http://schemas.openxmlformats.org/officeDocument/2006/relationships/hyperlink" Target="https://aws.amazon.com/iam/details/mfa/" TargetMode="External"/><Relationship Id="rId56" Type="http://schemas.openxmlformats.org/officeDocument/2006/relationships/hyperlink" Target="http://docs.aws.amazon.com/IAM/latest/UserGuide/best-practices.html" TargetMode="External"/><Relationship Id="rId77" Type="http://schemas.openxmlformats.org/officeDocument/2006/relationships/hyperlink" Target="http://docs.aws.amazon.com/AmazonVPC/latest/UserGuide/VPC_Security.html" TargetMode="External"/><Relationship Id="rId100" Type="http://schemas.openxmlformats.org/officeDocument/2006/relationships/hyperlink" Target="https://www.whitehouse.gov/omb/memoranda_m99-18/" TargetMode="External"/><Relationship Id="rId105" Type="http://schemas.openxmlformats.org/officeDocument/2006/relationships/hyperlink" Target="https://www.gpo.gov/fdsys/pkg/PLAW-107publ56/pdf/PLAW-107publ56.pdf" TargetMode="External"/><Relationship Id="rId126" Type="http://schemas.openxmlformats.org/officeDocument/2006/relationships/hyperlink" Target="http://dx.doi.org/10.6028/NIST.SP.800-53r4" TargetMode="External"/><Relationship Id="rId8" Type="http://schemas.openxmlformats.org/officeDocument/2006/relationships/image" Target="media/image1.jpeg"/><Relationship Id="rId51" Type="http://schemas.openxmlformats.org/officeDocument/2006/relationships/hyperlink" Target="http://docs.aws.amazon.com/IAM/latest/UserGuide/best-practices.html" TargetMode="External"/><Relationship Id="rId72" Type="http://schemas.openxmlformats.org/officeDocument/2006/relationships/hyperlink" Target="https://aws.amazon.com/documentation/" TargetMode="External"/><Relationship Id="rId93" Type="http://schemas.openxmlformats.org/officeDocument/2006/relationships/hyperlink" Target="https://www.whitehouse.gov/omb/circulars_a130_a130appendix_iii" TargetMode="External"/><Relationship Id="rId98" Type="http://schemas.openxmlformats.org/officeDocument/2006/relationships/hyperlink" Target="https://www.whitehouse.gov/sites/default/files/omb/memoranda/fy2007/m07-16.pdf" TargetMode="External"/><Relationship Id="rId121" Type="http://schemas.openxmlformats.org/officeDocument/2006/relationships/hyperlink" Target="http://csrc.nist.gov/publications/nistpubs/800-30-rev1/sp800_30_r1.pdf" TargetMode="External"/><Relationship Id="rId142" Type="http://schemas.openxmlformats.org/officeDocument/2006/relationships/hyperlink" Target="https://www.fedramp.gov/resources/templates-201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80246FD47C44FAA4900AD532070ED3"/>
        <w:category>
          <w:name w:val="General"/>
          <w:gallery w:val="placeholder"/>
        </w:category>
        <w:types>
          <w:type w:val="bbPlcHdr"/>
        </w:types>
        <w:behaviors>
          <w:behavior w:val="content"/>
        </w:behaviors>
        <w:guid w:val="{D492D4FC-3965-4534-8CFF-754D4542965A}"/>
      </w:docPartPr>
      <w:docPartBody>
        <w:p w:rsidR="00326B39" w:rsidRDefault="00C1089B" w:rsidP="00C1089B">
          <w:pPr>
            <w:pStyle w:val="F580246FD47C44FAA4900AD532070ED3"/>
          </w:pPr>
          <w:r>
            <w:rPr>
              <w:rStyle w:val="PlaceholderText"/>
              <w:rFonts w:eastAsiaTheme="majorEastAsia"/>
            </w:rPr>
            <w:t>&lt;Enter Company/Organization&gt;</w:t>
          </w:r>
          <w:r w:rsidRPr="002D7D9B">
            <w:rPr>
              <w:rStyle w:val="PlaceholderText"/>
              <w:rFonts w:eastAsiaTheme="majorEastAsia"/>
            </w:rPr>
            <w:t>.</w:t>
          </w:r>
        </w:p>
      </w:docPartBody>
    </w:docPart>
    <w:docPart>
      <w:docPartPr>
        <w:name w:val="57613ECE433B494A9609537F03A0E0C4"/>
        <w:category>
          <w:name w:val="General"/>
          <w:gallery w:val="placeholder"/>
        </w:category>
        <w:types>
          <w:type w:val="bbPlcHdr"/>
        </w:types>
        <w:behaviors>
          <w:behavior w:val="content"/>
        </w:behaviors>
        <w:guid w:val="{B27EFE60-4C8C-44C6-B017-817999C9ECE5}"/>
      </w:docPartPr>
      <w:docPartBody>
        <w:p w:rsidR="00326B39" w:rsidRDefault="00C1089B" w:rsidP="00C1089B">
          <w:pPr>
            <w:pStyle w:val="57613ECE433B494A9609537F03A0E0C4"/>
          </w:pPr>
          <w:r>
            <w:rPr>
              <w:rStyle w:val="PlaceholderText"/>
            </w:rPr>
            <w:t>&lt;Enter Street Address&gt;</w:t>
          </w:r>
        </w:p>
      </w:docPartBody>
    </w:docPart>
    <w:docPart>
      <w:docPartPr>
        <w:name w:val="2769B2A3C80A4319AB3DCD9517EA82BD"/>
        <w:category>
          <w:name w:val="General"/>
          <w:gallery w:val="placeholder"/>
        </w:category>
        <w:types>
          <w:type w:val="bbPlcHdr"/>
        </w:types>
        <w:behaviors>
          <w:behavior w:val="content"/>
        </w:behaviors>
        <w:guid w:val="{7582702B-1D95-47B4-ACE7-6118E9D52C15}"/>
      </w:docPartPr>
      <w:docPartBody>
        <w:p w:rsidR="00326B39" w:rsidRDefault="00C1089B" w:rsidP="00C1089B">
          <w:pPr>
            <w:pStyle w:val="2769B2A3C80A4319AB3DCD9517EA82BD"/>
          </w:pPr>
          <w:r>
            <w:rPr>
              <w:rStyle w:val="PlaceholderText"/>
            </w:rPr>
            <w:t>&lt;Enter Suite/Room/Building&gt;</w:t>
          </w:r>
        </w:p>
      </w:docPartBody>
    </w:docPart>
    <w:docPart>
      <w:docPartPr>
        <w:name w:val="56DE0C71087442F5B50DA41BB1E065EB"/>
        <w:category>
          <w:name w:val="General"/>
          <w:gallery w:val="placeholder"/>
        </w:category>
        <w:types>
          <w:type w:val="bbPlcHdr"/>
        </w:types>
        <w:behaviors>
          <w:behavior w:val="content"/>
        </w:behaviors>
        <w:guid w:val="{9DEDAA7E-F979-4723-B7DB-957A115F29B9}"/>
      </w:docPartPr>
      <w:docPartBody>
        <w:p w:rsidR="00326B39" w:rsidRDefault="00C1089B" w:rsidP="00C1089B">
          <w:pPr>
            <w:pStyle w:val="56DE0C71087442F5B50DA41BB1E065EB"/>
          </w:pPr>
          <w:r>
            <w:rPr>
              <w:rStyle w:val="PlaceholderText"/>
            </w:rPr>
            <w:t>&lt;Enter Zip Code&gt;</w:t>
          </w:r>
        </w:p>
      </w:docPartBody>
    </w:docPart>
    <w:docPart>
      <w:docPartPr>
        <w:name w:val="E274117170E94F0AB590BDADB7FBD005"/>
        <w:category>
          <w:name w:val="General"/>
          <w:gallery w:val="placeholder"/>
        </w:category>
        <w:types>
          <w:type w:val="bbPlcHdr"/>
        </w:types>
        <w:behaviors>
          <w:behavior w:val="content"/>
        </w:behaviors>
        <w:guid w:val="{918A32B5-D430-4425-9FEB-8560E2F79636}"/>
      </w:docPartPr>
      <w:docPartBody>
        <w:p w:rsidR="00326B39" w:rsidRDefault="00C1089B" w:rsidP="00C1089B">
          <w:pPr>
            <w:pStyle w:val="E274117170E94F0AB590BDADB7FBD005"/>
          </w:pPr>
          <w:r>
            <w:rPr>
              <w:rStyle w:val="PlaceholderText"/>
              <w:rFonts w:eastAsiaTheme="majorEastAsia"/>
            </w:rPr>
            <w:t>&lt;Enter Name&gt;</w:t>
          </w:r>
        </w:p>
      </w:docPartBody>
    </w:docPart>
    <w:docPart>
      <w:docPartPr>
        <w:name w:val="82F8E510CBAB464487A60EC5FFF1E502"/>
        <w:category>
          <w:name w:val="General"/>
          <w:gallery w:val="placeholder"/>
        </w:category>
        <w:types>
          <w:type w:val="bbPlcHdr"/>
        </w:types>
        <w:behaviors>
          <w:behavior w:val="content"/>
        </w:behaviors>
        <w:guid w:val="{0746F472-27DA-438B-A465-EB9B1B7776C7}"/>
      </w:docPartPr>
      <w:docPartBody>
        <w:p w:rsidR="00326B39" w:rsidRDefault="00C1089B" w:rsidP="00C1089B">
          <w:pPr>
            <w:pStyle w:val="82F8E510CBAB464487A60EC5FFF1E502"/>
          </w:pPr>
          <w:r>
            <w:rPr>
              <w:rStyle w:val="PlaceholderText"/>
            </w:rPr>
            <w:t>&lt;Select Date&gt;</w:t>
          </w:r>
        </w:p>
      </w:docPartBody>
    </w:docPart>
    <w:docPart>
      <w:docPartPr>
        <w:name w:val="07039CC5B8244FB581A8FCC0267E6328"/>
        <w:category>
          <w:name w:val="General"/>
          <w:gallery w:val="placeholder"/>
        </w:category>
        <w:types>
          <w:type w:val="bbPlcHdr"/>
        </w:types>
        <w:behaviors>
          <w:behavior w:val="content"/>
        </w:behaviors>
        <w:guid w:val="{9D949890-1BEC-4879-A709-3BA79C7751EF}"/>
      </w:docPartPr>
      <w:docPartBody>
        <w:p w:rsidR="00326B39" w:rsidRDefault="00C1089B" w:rsidP="00C1089B">
          <w:pPr>
            <w:pStyle w:val="07039CC5B8244FB581A8FCC0267E6328"/>
          </w:pPr>
          <w:r>
            <w:rPr>
              <w:rStyle w:val="PlaceholderText"/>
              <w:rFonts w:eastAsiaTheme="majorEastAsia"/>
            </w:rPr>
            <w:t>&lt;Enter Title&gt;</w:t>
          </w:r>
        </w:p>
      </w:docPartBody>
    </w:docPart>
    <w:docPart>
      <w:docPartPr>
        <w:name w:val="407880E0E735403EA7B26ED2922550D5"/>
        <w:category>
          <w:name w:val="General"/>
          <w:gallery w:val="placeholder"/>
        </w:category>
        <w:types>
          <w:type w:val="bbPlcHdr"/>
        </w:types>
        <w:behaviors>
          <w:behavior w:val="content"/>
        </w:behaviors>
        <w:guid w:val="{83E165E9-E3EB-429B-94B8-54EB4E08116A}"/>
      </w:docPartPr>
      <w:docPartBody>
        <w:p w:rsidR="00326B39" w:rsidRDefault="00C1089B" w:rsidP="00C1089B">
          <w:pPr>
            <w:pStyle w:val="407880E0E735403EA7B26ED2922550D5"/>
          </w:pPr>
          <w:r>
            <w:rPr>
              <w:rStyle w:val="PlaceholderText"/>
            </w:rPr>
            <w:t>&lt;CSP Name&gt;</w:t>
          </w:r>
        </w:p>
      </w:docPartBody>
    </w:docPart>
    <w:docPart>
      <w:docPartPr>
        <w:name w:val="8EB1321CEA894409B6A1D3467D838A42"/>
        <w:category>
          <w:name w:val="General"/>
          <w:gallery w:val="placeholder"/>
        </w:category>
        <w:types>
          <w:type w:val="bbPlcHdr"/>
        </w:types>
        <w:behaviors>
          <w:behavior w:val="content"/>
        </w:behaviors>
        <w:guid w:val="{DF770089-79B4-446A-8789-46BDC79ACDC0}"/>
      </w:docPartPr>
      <w:docPartBody>
        <w:p w:rsidR="00326B39" w:rsidRDefault="00C1089B" w:rsidP="00C1089B">
          <w:pPr>
            <w:pStyle w:val="8EB1321CEA894409B6A1D3467D838A42"/>
          </w:pPr>
          <w:r>
            <w:rPr>
              <w:rStyle w:val="PlaceholderText"/>
              <w:rFonts w:eastAsiaTheme="majorEastAsia"/>
            </w:rPr>
            <w:t>&lt;Enter Name&gt;</w:t>
          </w:r>
        </w:p>
      </w:docPartBody>
    </w:docPart>
    <w:docPart>
      <w:docPartPr>
        <w:name w:val="9B0D4818AA61446DA68B43A38D7CE7C2"/>
        <w:category>
          <w:name w:val="General"/>
          <w:gallery w:val="placeholder"/>
        </w:category>
        <w:types>
          <w:type w:val="bbPlcHdr"/>
        </w:types>
        <w:behaviors>
          <w:behavior w:val="content"/>
        </w:behaviors>
        <w:guid w:val="{6184B066-E654-4666-BB42-331927FA8F3E}"/>
      </w:docPartPr>
      <w:docPartBody>
        <w:p w:rsidR="00326B39" w:rsidRDefault="00C1089B" w:rsidP="00C1089B">
          <w:pPr>
            <w:pStyle w:val="9B0D4818AA61446DA68B43A38D7CE7C2"/>
          </w:pPr>
          <w:r>
            <w:rPr>
              <w:rStyle w:val="PlaceholderText"/>
            </w:rPr>
            <w:t>&lt;Select Date&gt;</w:t>
          </w:r>
        </w:p>
      </w:docPartBody>
    </w:docPart>
    <w:docPart>
      <w:docPartPr>
        <w:name w:val="1386E68998A347EDA889AFBA0920F83A"/>
        <w:category>
          <w:name w:val="General"/>
          <w:gallery w:val="placeholder"/>
        </w:category>
        <w:types>
          <w:type w:val="bbPlcHdr"/>
        </w:types>
        <w:behaviors>
          <w:behavior w:val="content"/>
        </w:behaviors>
        <w:guid w:val="{0C1D7EE7-A12A-406E-963D-917C884508C3}"/>
      </w:docPartPr>
      <w:docPartBody>
        <w:p w:rsidR="00326B39" w:rsidRDefault="00C1089B" w:rsidP="00C1089B">
          <w:pPr>
            <w:pStyle w:val="1386E68998A347EDA889AFBA0920F83A"/>
          </w:pPr>
          <w:r>
            <w:rPr>
              <w:rStyle w:val="PlaceholderText"/>
              <w:rFonts w:eastAsiaTheme="majorEastAsia"/>
            </w:rPr>
            <w:t>&lt;Enter Title&gt;</w:t>
          </w:r>
        </w:p>
      </w:docPartBody>
    </w:docPart>
    <w:docPart>
      <w:docPartPr>
        <w:name w:val="ADFDB8D3F5764167ACFAF1B3055B29A0"/>
        <w:category>
          <w:name w:val="General"/>
          <w:gallery w:val="placeholder"/>
        </w:category>
        <w:types>
          <w:type w:val="bbPlcHdr"/>
        </w:types>
        <w:behaviors>
          <w:behavior w:val="content"/>
        </w:behaviors>
        <w:guid w:val="{082A7AB5-320D-4EBA-999F-092D74A28695}"/>
      </w:docPartPr>
      <w:docPartBody>
        <w:p w:rsidR="00326B39" w:rsidRDefault="00C1089B" w:rsidP="00C1089B">
          <w:pPr>
            <w:pStyle w:val="ADFDB8D3F5764167ACFAF1B3055B29A0"/>
          </w:pPr>
          <w:r>
            <w:rPr>
              <w:rStyle w:val="PlaceholderText"/>
            </w:rPr>
            <w:t>&lt;CSP Name&gt;</w:t>
          </w:r>
        </w:p>
      </w:docPartBody>
    </w:docPart>
    <w:docPart>
      <w:docPartPr>
        <w:name w:val="D2D2B8CF9F6E4751989E4782DEC4ED71"/>
        <w:category>
          <w:name w:val="General"/>
          <w:gallery w:val="placeholder"/>
        </w:category>
        <w:types>
          <w:type w:val="bbPlcHdr"/>
        </w:types>
        <w:behaviors>
          <w:behavior w:val="content"/>
        </w:behaviors>
        <w:guid w:val="{4B0E5D43-914D-4DB1-AFF9-239FC2537C8D}"/>
      </w:docPartPr>
      <w:docPartBody>
        <w:p w:rsidR="00326B39" w:rsidRDefault="00C1089B" w:rsidP="00C1089B">
          <w:pPr>
            <w:pStyle w:val="D2D2B8CF9F6E4751989E4782DEC4ED71"/>
          </w:pPr>
          <w:r>
            <w:rPr>
              <w:rStyle w:val="PlaceholderText"/>
              <w:rFonts w:eastAsiaTheme="majorEastAsia"/>
            </w:rPr>
            <w:t>&lt;Enter Name&gt;</w:t>
          </w:r>
        </w:p>
      </w:docPartBody>
    </w:docPart>
    <w:docPart>
      <w:docPartPr>
        <w:name w:val="777F871B9F50486B983DC3BAFCC2E83C"/>
        <w:category>
          <w:name w:val="General"/>
          <w:gallery w:val="placeholder"/>
        </w:category>
        <w:types>
          <w:type w:val="bbPlcHdr"/>
        </w:types>
        <w:behaviors>
          <w:behavior w:val="content"/>
        </w:behaviors>
        <w:guid w:val="{65748E51-2573-4698-AD10-5E3D1BBD38F1}"/>
      </w:docPartPr>
      <w:docPartBody>
        <w:p w:rsidR="00326B39" w:rsidRDefault="00C1089B" w:rsidP="00C1089B">
          <w:pPr>
            <w:pStyle w:val="777F871B9F50486B983DC3BAFCC2E83C"/>
          </w:pPr>
          <w:r>
            <w:rPr>
              <w:rStyle w:val="PlaceholderText"/>
            </w:rPr>
            <w:t>&lt;Select Date&gt;</w:t>
          </w:r>
        </w:p>
      </w:docPartBody>
    </w:docPart>
    <w:docPart>
      <w:docPartPr>
        <w:name w:val="90950E19CC724400AF46EB23B7754695"/>
        <w:category>
          <w:name w:val="General"/>
          <w:gallery w:val="placeholder"/>
        </w:category>
        <w:types>
          <w:type w:val="bbPlcHdr"/>
        </w:types>
        <w:behaviors>
          <w:behavior w:val="content"/>
        </w:behaviors>
        <w:guid w:val="{A072D00F-B050-4953-ADAA-23267EF814F7}"/>
      </w:docPartPr>
      <w:docPartBody>
        <w:p w:rsidR="00326B39" w:rsidRDefault="00C1089B" w:rsidP="00C1089B">
          <w:pPr>
            <w:pStyle w:val="90950E19CC724400AF46EB23B7754695"/>
          </w:pPr>
          <w:r>
            <w:rPr>
              <w:rStyle w:val="PlaceholderText"/>
              <w:rFonts w:eastAsiaTheme="majorEastAsia"/>
            </w:rPr>
            <w:t>&lt;Enter Title&gt;</w:t>
          </w:r>
        </w:p>
      </w:docPartBody>
    </w:docPart>
    <w:docPart>
      <w:docPartPr>
        <w:name w:val="D16599CEA19D4674B839CA62D17AD0F9"/>
        <w:category>
          <w:name w:val="General"/>
          <w:gallery w:val="placeholder"/>
        </w:category>
        <w:types>
          <w:type w:val="bbPlcHdr"/>
        </w:types>
        <w:behaviors>
          <w:behavior w:val="content"/>
        </w:behaviors>
        <w:guid w:val="{F5662ACC-B0A8-42FA-8A50-78466304A0CD}"/>
      </w:docPartPr>
      <w:docPartBody>
        <w:p w:rsidR="00326B39" w:rsidRDefault="00C1089B" w:rsidP="00C1089B">
          <w:pPr>
            <w:pStyle w:val="D16599CEA19D4674B839CA62D17AD0F9"/>
          </w:pPr>
          <w:r>
            <w:rPr>
              <w:rStyle w:val="PlaceholderText"/>
            </w:rPr>
            <w:t>&lt;CSP Name&gt;</w:t>
          </w:r>
        </w:p>
      </w:docPartBody>
    </w:docPart>
    <w:docPart>
      <w:docPartPr>
        <w:name w:val="706A8994A86443C6813F676B4D8CD158"/>
        <w:category>
          <w:name w:val="General"/>
          <w:gallery w:val="placeholder"/>
        </w:category>
        <w:types>
          <w:type w:val="bbPlcHdr"/>
        </w:types>
        <w:behaviors>
          <w:behavior w:val="content"/>
        </w:behaviors>
        <w:guid w:val="{EBC5741F-AFF6-458B-9F72-0E418A1BE9CA}"/>
      </w:docPartPr>
      <w:docPartBody>
        <w:p w:rsidR="00326B39" w:rsidRDefault="00C1089B" w:rsidP="00C1089B">
          <w:pPr>
            <w:pStyle w:val="706A8994A86443C6813F676B4D8CD158"/>
          </w:pPr>
          <w:r>
            <w:rPr>
              <w:rStyle w:val="PlaceholderText"/>
            </w:rPr>
            <w:t>&lt;Information System Name&gt;</w:t>
          </w:r>
        </w:p>
      </w:docPartBody>
    </w:docPart>
    <w:docPart>
      <w:docPartPr>
        <w:name w:val="E1ACF47F32034E0F80F2378761549650"/>
        <w:category>
          <w:name w:val="General"/>
          <w:gallery w:val="placeholder"/>
        </w:category>
        <w:types>
          <w:type w:val="bbPlcHdr"/>
        </w:types>
        <w:behaviors>
          <w:behavior w:val="content"/>
        </w:behaviors>
        <w:guid w:val="{3AAECC9D-F79D-4E0D-B56D-7B93E5A8645B}"/>
      </w:docPartPr>
      <w:docPartBody>
        <w:p w:rsidR="00326B39" w:rsidRDefault="00C1089B" w:rsidP="00C1089B">
          <w:pPr>
            <w:pStyle w:val="E1ACF47F32034E0F80F2378761549650"/>
          </w:pPr>
          <w:r>
            <w:rPr>
              <w:rStyle w:val="PlaceholderText"/>
            </w:rPr>
            <w:t>&lt;Information System Abbreviation&gt;</w:t>
          </w:r>
        </w:p>
      </w:docPartBody>
    </w:docPart>
    <w:docPart>
      <w:docPartPr>
        <w:name w:val="28308C2F3F61416EA57F7F7C46459BF2"/>
        <w:category>
          <w:name w:val="General"/>
          <w:gallery w:val="placeholder"/>
        </w:category>
        <w:types>
          <w:type w:val="bbPlcHdr"/>
        </w:types>
        <w:behaviors>
          <w:behavior w:val="content"/>
        </w:behaviors>
        <w:guid w:val="{5A3B1EB2-84DA-4824-A6B4-8A65C0349061}"/>
      </w:docPartPr>
      <w:docPartBody>
        <w:p w:rsidR="00326B39" w:rsidRDefault="00C1089B" w:rsidP="00C1089B">
          <w:pPr>
            <w:pStyle w:val="28308C2F3F61416EA57F7F7C46459BF2"/>
          </w:pPr>
          <w:r>
            <w:rPr>
              <w:rStyle w:val="PlaceholderText"/>
            </w:rPr>
            <w:t>&lt;Information System Abbreviation&gt;</w:t>
          </w:r>
        </w:p>
      </w:docPartBody>
    </w:docPart>
    <w:docPart>
      <w:docPartPr>
        <w:name w:val="55ADD3D0C1344E669D3289924AD39C53"/>
        <w:category>
          <w:name w:val="General"/>
          <w:gallery w:val="placeholder"/>
        </w:category>
        <w:types>
          <w:type w:val="bbPlcHdr"/>
        </w:types>
        <w:behaviors>
          <w:behavior w:val="content"/>
        </w:behaviors>
        <w:guid w:val="{D816CCB0-E7DD-4B96-B61D-6E168E08BB09}"/>
      </w:docPartPr>
      <w:docPartBody>
        <w:p w:rsidR="00326B39" w:rsidRDefault="00C1089B" w:rsidP="00C1089B">
          <w:pPr>
            <w:pStyle w:val="55ADD3D0C1344E669D3289924AD39C53"/>
          </w:pPr>
          <w:r>
            <w:rPr>
              <w:rStyle w:val="PlaceholderText"/>
            </w:rPr>
            <w:t>&lt;Information System Abbreviation&gt;</w:t>
          </w:r>
        </w:p>
      </w:docPartBody>
    </w:docPart>
    <w:docPart>
      <w:docPartPr>
        <w:name w:val="55A5DE1314104A19AC6EA15EB7716278"/>
        <w:category>
          <w:name w:val="General"/>
          <w:gallery w:val="placeholder"/>
        </w:category>
        <w:types>
          <w:type w:val="bbPlcHdr"/>
        </w:types>
        <w:behaviors>
          <w:behavior w:val="content"/>
        </w:behaviors>
        <w:guid w:val="{67F41A15-05CD-4E9E-8A33-14B08004A3A5}"/>
      </w:docPartPr>
      <w:docPartBody>
        <w:p w:rsidR="00326B39" w:rsidRDefault="00C1089B" w:rsidP="00C1089B">
          <w:pPr>
            <w:pStyle w:val="55A5DE1314104A19AC6EA15EB7716278"/>
          </w:pPr>
          <w:r w:rsidRPr="001C310B">
            <w:t>Information System Name</w:t>
          </w:r>
        </w:p>
      </w:docPartBody>
    </w:docPart>
    <w:docPart>
      <w:docPartPr>
        <w:name w:val="9E9A3A5D431B4D8C8ABE96A0A3CDC94C"/>
        <w:category>
          <w:name w:val="General"/>
          <w:gallery w:val="placeholder"/>
        </w:category>
        <w:types>
          <w:type w:val="bbPlcHdr"/>
        </w:types>
        <w:behaviors>
          <w:behavior w:val="content"/>
        </w:behaviors>
        <w:guid w:val="{83A48A0F-7BA2-4929-91CE-D188161099DD}"/>
      </w:docPartPr>
      <w:docPartBody>
        <w:p w:rsidR="00326B39" w:rsidRDefault="00C1089B" w:rsidP="00C1089B">
          <w:pPr>
            <w:pStyle w:val="9E9A3A5D431B4D8C8ABE96A0A3CDC94C"/>
          </w:pPr>
          <w:r w:rsidRPr="001C310B">
            <w:rPr>
              <w:rStyle w:val="PlaceholderText"/>
            </w:rPr>
            <w:t>&lt;</w:t>
          </w:r>
          <w:r>
            <w:rPr>
              <w:rStyle w:val="PlaceholderText"/>
            </w:rPr>
            <w:t>Enter FedRAMP Application Number&gt;</w:t>
          </w:r>
        </w:p>
      </w:docPartBody>
    </w:docPart>
    <w:docPart>
      <w:docPartPr>
        <w:name w:val="D5101E5B4805493383745103E4A5C274"/>
        <w:category>
          <w:name w:val="General"/>
          <w:gallery w:val="placeholder"/>
        </w:category>
        <w:types>
          <w:type w:val="bbPlcHdr"/>
        </w:types>
        <w:behaviors>
          <w:behavior w:val="content"/>
        </w:behaviors>
        <w:guid w:val="{E017ECD6-6F21-40CA-91F1-FD025E22003F}"/>
      </w:docPartPr>
      <w:docPartBody>
        <w:p w:rsidR="00326B39" w:rsidRDefault="00C1089B" w:rsidP="00C1089B">
          <w:pPr>
            <w:pStyle w:val="D5101E5B4805493383745103E4A5C274"/>
          </w:pPr>
          <w:r w:rsidRPr="001C310B">
            <w:t>Information System Name</w:t>
          </w:r>
        </w:p>
      </w:docPartBody>
    </w:docPart>
    <w:docPart>
      <w:docPartPr>
        <w:name w:val="3BD0A9C2185F4792B964A68B60E00BC9"/>
        <w:category>
          <w:name w:val="General"/>
          <w:gallery w:val="placeholder"/>
        </w:category>
        <w:types>
          <w:type w:val="bbPlcHdr"/>
        </w:types>
        <w:behaviors>
          <w:behavior w:val="content"/>
        </w:behaviors>
        <w:guid w:val="{3B553550-9A88-4B79-9A2C-A32D52D49645}"/>
      </w:docPartPr>
      <w:docPartBody>
        <w:p w:rsidR="00326B39" w:rsidRDefault="00C1089B" w:rsidP="00C1089B">
          <w:pPr>
            <w:pStyle w:val="3BD0A9C2185F4792B964A68B60E00BC9"/>
          </w:pPr>
          <w:r>
            <w:rPr>
              <w:rStyle w:val="PlaceholderText"/>
            </w:rPr>
            <w:t>&lt;Information System Abbreviation&gt;</w:t>
          </w:r>
        </w:p>
      </w:docPartBody>
    </w:docPart>
    <w:docPart>
      <w:docPartPr>
        <w:name w:val="471BE2BDCA064D999E2E2D474706AB75"/>
        <w:category>
          <w:name w:val="General"/>
          <w:gallery w:val="placeholder"/>
        </w:category>
        <w:types>
          <w:type w:val="bbPlcHdr"/>
        </w:types>
        <w:behaviors>
          <w:behavior w:val="content"/>
        </w:behaviors>
        <w:guid w:val="{0B796B70-CDE1-4A00-BDB1-EC5BCF6D480A}"/>
      </w:docPartPr>
      <w:docPartBody>
        <w:p w:rsidR="00326B39" w:rsidRDefault="00C1089B" w:rsidP="00C1089B">
          <w:pPr>
            <w:pStyle w:val="471BE2BDCA064D999E2E2D474706AB75"/>
          </w:pPr>
          <w:r w:rsidRPr="00E06B89">
            <w:t>Choose level.</w:t>
          </w:r>
        </w:p>
      </w:docPartBody>
    </w:docPart>
    <w:docPart>
      <w:docPartPr>
        <w:name w:val="1906F324F76D439BAAB951E073782B35"/>
        <w:category>
          <w:name w:val="General"/>
          <w:gallery w:val="placeholder"/>
        </w:category>
        <w:types>
          <w:type w:val="bbPlcHdr"/>
        </w:types>
        <w:behaviors>
          <w:behavior w:val="content"/>
        </w:behaviors>
        <w:guid w:val="{691F5491-D9AD-4259-B287-17CB77104BAD}"/>
      </w:docPartPr>
      <w:docPartBody>
        <w:p w:rsidR="00326B39" w:rsidRDefault="00C1089B" w:rsidP="00C1089B">
          <w:pPr>
            <w:pStyle w:val="1906F324F76D439BAAB951E073782B35"/>
          </w:pPr>
          <w:r>
            <w:rPr>
              <w:rStyle w:val="PlaceholderText"/>
            </w:rPr>
            <w:t>&lt;Information System Abbreviation&gt;</w:t>
          </w:r>
        </w:p>
      </w:docPartBody>
    </w:docPart>
    <w:docPart>
      <w:docPartPr>
        <w:name w:val="CDACCE32603F4855A9267EEE2F852DB5"/>
        <w:category>
          <w:name w:val="General"/>
          <w:gallery w:val="placeholder"/>
        </w:category>
        <w:types>
          <w:type w:val="bbPlcHdr"/>
        </w:types>
        <w:behaviors>
          <w:behavior w:val="content"/>
        </w:behaviors>
        <w:guid w:val="{39D47783-53CD-4A42-B0D4-A18EE54E1455}"/>
      </w:docPartPr>
      <w:docPartBody>
        <w:p w:rsidR="00326B39" w:rsidRDefault="00C1089B" w:rsidP="00C1089B">
          <w:pPr>
            <w:pStyle w:val="CDACCE32603F4855A9267EEE2F852DB5"/>
          </w:pPr>
          <w:r>
            <w:rPr>
              <w:rStyle w:val="PlaceholderText"/>
            </w:rPr>
            <w:t>&lt;Enter Information Type&gt;</w:t>
          </w:r>
        </w:p>
      </w:docPartBody>
    </w:docPart>
    <w:docPart>
      <w:docPartPr>
        <w:name w:val="06B90DC991654A879F6C924B275B9DFC"/>
        <w:category>
          <w:name w:val="General"/>
          <w:gallery w:val="placeholder"/>
        </w:category>
        <w:types>
          <w:type w:val="bbPlcHdr"/>
        </w:types>
        <w:behaviors>
          <w:behavior w:val="content"/>
        </w:behaviors>
        <w:guid w:val="{ECED21AE-995A-4ACB-A2C3-3AF1FACBE296}"/>
      </w:docPartPr>
      <w:docPartBody>
        <w:p w:rsidR="00326B39" w:rsidRDefault="00C1089B" w:rsidP="00C1089B">
          <w:pPr>
            <w:pStyle w:val="06B90DC991654A879F6C924B275B9DFC"/>
          </w:pPr>
          <w:r>
            <w:rPr>
              <w:rStyle w:val="PlaceholderText"/>
            </w:rPr>
            <w:t>&lt;Enter NIST Identifier&gt;</w:t>
          </w:r>
        </w:p>
      </w:docPartBody>
    </w:docPart>
    <w:docPart>
      <w:docPartPr>
        <w:name w:val="A53106D1A1774E079B5046D1E66E169D"/>
        <w:category>
          <w:name w:val="General"/>
          <w:gallery w:val="placeholder"/>
        </w:category>
        <w:types>
          <w:type w:val="bbPlcHdr"/>
        </w:types>
        <w:behaviors>
          <w:behavior w:val="content"/>
        </w:behaviors>
        <w:guid w:val="{6D4ADA9B-4695-42C3-AFDD-5674CA3C4084}"/>
      </w:docPartPr>
      <w:docPartBody>
        <w:p w:rsidR="00326B39" w:rsidRDefault="00C1089B" w:rsidP="00C1089B">
          <w:pPr>
            <w:pStyle w:val="A53106D1A1774E079B5046D1E66E169D"/>
          </w:pPr>
          <w:r w:rsidRPr="004D63DB">
            <w:rPr>
              <w:rStyle w:val="PlaceholderText"/>
            </w:rPr>
            <w:t xml:space="preserve">Choose </w:t>
          </w:r>
          <w:r>
            <w:rPr>
              <w:rStyle w:val="PlaceholderText"/>
            </w:rPr>
            <w:t>level</w:t>
          </w:r>
          <w:r w:rsidRPr="004D63DB">
            <w:rPr>
              <w:rStyle w:val="PlaceholderText"/>
            </w:rPr>
            <w:t>.</w:t>
          </w:r>
        </w:p>
      </w:docPartBody>
    </w:docPart>
    <w:docPart>
      <w:docPartPr>
        <w:name w:val="A00B14BBC08445E58FA1707FCA6D0CCB"/>
        <w:category>
          <w:name w:val="General"/>
          <w:gallery w:val="placeholder"/>
        </w:category>
        <w:types>
          <w:type w:val="bbPlcHdr"/>
        </w:types>
        <w:behaviors>
          <w:behavior w:val="content"/>
        </w:behaviors>
        <w:guid w:val="{C533724C-6F43-440C-ACE4-56EDA103BB9C}"/>
      </w:docPartPr>
      <w:docPartBody>
        <w:p w:rsidR="00326B39" w:rsidRDefault="00C1089B" w:rsidP="00C1089B">
          <w:pPr>
            <w:pStyle w:val="A00B14BBC08445E58FA1707FCA6D0CCB"/>
          </w:pPr>
          <w:r w:rsidRPr="004D63DB">
            <w:rPr>
              <w:rStyle w:val="PlaceholderText"/>
            </w:rPr>
            <w:t xml:space="preserve">Choose </w:t>
          </w:r>
          <w:r>
            <w:rPr>
              <w:rStyle w:val="PlaceholderText"/>
            </w:rPr>
            <w:t>level</w:t>
          </w:r>
          <w:r w:rsidRPr="004D63DB">
            <w:rPr>
              <w:rStyle w:val="PlaceholderText"/>
            </w:rPr>
            <w:t>.</w:t>
          </w:r>
        </w:p>
      </w:docPartBody>
    </w:docPart>
    <w:docPart>
      <w:docPartPr>
        <w:name w:val="21BBC487DB4645649F31DCBBE5161D4F"/>
        <w:category>
          <w:name w:val="General"/>
          <w:gallery w:val="placeholder"/>
        </w:category>
        <w:types>
          <w:type w:val="bbPlcHdr"/>
        </w:types>
        <w:behaviors>
          <w:behavior w:val="content"/>
        </w:behaviors>
        <w:guid w:val="{35904B18-1AB9-4CF4-80A7-02701A32B22C}"/>
      </w:docPartPr>
      <w:docPartBody>
        <w:p w:rsidR="00326B39" w:rsidRDefault="00C1089B" w:rsidP="00C1089B">
          <w:pPr>
            <w:pStyle w:val="21BBC487DB4645649F31DCBBE5161D4F"/>
          </w:pPr>
          <w:r w:rsidRPr="004D63DB">
            <w:rPr>
              <w:rStyle w:val="PlaceholderText"/>
            </w:rPr>
            <w:t xml:space="preserve">Choose </w:t>
          </w:r>
          <w:r>
            <w:rPr>
              <w:rStyle w:val="PlaceholderText"/>
            </w:rPr>
            <w:t>level</w:t>
          </w:r>
          <w:r w:rsidRPr="004D63DB">
            <w:rPr>
              <w:rStyle w:val="PlaceholderText"/>
            </w:rPr>
            <w:t>.</w:t>
          </w:r>
        </w:p>
      </w:docPartBody>
    </w:docPart>
    <w:docPart>
      <w:docPartPr>
        <w:name w:val="7FE63336314343789E29155E7E015F6F"/>
        <w:category>
          <w:name w:val="General"/>
          <w:gallery w:val="placeholder"/>
        </w:category>
        <w:types>
          <w:type w:val="bbPlcHdr"/>
        </w:types>
        <w:behaviors>
          <w:behavior w:val="content"/>
        </w:behaviors>
        <w:guid w:val="{C6959180-0631-43EE-9CE1-77D2FF131246}"/>
      </w:docPartPr>
      <w:docPartBody>
        <w:p w:rsidR="00326B39" w:rsidRDefault="00C1089B" w:rsidP="00C1089B">
          <w:pPr>
            <w:pStyle w:val="7FE63336314343789E29155E7E015F6F"/>
          </w:pPr>
          <w:r>
            <w:rPr>
              <w:rStyle w:val="PlaceholderText"/>
            </w:rPr>
            <w:t>&lt;Enter Information Type&gt;</w:t>
          </w:r>
        </w:p>
      </w:docPartBody>
    </w:docPart>
    <w:docPart>
      <w:docPartPr>
        <w:name w:val="92113ACEF3BE41FFA37137CE52DD8B70"/>
        <w:category>
          <w:name w:val="General"/>
          <w:gallery w:val="placeholder"/>
        </w:category>
        <w:types>
          <w:type w:val="bbPlcHdr"/>
        </w:types>
        <w:behaviors>
          <w:behavior w:val="content"/>
        </w:behaviors>
        <w:guid w:val="{66A14AA9-7E6B-457E-9C10-09B3DEF0826C}"/>
      </w:docPartPr>
      <w:docPartBody>
        <w:p w:rsidR="00326B39" w:rsidRDefault="00C1089B" w:rsidP="00C1089B">
          <w:pPr>
            <w:pStyle w:val="92113ACEF3BE41FFA37137CE52DD8B70"/>
          </w:pPr>
          <w:r>
            <w:rPr>
              <w:rStyle w:val="PlaceholderText"/>
            </w:rPr>
            <w:t>&lt;Enter NIST Identifier&gt;</w:t>
          </w:r>
        </w:p>
      </w:docPartBody>
    </w:docPart>
    <w:docPart>
      <w:docPartPr>
        <w:name w:val="DB936A56CD2345618ED007F2CF659BEF"/>
        <w:category>
          <w:name w:val="General"/>
          <w:gallery w:val="placeholder"/>
        </w:category>
        <w:types>
          <w:type w:val="bbPlcHdr"/>
        </w:types>
        <w:behaviors>
          <w:behavior w:val="content"/>
        </w:behaviors>
        <w:guid w:val="{EB7DA6CD-FD64-4985-B29C-DC332A443F69}"/>
      </w:docPartPr>
      <w:docPartBody>
        <w:p w:rsidR="00326B39" w:rsidRDefault="00C1089B" w:rsidP="00C1089B">
          <w:pPr>
            <w:pStyle w:val="DB936A56CD2345618ED007F2CF659BEF"/>
          </w:pPr>
          <w:r w:rsidRPr="004D63DB">
            <w:rPr>
              <w:rStyle w:val="PlaceholderText"/>
            </w:rPr>
            <w:t xml:space="preserve">Choose </w:t>
          </w:r>
          <w:r>
            <w:rPr>
              <w:rStyle w:val="PlaceholderText"/>
            </w:rPr>
            <w:t>level</w:t>
          </w:r>
          <w:r w:rsidRPr="004D63DB">
            <w:rPr>
              <w:rStyle w:val="PlaceholderText"/>
            </w:rPr>
            <w:t>.</w:t>
          </w:r>
        </w:p>
      </w:docPartBody>
    </w:docPart>
    <w:docPart>
      <w:docPartPr>
        <w:name w:val="E613624A4BEB409E92E974F60953FFBF"/>
        <w:category>
          <w:name w:val="General"/>
          <w:gallery w:val="placeholder"/>
        </w:category>
        <w:types>
          <w:type w:val="bbPlcHdr"/>
        </w:types>
        <w:behaviors>
          <w:behavior w:val="content"/>
        </w:behaviors>
        <w:guid w:val="{466A015B-329B-4AB5-B23B-19662FBD5CB5}"/>
      </w:docPartPr>
      <w:docPartBody>
        <w:p w:rsidR="00326B39" w:rsidRDefault="00C1089B" w:rsidP="00C1089B">
          <w:pPr>
            <w:pStyle w:val="E613624A4BEB409E92E974F60953FFBF"/>
          </w:pPr>
          <w:r w:rsidRPr="004D63DB">
            <w:rPr>
              <w:rStyle w:val="PlaceholderText"/>
            </w:rPr>
            <w:t xml:space="preserve">Choose </w:t>
          </w:r>
          <w:r>
            <w:rPr>
              <w:rStyle w:val="PlaceholderText"/>
            </w:rPr>
            <w:t>level</w:t>
          </w:r>
          <w:r w:rsidRPr="004D63DB">
            <w:rPr>
              <w:rStyle w:val="PlaceholderText"/>
            </w:rPr>
            <w:t>.</w:t>
          </w:r>
        </w:p>
      </w:docPartBody>
    </w:docPart>
    <w:docPart>
      <w:docPartPr>
        <w:name w:val="6E262EA62B064910872C63605FA81420"/>
        <w:category>
          <w:name w:val="General"/>
          <w:gallery w:val="placeholder"/>
        </w:category>
        <w:types>
          <w:type w:val="bbPlcHdr"/>
        </w:types>
        <w:behaviors>
          <w:behavior w:val="content"/>
        </w:behaviors>
        <w:guid w:val="{C3C82D10-A84B-4514-97C9-C39CE04BFB39}"/>
      </w:docPartPr>
      <w:docPartBody>
        <w:p w:rsidR="00326B39" w:rsidRDefault="00C1089B" w:rsidP="00C1089B">
          <w:pPr>
            <w:pStyle w:val="6E262EA62B064910872C63605FA81420"/>
          </w:pPr>
          <w:r w:rsidRPr="004D63DB">
            <w:rPr>
              <w:rStyle w:val="PlaceholderText"/>
            </w:rPr>
            <w:t xml:space="preserve">Choose </w:t>
          </w:r>
          <w:r>
            <w:rPr>
              <w:rStyle w:val="PlaceholderText"/>
            </w:rPr>
            <w:t>level</w:t>
          </w:r>
          <w:r w:rsidRPr="004D63DB">
            <w:rPr>
              <w:rStyle w:val="PlaceholderText"/>
            </w:rPr>
            <w:t>.</w:t>
          </w:r>
        </w:p>
      </w:docPartBody>
    </w:docPart>
    <w:docPart>
      <w:docPartPr>
        <w:name w:val="126559D647EE48709C22D57ED68DF7DF"/>
        <w:category>
          <w:name w:val="General"/>
          <w:gallery w:val="placeholder"/>
        </w:category>
        <w:types>
          <w:type w:val="bbPlcHdr"/>
        </w:types>
        <w:behaviors>
          <w:behavior w:val="content"/>
        </w:behaviors>
        <w:guid w:val="{6C61CE33-DC84-411C-B001-7A32660469A2}"/>
      </w:docPartPr>
      <w:docPartBody>
        <w:p w:rsidR="00326B39" w:rsidRDefault="00C1089B" w:rsidP="00C1089B">
          <w:pPr>
            <w:pStyle w:val="126559D647EE48709C22D57ED68DF7DF"/>
          </w:pPr>
          <w:r>
            <w:rPr>
              <w:rStyle w:val="PlaceholderText"/>
            </w:rPr>
            <w:t>&lt;Enter Information Type&gt;</w:t>
          </w:r>
        </w:p>
      </w:docPartBody>
    </w:docPart>
    <w:docPart>
      <w:docPartPr>
        <w:name w:val="13DAEFB103E04628A7350B4C231FCDFC"/>
        <w:category>
          <w:name w:val="General"/>
          <w:gallery w:val="placeholder"/>
        </w:category>
        <w:types>
          <w:type w:val="bbPlcHdr"/>
        </w:types>
        <w:behaviors>
          <w:behavior w:val="content"/>
        </w:behaviors>
        <w:guid w:val="{099F6B49-8A24-40DA-BEC0-79294449D21B}"/>
      </w:docPartPr>
      <w:docPartBody>
        <w:p w:rsidR="00326B39" w:rsidRDefault="00C1089B" w:rsidP="00C1089B">
          <w:pPr>
            <w:pStyle w:val="13DAEFB103E04628A7350B4C231FCDFC"/>
          </w:pPr>
          <w:r>
            <w:rPr>
              <w:rStyle w:val="PlaceholderText"/>
            </w:rPr>
            <w:t>&lt;Enter NIST Identifier&gt;</w:t>
          </w:r>
        </w:p>
      </w:docPartBody>
    </w:docPart>
    <w:docPart>
      <w:docPartPr>
        <w:name w:val="02FDEF46D1F541AB8088839FECA10259"/>
        <w:category>
          <w:name w:val="General"/>
          <w:gallery w:val="placeholder"/>
        </w:category>
        <w:types>
          <w:type w:val="bbPlcHdr"/>
        </w:types>
        <w:behaviors>
          <w:behavior w:val="content"/>
        </w:behaviors>
        <w:guid w:val="{BEC42652-350D-4271-AB9E-BB15181EA24C}"/>
      </w:docPartPr>
      <w:docPartBody>
        <w:p w:rsidR="00326B39" w:rsidRDefault="00C1089B" w:rsidP="00C1089B">
          <w:pPr>
            <w:pStyle w:val="02FDEF46D1F541AB8088839FECA10259"/>
          </w:pPr>
          <w:r w:rsidRPr="004D63DB">
            <w:rPr>
              <w:rStyle w:val="PlaceholderText"/>
            </w:rPr>
            <w:t xml:space="preserve">Choose </w:t>
          </w:r>
          <w:r>
            <w:rPr>
              <w:rStyle w:val="PlaceholderText"/>
            </w:rPr>
            <w:t>level</w:t>
          </w:r>
          <w:r w:rsidRPr="004D63DB">
            <w:rPr>
              <w:rStyle w:val="PlaceholderText"/>
            </w:rPr>
            <w:t>.</w:t>
          </w:r>
        </w:p>
      </w:docPartBody>
    </w:docPart>
    <w:docPart>
      <w:docPartPr>
        <w:name w:val="F577A8A117EF44F397E58874CCB64FD8"/>
        <w:category>
          <w:name w:val="General"/>
          <w:gallery w:val="placeholder"/>
        </w:category>
        <w:types>
          <w:type w:val="bbPlcHdr"/>
        </w:types>
        <w:behaviors>
          <w:behavior w:val="content"/>
        </w:behaviors>
        <w:guid w:val="{10ACC7AA-7FEA-486C-83BE-FD98930BAF80}"/>
      </w:docPartPr>
      <w:docPartBody>
        <w:p w:rsidR="00326B39" w:rsidRDefault="00C1089B" w:rsidP="00C1089B">
          <w:pPr>
            <w:pStyle w:val="F577A8A117EF44F397E58874CCB64FD8"/>
          </w:pPr>
          <w:r w:rsidRPr="004D63DB">
            <w:rPr>
              <w:rStyle w:val="PlaceholderText"/>
            </w:rPr>
            <w:t xml:space="preserve">Choose </w:t>
          </w:r>
          <w:r>
            <w:rPr>
              <w:rStyle w:val="PlaceholderText"/>
            </w:rPr>
            <w:t>level</w:t>
          </w:r>
          <w:r w:rsidRPr="004D63DB">
            <w:rPr>
              <w:rStyle w:val="PlaceholderText"/>
            </w:rPr>
            <w:t>.</w:t>
          </w:r>
        </w:p>
      </w:docPartBody>
    </w:docPart>
    <w:docPart>
      <w:docPartPr>
        <w:name w:val="2FC3680FB1D0416EA618ACEEDE8082F4"/>
        <w:category>
          <w:name w:val="General"/>
          <w:gallery w:val="placeholder"/>
        </w:category>
        <w:types>
          <w:type w:val="bbPlcHdr"/>
        </w:types>
        <w:behaviors>
          <w:behavior w:val="content"/>
        </w:behaviors>
        <w:guid w:val="{EFADA649-4FB4-43B8-8CB4-5011F2967DDA}"/>
      </w:docPartPr>
      <w:docPartBody>
        <w:p w:rsidR="00326B39" w:rsidRDefault="00C1089B" w:rsidP="00C1089B">
          <w:pPr>
            <w:pStyle w:val="2FC3680FB1D0416EA618ACEEDE8082F4"/>
          </w:pPr>
          <w:r w:rsidRPr="004D63DB">
            <w:rPr>
              <w:rStyle w:val="PlaceholderText"/>
            </w:rPr>
            <w:t xml:space="preserve">Choose </w:t>
          </w:r>
          <w:r>
            <w:rPr>
              <w:rStyle w:val="PlaceholderText"/>
            </w:rPr>
            <w:t>level</w:t>
          </w:r>
          <w:r w:rsidRPr="004D63DB">
            <w:rPr>
              <w:rStyle w:val="PlaceholderText"/>
            </w:rPr>
            <w:t>.</w:t>
          </w:r>
        </w:p>
      </w:docPartBody>
    </w:docPart>
    <w:docPart>
      <w:docPartPr>
        <w:name w:val="ABBA724687BC442FB33F6FBB22B8CAA1"/>
        <w:category>
          <w:name w:val="General"/>
          <w:gallery w:val="placeholder"/>
        </w:category>
        <w:types>
          <w:type w:val="bbPlcHdr"/>
        </w:types>
        <w:behaviors>
          <w:behavior w:val="content"/>
        </w:behaviors>
        <w:guid w:val="{4AF6682A-7C7B-49F0-9665-47506EB048D6}"/>
      </w:docPartPr>
      <w:docPartBody>
        <w:p w:rsidR="00326B39" w:rsidRDefault="00C1089B" w:rsidP="00C1089B">
          <w:pPr>
            <w:pStyle w:val="ABBA724687BC442FB33F6FBB22B8CAA1"/>
          </w:pPr>
          <w:r>
            <w:rPr>
              <w:rStyle w:val="PlaceholderText"/>
            </w:rPr>
            <w:t>&lt;Information System Abbreviation&gt;</w:t>
          </w:r>
        </w:p>
      </w:docPartBody>
    </w:docPart>
    <w:docPart>
      <w:docPartPr>
        <w:name w:val="FBE02196900D431BA38D54E9D962C416"/>
        <w:category>
          <w:name w:val="General"/>
          <w:gallery w:val="placeholder"/>
        </w:category>
        <w:types>
          <w:type w:val="bbPlcHdr"/>
        </w:types>
        <w:behaviors>
          <w:behavior w:val="content"/>
        </w:behaviors>
        <w:guid w:val="{AD16CC10-98C9-4306-A95B-E2990BD9E88D}"/>
      </w:docPartPr>
      <w:docPartBody>
        <w:p w:rsidR="00326B39" w:rsidRDefault="00C1089B" w:rsidP="00C1089B">
          <w:pPr>
            <w:pStyle w:val="FBE02196900D431BA38D54E9D962C416"/>
          </w:pPr>
          <w:r w:rsidRPr="004D63DB">
            <w:rPr>
              <w:rStyle w:val="PlaceholderText"/>
            </w:rPr>
            <w:t xml:space="preserve">Choose </w:t>
          </w:r>
          <w:r>
            <w:rPr>
              <w:rStyle w:val="PlaceholderText"/>
            </w:rPr>
            <w:t>level</w:t>
          </w:r>
          <w:r w:rsidRPr="004D63DB">
            <w:rPr>
              <w:rStyle w:val="PlaceholderText"/>
            </w:rPr>
            <w:t>.</w:t>
          </w:r>
        </w:p>
      </w:docPartBody>
    </w:docPart>
    <w:docPart>
      <w:docPartPr>
        <w:name w:val="956D9CBB5CC64348979B335CB337B3D0"/>
        <w:category>
          <w:name w:val="General"/>
          <w:gallery w:val="placeholder"/>
        </w:category>
        <w:types>
          <w:type w:val="bbPlcHdr"/>
        </w:types>
        <w:behaviors>
          <w:behavior w:val="content"/>
        </w:behaviors>
        <w:guid w:val="{D0445813-96F0-4838-A07B-69096E6FF36D}"/>
      </w:docPartPr>
      <w:docPartBody>
        <w:p w:rsidR="00326B39" w:rsidRDefault="00C1089B" w:rsidP="00C1089B">
          <w:pPr>
            <w:pStyle w:val="956D9CBB5CC64348979B335CB337B3D0"/>
          </w:pPr>
          <w:r w:rsidRPr="004D63DB">
            <w:rPr>
              <w:rStyle w:val="PlaceholderText"/>
            </w:rPr>
            <w:t xml:space="preserve">Choose </w:t>
          </w:r>
          <w:r>
            <w:rPr>
              <w:rStyle w:val="PlaceholderText"/>
            </w:rPr>
            <w:t>level</w:t>
          </w:r>
          <w:r w:rsidRPr="004D63DB">
            <w:rPr>
              <w:rStyle w:val="PlaceholderText"/>
            </w:rPr>
            <w:t>.</w:t>
          </w:r>
        </w:p>
      </w:docPartBody>
    </w:docPart>
    <w:docPart>
      <w:docPartPr>
        <w:name w:val="AFF91F5304E7409EA108F7FBB83F2BF8"/>
        <w:category>
          <w:name w:val="General"/>
          <w:gallery w:val="placeholder"/>
        </w:category>
        <w:types>
          <w:type w:val="bbPlcHdr"/>
        </w:types>
        <w:behaviors>
          <w:behavior w:val="content"/>
        </w:behaviors>
        <w:guid w:val="{D91C53B7-66B0-49DA-8772-D695FCA0745A}"/>
      </w:docPartPr>
      <w:docPartBody>
        <w:p w:rsidR="00326B39" w:rsidRDefault="00C1089B" w:rsidP="00C1089B">
          <w:pPr>
            <w:pStyle w:val="AFF91F5304E7409EA108F7FBB83F2BF8"/>
          </w:pPr>
          <w:r w:rsidRPr="004D63DB">
            <w:rPr>
              <w:rStyle w:val="PlaceholderText"/>
            </w:rPr>
            <w:t xml:space="preserve">Choose </w:t>
          </w:r>
          <w:r>
            <w:rPr>
              <w:rStyle w:val="PlaceholderText"/>
            </w:rPr>
            <w:t>level</w:t>
          </w:r>
          <w:r w:rsidRPr="004D63DB">
            <w:rPr>
              <w:rStyle w:val="PlaceholderText"/>
            </w:rPr>
            <w:t>.</w:t>
          </w:r>
        </w:p>
      </w:docPartBody>
    </w:docPart>
    <w:docPart>
      <w:docPartPr>
        <w:name w:val="750F2717D2AB4F8481746BC4E70C5890"/>
        <w:category>
          <w:name w:val="General"/>
          <w:gallery w:val="placeholder"/>
        </w:category>
        <w:types>
          <w:type w:val="bbPlcHdr"/>
        </w:types>
        <w:behaviors>
          <w:behavior w:val="content"/>
        </w:behaviors>
        <w:guid w:val="{1BE45FF6-8A32-4211-9809-7278EC5E0C6A}"/>
      </w:docPartPr>
      <w:docPartBody>
        <w:p w:rsidR="00326B39" w:rsidRDefault="00C1089B" w:rsidP="00C1089B">
          <w:pPr>
            <w:pStyle w:val="750F2717D2AB4F8481746BC4E70C5890"/>
          </w:pPr>
          <w:r>
            <w:rPr>
              <w:rStyle w:val="PlaceholderText"/>
            </w:rPr>
            <w:t>&lt;Information System Abbreviation&gt;</w:t>
          </w:r>
        </w:p>
      </w:docPartBody>
    </w:docPart>
    <w:docPart>
      <w:docPartPr>
        <w:name w:val="E8EFFC01142E430CA1CC3E71BFC8E5AA"/>
        <w:category>
          <w:name w:val="General"/>
          <w:gallery w:val="placeholder"/>
        </w:category>
        <w:types>
          <w:type w:val="bbPlcHdr"/>
        </w:types>
        <w:behaviors>
          <w:behavior w:val="content"/>
        </w:behaviors>
        <w:guid w:val="{2D908F03-C99B-41EE-A3BF-44388F322DDE}"/>
      </w:docPartPr>
      <w:docPartBody>
        <w:p w:rsidR="00326B39" w:rsidRDefault="00C1089B" w:rsidP="00C1089B">
          <w:pPr>
            <w:pStyle w:val="E8EFFC01142E430CA1CC3E71BFC8E5AA"/>
          </w:pPr>
          <w:r>
            <w:rPr>
              <w:rStyle w:val="PlaceholderText"/>
            </w:rPr>
            <w:t>&lt;Information System Abbreviation&gt;</w:t>
          </w:r>
        </w:p>
      </w:docPartBody>
    </w:docPart>
    <w:docPart>
      <w:docPartPr>
        <w:name w:val="E2D84A564AA343DB9FDBA3BA82684D59"/>
        <w:category>
          <w:name w:val="General"/>
          <w:gallery w:val="placeholder"/>
        </w:category>
        <w:types>
          <w:type w:val="bbPlcHdr"/>
        </w:types>
        <w:behaviors>
          <w:behavior w:val="content"/>
        </w:behaviors>
        <w:guid w:val="{F9BA06E0-F51E-4BF4-AD1F-00F98E802653}"/>
      </w:docPartPr>
      <w:docPartBody>
        <w:p w:rsidR="00326B39" w:rsidRDefault="00C1089B" w:rsidP="00C1089B">
          <w:pPr>
            <w:pStyle w:val="E2D84A564AA343DB9FDBA3BA82684D59"/>
          </w:pPr>
          <w:r w:rsidRPr="005778DC">
            <w:rPr>
              <w:rStyle w:val="PlaceholderText"/>
            </w:rPr>
            <w:t xml:space="preserve">Choose </w:t>
          </w:r>
          <w:r>
            <w:rPr>
              <w:rStyle w:val="PlaceholderText"/>
            </w:rPr>
            <w:t>level</w:t>
          </w:r>
        </w:p>
      </w:docPartBody>
    </w:docPart>
    <w:docPart>
      <w:docPartPr>
        <w:name w:val="AA0FFFDCA38C45C390BD915BBB606972"/>
        <w:category>
          <w:name w:val="General"/>
          <w:gallery w:val="placeholder"/>
        </w:category>
        <w:types>
          <w:type w:val="bbPlcHdr"/>
        </w:types>
        <w:behaviors>
          <w:behavior w:val="content"/>
        </w:behaviors>
        <w:guid w:val="{FF74BC9D-D0B6-40A4-AD74-AC6881289D19}"/>
      </w:docPartPr>
      <w:docPartBody>
        <w:p w:rsidR="00326B39" w:rsidRDefault="00C1089B" w:rsidP="00C1089B">
          <w:pPr>
            <w:pStyle w:val="AA0FFFDCA38C45C390BD915BBB606972"/>
          </w:pPr>
          <w:r w:rsidRPr="00951659">
            <w:rPr>
              <w:rStyle w:val="PlaceholderText"/>
              <w:rFonts w:eastAsiaTheme="majorEastAsia"/>
            </w:rPr>
            <w:t>Choose an item.</w:t>
          </w:r>
        </w:p>
      </w:docPartBody>
    </w:docPart>
    <w:docPart>
      <w:docPartPr>
        <w:name w:val="C9AED2CB37E84AB5AB979153A7373BFA"/>
        <w:category>
          <w:name w:val="General"/>
          <w:gallery w:val="placeholder"/>
        </w:category>
        <w:types>
          <w:type w:val="bbPlcHdr"/>
        </w:types>
        <w:behaviors>
          <w:behavior w:val="content"/>
        </w:behaviors>
        <w:guid w:val="{A27D9EEE-32DC-4719-8D3C-EE091A6307F2}"/>
      </w:docPartPr>
      <w:docPartBody>
        <w:p w:rsidR="00326B39" w:rsidRDefault="00C1089B" w:rsidP="00C1089B">
          <w:pPr>
            <w:pStyle w:val="C9AED2CB37E84AB5AB979153A7373BFA"/>
          </w:pPr>
          <w:r w:rsidRPr="00951659">
            <w:rPr>
              <w:rStyle w:val="PlaceholderText"/>
              <w:rFonts w:eastAsiaTheme="majorEastAsia"/>
            </w:rPr>
            <w:t>Choose an item.</w:t>
          </w:r>
        </w:p>
      </w:docPartBody>
    </w:docPart>
    <w:docPart>
      <w:docPartPr>
        <w:name w:val="98E9B09307C642DDB54FB2241661AC32"/>
        <w:category>
          <w:name w:val="General"/>
          <w:gallery w:val="placeholder"/>
        </w:category>
        <w:types>
          <w:type w:val="bbPlcHdr"/>
        </w:types>
        <w:behaviors>
          <w:behavior w:val="content"/>
        </w:behaviors>
        <w:guid w:val="{63C5B031-DD8C-4F32-8083-44C689A20892}"/>
      </w:docPartPr>
      <w:docPartBody>
        <w:p w:rsidR="00326B39" w:rsidRDefault="00C1089B" w:rsidP="00C1089B">
          <w:pPr>
            <w:pStyle w:val="98E9B09307C642DDB54FB2241661AC32"/>
          </w:pPr>
          <w:r w:rsidRPr="00951659">
            <w:rPr>
              <w:rStyle w:val="PlaceholderText"/>
              <w:rFonts w:eastAsiaTheme="majorEastAsia"/>
            </w:rPr>
            <w:t>Choose an item.</w:t>
          </w:r>
        </w:p>
      </w:docPartBody>
    </w:docPart>
    <w:docPart>
      <w:docPartPr>
        <w:name w:val="6C27E3784F804BD281A24A6AA8965E3E"/>
        <w:category>
          <w:name w:val="General"/>
          <w:gallery w:val="placeholder"/>
        </w:category>
        <w:types>
          <w:type w:val="bbPlcHdr"/>
        </w:types>
        <w:behaviors>
          <w:behavior w:val="content"/>
        </w:behaviors>
        <w:guid w:val="{4FBADB05-14E4-457D-9B70-939FDD44B6C2}"/>
      </w:docPartPr>
      <w:docPartBody>
        <w:p w:rsidR="00326B39" w:rsidRDefault="00C1089B" w:rsidP="00C1089B">
          <w:pPr>
            <w:pStyle w:val="6C27E3784F804BD281A24A6AA8965E3E"/>
          </w:pPr>
          <w:r w:rsidRPr="001C310B">
            <w:t>Information System Name</w:t>
          </w:r>
        </w:p>
      </w:docPartBody>
    </w:docPart>
    <w:docPart>
      <w:docPartPr>
        <w:name w:val="B4B6B583A80942689B84AC828DE6F6D5"/>
        <w:category>
          <w:name w:val="General"/>
          <w:gallery w:val="placeholder"/>
        </w:category>
        <w:types>
          <w:type w:val="bbPlcHdr"/>
        </w:types>
        <w:behaviors>
          <w:behavior w:val="content"/>
        </w:behaviors>
        <w:guid w:val="{30A42AE3-5100-4FD9-8246-575A95193CA7}"/>
      </w:docPartPr>
      <w:docPartBody>
        <w:p w:rsidR="00326B39" w:rsidRDefault="00C1089B" w:rsidP="00C1089B">
          <w:pPr>
            <w:pStyle w:val="B4B6B583A80942689B84AC828DE6F6D5"/>
          </w:pPr>
          <w:r w:rsidRPr="00866E4D">
            <w:t>&lt;Enter System Owner&gt;.</w:t>
          </w:r>
        </w:p>
      </w:docPartBody>
    </w:docPart>
    <w:docPart>
      <w:docPartPr>
        <w:name w:val="084A19C0B2484EB4A5BF25762E25C979"/>
        <w:category>
          <w:name w:val="General"/>
          <w:gallery w:val="placeholder"/>
        </w:category>
        <w:types>
          <w:type w:val="bbPlcHdr"/>
        </w:types>
        <w:behaviors>
          <w:behavior w:val="content"/>
        </w:behaviors>
        <w:guid w:val="{99289965-3CCA-4247-B4F1-AB6412614CBD}"/>
      </w:docPartPr>
      <w:docPartBody>
        <w:p w:rsidR="00326B39" w:rsidRDefault="00C1089B" w:rsidP="00C1089B">
          <w:pPr>
            <w:pStyle w:val="084A19C0B2484EB4A5BF25762E25C979"/>
          </w:pPr>
          <w:r w:rsidRPr="00866E4D">
            <w:t>Choose level.</w:t>
          </w:r>
        </w:p>
      </w:docPartBody>
    </w:docPart>
    <w:docPart>
      <w:docPartPr>
        <w:name w:val="BB3A083C2E014405A6A57CE68DFD430C"/>
        <w:category>
          <w:name w:val="General"/>
          <w:gallery w:val="placeholder"/>
        </w:category>
        <w:types>
          <w:type w:val="bbPlcHdr"/>
        </w:types>
        <w:behaviors>
          <w:behavior w:val="content"/>
        </w:behaviors>
        <w:guid w:val="{BF426DBC-7154-4289-BABF-4F41EE35A72D}"/>
      </w:docPartPr>
      <w:docPartBody>
        <w:p w:rsidR="00326B39" w:rsidRDefault="00C1089B" w:rsidP="00C1089B">
          <w:pPr>
            <w:pStyle w:val="BB3A083C2E014405A6A57CE68DFD430C"/>
          </w:pPr>
          <w:r w:rsidRPr="00E71A1A">
            <w:t>&lt;Select Date&gt;</w:t>
          </w:r>
        </w:p>
      </w:docPartBody>
    </w:docPart>
    <w:docPart>
      <w:docPartPr>
        <w:name w:val="183F5DE8382748A98A025F11B05E5704"/>
        <w:category>
          <w:name w:val="General"/>
          <w:gallery w:val="placeholder"/>
        </w:category>
        <w:types>
          <w:type w:val="bbPlcHdr"/>
        </w:types>
        <w:behaviors>
          <w:behavior w:val="content"/>
        </w:behaviors>
        <w:guid w:val="{C8B866A0-FF8A-4F4D-A973-3B01E5ADE72E}"/>
      </w:docPartPr>
      <w:docPartBody>
        <w:p w:rsidR="00326B39" w:rsidRDefault="00C1089B" w:rsidP="00C1089B">
          <w:pPr>
            <w:pStyle w:val="183F5DE8382748A98A025F11B05E5704"/>
          </w:pPr>
          <w:r>
            <w:rPr>
              <w:rStyle w:val="PlaceholderText"/>
              <w:rFonts w:eastAsiaTheme="majorEastAsia"/>
            </w:rPr>
            <w:t>&lt;Enter Name&gt;</w:t>
          </w:r>
        </w:p>
      </w:docPartBody>
    </w:docPart>
    <w:docPart>
      <w:docPartPr>
        <w:name w:val="7D9B33B9E70844488006B11D1619B315"/>
        <w:category>
          <w:name w:val="General"/>
          <w:gallery w:val="placeholder"/>
        </w:category>
        <w:types>
          <w:type w:val="bbPlcHdr"/>
        </w:types>
        <w:behaviors>
          <w:behavior w:val="content"/>
        </w:behaviors>
        <w:guid w:val="{BF0EE827-119D-4329-ADAC-1B090138AAA1}"/>
      </w:docPartPr>
      <w:docPartBody>
        <w:p w:rsidR="00326B39" w:rsidRDefault="00C1089B" w:rsidP="00C1089B">
          <w:pPr>
            <w:pStyle w:val="7D9B33B9E70844488006B11D1619B315"/>
          </w:pPr>
          <w:r>
            <w:rPr>
              <w:rStyle w:val="PlaceholderText"/>
              <w:rFonts w:eastAsiaTheme="majorEastAsia"/>
            </w:rPr>
            <w:t>&lt;Enter Title&gt;</w:t>
          </w:r>
        </w:p>
      </w:docPartBody>
    </w:docPart>
    <w:docPart>
      <w:docPartPr>
        <w:name w:val="3095855A057B45EFAD8596F6F0D4273D"/>
        <w:category>
          <w:name w:val="General"/>
          <w:gallery w:val="placeholder"/>
        </w:category>
        <w:types>
          <w:type w:val="bbPlcHdr"/>
        </w:types>
        <w:behaviors>
          <w:behavior w:val="content"/>
        </w:behaviors>
        <w:guid w:val="{97C7C7B8-A15D-48AE-AAF2-58C2C8BF97A8}"/>
      </w:docPartPr>
      <w:docPartBody>
        <w:p w:rsidR="00326B39" w:rsidRDefault="00C1089B" w:rsidP="00C1089B">
          <w:pPr>
            <w:pStyle w:val="3095855A057B45EFAD8596F6F0D4273D"/>
          </w:pPr>
          <w:r>
            <w:rPr>
              <w:rStyle w:val="PlaceholderText"/>
              <w:rFonts w:eastAsiaTheme="majorEastAsia"/>
            </w:rPr>
            <w:t>&lt;Enter Company/Organization&gt;</w:t>
          </w:r>
          <w:r w:rsidRPr="002D7D9B">
            <w:rPr>
              <w:rStyle w:val="PlaceholderText"/>
              <w:rFonts w:eastAsiaTheme="majorEastAsia"/>
            </w:rPr>
            <w:t>.</w:t>
          </w:r>
        </w:p>
      </w:docPartBody>
    </w:docPart>
    <w:docPart>
      <w:docPartPr>
        <w:name w:val="B5925BC0E5EF4383986CD9F054C98F5C"/>
        <w:category>
          <w:name w:val="General"/>
          <w:gallery w:val="placeholder"/>
        </w:category>
        <w:types>
          <w:type w:val="bbPlcHdr"/>
        </w:types>
        <w:behaviors>
          <w:behavior w:val="content"/>
        </w:behaviors>
        <w:guid w:val="{ED4B0FAA-54A6-43A8-BFD1-80C029820683}"/>
      </w:docPartPr>
      <w:docPartBody>
        <w:p w:rsidR="00326B39" w:rsidRDefault="00C1089B" w:rsidP="00C1089B">
          <w:pPr>
            <w:pStyle w:val="B5925BC0E5EF4383986CD9F054C98F5C"/>
          </w:pPr>
          <w:r>
            <w:rPr>
              <w:rStyle w:val="PlaceholderText"/>
              <w:rFonts w:eastAsiaTheme="majorEastAsia"/>
            </w:rPr>
            <w:t>&lt;Enter Address, City, State and Zip&gt;</w:t>
          </w:r>
        </w:p>
      </w:docPartBody>
    </w:docPart>
    <w:docPart>
      <w:docPartPr>
        <w:name w:val="3566F548A6C14FB6AC612CB8B3C785CA"/>
        <w:category>
          <w:name w:val="General"/>
          <w:gallery w:val="placeholder"/>
        </w:category>
        <w:types>
          <w:type w:val="bbPlcHdr"/>
        </w:types>
        <w:behaviors>
          <w:behavior w:val="content"/>
        </w:behaviors>
        <w:guid w:val="{A14C2729-DDC7-4CEB-936A-E44CFAD18B3E}"/>
      </w:docPartPr>
      <w:docPartBody>
        <w:p w:rsidR="00326B39" w:rsidRDefault="00C1089B" w:rsidP="00C1089B">
          <w:pPr>
            <w:pStyle w:val="3566F548A6C14FB6AC612CB8B3C785CA"/>
          </w:pPr>
          <w:r>
            <w:rPr>
              <w:rStyle w:val="PlaceholderText"/>
              <w:rFonts w:eastAsiaTheme="majorEastAsia"/>
            </w:rPr>
            <w:t>&lt;555-555-5555&gt;</w:t>
          </w:r>
        </w:p>
      </w:docPartBody>
    </w:docPart>
    <w:docPart>
      <w:docPartPr>
        <w:name w:val="FBE8550459CC4D349965BB9C70AA881F"/>
        <w:category>
          <w:name w:val="General"/>
          <w:gallery w:val="placeholder"/>
        </w:category>
        <w:types>
          <w:type w:val="bbPlcHdr"/>
        </w:types>
        <w:behaviors>
          <w:behavior w:val="content"/>
        </w:behaviors>
        <w:guid w:val="{53EA83A7-1078-4E42-B015-53EE408ED4CF}"/>
      </w:docPartPr>
      <w:docPartBody>
        <w:p w:rsidR="00326B39" w:rsidRDefault="00C1089B" w:rsidP="00C1089B">
          <w:pPr>
            <w:pStyle w:val="FBE8550459CC4D349965BB9C70AA881F"/>
          </w:pPr>
          <w:r>
            <w:rPr>
              <w:rStyle w:val="PlaceholderText"/>
              <w:rFonts w:eastAsiaTheme="majorEastAsia"/>
            </w:rPr>
            <w:t>&lt;Enter email address&gt;</w:t>
          </w:r>
        </w:p>
      </w:docPartBody>
    </w:docPart>
    <w:docPart>
      <w:docPartPr>
        <w:name w:val="FF707F2E743B4F5D94620BFA627B1062"/>
        <w:category>
          <w:name w:val="General"/>
          <w:gallery w:val="placeholder"/>
        </w:category>
        <w:types>
          <w:type w:val="bbPlcHdr"/>
        </w:types>
        <w:behaviors>
          <w:behavior w:val="content"/>
        </w:behaviors>
        <w:guid w:val="{54434978-7B5F-44EC-BD0C-A39916DB9546}"/>
      </w:docPartPr>
      <w:docPartBody>
        <w:p w:rsidR="00326B39" w:rsidRDefault="00C1089B" w:rsidP="00C1089B">
          <w:pPr>
            <w:pStyle w:val="FF707F2E743B4F5D94620BFA627B1062"/>
          </w:pPr>
          <w:r w:rsidRPr="002D7D9B">
            <w:rPr>
              <w:rStyle w:val="PlaceholderText"/>
            </w:rPr>
            <w:t>Click here to enter text.</w:t>
          </w:r>
        </w:p>
      </w:docPartBody>
    </w:docPart>
    <w:docPart>
      <w:docPartPr>
        <w:name w:val="6DB1B47DE1984FD38C662C8619815BD8"/>
        <w:category>
          <w:name w:val="General"/>
          <w:gallery w:val="placeholder"/>
        </w:category>
        <w:types>
          <w:type w:val="bbPlcHdr"/>
        </w:types>
        <w:behaviors>
          <w:behavior w:val="content"/>
        </w:behaviors>
        <w:guid w:val="{D33A3D49-DE71-4444-BC83-6B6737747009}"/>
      </w:docPartPr>
      <w:docPartBody>
        <w:p w:rsidR="00326B39" w:rsidRDefault="00C1089B" w:rsidP="00C1089B">
          <w:pPr>
            <w:pStyle w:val="6DB1B47DE1984FD38C662C8619815BD8"/>
          </w:pPr>
          <w:r>
            <w:rPr>
              <w:rStyle w:val="PlaceholderText"/>
              <w:rFonts w:eastAsiaTheme="majorEastAsia"/>
            </w:rPr>
            <w:t>&lt;Enter Name&gt;</w:t>
          </w:r>
        </w:p>
      </w:docPartBody>
    </w:docPart>
    <w:docPart>
      <w:docPartPr>
        <w:name w:val="CEA42158C5F847369EA1C0819264C733"/>
        <w:category>
          <w:name w:val="General"/>
          <w:gallery w:val="placeholder"/>
        </w:category>
        <w:types>
          <w:type w:val="bbPlcHdr"/>
        </w:types>
        <w:behaviors>
          <w:behavior w:val="content"/>
        </w:behaviors>
        <w:guid w:val="{3C8E6B81-543C-4B7C-A901-D98F38976472}"/>
      </w:docPartPr>
      <w:docPartBody>
        <w:p w:rsidR="00326B39" w:rsidRDefault="00C1089B" w:rsidP="00C1089B">
          <w:pPr>
            <w:pStyle w:val="CEA42158C5F847369EA1C0819264C733"/>
          </w:pPr>
          <w:r>
            <w:rPr>
              <w:rStyle w:val="PlaceholderText"/>
              <w:rFonts w:eastAsiaTheme="majorEastAsia"/>
            </w:rPr>
            <w:t>&lt;Enter Title&gt;</w:t>
          </w:r>
        </w:p>
      </w:docPartBody>
    </w:docPart>
    <w:docPart>
      <w:docPartPr>
        <w:name w:val="F5134ECAED6A4F55BCE4EBBB40475135"/>
        <w:category>
          <w:name w:val="General"/>
          <w:gallery w:val="placeholder"/>
        </w:category>
        <w:types>
          <w:type w:val="bbPlcHdr"/>
        </w:types>
        <w:behaviors>
          <w:behavior w:val="content"/>
        </w:behaviors>
        <w:guid w:val="{7BFE15C9-A51A-4B7F-8B7E-DC795DC81555}"/>
      </w:docPartPr>
      <w:docPartBody>
        <w:p w:rsidR="00326B39" w:rsidRDefault="00C1089B" w:rsidP="00C1089B">
          <w:pPr>
            <w:pStyle w:val="F5134ECAED6A4F55BCE4EBBB40475135"/>
          </w:pPr>
          <w:r>
            <w:rPr>
              <w:rStyle w:val="PlaceholderText"/>
              <w:rFonts w:eastAsiaTheme="majorEastAsia"/>
            </w:rPr>
            <w:t>&lt;Enter Company/Organization&gt;</w:t>
          </w:r>
          <w:r w:rsidRPr="002D7D9B">
            <w:rPr>
              <w:rStyle w:val="PlaceholderText"/>
              <w:rFonts w:eastAsiaTheme="majorEastAsia"/>
            </w:rPr>
            <w:t>.</w:t>
          </w:r>
        </w:p>
      </w:docPartBody>
    </w:docPart>
    <w:docPart>
      <w:docPartPr>
        <w:name w:val="9F22DD89576243A38EB10C3280DD2E5B"/>
        <w:category>
          <w:name w:val="General"/>
          <w:gallery w:val="placeholder"/>
        </w:category>
        <w:types>
          <w:type w:val="bbPlcHdr"/>
        </w:types>
        <w:behaviors>
          <w:behavior w:val="content"/>
        </w:behaviors>
        <w:guid w:val="{B895DDC4-DAAF-44AE-95D3-5239B84A3520}"/>
      </w:docPartPr>
      <w:docPartBody>
        <w:p w:rsidR="00326B39" w:rsidRDefault="00C1089B" w:rsidP="00C1089B">
          <w:pPr>
            <w:pStyle w:val="9F22DD89576243A38EB10C3280DD2E5B"/>
          </w:pPr>
          <w:r>
            <w:rPr>
              <w:rStyle w:val="PlaceholderText"/>
              <w:rFonts w:eastAsiaTheme="majorEastAsia"/>
            </w:rPr>
            <w:t>&lt;Enter Address, City, State and Zip&gt;</w:t>
          </w:r>
        </w:p>
      </w:docPartBody>
    </w:docPart>
    <w:docPart>
      <w:docPartPr>
        <w:name w:val="4EAD424F211A4258A1CEDFB489875228"/>
        <w:category>
          <w:name w:val="General"/>
          <w:gallery w:val="placeholder"/>
        </w:category>
        <w:types>
          <w:type w:val="bbPlcHdr"/>
        </w:types>
        <w:behaviors>
          <w:behavior w:val="content"/>
        </w:behaviors>
        <w:guid w:val="{235C5E4B-005D-4C39-A3A3-5D29A11A0B0A}"/>
      </w:docPartPr>
      <w:docPartBody>
        <w:p w:rsidR="00326B39" w:rsidRDefault="00C1089B" w:rsidP="00C1089B">
          <w:pPr>
            <w:pStyle w:val="4EAD424F211A4258A1CEDFB489875228"/>
          </w:pPr>
          <w:r>
            <w:rPr>
              <w:rStyle w:val="PlaceholderText"/>
              <w:rFonts w:eastAsiaTheme="majorEastAsia"/>
            </w:rPr>
            <w:t>&lt;555-555-5555&gt;</w:t>
          </w:r>
        </w:p>
      </w:docPartBody>
    </w:docPart>
    <w:docPart>
      <w:docPartPr>
        <w:name w:val="11FA7C1FA9ED40F2BFF4BFBE4894D992"/>
        <w:category>
          <w:name w:val="General"/>
          <w:gallery w:val="placeholder"/>
        </w:category>
        <w:types>
          <w:type w:val="bbPlcHdr"/>
        </w:types>
        <w:behaviors>
          <w:behavior w:val="content"/>
        </w:behaviors>
        <w:guid w:val="{DD01D2EA-E611-4A0F-8C69-668122AADA20}"/>
      </w:docPartPr>
      <w:docPartBody>
        <w:p w:rsidR="00326B39" w:rsidRDefault="00C1089B" w:rsidP="00C1089B">
          <w:pPr>
            <w:pStyle w:val="11FA7C1FA9ED40F2BFF4BFBE4894D992"/>
          </w:pPr>
          <w:r>
            <w:rPr>
              <w:rStyle w:val="PlaceholderText"/>
              <w:rFonts w:eastAsiaTheme="majorEastAsia"/>
            </w:rPr>
            <w:t>&lt;Enter email address&gt;</w:t>
          </w:r>
        </w:p>
      </w:docPartBody>
    </w:docPart>
    <w:docPart>
      <w:docPartPr>
        <w:name w:val="8B274FB07ACC4941A680CB60B98F4ADB"/>
        <w:category>
          <w:name w:val="General"/>
          <w:gallery w:val="placeholder"/>
        </w:category>
        <w:types>
          <w:type w:val="bbPlcHdr"/>
        </w:types>
        <w:behaviors>
          <w:behavior w:val="content"/>
        </w:behaviors>
        <w:guid w:val="{AE412CAC-D45A-4803-8E36-34A4D04EB002}"/>
      </w:docPartPr>
      <w:docPartBody>
        <w:p w:rsidR="00326B39" w:rsidRDefault="00C1089B" w:rsidP="00C1089B">
          <w:pPr>
            <w:pStyle w:val="8B274FB07ACC4941A680CB60B98F4ADB"/>
          </w:pPr>
          <w:r>
            <w:rPr>
              <w:rStyle w:val="PlaceholderText"/>
              <w:rFonts w:eastAsiaTheme="majorEastAsia"/>
            </w:rPr>
            <w:t>&lt;Enter Name&gt;</w:t>
          </w:r>
        </w:p>
      </w:docPartBody>
    </w:docPart>
    <w:docPart>
      <w:docPartPr>
        <w:name w:val="6C0E8A1141334DE1B4BA536960C61F93"/>
        <w:category>
          <w:name w:val="General"/>
          <w:gallery w:val="placeholder"/>
        </w:category>
        <w:types>
          <w:type w:val="bbPlcHdr"/>
        </w:types>
        <w:behaviors>
          <w:behavior w:val="content"/>
        </w:behaviors>
        <w:guid w:val="{955AE578-1273-4E02-8FEC-CD1B3BA3304F}"/>
      </w:docPartPr>
      <w:docPartBody>
        <w:p w:rsidR="00326B39" w:rsidRDefault="00C1089B" w:rsidP="00C1089B">
          <w:pPr>
            <w:pStyle w:val="6C0E8A1141334DE1B4BA536960C61F93"/>
          </w:pPr>
          <w:r>
            <w:rPr>
              <w:rStyle w:val="PlaceholderText"/>
              <w:rFonts w:eastAsiaTheme="majorEastAsia"/>
            </w:rPr>
            <w:t>&lt;Enter Title&gt;</w:t>
          </w:r>
        </w:p>
      </w:docPartBody>
    </w:docPart>
    <w:docPart>
      <w:docPartPr>
        <w:name w:val="9328976596CE4221A4C2DDBE3A9FDC7B"/>
        <w:category>
          <w:name w:val="General"/>
          <w:gallery w:val="placeholder"/>
        </w:category>
        <w:types>
          <w:type w:val="bbPlcHdr"/>
        </w:types>
        <w:behaviors>
          <w:behavior w:val="content"/>
        </w:behaviors>
        <w:guid w:val="{6DE2C2A7-5E72-4FF0-BB7E-236F243813A9}"/>
      </w:docPartPr>
      <w:docPartBody>
        <w:p w:rsidR="00326B39" w:rsidRDefault="00C1089B" w:rsidP="00C1089B">
          <w:pPr>
            <w:pStyle w:val="9328976596CE4221A4C2DDBE3A9FDC7B"/>
          </w:pPr>
          <w:r>
            <w:rPr>
              <w:rStyle w:val="PlaceholderText"/>
              <w:rFonts w:eastAsiaTheme="majorEastAsia"/>
            </w:rPr>
            <w:t>&lt;Enter Company/Organization&gt;</w:t>
          </w:r>
          <w:r w:rsidRPr="002D7D9B">
            <w:rPr>
              <w:rStyle w:val="PlaceholderText"/>
              <w:rFonts w:eastAsiaTheme="majorEastAsia"/>
            </w:rPr>
            <w:t>.</w:t>
          </w:r>
        </w:p>
      </w:docPartBody>
    </w:docPart>
    <w:docPart>
      <w:docPartPr>
        <w:name w:val="EDA8AD546D4E4B2092F04BFFB6CB8D21"/>
        <w:category>
          <w:name w:val="General"/>
          <w:gallery w:val="placeholder"/>
        </w:category>
        <w:types>
          <w:type w:val="bbPlcHdr"/>
        </w:types>
        <w:behaviors>
          <w:behavior w:val="content"/>
        </w:behaviors>
        <w:guid w:val="{4D556E49-EB7E-44C1-8DFC-F64B49F58B31}"/>
      </w:docPartPr>
      <w:docPartBody>
        <w:p w:rsidR="00326B39" w:rsidRDefault="00C1089B" w:rsidP="00C1089B">
          <w:pPr>
            <w:pStyle w:val="EDA8AD546D4E4B2092F04BFFB6CB8D21"/>
          </w:pPr>
          <w:r>
            <w:rPr>
              <w:rStyle w:val="PlaceholderText"/>
              <w:rFonts w:eastAsiaTheme="majorEastAsia"/>
            </w:rPr>
            <w:t>&lt;Enter Address, City, State and Zip&gt;</w:t>
          </w:r>
        </w:p>
      </w:docPartBody>
    </w:docPart>
    <w:docPart>
      <w:docPartPr>
        <w:name w:val="1D886A702E314ABD9D2DEB5A75A33D7A"/>
        <w:category>
          <w:name w:val="General"/>
          <w:gallery w:val="placeholder"/>
        </w:category>
        <w:types>
          <w:type w:val="bbPlcHdr"/>
        </w:types>
        <w:behaviors>
          <w:behavior w:val="content"/>
        </w:behaviors>
        <w:guid w:val="{E385128A-9C2C-4A7D-AFBB-90FEF24F2376}"/>
      </w:docPartPr>
      <w:docPartBody>
        <w:p w:rsidR="00326B39" w:rsidRDefault="00C1089B" w:rsidP="00C1089B">
          <w:pPr>
            <w:pStyle w:val="1D886A702E314ABD9D2DEB5A75A33D7A"/>
          </w:pPr>
          <w:r>
            <w:rPr>
              <w:rStyle w:val="PlaceholderText"/>
              <w:rFonts w:eastAsiaTheme="majorEastAsia"/>
            </w:rPr>
            <w:t>&lt;555-555-5555&gt;</w:t>
          </w:r>
        </w:p>
      </w:docPartBody>
    </w:docPart>
    <w:docPart>
      <w:docPartPr>
        <w:name w:val="2E5EDBBF77234399848906E60C9DD584"/>
        <w:category>
          <w:name w:val="General"/>
          <w:gallery w:val="placeholder"/>
        </w:category>
        <w:types>
          <w:type w:val="bbPlcHdr"/>
        </w:types>
        <w:behaviors>
          <w:behavior w:val="content"/>
        </w:behaviors>
        <w:guid w:val="{3F1958C4-1403-4DFD-BB67-D6C4A80BDB2D}"/>
      </w:docPartPr>
      <w:docPartBody>
        <w:p w:rsidR="00326B39" w:rsidRDefault="00C1089B" w:rsidP="00C1089B">
          <w:pPr>
            <w:pStyle w:val="2E5EDBBF77234399848906E60C9DD584"/>
          </w:pPr>
          <w:r>
            <w:rPr>
              <w:rStyle w:val="PlaceholderText"/>
              <w:rFonts w:eastAsiaTheme="majorEastAsia"/>
            </w:rPr>
            <w:t>&lt;Enter email address&gt;</w:t>
          </w:r>
        </w:p>
      </w:docPartBody>
    </w:docPart>
    <w:docPart>
      <w:docPartPr>
        <w:name w:val="ECA2E0398A2947E6AE1452A2BF2E5778"/>
        <w:category>
          <w:name w:val="General"/>
          <w:gallery w:val="placeholder"/>
        </w:category>
        <w:types>
          <w:type w:val="bbPlcHdr"/>
        </w:types>
        <w:behaviors>
          <w:behavior w:val="content"/>
        </w:behaviors>
        <w:guid w:val="{7DC3E27D-A3AE-4530-BB50-ACAD21724F56}"/>
      </w:docPartPr>
      <w:docPartBody>
        <w:p w:rsidR="00326B39" w:rsidRDefault="00C1089B" w:rsidP="00C1089B">
          <w:pPr>
            <w:pStyle w:val="ECA2E0398A2947E6AE1452A2BF2E5778"/>
          </w:pPr>
          <w:r>
            <w:rPr>
              <w:rStyle w:val="PlaceholderText"/>
              <w:rFonts w:eastAsiaTheme="majorEastAsia"/>
            </w:rPr>
            <w:t>&lt;Enter Name&gt;</w:t>
          </w:r>
        </w:p>
      </w:docPartBody>
    </w:docPart>
    <w:docPart>
      <w:docPartPr>
        <w:name w:val="5DB8DF3B3C92457A9A9A95AF1AD33044"/>
        <w:category>
          <w:name w:val="General"/>
          <w:gallery w:val="placeholder"/>
        </w:category>
        <w:types>
          <w:type w:val="bbPlcHdr"/>
        </w:types>
        <w:behaviors>
          <w:behavior w:val="content"/>
        </w:behaviors>
        <w:guid w:val="{5E47FB89-D7A8-4135-BB9C-399320561BC7}"/>
      </w:docPartPr>
      <w:docPartBody>
        <w:p w:rsidR="00326B39" w:rsidRDefault="00C1089B" w:rsidP="00C1089B">
          <w:pPr>
            <w:pStyle w:val="5DB8DF3B3C92457A9A9A95AF1AD33044"/>
          </w:pPr>
          <w:r>
            <w:rPr>
              <w:rStyle w:val="PlaceholderText"/>
              <w:rFonts w:eastAsiaTheme="majorEastAsia"/>
            </w:rPr>
            <w:t>&lt;Enter Title&gt;</w:t>
          </w:r>
        </w:p>
      </w:docPartBody>
    </w:docPart>
    <w:docPart>
      <w:docPartPr>
        <w:name w:val="90FEC0CFEA144352A2D552464DCEEF92"/>
        <w:category>
          <w:name w:val="General"/>
          <w:gallery w:val="placeholder"/>
        </w:category>
        <w:types>
          <w:type w:val="bbPlcHdr"/>
        </w:types>
        <w:behaviors>
          <w:behavior w:val="content"/>
        </w:behaviors>
        <w:guid w:val="{7911E76B-CB52-4E24-944B-ED3258506805}"/>
      </w:docPartPr>
      <w:docPartBody>
        <w:p w:rsidR="00326B39" w:rsidRDefault="00C1089B" w:rsidP="00C1089B">
          <w:pPr>
            <w:pStyle w:val="90FEC0CFEA144352A2D552464DCEEF92"/>
          </w:pPr>
          <w:r>
            <w:rPr>
              <w:rStyle w:val="PlaceholderText"/>
              <w:rFonts w:eastAsiaTheme="majorEastAsia"/>
            </w:rPr>
            <w:t>&lt;Enter Company/Organization&gt;</w:t>
          </w:r>
          <w:r w:rsidRPr="002D7D9B">
            <w:rPr>
              <w:rStyle w:val="PlaceholderText"/>
              <w:rFonts w:eastAsiaTheme="majorEastAsia"/>
            </w:rPr>
            <w:t>.</w:t>
          </w:r>
        </w:p>
      </w:docPartBody>
    </w:docPart>
    <w:docPart>
      <w:docPartPr>
        <w:name w:val="73762E26C03A4160960B1B676F182FD8"/>
        <w:category>
          <w:name w:val="General"/>
          <w:gallery w:val="placeholder"/>
        </w:category>
        <w:types>
          <w:type w:val="bbPlcHdr"/>
        </w:types>
        <w:behaviors>
          <w:behavior w:val="content"/>
        </w:behaviors>
        <w:guid w:val="{53BB2F30-E70E-4670-8639-98F63813541C}"/>
      </w:docPartPr>
      <w:docPartBody>
        <w:p w:rsidR="00326B39" w:rsidRDefault="00C1089B" w:rsidP="00C1089B">
          <w:pPr>
            <w:pStyle w:val="73762E26C03A4160960B1B676F182FD8"/>
          </w:pPr>
          <w:r>
            <w:rPr>
              <w:rStyle w:val="PlaceholderText"/>
              <w:rFonts w:eastAsiaTheme="majorEastAsia"/>
            </w:rPr>
            <w:t>&lt;Enter Address, City, State and Zip&gt;</w:t>
          </w:r>
        </w:p>
      </w:docPartBody>
    </w:docPart>
    <w:docPart>
      <w:docPartPr>
        <w:name w:val="A0B90FA908F245DCA86606EA0EBD4013"/>
        <w:category>
          <w:name w:val="General"/>
          <w:gallery w:val="placeholder"/>
        </w:category>
        <w:types>
          <w:type w:val="bbPlcHdr"/>
        </w:types>
        <w:behaviors>
          <w:behavior w:val="content"/>
        </w:behaviors>
        <w:guid w:val="{4197FC78-B81B-47F1-AD41-A744C86F153F}"/>
      </w:docPartPr>
      <w:docPartBody>
        <w:p w:rsidR="00326B39" w:rsidRDefault="00C1089B" w:rsidP="00C1089B">
          <w:pPr>
            <w:pStyle w:val="A0B90FA908F245DCA86606EA0EBD4013"/>
          </w:pPr>
          <w:r>
            <w:rPr>
              <w:rStyle w:val="PlaceholderText"/>
              <w:rFonts w:eastAsiaTheme="majorEastAsia"/>
            </w:rPr>
            <w:t>&lt;555-555-5555&gt;</w:t>
          </w:r>
        </w:p>
      </w:docPartBody>
    </w:docPart>
    <w:docPart>
      <w:docPartPr>
        <w:name w:val="E56A74829BBB499FBB7F2750ED2D6372"/>
        <w:category>
          <w:name w:val="General"/>
          <w:gallery w:val="placeholder"/>
        </w:category>
        <w:types>
          <w:type w:val="bbPlcHdr"/>
        </w:types>
        <w:behaviors>
          <w:behavior w:val="content"/>
        </w:behaviors>
        <w:guid w:val="{36312E39-BA66-4CFE-A2DE-E01849A5BCB1}"/>
      </w:docPartPr>
      <w:docPartBody>
        <w:p w:rsidR="00326B39" w:rsidRDefault="00C1089B" w:rsidP="00C1089B">
          <w:pPr>
            <w:pStyle w:val="E56A74829BBB499FBB7F2750ED2D6372"/>
          </w:pPr>
          <w:r>
            <w:rPr>
              <w:rStyle w:val="PlaceholderText"/>
              <w:rFonts w:eastAsiaTheme="majorEastAsia"/>
            </w:rPr>
            <w:t>&lt;Enter email address&gt;</w:t>
          </w:r>
        </w:p>
      </w:docPartBody>
    </w:docPart>
    <w:docPart>
      <w:docPartPr>
        <w:name w:val="6FBF975EDB914E9D9EAA3D2B3ED35891"/>
        <w:category>
          <w:name w:val="General"/>
          <w:gallery w:val="placeholder"/>
        </w:category>
        <w:types>
          <w:type w:val="bbPlcHdr"/>
        </w:types>
        <w:behaviors>
          <w:behavior w:val="content"/>
        </w:behaviors>
        <w:guid w:val="{98804138-8DE8-4C2C-B197-F94EFFAA520F}"/>
      </w:docPartPr>
      <w:docPartBody>
        <w:p w:rsidR="00326B39" w:rsidRDefault="00C1089B" w:rsidP="00C1089B">
          <w:pPr>
            <w:pStyle w:val="6FBF975EDB914E9D9EAA3D2B3ED35891"/>
          </w:pPr>
          <w:r>
            <w:rPr>
              <w:rStyle w:val="PlaceholderText"/>
            </w:rPr>
            <w:t>&lt;CSP Name&gt;</w:t>
          </w:r>
        </w:p>
      </w:docPartBody>
    </w:docPart>
    <w:docPart>
      <w:docPartPr>
        <w:name w:val="315559BA5C144061A6CDC70DCBA8B111"/>
        <w:category>
          <w:name w:val="General"/>
          <w:gallery w:val="placeholder"/>
        </w:category>
        <w:types>
          <w:type w:val="bbPlcHdr"/>
        </w:types>
        <w:behaviors>
          <w:behavior w:val="content"/>
        </w:behaviors>
        <w:guid w:val="{B4849874-031B-461C-B5B5-FC96C9158AC2}"/>
      </w:docPartPr>
      <w:docPartBody>
        <w:p w:rsidR="00326B39" w:rsidRDefault="00C1089B" w:rsidP="00C1089B">
          <w:pPr>
            <w:pStyle w:val="315559BA5C144061A6CDC70DCBA8B111"/>
          </w:pPr>
          <w:r>
            <w:rPr>
              <w:rStyle w:val="PlaceholderText"/>
            </w:rPr>
            <w:t>&lt;CSP Name&gt;</w:t>
          </w:r>
        </w:p>
      </w:docPartBody>
    </w:docPart>
    <w:docPart>
      <w:docPartPr>
        <w:name w:val="D80CFFBC6271423EA9808E1AEBE5731E"/>
        <w:category>
          <w:name w:val="General"/>
          <w:gallery w:val="placeholder"/>
        </w:category>
        <w:types>
          <w:type w:val="bbPlcHdr"/>
        </w:types>
        <w:behaviors>
          <w:behavior w:val="content"/>
        </w:behaviors>
        <w:guid w:val="{EF287245-39DC-4B0C-98BE-6A40AF4A3DDF}"/>
      </w:docPartPr>
      <w:docPartBody>
        <w:p w:rsidR="00326B39" w:rsidRDefault="00C1089B" w:rsidP="00C1089B">
          <w:pPr>
            <w:pStyle w:val="D80CFFBC6271423EA9808E1AEBE5731E"/>
          </w:pPr>
          <w:r>
            <w:rPr>
              <w:rStyle w:val="PlaceholderText"/>
              <w:rFonts w:eastAsiaTheme="majorEastAsia"/>
            </w:rPr>
            <w:t>&lt;Enter Name&gt;</w:t>
          </w:r>
        </w:p>
      </w:docPartBody>
    </w:docPart>
    <w:docPart>
      <w:docPartPr>
        <w:name w:val="6FEAEA5C9DDE46C6B653E2F0711E2DF0"/>
        <w:category>
          <w:name w:val="General"/>
          <w:gallery w:val="placeholder"/>
        </w:category>
        <w:types>
          <w:type w:val="bbPlcHdr"/>
        </w:types>
        <w:behaviors>
          <w:behavior w:val="content"/>
        </w:behaviors>
        <w:guid w:val="{7C90C2EF-43E3-4FB2-AF2C-93A969CB76D7}"/>
      </w:docPartPr>
      <w:docPartBody>
        <w:p w:rsidR="00326B39" w:rsidRDefault="00C1089B" w:rsidP="00C1089B">
          <w:pPr>
            <w:pStyle w:val="6FEAEA5C9DDE46C6B653E2F0711E2DF0"/>
          </w:pPr>
          <w:r>
            <w:rPr>
              <w:rStyle w:val="PlaceholderText"/>
              <w:rFonts w:eastAsiaTheme="majorEastAsia"/>
            </w:rPr>
            <w:t>&lt;Enter Title&gt;</w:t>
          </w:r>
        </w:p>
      </w:docPartBody>
    </w:docPart>
    <w:docPart>
      <w:docPartPr>
        <w:name w:val="23257E3FAE744787A5310E249FB6B70F"/>
        <w:category>
          <w:name w:val="General"/>
          <w:gallery w:val="placeholder"/>
        </w:category>
        <w:types>
          <w:type w:val="bbPlcHdr"/>
        </w:types>
        <w:behaviors>
          <w:behavior w:val="content"/>
        </w:behaviors>
        <w:guid w:val="{15ECC023-9D84-439E-8B36-55C6CE672363}"/>
      </w:docPartPr>
      <w:docPartBody>
        <w:p w:rsidR="00326B39" w:rsidRDefault="00C1089B" w:rsidP="00C1089B">
          <w:pPr>
            <w:pStyle w:val="23257E3FAE744787A5310E249FB6B70F"/>
          </w:pPr>
          <w:r>
            <w:rPr>
              <w:rStyle w:val="PlaceholderText"/>
              <w:rFonts w:eastAsiaTheme="majorEastAsia"/>
            </w:rPr>
            <w:t>&lt;Enter Company/Organization&gt;</w:t>
          </w:r>
          <w:r w:rsidRPr="002D7D9B">
            <w:rPr>
              <w:rStyle w:val="PlaceholderText"/>
              <w:rFonts w:eastAsiaTheme="majorEastAsia"/>
            </w:rPr>
            <w:t>.</w:t>
          </w:r>
        </w:p>
      </w:docPartBody>
    </w:docPart>
    <w:docPart>
      <w:docPartPr>
        <w:name w:val="5712F22DB2704654B25CF48FA0646249"/>
        <w:category>
          <w:name w:val="General"/>
          <w:gallery w:val="placeholder"/>
        </w:category>
        <w:types>
          <w:type w:val="bbPlcHdr"/>
        </w:types>
        <w:behaviors>
          <w:behavior w:val="content"/>
        </w:behaviors>
        <w:guid w:val="{1D458F92-DAC8-481F-90F3-3841C826CF7B}"/>
      </w:docPartPr>
      <w:docPartBody>
        <w:p w:rsidR="00326B39" w:rsidRDefault="00C1089B" w:rsidP="00C1089B">
          <w:pPr>
            <w:pStyle w:val="5712F22DB2704654B25CF48FA0646249"/>
          </w:pPr>
          <w:r>
            <w:rPr>
              <w:rStyle w:val="PlaceholderText"/>
              <w:rFonts w:eastAsiaTheme="majorEastAsia"/>
            </w:rPr>
            <w:t>&lt;Enter Address, City, State and Zip&gt;</w:t>
          </w:r>
        </w:p>
      </w:docPartBody>
    </w:docPart>
    <w:docPart>
      <w:docPartPr>
        <w:name w:val="0DF31D6D5101423BA75140DF0DAC94E4"/>
        <w:category>
          <w:name w:val="General"/>
          <w:gallery w:val="placeholder"/>
        </w:category>
        <w:types>
          <w:type w:val="bbPlcHdr"/>
        </w:types>
        <w:behaviors>
          <w:behavior w:val="content"/>
        </w:behaviors>
        <w:guid w:val="{2F537779-924A-4A77-8721-090F7BF95B09}"/>
      </w:docPartPr>
      <w:docPartBody>
        <w:p w:rsidR="00326B39" w:rsidRDefault="00C1089B" w:rsidP="00C1089B">
          <w:pPr>
            <w:pStyle w:val="0DF31D6D5101423BA75140DF0DAC94E4"/>
          </w:pPr>
          <w:r>
            <w:rPr>
              <w:rStyle w:val="PlaceholderText"/>
              <w:rFonts w:eastAsiaTheme="majorEastAsia"/>
            </w:rPr>
            <w:t>&lt;555-555-5555&gt;</w:t>
          </w:r>
        </w:p>
      </w:docPartBody>
    </w:docPart>
    <w:docPart>
      <w:docPartPr>
        <w:name w:val="47198BB4C070419D93F4BB3781B3F92B"/>
        <w:category>
          <w:name w:val="General"/>
          <w:gallery w:val="placeholder"/>
        </w:category>
        <w:types>
          <w:type w:val="bbPlcHdr"/>
        </w:types>
        <w:behaviors>
          <w:behavior w:val="content"/>
        </w:behaviors>
        <w:guid w:val="{5C5867B2-BE86-423A-BB2E-8FF51A32FD7B}"/>
      </w:docPartPr>
      <w:docPartBody>
        <w:p w:rsidR="00326B39" w:rsidRDefault="00C1089B" w:rsidP="00C1089B">
          <w:pPr>
            <w:pStyle w:val="47198BB4C070419D93F4BB3781B3F92B"/>
          </w:pPr>
          <w:r>
            <w:rPr>
              <w:rStyle w:val="PlaceholderText"/>
              <w:rFonts w:eastAsiaTheme="majorEastAsia"/>
            </w:rPr>
            <w:t>&lt;Enter email address&gt;</w:t>
          </w:r>
        </w:p>
      </w:docPartBody>
    </w:docPart>
    <w:docPart>
      <w:docPartPr>
        <w:name w:val="E0AE3B71162B4254BE62F09D9CC54BA4"/>
        <w:category>
          <w:name w:val="General"/>
          <w:gallery w:val="placeholder"/>
        </w:category>
        <w:types>
          <w:type w:val="bbPlcHdr"/>
        </w:types>
        <w:behaviors>
          <w:behavior w:val="content"/>
        </w:behaviors>
        <w:guid w:val="{C40D2F44-1F0F-44F4-AD98-FCE8180511E7}"/>
      </w:docPartPr>
      <w:docPartBody>
        <w:p w:rsidR="00326B39" w:rsidRDefault="00C1089B" w:rsidP="00C1089B">
          <w:pPr>
            <w:pStyle w:val="E0AE3B71162B4254BE62F09D9CC54BA4"/>
          </w:pPr>
          <w:r>
            <w:rPr>
              <w:rStyle w:val="PlaceholderText"/>
              <w:rFonts w:eastAsiaTheme="majorEastAsia"/>
            </w:rPr>
            <w:t>&lt;Enter Name&gt;</w:t>
          </w:r>
        </w:p>
      </w:docPartBody>
    </w:docPart>
    <w:docPart>
      <w:docPartPr>
        <w:name w:val="5A535B59FBA44D5F927BDA812AE7A21A"/>
        <w:category>
          <w:name w:val="General"/>
          <w:gallery w:val="placeholder"/>
        </w:category>
        <w:types>
          <w:type w:val="bbPlcHdr"/>
        </w:types>
        <w:behaviors>
          <w:behavior w:val="content"/>
        </w:behaviors>
        <w:guid w:val="{70172590-A395-4237-B173-57F09B2AACC5}"/>
      </w:docPartPr>
      <w:docPartBody>
        <w:p w:rsidR="00326B39" w:rsidRDefault="00C1089B" w:rsidP="00C1089B">
          <w:pPr>
            <w:pStyle w:val="5A535B59FBA44D5F927BDA812AE7A21A"/>
          </w:pPr>
          <w:r>
            <w:rPr>
              <w:rStyle w:val="PlaceholderText"/>
              <w:rFonts w:eastAsiaTheme="majorEastAsia"/>
            </w:rPr>
            <w:t>&lt;Enter Company/Organization&gt;</w:t>
          </w:r>
          <w:r w:rsidRPr="002D7D9B">
            <w:rPr>
              <w:rStyle w:val="PlaceholderText"/>
              <w:rFonts w:eastAsiaTheme="majorEastAsia"/>
            </w:rPr>
            <w:t>.</w:t>
          </w:r>
        </w:p>
      </w:docPartBody>
    </w:docPart>
    <w:docPart>
      <w:docPartPr>
        <w:name w:val="019B7A997111497B95FA2C9CEA353D9D"/>
        <w:category>
          <w:name w:val="General"/>
          <w:gallery w:val="placeholder"/>
        </w:category>
        <w:types>
          <w:type w:val="bbPlcHdr"/>
        </w:types>
        <w:behaviors>
          <w:behavior w:val="content"/>
        </w:behaviors>
        <w:guid w:val="{350DE4E0-2DD0-41B1-954F-3F985F28D67D}"/>
      </w:docPartPr>
      <w:docPartBody>
        <w:p w:rsidR="00326B39" w:rsidRDefault="00C1089B" w:rsidP="00C1089B">
          <w:pPr>
            <w:pStyle w:val="019B7A997111497B95FA2C9CEA353D9D"/>
          </w:pPr>
          <w:r>
            <w:rPr>
              <w:rStyle w:val="PlaceholderText"/>
              <w:rFonts w:eastAsiaTheme="majorEastAsia"/>
            </w:rPr>
            <w:t>&lt;Enter Address, City, State and Zip&gt;</w:t>
          </w:r>
        </w:p>
      </w:docPartBody>
    </w:docPart>
    <w:docPart>
      <w:docPartPr>
        <w:name w:val="AA846D86BD544EDD8851ABE94609138A"/>
        <w:category>
          <w:name w:val="General"/>
          <w:gallery w:val="placeholder"/>
        </w:category>
        <w:types>
          <w:type w:val="bbPlcHdr"/>
        </w:types>
        <w:behaviors>
          <w:behavior w:val="content"/>
        </w:behaviors>
        <w:guid w:val="{FE5F3553-F9A5-491A-AC97-C4FBBD7EAA98}"/>
      </w:docPartPr>
      <w:docPartBody>
        <w:p w:rsidR="007D7419" w:rsidRDefault="007D7419" w:rsidP="007D7419">
          <w:pPr>
            <w:pStyle w:val="AA846D86BD544EDD8851ABE94609138A"/>
          </w:pPr>
          <w:r>
            <w:rPr>
              <w:rStyle w:val="PlaceholderText"/>
            </w:rPr>
            <w:t>&lt;CSP Name&gt;</w:t>
          </w:r>
        </w:p>
      </w:docPartBody>
    </w:docPart>
    <w:docPart>
      <w:docPartPr>
        <w:name w:val="48DD78D0877249BC8F85CDE3A4F4D3D7"/>
        <w:category>
          <w:name w:val="General"/>
          <w:gallery w:val="placeholder"/>
        </w:category>
        <w:types>
          <w:type w:val="bbPlcHdr"/>
        </w:types>
        <w:behaviors>
          <w:behavior w:val="content"/>
        </w:behaviors>
        <w:guid w:val="{7BBF7B89-A5C6-45E7-B183-29D3026A2F14}"/>
      </w:docPartPr>
      <w:docPartBody>
        <w:p w:rsidR="007D7419" w:rsidRDefault="007D7419" w:rsidP="007D7419">
          <w:pPr>
            <w:pStyle w:val="48DD78D0877249BC8F85CDE3A4F4D3D7"/>
          </w:pPr>
          <w:r w:rsidRPr="001C310B">
            <w:t>Information System Name</w:t>
          </w:r>
        </w:p>
      </w:docPartBody>
    </w:docPart>
    <w:docPart>
      <w:docPartPr>
        <w:name w:val="2F6EC56A03BC431DA19CEED20AF39440"/>
        <w:category>
          <w:name w:val="General"/>
          <w:gallery w:val="placeholder"/>
        </w:category>
        <w:types>
          <w:type w:val="bbPlcHdr"/>
        </w:types>
        <w:behaviors>
          <w:behavior w:val="content"/>
        </w:behaviors>
        <w:guid w:val="{87F61424-C738-4FD9-8C3A-2A60540BA395}"/>
      </w:docPartPr>
      <w:docPartBody>
        <w:p w:rsidR="007D7419" w:rsidRDefault="007D7419" w:rsidP="007D7419">
          <w:pPr>
            <w:pStyle w:val="2F6EC56A03BC431DA19CEED20AF39440"/>
          </w:pPr>
          <w:r>
            <w:rPr>
              <w:rStyle w:val="PlaceholderText"/>
            </w:rPr>
            <w:t>&lt;#.#&gt;</w:t>
          </w:r>
        </w:p>
      </w:docPartBody>
    </w:docPart>
    <w:docPart>
      <w:docPartPr>
        <w:name w:val="C73F116BD9E24DABAD68C5D19EE7BAA1"/>
        <w:category>
          <w:name w:val="General"/>
          <w:gallery w:val="placeholder"/>
        </w:category>
        <w:types>
          <w:type w:val="bbPlcHdr"/>
        </w:types>
        <w:behaviors>
          <w:behavior w:val="content"/>
        </w:behaviors>
        <w:guid w:val="{4D9588DE-39AA-4C9D-AE32-77FE23F64B71}"/>
      </w:docPartPr>
      <w:docPartBody>
        <w:p w:rsidR="007D7419" w:rsidRDefault="007D7419" w:rsidP="007D7419">
          <w:pPr>
            <w:pStyle w:val="C73F116BD9E24DABAD68C5D19EE7BAA1"/>
          </w:pPr>
          <w:r>
            <w:rPr>
              <w:rStyle w:val="PlaceholderText"/>
              <w:rFonts w:eastAsiaTheme="majorEastAsia"/>
            </w:rPr>
            <w:t>&lt;Enter Company/Organization&gt;</w:t>
          </w:r>
          <w:r w:rsidRPr="002D7D9B">
            <w:rPr>
              <w:rStyle w:val="PlaceholderText"/>
              <w:rFonts w:eastAsiaTheme="majorEastAsia"/>
            </w:rPr>
            <w:t>.</w:t>
          </w:r>
        </w:p>
      </w:docPartBody>
    </w:docPart>
    <w:docPart>
      <w:docPartPr>
        <w:name w:val="933CC5E9139A4CF2910FDC8FC2EE3C17"/>
        <w:category>
          <w:name w:val="General"/>
          <w:gallery w:val="placeholder"/>
        </w:category>
        <w:types>
          <w:type w:val="bbPlcHdr"/>
        </w:types>
        <w:behaviors>
          <w:behavior w:val="content"/>
        </w:behaviors>
        <w:guid w:val="{2DCB93C5-4D03-43B0-84DC-FFE9AF52E27B}"/>
      </w:docPartPr>
      <w:docPartBody>
        <w:p w:rsidR="007D7419" w:rsidRDefault="007D7419" w:rsidP="007D7419">
          <w:pPr>
            <w:pStyle w:val="933CC5E9139A4CF2910FDC8FC2EE3C17"/>
          </w:pPr>
          <w:r>
            <w:rPr>
              <w:rStyle w:val="PlaceholderText"/>
            </w:rPr>
            <w:t>&lt;Enter Street Address&gt;</w:t>
          </w:r>
        </w:p>
      </w:docPartBody>
    </w:docPart>
    <w:docPart>
      <w:docPartPr>
        <w:name w:val="C1EF44E49BF6434F9FC406C8AB9A8877"/>
        <w:category>
          <w:name w:val="General"/>
          <w:gallery w:val="placeholder"/>
        </w:category>
        <w:types>
          <w:type w:val="bbPlcHdr"/>
        </w:types>
        <w:behaviors>
          <w:behavior w:val="content"/>
        </w:behaviors>
        <w:guid w:val="{284FEFD0-8680-4ABE-A967-0985BCFAAC95}"/>
      </w:docPartPr>
      <w:docPartBody>
        <w:p w:rsidR="007D7419" w:rsidRDefault="007D7419" w:rsidP="007D7419">
          <w:pPr>
            <w:pStyle w:val="C1EF44E49BF6434F9FC406C8AB9A8877"/>
          </w:pPr>
          <w:r>
            <w:rPr>
              <w:rStyle w:val="PlaceholderText"/>
            </w:rPr>
            <w:t>&lt;Enter Suite/Room/Building&gt;</w:t>
          </w:r>
        </w:p>
      </w:docPartBody>
    </w:docPart>
    <w:docPart>
      <w:docPartPr>
        <w:name w:val="0FE9B5F07E6741AB98FEF55D76162E9E"/>
        <w:category>
          <w:name w:val="General"/>
          <w:gallery w:val="placeholder"/>
        </w:category>
        <w:types>
          <w:type w:val="bbPlcHdr"/>
        </w:types>
        <w:behaviors>
          <w:behavior w:val="content"/>
        </w:behaviors>
        <w:guid w:val="{6CF2398C-20EE-4521-B7D3-1253CC6E9AEB}"/>
      </w:docPartPr>
      <w:docPartBody>
        <w:p w:rsidR="007D7419" w:rsidRDefault="007D7419" w:rsidP="007D7419">
          <w:pPr>
            <w:pStyle w:val="0FE9B5F07E6741AB98FEF55D76162E9E"/>
          </w:pPr>
          <w:r>
            <w:rPr>
              <w:rStyle w:val="PlaceholderText"/>
            </w:rPr>
            <w:t>&lt;Enter Zip Code&gt;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9B"/>
    <w:rsid w:val="002662D8"/>
    <w:rsid w:val="00326B39"/>
    <w:rsid w:val="007D7419"/>
    <w:rsid w:val="00C1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419"/>
  </w:style>
  <w:style w:type="paragraph" w:customStyle="1" w:styleId="5CBF5BDF5B5A40039055EE2D0E2235FF">
    <w:name w:val="5CBF5BDF5B5A40039055EE2D0E2235FF"/>
    <w:rsid w:val="00C1089B"/>
  </w:style>
  <w:style w:type="paragraph" w:customStyle="1" w:styleId="D6940F54EDE9447CAA087D538C5140EB">
    <w:name w:val="D6940F54EDE9447CAA087D538C5140EB"/>
    <w:rsid w:val="00C1089B"/>
  </w:style>
  <w:style w:type="paragraph" w:customStyle="1" w:styleId="C624F5EECD06451199B915DAFF14FB89">
    <w:name w:val="C624F5EECD06451199B915DAFF14FB89"/>
    <w:rsid w:val="00C1089B"/>
  </w:style>
  <w:style w:type="paragraph" w:customStyle="1" w:styleId="F62ED544890C47C9BB229C4EE2708FF9">
    <w:name w:val="F62ED544890C47C9BB229C4EE2708FF9"/>
    <w:rsid w:val="00C1089B"/>
  </w:style>
  <w:style w:type="paragraph" w:customStyle="1" w:styleId="B2BDBA60D5D74BAEAD5C7A9A3E84D499">
    <w:name w:val="B2BDBA60D5D74BAEAD5C7A9A3E84D499"/>
    <w:rsid w:val="00C1089B"/>
  </w:style>
  <w:style w:type="paragraph" w:customStyle="1" w:styleId="27D3AFE24C0A42A1A78C6CC404485DF0">
    <w:name w:val="27D3AFE24C0A42A1A78C6CC404485DF0"/>
    <w:rsid w:val="00C1089B"/>
  </w:style>
  <w:style w:type="paragraph" w:customStyle="1" w:styleId="FB3F2CADD42E4CDCA1250B5E15A98D27">
    <w:name w:val="FB3F2CADD42E4CDCA1250B5E15A98D27"/>
    <w:rsid w:val="00C1089B"/>
  </w:style>
  <w:style w:type="paragraph" w:customStyle="1" w:styleId="71AFC9523CEB44298E21E840E84A7DE5">
    <w:name w:val="71AFC9523CEB44298E21E840E84A7DE5"/>
    <w:rsid w:val="00C1089B"/>
  </w:style>
  <w:style w:type="paragraph" w:customStyle="1" w:styleId="F580246FD47C44FAA4900AD532070ED3">
    <w:name w:val="F580246FD47C44FAA4900AD532070ED3"/>
    <w:rsid w:val="00C1089B"/>
  </w:style>
  <w:style w:type="paragraph" w:customStyle="1" w:styleId="57613ECE433B494A9609537F03A0E0C4">
    <w:name w:val="57613ECE433B494A9609537F03A0E0C4"/>
    <w:rsid w:val="00C1089B"/>
  </w:style>
  <w:style w:type="paragraph" w:customStyle="1" w:styleId="2769B2A3C80A4319AB3DCD9517EA82BD">
    <w:name w:val="2769B2A3C80A4319AB3DCD9517EA82BD"/>
    <w:rsid w:val="00C1089B"/>
  </w:style>
  <w:style w:type="paragraph" w:customStyle="1" w:styleId="56DE0C71087442F5B50DA41BB1E065EB">
    <w:name w:val="56DE0C71087442F5B50DA41BB1E065EB"/>
    <w:rsid w:val="00C1089B"/>
  </w:style>
  <w:style w:type="paragraph" w:customStyle="1" w:styleId="000AABACACDE4D68B0A25DA918EAE6D4">
    <w:name w:val="000AABACACDE4D68B0A25DA918EAE6D4"/>
    <w:rsid w:val="00C1089B"/>
  </w:style>
  <w:style w:type="paragraph" w:customStyle="1" w:styleId="39EEE3AD52484D37A993DA6606A630B9">
    <w:name w:val="39EEE3AD52484D37A993DA6606A630B9"/>
    <w:rsid w:val="00C1089B"/>
  </w:style>
  <w:style w:type="paragraph" w:customStyle="1" w:styleId="67B08159526244F893272BA397107375">
    <w:name w:val="67B08159526244F893272BA397107375"/>
    <w:rsid w:val="00C1089B"/>
  </w:style>
  <w:style w:type="paragraph" w:customStyle="1" w:styleId="CB0E51331FC44158B0CB9C34882A87F3">
    <w:name w:val="CB0E51331FC44158B0CB9C34882A87F3"/>
    <w:rsid w:val="00C1089B"/>
  </w:style>
  <w:style w:type="paragraph" w:customStyle="1" w:styleId="B39772C88543427CB1B162BD8012B08D">
    <w:name w:val="B39772C88543427CB1B162BD8012B08D"/>
    <w:rsid w:val="00C1089B"/>
  </w:style>
  <w:style w:type="paragraph" w:customStyle="1" w:styleId="1AB98039AA394F6AA1AD13CAAF86809C">
    <w:name w:val="1AB98039AA394F6AA1AD13CAAF86809C"/>
    <w:rsid w:val="00C1089B"/>
  </w:style>
  <w:style w:type="paragraph" w:customStyle="1" w:styleId="79B425A24A5345F6AEF312CAD6CE5D43">
    <w:name w:val="79B425A24A5345F6AEF312CAD6CE5D43"/>
    <w:rsid w:val="00C1089B"/>
  </w:style>
  <w:style w:type="paragraph" w:customStyle="1" w:styleId="CBC14220EF5C49C0A8967D373CB711A2">
    <w:name w:val="CBC14220EF5C49C0A8967D373CB711A2"/>
    <w:rsid w:val="00C1089B"/>
  </w:style>
  <w:style w:type="paragraph" w:customStyle="1" w:styleId="61A940A5116149BB84CCBA207BF72481">
    <w:name w:val="61A940A5116149BB84CCBA207BF72481"/>
    <w:rsid w:val="00C1089B"/>
  </w:style>
  <w:style w:type="paragraph" w:customStyle="1" w:styleId="E274117170E94F0AB590BDADB7FBD005">
    <w:name w:val="E274117170E94F0AB590BDADB7FBD005"/>
    <w:rsid w:val="00C1089B"/>
  </w:style>
  <w:style w:type="paragraph" w:customStyle="1" w:styleId="82F8E510CBAB464487A60EC5FFF1E502">
    <w:name w:val="82F8E510CBAB464487A60EC5FFF1E502"/>
    <w:rsid w:val="00C1089B"/>
  </w:style>
  <w:style w:type="paragraph" w:customStyle="1" w:styleId="07039CC5B8244FB581A8FCC0267E6328">
    <w:name w:val="07039CC5B8244FB581A8FCC0267E6328"/>
    <w:rsid w:val="00C1089B"/>
  </w:style>
  <w:style w:type="paragraph" w:customStyle="1" w:styleId="407880E0E735403EA7B26ED2922550D5">
    <w:name w:val="407880E0E735403EA7B26ED2922550D5"/>
    <w:rsid w:val="00C1089B"/>
  </w:style>
  <w:style w:type="paragraph" w:customStyle="1" w:styleId="8EB1321CEA894409B6A1D3467D838A42">
    <w:name w:val="8EB1321CEA894409B6A1D3467D838A42"/>
    <w:rsid w:val="00C1089B"/>
  </w:style>
  <w:style w:type="paragraph" w:customStyle="1" w:styleId="9B0D4818AA61446DA68B43A38D7CE7C2">
    <w:name w:val="9B0D4818AA61446DA68B43A38D7CE7C2"/>
    <w:rsid w:val="00C1089B"/>
  </w:style>
  <w:style w:type="paragraph" w:customStyle="1" w:styleId="1386E68998A347EDA889AFBA0920F83A">
    <w:name w:val="1386E68998A347EDA889AFBA0920F83A"/>
    <w:rsid w:val="00C1089B"/>
  </w:style>
  <w:style w:type="paragraph" w:customStyle="1" w:styleId="ADFDB8D3F5764167ACFAF1B3055B29A0">
    <w:name w:val="ADFDB8D3F5764167ACFAF1B3055B29A0"/>
    <w:rsid w:val="00C1089B"/>
  </w:style>
  <w:style w:type="paragraph" w:customStyle="1" w:styleId="D2D2B8CF9F6E4751989E4782DEC4ED71">
    <w:name w:val="D2D2B8CF9F6E4751989E4782DEC4ED71"/>
    <w:rsid w:val="00C1089B"/>
  </w:style>
  <w:style w:type="paragraph" w:customStyle="1" w:styleId="777F871B9F50486B983DC3BAFCC2E83C">
    <w:name w:val="777F871B9F50486B983DC3BAFCC2E83C"/>
    <w:rsid w:val="00C1089B"/>
  </w:style>
  <w:style w:type="paragraph" w:customStyle="1" w:styleId="90950E19CC724400AF46EB23B7754695">
    <w:name w:val="90950E19CC724400AF46EB23B7754695"/>
    <w:rsid w:val="00C1089B"/>
  </w:style>
  <w:style w:type="paragraph" w:customStyle="1" w:styleId="D16599CEA19D4674B839CA62D17AD0F9">
    <w:name w:val="D16599CEA19D4674B839CA62D17AD0F9"/>
    <w:rsid w:val="00C1089B"/>
  </w:style>
  <w:style w:type="paragraph" w:customStyle="1" w:styleId="706A8994A86443C6813F676B4D8CD158">
    <w:name w:val="706A8994A86443C6813F676B4D8CD158"/>
    <w:rsid w:val="00C1089B"/>
  </w:style>
  <w:style w:type="paragraph" w:customStyle="1" w:styleId="E1ACF47F32034E0F80F2378761549650">
    <w:name w:val="E1ACF47F32034E0F80F2378761549650"/>
    <w:rsid w:val="00C1089B"/>
  </w:style>
  <w:style w:type="paragraph" w:customStyle="1" w:styleId="28308C2F3F61416EA57F7F7C46459BF2">
    <w:name w:val="28308C2F3F61416EA57F7F7C46459BF2"/>
    <w:rsid w:val="00C1089B"/>
  </w:style>
  <w:style w:type="paragraph" w:customStyle="1" w:styleId="55ADD3D0C1344E669D3289924AD39C53">
    <w:name w:val="55ADD3D0C1344E669D3289924AD39C53"/>
    <w:rsid w:val="00C1089B"/>
  </w:style>
  <w:style w:type="paragraph" w:customStyle="1" w:styleId="55A5DE1314104A19AC6EA15EB7716278">
    <w:name w:val="55A5DE1314104A19AC6EA15EB7716278"/>
    <w:rsid w:val="00C1089B"/>
  </w:style>
  <w:style w:type="paragraph" w:customStyle="1" w:styleId="9E9A3A5D431B4D8C8ABE96A0A3CDC94C">
    <w:name w:val="9E9A3A5D431B4D8C8ABE96A0A3CDC94C"/>
    <w:rsid w:val="00C1089B"/>
  </w:style>
  <w:style w:type="paragraph" w:customStyle="1" w:styleId="D5101E5B4805493383745103E4A5C274">
    <w:name w:val="D5101E5B4805493383745103E4A5C274"/>
    <w:rsid w:val="00C1089B"/>
  </w:style>
  <w:style w:type="paragraph" w:customStyle="1" w:styleId="3BD0A9C2185F4792B964A68B60E00BC9">
    <w:name w:val="3BD0A9C2185F4792B964A68B60E00BC9"/>
    <w:rsid w:val="00C1089B"/>
  </w:style>
  <w:style w:type="paragraph" w:customStyle="1" w:styleId="471BE2BDCA064D999E2E2D474706AB75">
    <w:name w:val="471BE2BDCA064D999E2E2D474706AB75"/>
    <w:rsid w:val="00C1089B"/>
  </w:style>
  <w:style w:type="paragraph" w:customStyle="1" w:styleId="1906F324F76D439BAAB951E073782B35">
    <w:name w:val="1906F324F76D439BAAB951E073782B35"/>
    <w:rsid w:val="00C1089B"/>
  </w:style>
  <w:style w:type="paragraph" w:customStyle="1" w:styleId="CDACCE32603F4855A9267EEE2F852DB5">
    <w:name w:val="CDACCE32603F4855A9267EEE2F852DB5"/>
    <w:rsid w:val="00C1089B"/>
  </w:style>
  <w:style w:type="paragraph" w:customStyle="1" w:styleId="06B90DC991654A879F6C924B275B9DFC">
    <w:name w:val="06B90DC991654A879F6C924B275B9DFC"/>
    <w:rsid w:val="00C1089B"/>
  </w:style>
  <w:style w:type="paragraph" w:customStyle="1" w:styleId="A53106D1A1774E079B5046D1E66E169D">
    <w:name w:val="A53106D1A1774E079B5046D1E66E169D"/>
    <w:rsid w:val="00C1089B"/>
  </w:style>
  <w:style w:type="paragraph" w:customStyle="1" w:styleId="A00B14BBC08445E58FA1707FCA6D0CCB">
    <w:name w:val="A00B14BBC08445E58FA1707FCA6D0CCB"/>
    <w:rsid w:val="00C1089B"/>
  </w:style>
  <w:style w:type="paragraph" w:customStyle="1" w:styleId="21BBC487DB4645649F31DCBBE5161D4F">
    <w:name w:val="21BBC487DB4645649F31DCBBE5161D4F"/>
    <w:rsid w:val="00C1089B"/>
  </w:style>
  <w:style w:type="paragraph" w:customStyle="1" w:styleId="7FE63336314343789E29155E7E015F6F">
    <w:name w:val="7FE63336314343789E29155E7E015F6F"/>
    <w:rsid w:val="00C1089B"/>
  </w:style>
  <w:style w:type="paragraph" w:customStyle="1" w:styleId="92113ACEF3BE41FFA37137CE52DD8B70">
    <w:name w:val="92113ACEF3BE41FFA37137CE52DD8B70"/>
    <w:rsid w:val="00C1089B"/>
  </w:style>
  <w:style w:type="paragraph" w:customStyle="1" w:styleId="DB936A56CD2345618ED007F2CF659BEF">
    <w:name w:val="DB936A56CD2345618ED007F2CF659BEF"/>
    <w:rsid w:val="00C1089B"/>
  </w:style>
  <w:style w:type="paragraph" w:customStyle="1" w:styleId="E613624A4BEB409E92E974F60953FFBF">
    <w:name w:val="E613624A4BEB409E92E974F60953FFBF"/>
    <w:rsid w:val="00C1089B"/>
  </w:style>
  <w:style w:type="paragraph" w:customStyle="1" w:styleId="6E262EA62B064910872C63605FA81420">
    <w:name w:val="6E262EA62B064910872C63605FA81420"/>
    <w:rsid w:val="00C1089B"/>
  </w:style>
  <w:style w:type="paragraph" w:customStyle="1" w:styleId="126559D647EE48709C22D57ED68DF7DF">
    <w:name w:val="126559D647EE48709C22D57ED68DF7DF"/>
    <w:rsid w:val="00C1089B"/>
  </w:style>
  <w:style w:type="paragraph" w:customStyle="1" w:styleId="13DAEFB103E04628A7350B4C231FCDFC">
    <w:name w:val="13DAEFB103E04628A7350B4C231FCDFC"/>
    <w:rsid w:val="00C1089B"/>
  </w:style>
  <w:style w:type="paragraph" w:customStyle="1" w:styleId="02FDEF46D1F541AB8088839FECA10259">
    <w:name w:val="02FDEF46D1F541AB8088839FECA10259"/>
    <w:rsid w:val="00C1089B"/>
  </w:style>
  <w:style w:type="paragraph" w:customStyle="1" w:styleId="F577A8A117EF44F397E58874CCB64FD8">
    <w:name w:val="F577A8A117EF44F397E58874CCB64FD8"/>
    <w:rsid w:val="00C1089B"/>
  </w:style>
  <w:style w:type="paragraph" w:customStyle="1" w:styleId="2FC3680FB1D0416EA618ACEEDE8082F4">
    <w:name w:val="2FC3680FB1D0416EA618ACEEDE8082F4"/>
    <w:rsid w:val="00C1089B"/>
  </w:style>
  <w:style w:type="paragraph" w:customStyle="1" w:styleId="ABBA724687BC442FB33F6FBB22B8CAA1">
    <w:name w:val="ABBA724687BC442FB33F6FBB22B8CAA1"/>
    <w:rsid w:val="00C1089B"/>
  </w:style>
  <w:style w:type="paragraph" w:customStyle="1" w:styleId="FBE02196900D431BA38D54E9D962C416">
    <w:name w:val="FBE02196900D431BA38D54E9D962C416"/>
    <w:rsid w:val="00C1089B"/>
  </w:style>
  <w:style w:type="paragraph" w:customStyle="1" w:styleId="956D9CBB5CC64348979B335CB337B3D0">
    <w:name w:val="956D9CBB5CC64348979B335CB337B3D0"/>
    <w:rsid w:val="00C1089B"/>
  </w:style>
  <w:style w:type="paragraph" w:customStyle="1" w:styleId="AFF91F5304E7409EA108F7FBB83F2BF8">
    <w:name w:val="AFF91F5304E7409EA108F7FBB83F2BF8"/>
    <w:rsid w:val="00C1089B"/>
  </w:style>
  <w:style w:type="paragraph" w:customStyle="1" w:styleId="750F2717D2AB4F8481746BC4E70C5890">
    <w:name w:val="750F2717D2AB4F8481746BC4E70C5890"/>
    <w:rsid w:val="00C1089B"/>
  </w:style>
  <w:style w:type="paragraph" w:customStyle="1" w:styleId="E8EFFC01142E430CA1CC3E71BFC8E5AA">
    <w:name w:val="E8EFFC01142E430CA1CC3E71BFC8E5AA"/>
    <w:rsid w:val="00C1089B"/>
  </w:style>
  <w:style w:type="paragraph" w:customStyle="1" w:styleId="E2D84A564AA343DB9FDBA3BA82684D59">
    <w:name w:val="E2D84A564AA343DB9FDBA3BA82684D59"/>
    <w:rsid w:val="00C1089B"/>
  </w:style>
  <w:style w:type="paragraph" w:customStyle="1" w:styleId="AA0FFFDCA38C45C390BD915BBB606972">
    <w:name w:val="AA0FFFDCA38C45C390BD915BBB606972"/>
    <w:rsid w:val="00C1089B"/>
  </w:style>
  <w:style w:type="paragraph" w:customStyle="1" w:styleId="C9AED2CB37E84AB5AB979153A7373BFA">
    <w:name w:val="C9AED2CB37E84AB5AB979153A7373BFA"/>
    <w:rsid w:val="00C1089B"/>
  </w:style>
  <w:style w:type="paragraph" w:customStyle="1" w:styleId="98E9B09307C642DDB54FB2241661AC32">
    <w:name w:val="98E9B09307C642DDB54FB2241661AC32"/>
    <w:rsid w:val="00C1089B"/>
  </w:style>
  <w:style w:type="paragraph" w:customStyle="1" w:styleId="6C27E3784F804BD281A24A6AA8965E3E">
    <w:name w:val="6C27E3784F804BD281A24A6AA8965E3E"/>
    <w:rsid w:val="00C1089B"/>
  </w:style>
  <w:style w:type="paragraph" w:customStyle="1" w:styleId="B4B6B583A80942689B84AC828DE6F6D5">
    <w:name w:val="B4B6B583A80942689B84AC828DE6F6D5"/>
    <w:rsid w:val="00C1089B"/>
  </w:style>
  <w:style w:type="paragraph" w:customStyle="1" w:styleId="084A19C0B2484EB4A5BF25762E25C979">
    <w:name w:val="084A19C0B2484EB4A5BF25762E25C979"/>
    <w:rsid w:val="00C1089B"/>
  </w:style>
  <w:style w:type="paragraph" w:customStyle="1" w:styleId="BB3A083C2E014405A6A57CE68DFD430C">
    <w:name w:val="BB3A083C2E014405A6A57CE68DFD430C"/>
    <w:rsid w:val="00C1089B"/>
  </w:style>
  <w:style w:type="paragraph" w:customStyle="1" w:styleId="183F5DE8382748A98A025F11B05E5704">
    <w:name w:val="183F5DE8382748A98A025F11B05E5704"/>
    <w:rsid w:val="00C1089B"/>
  </w:style>
  <w:style w:type="paragraph" w:customStyle="1" w:styleId="7D9B33B9E70844488006B11D1619B315">
    <w:name w:val="7D9B33B9E70844488006B11D1619B315"/>
    <w:rsid w:val="00C1089B"/>
  </w:style>
  <w:style w:type="paragraph" w:customStyle="1" w:styleId="3095855A057B45EFAD8596F6F0D4273D">
    <w:name w:val="3095855A057B45EFAD8596F6F0D4273D"/>
    <w:rsid w:val="00C1089B"/>
  </w:style>
  <w:style w:type="paragraph" w:customStyle="1" w:styleId="B5925BC0E5EF4383986CD9F054C98F5C">
    <w:name w:val="B5925BC0E5EF4383986CD9F054C98F5C"/>
    <w:rsid w:val="00C1089B"/>
  </w:style>
  <w:style w:type="paragraph" w:customStyle="1" w:styleId="3566F548A6C14FB6AC612CB8B3C785CA">
    <w:name w:val="3566F548A6C14FB6AC612CB8B3C785CA"/>
    <w:rsid w:val="00C1089B"/>
  </w:style>
  <w:style w:type="paragraph" w:customStyle="1" w:styleId="FBE8550459CC4D349965BB9C70AA881F">
    <w:name w:val="FBE8550459CC4D349965BB9C70AA881F"/>
    <w:rsid w:val="00C1089B"/>
  </w:style>
  <w:style w:type="paragraph" w:customStyle="1" w:styleId="FF707F2E743B4F5D94620BFA627B1062">
    <w:name w:val="FF707F2E743B4F5D94620BFA627B1062"/>
    <w:rsid w:val="00C1089B"/>
  </w:style>
  <w:style w:type="paragraph" w:customStyle="1" w:styleId="6DB1B47DE1984FD38C662C8619815BD8">
    <w:name w:val="6DB1B47DE1984FD38C662C8619815BD8"/>
    <w:rsid w:val="00C1089B"/>
  </w:style>
  <w:style w:type="paragraph" w:customStyle="1" w:styleId="CEA42158C5F847369EA1C0819264C733">
    <w:name w:val="CEA42158C5F847369EA1C0819264C733"/>
    <w:rsid w:val="00C1089B"/>
  </w:style>
  <w:style w:type="paragraph" w:customStyle="1" w:styleId="F5134ECAED6A4F55BCE4EBBB40475135">
    <w:name w:val="F5134ECAED6A4F55BCE4EBBB40475135"/>
    <w:rsid w:val="00C1089B"/>
  </w:style>
  <w:style w:type="paragraph" w:customStyle="1" w:styleId="9F22DD89576243A38EB10C3280DD2E5B">
    <w:name w:val="9F22DD89576243A38EB10C3280DD2E5B"/>
    <w:rsid w:val="00C1089B"/>
  </w:style>
  <w:style w:type="paragraph" w:customStyle="1" w:styleId="4EAD424F211A4258A1CEDFB489875228">
    <w:name w:val="4EAD424F211A4258A1CEDFB489875228"/>
    <w:rsid w:val="00C1089B"/>
  </w:style>
  <w:style w:type="paragraph" w:customStyle="1" w:styleId="11FA7C1FA9ED40F2BFF4BFBE4894D992">
    <w:name w:val="11FA7C1FA9ED40F2BFF4BFBE4894D992"/>
    <w:rsid w:val="00C1089B"/>
  </w:style>
  <w:style w:type="paragraph" w:customStyle="1" w:styleId="8B274FB07ACC4941A680CB60B98F4ADB">
    <w:name w:val="8B274FB07ACC4941A680CB60B98F4ADB"/>
    <w:rsid w:val="00C1089B"/>
  </w:style>
  <w:style w:type="paragraph" w:customStyle="1" w:styleId="6C0E8A1141334DE1B4BA536960C61F93">
    <w:name w:val="6C0E8A1141334DE1B4BA536960C61F93"/>
    <w:rsid w:val="00C1089B"/>
  </w:style>
  <w:style w:type="paragraph" w:customStyle="1" w:styleId="9328976596CE4221A4C2DDBE3A9FDC7B">
    <w:name w:val="9328976596CE4221A4C2DDBE3A9FDC7B"/>
    <w:rsid w:val="00C1089B"/>
  </w:style>
  <w:style w:type="paragraph" w:customStyle="1" w:styleId="EDA8AD546D4E4B2092F04BFFB6CB8D21">
    <w:name w:val="EDA8AD546D4E4B2092F04BFFB6CB8D21"/>
    <w:rsid w:val="00C1089B"/>
  </w:style>
  <w:style w:type="paragraph" w:customStyle="1" w:styleId="1D886A702E314ABD9D2DEB5A75A33D7A">
    <w:name w:val="1D886A702E314ABD9D2DEB5A75A33D7A"/>
    <w:rsid w:val="00C1089B"/>
  </w:style>
  <w:style w:type="paragraph" w:customStyle="1" w:styleId="2E5EDBBF77234399848906E60C9DD584">
    <w:name w:val="2E5EDBBF77234399848906E60C9DD584"/>
    <w:rsid w:val="00C1089B"/>
  </w:style>
  <w:style w:type="paragraph" w:customStyle="1" w:styleId="ECA2E0398A2947E6AE1452A2BF2E5778">
    <w:name w:val="ECA2E0398A2947E6AE1452A2BF2E5778"/>
    <w:rsid w:val="00C1089B"/>
  </w:style>
  <w:style w:type="paragraph" w:customStyle="1" w:styleId="5DB8DF3B3C92457A9A9A95AF1AD33044">
    <w:name w:val="5DB8DF3B3C92457A9A9A95AF1AD33044"/>
    <w:rsid w:val="00C1089B"/>
  </w:style>
  <w:style w:type="paragraph" w:customStyle="1" w:styleId="90FEC0CFEA144352A2D552464DCEEF92">
    <w:name w:val="90FEC0CFEA144352A2D552464DCEEF92"/>
    <w:rsid w:val="00C1089B"/>
  </w:style>
  <w:style w:type="paragraph" w:customStyle="1" w:styleId="73762E26C03A4160960B1B676F182FD8">
    <w:name w:val="73762E26C03A4160960B1B676F182FD8"/>
    <w:rsid w:val="00C1089B"/>
  </w:style>
  <w:style w:type="paragraph" w:customStyle="1" w:styleId="A0B90FA908F245DCA86606EA0EBD4013">
    <w:name w:val="A0B90FA908F245DCA86606EA0EBD4013"/>
    <w:rsid w:val="00C1089B"/>
  </w:style>
  <w:style w:type="paragraph" w:customStyle="1" w:styleId="E56A74829BBB499FBB7F2750ED2D6372">
    <w:name w:val="E56A74829BBB499FBB7F2750ED2D6372"/>
    <w:rsid w:val="00C1089B"/>
  </w:style>
  <w:style w:type="paragraph" w:customStyle="1" w:styleId="6FBF975EDB914E9D9EAA3D2B3ED35891">
    <w:name w:val="6FBF975EDB914E9D9EAA3D2B3ED35891"/>
    <w:rsid w:val="00C1089B"/>
  </w:style>
  <w:style w:type="paragraph" w:customStyle="1" w:styleId="315559BA5C144061A6CDC70DCBA8B111">
    <w:name w:val="315559BA5C144061A6CDC70DCBA8B111"/>
    <w:rsid w:val="00C1089B"/>
  </w:style>
  <w:style w:type="paragraph" w:customStyle="1" w:styleId="D80CFFBC6271423EA9808E1AEBE5731E">
    <w:name w:val="D80CFFBC6271423EA9808E1AEBE5731E"/>
    <w:rsid w:val="00C1089B"/>
  </w:style>
  <w:style w:type="paragraph" w:customStyle="1" w:styleId="6FEAEA5C9DDE46C6B653E2F0711E2DF0">
    <w:name w:val="6FEAEA5C9DDE46C6B653E2F0711E2DF0"/>
    <w:rsid w:val="00C1089B"/>
  </w:style>
  <w:style w:type="paragraph" w:customStyle="1" w:styleId="23257E3FAE744787A5310E249FB6B70F">
    <w:name w:val="23257E3FAE744787A5310E249FB6B70F"/>
    <w:rsid w:val="00C1089B"/>
  </w:style>
  <w:style w:type="paragraph" w:customStyle="1" w:styleId="5712F22DB2704654B25CF48FA0646249">
    <w:name w:val="5712F22DB2704654B25CF48FA0646249"/>
    <w:rsid w:val="00C1089B"/>
  </w:style>
  <w:style w:type="paragraph" w:customStyle="1" w:styleId="0DF31D6D5101423BA75140DF0DAC94E4">
    <w:name w:val="0DF31D6D5101423BA75140DF0DAC94E4"/>
    <w:rsid w:val="00C1089B"/>
  </w:style>
  <w:style w:type="paragraph" w:customStyle="1" w:styleId="47198BB4C070419D93F4BB3781B3F92B">
    <w:name w:val="47198BB4C070419D93F4BB3781B3F92B"/>
    <w:rsid w:val="00C1089B"/>
  </w:style>
  <w:style w:type="paragraph" w:customStyle="1" w:styleId="E0AE3B71162B4254BE62F09D9CC54BA4">
    <w:name w:val="E0AE3B71162B4254BE62F09D9CC54BA4"/>
    <w:rsid w:val="00C1089B"/>
  </w:style>
  <w:style w:type="paragraph" w:customStyle="1" w:styleId="5A535B59FBA44D5F927BDA812AE7A21A">
    <w:name w:val="5A535B59FBA44D5F927BDA812AE7A21A"/>
    <w:rsid w:val="00C1089B"/>
  </w:style>
  <w:style w:type="paragraph" w:customStyle="1" w:styleId="019B7A997111497B95FA2C9CEA353D9D">
    <w:name w:val="019B7A997111497B95FA2C9CEA353D9D"/>
    <w:rsid w:val="00C1089B"/>
  </w:style>
  <w:style w:type="paragraph" w:customStyle="1" w:styleId="01C4788CC9904A48A6D7BAC4ECFE1A0D">
    <w:name w:val="01C4788CC9904A48A6D7BAC4ECFE1A0D"/>
    <w:rsid w:val="007D7419"/>
  </w:style>
  <w:style w:type="paragraph" w:customStyle="1" w:styleId="B8D35F37E8084DB6A7968BBAABE8EAC0">
    <w:name w:val="B8D35F37E8084DB6A7968BBAABE8EAC0"/>
    <w:rsid w:val="007D7419"/>
  </w:style>
  <w:style w:type="paragraph" w:customStyle="1" w:styleId="83476D70E69C45A08CFA3A546D99510D">
    <w:name w:val="83476D70E69C45A08CFA3A546D99510D"/>
    <w:rsid w:val="007D7419"/>
  </w:style>
  <w:style w:type="paragraph" w:customStyle="1" w:styleId="310BE6AC40304264BA131DADB0380CA5">
    <w:name w:val="310BE6AC40304264BA131DADB0380CA5"/>
    <w:rsid w:val="007D7419"/>
  </w:style>
  <w:style w:type="paragraph" w:customStyle="1" w:styleId="E1CBA3D26EE2416BAE77151004E032BF">
    <w:name w:val="E1CBA3D26EE2416BAE77151004E032BF"/>
    <w:rsid w:val="007D7419"/>
  </w:style>
  <w:style w:type="paragraph" w:customStyle="1" w:styleId="A6266F32B66F493982356869B947F807">
    <w:name w:val="A6266F32B66F493982356869B947F807"/>
    <w:rsid w:val="007D7419"/>
  </w:style>
  <w:style w:type="paragraph" w:customStyle="1" w:styleId="AA846D86BD544EDD8851ABE94609138A">
    <w:name w:val="AA846D86BD544EDD8851ABE94609138A"/>
    <w:rsid w:val="007D7419"/>
  </w:style>
  <w:style w:type="paragraph" w:customStyle="1" w:styleId="48DD78D0877249BC8F85CDE3A4F4D3D7">
    <w:name w:val="48DD78D0877249BC8F85CDE3A4F4D3D7"/>
    <w:rsid w:val="007D7419"/>
  </w:style>
  <w:style w:type="paragraph" w:customStyle="1" w:styleId="2F6EC56A03BC431DA19CEED20AF39440">
    <w:name w:val="2F6EC56A03BC431DA19CEED20AF39440"/>
    <w:rsid w:val="007D7419"/>
  </w:style>
  <w:style w:type="paragraph" w:customStyle="1" w:styleId="D42C5795C983496F8753D32FB025622B">
    <w:name w:val="D42C5795C983496F8753D32FB025622B"/>
    <w:rsid w:val="007D7419"/>
  </w:style>
  <w:style w:type="paragraph" w:customStyle="1" w:styleId="50CE7933CDA5429EB9D8B303CF08B073">
    <w:name w:val="50CE7933CDA5429EB9D8B303CF08B073"/>
    <w:rsid w:val="007D7419"/>
  </w:style>
  <w:style w:type="paragraph" w:customStyle="1" w:styleId="9367401BE7CD42069BE405A6669AAF35">
    <w:name w:val="9367401BE7CD42069BE405A6669AAF35"/>
    <w:rsid w:val="007D7419"/>
  </w:style>
  <w:style w:type="paragraph" w:customStyle="1" w:styleId="FDEF18CAB8E14D9A9B90DCF6C637855D">
    <w:name w:val="FDEF18CAB8E14D9A9B90DCF6C637855D"/>
    <w:rsid w:val="007D7419"/>
  </w:style>
  <w:style w:type="paragraph" w:customStyle="1" w:styleId="330D3895E22D40E9A167B927A52E0B58">
    <w:name w:val="330D3895E22D40E9A167B927A52E0B58"/>
    <w:rsid w:val="007D7419"/>
  </w:style>
  <w:style w:type="paragraph" w:customStyle="1" w:styleId="BCECC675F9194ED1B76CFE0ADBC4567B">
    <w:name w:val="BCECC675F9194ED1B76CFE0ADBC4567B"/>
    <w:rsid w:val="007D7419"/>
  </w:style>
  <w:style w:type="paragraph" w:customStyle="1" w:styleId="DFB6A052293A49B689B186CAFE99C82A">
    <w:name w:val="DFB6A052293A49B689B186CAFE99C82A"/>
    <w:rsid w:val="007D7419"/>
  </w:style>
  <w:style w:type="paragraph" w:customStyle="1" w:styleId="A24FA448256B465EA9BAEA6D3D20C310">
    <w:name w:val="A24FA448256B465EA9BAEA6D3D20C310"/>
    <w:rsid w:val="007D7419"/>
  </w:style>
  <w:style w:type="paragraph" w:customStyle="1" w:styleId="7F2B6EF5CB68451AAAE7DD145BD9ADFC">
    <w:name w:val="7F2B6EF5CB68451AAAE7DD145BD9ADFC"/>
    <w:rsid w:val="007D7419"/>
  </w:style>
  <w:style w:type="paragraph" w:customStyle="1" w:styleId="CBAB5716F4294058B314C291EE1F6BF0">
    <w:name w:val="CBAB5716F4294058B314C291EE1F6BF0"/>
    <w:rsid w:val="007D7419"/>
  </w:style>
  <w:style w:type="paragraph" w:customStyle="1" w:styleId="3A7E8C046EB9471B9844E5E2CB28B129">
    <w:name w:val="3A7E8C046EB9471B9844E5E2CB28B129"/>
    <w:rsid w:val="007D7419"/>
  </w:style>
  <w:style w:type="paragraph" w:customStyle="1" w:styleId="238530CC990C46AEBB9DFAB2F2C163F1">
    <w:name w:val="238530CC990C46AEBB9DFAB2F2C163F1"/>
    <w:rsid w:val="007D7419"/>
  </w:style>
  <w:style w:type="paragraph" w:customStyle="1" w:styleId="1F265F118A174EEEBC93BC9AF9CB8BF4">
    <w:name w:val="1F265F118A174EEEBC93BC9AF9CB8BF4"/>
    <w:rsid w:val="007D7419"/>
  </w:style>
  <w:style w:type="paragraph" w:customStyle="1" w:styleId="5B8C7A67EC6F4219BE879D0EE67EC6D8">
    <w:name w:val="5B8C7A67EC6F4219BE879D0EE67EC6D8"/>
    <w:rsid w:val="007D7419"/>
  </w:style>
  <w:style w:type="paragraph" w:customStyle="1" w:styleId="A661AD04C8B74208912A2B28554361D2">
    <w:name w:val="A661AD04C8B74208912A2B28554361D2"/>
    <w:rsid w:val="007D7419"/>
  </w:style>
  <w:style w:type="paragraph" w:customStyle="1" w:styleId="E10E54BACFD14306AF99883F6AFA1541">
    <w:name w:val="E10E54BACFD14306AF99883F6AFA1541"/>
    <w:rsid w:val="007D7419"/>
  </w:style>
  <w:style w:type="paragraph" w:customStyle="1" w:styleId="8718E4CF555747EF9D18BA0B3FCF0F38">
    <w:name w:val="8718E4CF555747EF9D18BA0B3FCF0F38"/>
    <w:rsid w:val="007D7419"/>
  </w:style>
  <w:style w:type="paragraph" w:customStyle="1" w:styleId="6D8959D3E73E4510ADB24863C9D905E7">
    <w:name w:val="6D8959D3E73E4510ADB24863C9D905E7"/>
    <w:rsid w:val="007D7419"/>
  </w:style>
  <w:style w:type="paragraph" w:customStyle="1" w:styleId="00C58DFEC7E4482DB696C8BC5158836A">
    <w:name w:val="00C58DFEC7E4482DB696C8BC5158836A"/>
    <w:rsid w:val="007D7419"/>
  </w:style>
  <w:style w:type="paragraph" w:customStyle="1" w:styleId="9E7598554491499F8F34443E3654AFF8">
    <w:name w:val="9E7598554491499F8F34443E3654AFF8"/>
    <w:rsid w:val="007D7419"/>
  </w:style>
  <w:style w:type="paragraph" w:customStyle="1" w:styleId="37A898EE8A0C40CBBFBFF34BC18BE1AC">
    <w:name w:val="37A898EE8A0C40CBBFBFF34BC18BE1AC"/>
    <w:rsid w:val="007D7419"/>
  </w:style>
  <w:style w:type="paragraph" w:customStyle="1" w:styleId="3BCCD33E0C16482DA0F03F90DD6E9443">
    <w:name w:val="3BCCD33E0C16482DA0F03F90DD6E9443"/>
    <w:rsid w:val="007D7419"/>
  </w:style>
  <w:style w:type="paragraph" w:customStyle="1" w:styleId="4F22B5EA03A74DBAB9B4C37D6347F5B2">
    <w:name w:val="4F22B5EA03A74DBAB9B4C37D6347F5B2"/>
    <w:rsid w:val="007D7419"/>
  </w:style>
  <w:style w:type="paragraph" w:customStyle="1" w:styleId="284CAF5211B94B6B8DB0B3757542937F">
    <w:name w:val="284CAF5211B94B6B8DB0B3757542937F"/>
    <w:rsid w:val="007D7419"/>
  </w:style>
  <w:style w:type="paragraph" w:customStyle="1" w:styleId="80E6362464674857AC247E51C2249D37">
    <w:name w:val="80E6362464674857AC247E51C2249D37"/>
    <w:rsid w:val="007D7419"/>
  </w:style>
  <w:style w:type="paragraph" w:customStyle="1" w:styleId="6D2E4D0F42FF47E198093F487A70ED01">
    <w:name w:val="6D2E4D0F42FF47E198093F487A70ED01"/>
    <w:rsid w:val="007D7419"/>
  </w:style>
  <w:style w:type="paragraph" w:customStyle="1" w:styleId="98FDA22E59A04A6E982AEFC36525F736">
    <w:name w:val="98FDA22E59A04A6E982AEFC36525F736"/>
    <w:rsid w:val="007D7419"/>
  </w:style>
  <w:style w:type="paragraph" w:customStyle="1" w:styleId="A139299FC0B745B7BCEA2635B15AA52C">
    <w:name w:val="A139299FC0B745B7BCEA2635B15AA52C"/>
    <w:rsid w:val="007D7419"/>
  </w:style>
  <w:style w:type="paragraph" w:customStyle="1" w:styleId="57335D334B0043A095266A608C06B3CC">
    <w:name w:val="57335D334B0043A095266A608C06B3CC"/>
    <w:rsid w:val="007D7419"/>
  </w:style>
  <w:style w:type="paragraph" w:customStyle="1" w:styleId="4B3B85B99AC44283A983AA3D50A0B596">
    <w:name w:val="4B3B85B99AC44283A983AA3D50A0B596"/>
    <w:rsid w:val="007D7419"/>
  </w:style>
  <w:style w:type="paragraph" w:customStyle="1" w:styleId="16D2AEB052DF477F8DC739A687D06DBA">
    <w:name w:val="16D2AEB052DF477F8DC739A687D06DBA"/>
    <w:rsid w:val="007D7419"/>
  </w:style>
  <w:style w:type="paragraph" w:customStyle="1" w:styleId="E865800C45BA4C30A4EBC536BE9E6743">
    <w:name w:val="E865800C45BA4C30A4EBC536BE9E6743"/>
    <w:rsid w:val="007D7419"/>
  </w:style>
  <w:style w:type="paragraph" w:customStyle="1" w:styleId="E2841E74C9E240589A78EA1E721C88FB">
    <w:name w:val="E2841E74C9E240589A78EA1E721C88FB"/>
    <w:rsid w:val="007D7419"/>
  </w:style>
  <w:style w:type="paragraph" w:customStyle="1" w:styleId="D7081A275CC34FDCB2C83A4CD590395A">
    <w:name w:val="D7081A275CC34FDCB2C83A4CD590395A"/>
    <w:rsid w:val="007D7419"/>
  </w:style>
  <w:style w:type="paragraph" w:customStyle="1" w:styleId="EC95DDBF700146E1B9CDA2E2308B2771">
    <w:name w:val="EC95DDBF700146E1B9CDA2E2308B2771"/>
    <w:rsid w:val="007D7419"/>
  </w:style>
  <w:style w:type="paragraph" w:customStyle="1" w:styleId="F8204389B3F046408065BDF146319D5B">
    <w:name w:val="F8204389B3F046408065BDF146319D5B"/>
    <w:rsid w:val="007D7419"/>
  </w:style>
  <w:style w:type="paragraph" w:customStyle="1" w:styleId="C73F116BD9E24DABAD68C5D19EE7BAA1">
    <w:name w:val="C73F116BD9E24DABAD68C5D19EE7BAA1"/>
    <w:rsid w:val="007D7419"/>
  </w:style>
  <w:style w:type="paragraph" w:customStyle="1" w:styleId="933CC5E9139A4CF2910FDC8FC2EE3C17">
    <w:name w:val="933CC5E9139A4CF2910FDC8FC2EE3C17"/>
    <w:rsid w:val="007D7419"/>
  </w:style>
  <w:style w:type="paragraph" w:customStyle="1" w:styleId="C1EF44E49BF6434F9FC406C8AB9A8877">
    <w:name w:val="C1EF44E49BF6434F9FC406C8AB9A8877"/>
    <w:rsid w:val="007D7419"/>
  </w:style>
  <w:style w:type="paragraph" w:customStyle="1" w:styleId="0FE9B5F07E6741AB98FEF55D76162E9E">
    <w:name w:val="0FE9B5F07E6741AB98FEF55D76162E9E"/>
    <w:rsid w:val="007D7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FA019-6852-40BD-9865-934A7482A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204</Pages>
  <Words>108651</Words>
  <Characters>619312</Characters>
  <Application>Microsoft Office Word</Application>
  <DocSecurity>4</DocSecurity>
  <Lines>5160</Lines>
  <Paragraphs>1453</Paragraphs>
  <ScaleCrop>false</ScaleCrop>
  <HeadingPairs>
    <vt:vector size="2" baseType="variant">
      <vt:variant>
        <vt:lpstr>Title</vt:lpstr>
      </vt:variant>
      <vt:variant>
        <vt:i4>1</vt:i4>
      </vt:variant>
    </vt:vector>
  </HeadingPairs>
  <TitlesOfParts>
    <vt:vector size="1" baseType="lpstr">
      <vt:lpstr/>
    </vt:vector>
  </TitlesOfParts>
  <Company>HHS/OIG</Company>
  <LinksUpToDate>false</LinksUpToDate>
  <CharactersWithSpaces>726510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Sudhish K (OIG/OMP) (CTR)</dc:creator>
  <cp:keywords/>
  <dc:description/>
  <cp:lastModifiedBy>McCray, Greg C (OIG/OMP) (CTR)</cp:lastModifiedBy>
  <cp:revision>2</cp:revision>
  <cp:lastPrinted>2016-02-19T14:49:00Z</cp:lastPrinted>
  <dcterms:created xsi:type="dcterms:W3CDTF">2016-12-13T14:32:00Z</dcterms:created>
  <dcterms:modified xsi:type="dcterms:W3CDTF">2016-12-13T14:32:00Z</dcterms:modified>
</cp:coreProperties>
</file>